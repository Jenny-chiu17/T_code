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64D1B" w14:textId="77777777" w:rsidR="009327E9" w:rsidRPr="00872772" w:rsidRDefault="00ED4EC1">
      <w:pPr>
        <w:rPr>
          <w:rFonts w:eastAsia="標楷體"/>
          <w:color w:val="000000" w:themeColor="text1"/>
          <w:vertAlign w:val="subscript"/>
          <w:rPrChange w:id="0" w:author="陳佳宜資訊部資訊安全處" w:date="2024-08-28T09:54:00Z" w16du:dateUtc="2024-08-28T01:54:00Z">
            <w:rPr>
              <w:rFonts w:eastAsia="標楷體"/>
              <w:vertAlign w:val="subscript"/>
            </w:rPr>
          </w:rPrChange>
        </w:rPr>
      </w:pPr>
      <w:r w:rsidRPr="00872772">
        <w:rPr>
          <w:rFonts w:eastAsia="標楷體"/>
          <w:color w:val="000000" w:themeColor="text1"/>
          <w:vertAlign w:val="subscript"/>
          <w:rPrChange w:id="1" w:author="陳佳宜資訊部資訊安全處" w:date="2024-08-28T09:54:00Z" w16du:dateUtc="2024-08-28T01:54:00Z">
            <w:rPr>
              <w:rFonts w:eastAsia="標楷體"/>
              <w:vertAlign w:val="subscript"/>
            </w:rPr>
          </w:rPrChange>
        </w:rPr>
        <w:softHyphen/>
      </w:r>
      <w:r w:rsidRPr="00872772">
        <w:rPr>
          <w:rFonts w:eastAsia="標楷體"/>
          <w:color w:val="000000" w:themeColor="text1"/>
          <w:vertAlign w:val="subscript"/>
          <w:rPrChange w:id="2" w:author="陳佳宜資訊部資訊安全處" w:date="2024-08-28T09:54:00Z" w16du:dateUtc="2024-08-28T01:54:00Z">
            <w:rPr>
              <w:rFonts w:eastAsia="標楷體"/>
              <w:vertAlign w:val="subscript"/>
            </w:rPr>
          </w:rPrChange>
        </w:rPr>
        <w:softHyphen/>
      </w:r>
      <w:r w:rsidRPr="00872772">
        <w:rPr>
          <w:rFonts w:eastAsia="標楷體"/>
          <w:color w:val="000000" w:themeColor="text1"/>
          <w:vertAlign w:val="subscript"/>
          <w:rPrChange w:id="3" w:author="陳佳宜資訊部資訊安全處" w:date="2024-08-28T09:54:00Z" w16du:dateUtc="2024-08-28T01:54:00Z">
            <w:rPr>
              <w:rFonts w:eastAsia="標楷體"/>
              <w:vertAlign w:val="subscript"/>
            </w:rPr>
          </w:rPrChange>
        </w:rPr>
        <w:softHyphen/>
      </w:r>
    </w:p>
    <w:p w14:paraId="0028D237" w14:textId="77777777" w:rsidR="00B30CAC" w:rsidRPr="00872772" w:rsidRDefault="00B30CAC" w:rsidP="00B30CAC">
      <w:pPr>
        <w:rPr>
          <w:rFonts w:eastAsia="標楷體"/>
          <w:color w:val="000000" w:themeColor="text1"/>
          <w:rPrChange w:id="4" w:author="陳佳宜資訊部資訊安全處" w:date="2024-08-28T09:54:00Z" w16du:dateUtc="2024-08-28T01:54:00Z">
            <w:rPr>
              <w:rFonts w:eastAsia="標楷體"/>
            </w:rPr>
          </w:rPrChange>
        </w:rPr>
      </w:pPr>
    </w:p>
    <w:p w14:paraId="39152D72" w14:textId="77777777" w:rsidR="00B30CAC" w:rsidRPr="00872772" w:rsidRDefault="00B30CAC" w:rsidP="00B30CAC">
      <w:pPr>
        <w:rPr>
          <w:rFonts w:eastAsia="標楷體"/>
          <w:color w:val="000000" w:themeColor="text1"/>
          <w:rPrChange w:id="5" w:author="陳佳宜資訊部資訊安全處" w:date="2024-08-28T09:54:00Z" w16du:dateUtc="2024-08-28T01:54:00Z">
            <w:rPr>
              <w:rFonts w:eastAsia="標楷體"/>
            </w:rPr>
          </w:rPrChange>
        </w:rPr>
      </w:pPr>
    </w:p>
    <w:p w14:paraId="7C7D415C" w14:textId="77777777" w:rsidR="00B30CAC" w:rsidRPr="00872772" w:rsidRDefault="00B30CAC" w:rsidP="00B30CAC">
      <w:pPr>
        <w:rPr>
          <w:rFonts w:eastAsia="標楷體"/>
          <w:color w:val="000000" w:themeColor="text1"/>
          <w:rPrChange w:id="6" w:author="陳佳宜資訊部資訊安全處" w:date="2024-08-28T09:54:00Z" w16du:dateUtc="2024-08-28T01:54:00Z">
            <w:rPr>
              <w:rFonts w:eastAsia="標楷體"/>
            </w:rPr>
          </w:rPrChange>
        </w:rPr>
      </w:pPr>
    </w:p>
    <w:p w14:paraId="6C415191" w14:textId="77777777" w:rsidR="00B30CAC" w:rsidRPr="00872772" w:rsidRDefault="00B30CAC" w:rsidP="00B07BD4">
      <w:pPr>
        <w:rPr>
          <w:rFonts w:eastAsia="標楷體"/>
          <w:color w:val="000000" w:themeColor="text1"/>
          <w:rPrChange w:id="7" w:author="陳佳宜資訊部資訊安全處" w:date="2024-08-28T09:54:00Z" w16du:dateUtc="2024-08-28T01:54:00Z">
            <w:rPr>
              <w:rFonts w:eastAsia="標楷體"/>
            </w:rPr>
          </w:rPrChange>
        </w:rPr>
      </w:pPr>
    </w:p>
    <w:p w14:paraId="20E31E4A" w14:textId="77777777" w:rsidR="00802AFD" w:rsidRPr="00872772" w:rsidRDefault="00802AFD" w:rsidP="00B07BD4">
      <w:pPr>
        <w:rPr>
          <w:rFonts w:eastAsia="標楷體"/>
          <w:color w:val="000000" w:themeColor="text1"/>
          <w:rPrChange w:id="8" w:author="陳佳宜資訊部資訊安全處" w:date="2024-08-28T09:54:00Z" w16du:dateUtc="2024-08-28T01:54:00Z">
            <w:rPr>
              <w:rFonts w:eastAsia="標楷體"/>
            </w:rPr>
          </w:rPrChange>
        </w:rPr>
      </w:pPr>
    </w:p>
    <w:p w14:paraId="440DC50A" w14:textId="77777777" w:rsidR="00802AFD" w:rsidRPr="00872772" w:rsidRDefault="00802AFD" w:rsidP="00B07BD4">
      <w:pPr>
        <w:rPr>
          <w:rFonts w:eastAsia="標楷體"/>
          <w:color w:val="000000" w:themeColor="text1"/>
          <w:rPrChange w:id="9" w:author="陳佳宜資訊部資訊安全處" w:date="2024-08-28T09:54:00Z" w16du:dateUtc="2024-08-28T01:54:00Z">
            <w:rPr>
              <w:rFonts w:eastAsia="標楷體"/>
            </w:rPr>
          </w:rPrChange>
        </w:rPr>
      </w:pPr>
    </w:p>
    <w:p w14:paraId="5F4CE766" w14:textId="77777777" w:rsidR="00802AFD" w:rsidRPr="00872772" w:rsidRDefault="00802AFD" w:rsidP="00B07BD4">
      <w:pPr>
        <w:rPr>
          <w:rFonts w:eastAsia="標楷體"/>
          <w:color w:val="000000" w:themeColor="text1"/>
          <w:rPrChange w:id="10" w:author="陳佳宜資訊部資訊安全處" w:date="2024-08-28T09:54:00Z" w16du:dateUtc="2024-08-28T01:54:00Z">
            <w:rPr>
              <w:rFonts w:eastAsia="標楷體"/>
            </w:rPr>
          </w:rPrChange>
        </w:rPr>
      </w:pPr>
    </w:p>
    <w:p w14:paraId="24561AEF" w14:textId="77777777" w:rsidR="00141000" w:rsidRPr="00872772" w:rsidRDefault="00141000" w:rsidP="00B07BD4">
      <w:pPr>
        <w:rPr>
          <w:rFonts w:eastAsia="標楷體"/>
          <w:color w:val="000000" w:themeColor="text1"/>
          <w:rPrChange w:id="11" w:author="陳佳宜資訊部資訊安全處" w:date="2024-08-28T09:54:00Z" w16du:dateUtc="2024-08-28T01:54:00Z">
            <w:rPr>
              <w:rFonts w:eastAsia="標楷體"/>
            </w:rPr>
          </w:rPrChange>
        </w:rPr>
      </w:pPr>
    </w:p>
    <w:p w14:paraId="1654055D" w14:textId="77777777" w:rsidR="00B30CAC" w:rsidRPr="00872772" w:rsidRDefault="00B30CAC" w:rsidP="00B07BD4">
      <w:pPr>
        <w:rPr>
          <w:rFonts w:eastAsia="標楷體"/>
          <w:color w:val="000000" w:themeColor="text1"/>
          <w:rPrChange w:id="12" w:author="陳佳宜資訊部資訊安全處" w:date="2024-08-28T09:54:00Z" w16du:dateUtc="2024-08-28T01:54:00Z">
            <w:rPr>
              <w:rFonts w:eastAsia="標楷體"/>
            </w:rPr>
          </w:rPrChange>
        </w:rPr>
      </w:pPr>
    </w:p>
    <w:p w14:paraId="305E7FA7" w14:textId="1289CB55" w:rsidR="00B30CAC" w:rsidRPr="00872772" w:rsidRDefault="000D4D65" w:rsidP="00681673">
      <w:pPr>
        <w:pStyle w:val="ac"/>
        <w:rPr>
          <w:rFonts w:ascii="Times New Roman" w:hAnsi="Times New Roman" w:cs="Times New Roman"/>
          <w:color w:val="000000" w:themeColor="text1"/>
          <w:rPrChange w:id="13"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4" w:author="陳佳宜資訊部資訊安全處" w:date="2024-08-28T09:54:00Z" w16du:dateUtc="2024-08-28T01:54:00Z">
            <w:rPr>
              <w:rFonts w:ascii="Times New Roman" w:hAnsi="Times New Roman" w:cs="Times New Roman"/>
            </w:rPr>
          </w:rPrChange>
        </w:rPr>
        <w:t>資產分類與控制</w:t>
      </w:r>
    </w:p>
    <w:p w14:paraId="3453EC5B" w14:textId="77777777" w:rsidR="00B30CAC" w:rsidRPr="00872772" w:rsidRDefault="00B30CAC" w:rsidP="00802AFD">
      <w:pPr>
        <w:rPr>
          <w:rFonts w:eastAsia="標楷體"/>
          <w:color w:val="000000" w:themeColor="text1"/>
          <w:rPrChange w:id="15" w:author="陳佳宜資訊部資訊安全處" w:date="2024-08-28T09:54:00Z" w16du:dateUtc="2024-08-28T01:54:00Z">
            <w:rPr>
              <w:rFonts w:eastAsia="標楷體"/>
            </w:rPr>
          </w:rPrChange>
        </w:rPr>
      </w:pPr>
    </w:p>
    <w:p w14:paraId="129F2BDD" w14:textId="77777777" w:rsidR="00B30CAC" w:rsidRPr="00872772" w:rsidRDefault="00B30CAC" w:rsidP="00802AFD">
      <w:pPr>
        <w:rPr>
          <w:rFonts w:eastAsia="標楷體"/>
          <w:color w:val="000000" w:themeColor="text1"/>
          <w:rPrChange w:id="16" w:author="陳佳宜資訊部資訊安全處" w:date="2024-08-28T09:54:00Z" w16du:dateUtc="2024-08-28T01:54:00Z">
            <w:rPr>
              <w:rFonts w:eastAsia="標楷體"/>
            </w:rPr>
          </w:rPrChange>
        </w:rPr>
      </w:pPr>
    </w:p>
    <w:p w14:paraId="7F6277BA" w14:textId="77777777" w:rsidR="00B30CAC" w:rsidRPr="00872772" w:rsidRDefault="00B30CAC" w:rsidP="00802AFD">
      <w:pPr>
        <w:rPr>
          <w:rFonts w:eastAsia="標楷體"/>
          <w:color w:val="000000" w:themeColor="text1"/>
          <w:rPrChange w:id="17" w:author="陳佳宜資訊部資訊安全處" w:date="2024-08-28T09:54:00Z" w16du:dateUtc="2024-08-28T01:54:00Z">
            <w:rPr>
              <w:rFonts w:eastAsia="標楷體"/>
            </w:rPr>
          </w:rPrChange>
        </w:rPr>
      </w:pPr>
    </w:p>
    <w:p w14:paraId="7F980E7B" w14:textId="77777777" w:rsidR="00B30CAC" w:rsidRPr="00872772" w:rsidRDefault="00B30CAC" w:rsidP="00802AFD">
      <w:pPr>
        <w:rPr>
          <w:rFonts w:eastAsia="標楷體"/>
          <w:color w:val="000000" w:themeColor="text1"/>
          <w:rPrChange w:id="18" w:author="陳佳宜資訊部資訊安全處" w:date="2024-08-28T09:54:00Z" w16du:dateUtc="2024-08-28T01:54:00Z">
            <w:rPr>
              <w:rFonts w:eastAsia="標楷體"/>
            </w:rPr>
          </w:rPrChange>
        </w:rPr>
      </w:pPr>
    </w:p>
    <w:p w14:paraId="077084E4" w14:textId="77777777" w:rsidR="00B30CAC" w:rsidRPr="00872772" w:rsidRDefault="00B30CAC" w:rsidP="00802AFD">
      <w:pPr>
        <w:rPr>
          <w:rFonts w:eastAsia="標楷體"/>
          <w:color w:val="000000" w:themeColor="text1"/>
          <w:rPrChange w:id="19" w:author="陳佳宜資訊部資訊安全處" w:date="2024-08-28T09:54:00Z" w16du:dateUtc="2024-08-28T01:54:00Z">
            <w:rPr>
              <w:rFonts w:eastAsia="標楷體"/>
            </w:rPr>
          </w:rPrChange>
        </w:rPr>
      </w:pPr>
    </w:p>
    <w:p w14:paraId="02A6CA37" w14:textId="77777777" w:rsidR="00802AFD" w:rsidRPr="00872772" w:rsidRDefault="00802AFD" w:rsidP="00802AFD">
      <w:pPr>
        <w:rPr>
          <w:rFonts w:eastAsia="標楷體"/>
          <w:color w:val="000000" w:themeColor="text1"/>
          <w:rPrChange w:id="20" w:author="陳佳宜資訊部資訊安全處" w:date="2024-08-28T09:54:00Z" w16du:dateUtc="2024-08-28T01:54:00Z">
            <w:rPr>
              <w:rFonts w:eastAsia="標楷體"/>
            </w:rPr>
          </w:rPrChange>
        </w:rPr>
      </w:pPr>
    </w:p>
    <w:p w14:paraId="53A859F9" w14:textId="77777777" w:rsidR="00802AFD" w:rsidRPr="00872772" w:rsidRDefault="00802AFD" w:rsidP="00802AFD">
      <w:pPr>
        <w:rPr>
          <w:rFonts w:eastAsia="標楷體"/>
          <w:color w:val="000000" w:themeColor="text1"/>
          <w:rPrChange w:id="21" w:author="陳佳宜資訊部資訊安全處" w:date="2024-08-28T09:54:00Z" w16du:dateUtc="2024-08-28T01:54:00Z">
            <w:rPr>
              <w:rFonts w:eastAsia="標楷體"/>
            </w:rPr>
          </w:rPrChange>
        </w:rPr>
      </w:pPr>
    </w:p>
    <w:p w14:paraId="7C9095EC" w14:textId="77777777" w:rsidR="00802AFD" w:rsidRPr="00872772" w:rsidRDefault="00802AFD" w:rsidP="00802AFD">
      <w:pPr>
        <w:rPr>
          <w:rFonts w:eastAsia="標楷體"/>
          <w:color w:val="000000" w:themeColor="text1"/>
          <w:rPrChange w:id="22" w:author="陳佳宜資訊部資訊安全處" w:date="2024-08-28T09:54:00Z" w16du:dateUtc="2024-08-28T01:54:00Z">
            <w:rPr>
              <w:rFonts w:eastAsia="標楷體"/>
            </w:rPr>
          </w:rPrChange>
        </w:rPr>
      </w:pPr>
    </w:p>
    <w:p w14:paraId="51D4883A" w14:textId="77777777" w:rsidR="00802AFD" w:rsidRPr="00872772" w:rsidRDefault="00802AFD" w:rsidP="00802AFD">
      <w:pPr>
        <w:rPr>
          <w:rFonts w:eastAsia="標楷體"/>
          <w:color w:val="000000" w:themeColor="text1"/>
          <w:rPrChange w:id="23" w:author="陳佳宜資訊部資訊安全處" w:date="2024-08-28T09:54:00Z" w16du:dateUtc="2024-08-28T01:54:00Z">
            <w:rPr>
              <w:rFonts w:eastAsia="標楷體"/>
            </w:rPr>
          </w:rPrChange>
        </w:rPr>
      </w:pPr>
    </w:p>
    <w:p w14:paraId="617AFEE5" w14:textId="77777777" w:rsidR="00802AFD" w:rsidRPr="00872772" w:rsidRDefault="00802AFD" w:rsidP="00802AFD">
      <w:pPr>
        <w:rPr>
          <w:rFonts w:eastAsia="標楷體"/>
          <w:color w:val="000000" w:themeColor="text1"/>
          <w:rPrChange w:id="24" w:author="陳佳宜資訊部資訊安全處" w:date="2024-08-28T09:54:00Z" w16du:dateUtc="2024-08-28T01:54:00Z">
            <w:rPr>
              <w:rFonts w:eastAsia="標楷體"/>
            </w:rPr>
          </w:rPrChange>
        </w:rPr>
      </w:pPr>
    </w:p>
    <w:p w14:paraId="469191A0" w14:textId="77777777" w:rsidR="00B30CAC" w:rsidRPr="00872772" w:rsidRDefault="00B30CAC" w:rsidP="00802AFD">
      <w:pPr>
        <w:rPr>
          <w:rFonts w:eastAsia="標楷體"/>
          <w:color w:val="000000" w:themeColor="text1"/>
          <w:rPrChange w:id="25" w:author="陳佳宜資訊部資訊安全處" w:date="2024-08-28T09:54:00Z" w16du:dateUtc="2024-08-28T01:54:00Z">
            <w:rPr>
              <w:rFonts w:eastAsia="標楷體"/>
            </w:rPr>
          </w:rPrChange>
        </w:rPr>
      </w:pPr>
    </w:p>
    <w:p w14:paraId="598C7952" w14:textId="77777777" w:rsidR="00B30CAC" w:rsidRPr="00872772" w:rsidRDefault="00B30CAC" w:rsidP="00802AFD">
      <w:pPr>
        <w:rPr>
          <w:rFonts w:eastAsia="標楷體"/>
          <w:color w:val="000000" w:themeColor="text1"/>
          <w:rPrChange w:id="26" w:author="陳佳宜資訊部資訊安全處" w:date="2024-08-28T09:54:00Z" w16du:dateUtc="2024-08-28T01:54:00Z">
            <w:rPr>
              <w:rFonts w:eastAsia="標楷體"/>
            </w:rPr>
          </w:rPrChange>
        </w:rPr>
      </w:pPr>
    </w:p>
    <w:p w14:paraId="7D172297" w14:textId="77777777" w:rsidR="00B30CAC" w:rsidRPr="00872772" w:rsidRDefault="00B30CAC" w:rsidP="00802AFD">
      <w:pPr>
        <w:rPr>
          <w:rFonts w:eastAsia="標楷體"/>
          <w:color w:val="000000" w:themeColor="text1"/>
          <w:rPrChange w:id="27" w:author="陳佳宜資訊部資訊安全處" w:date="2024-08-28T09:54:00Z" w16du:dateUtc="2024-08-28T01:54:00Z">
            <w:rPr>
              <w:rFonts w:eastAsia="標楷體"/>
            </w:rPr>
          </w:rPrChange>
        </w:rPr>
      </w:pPr>
    </w:p>
    <w:p w14:paraId="7B96F8F5" w14:textId="77777777" w:rsidR="00B30CAC" w:rsidRPr="00872772" w:rsidRDefault="00B30CAC" w:rsidP="00802AFD">
      <w:pPr>
        <w:rPr>
          <w:rFonts w:eastAsia="標楷體"/>
          <w:color w:val="000000" w:themeColor="text1"/>
          <w:rPrChange w:id="28" w:author="陳佳宜資訊部資訊安全處" w:date="2024-08-28T09:54:00Z" w16du:dateUtc="2024-08-28T01:54:00Z">
            <w:rPr>
              <w:rFonts w:eastAsia="標楷體"/>
            </w:rPr>
          </w:rPrChange>
        </w:rPr>
      </w:pPr>
    </w:p>
    <w:tbl>
      <w:tblPr>
        <w:tblW w:w="0" w:type="auto"/>
        <w:jc w:val="center"/>
        <w:tblBorders>
          <w:top w:val="single" w:sz="4" w:space="0" w:color="auto"/>
          <w:bottom w:val="single" w:sz="4" w:space="0" w:color="auto"/>
          <w:insideH w:val="single" w:sz="4" w:space="0" w:color="auto"/>
        </w:tblBorders>
        <w:tblLayout w:type="fixed"/>
        <w:tblCellMar>
          <w:top w:w="57" w:type="dxa"/>
          <w:left w:w="28" w:type="dxa"/>
          <w:bottom w:w="57" w:type="dxa"/>
          <w:right w:w="28" w:type="dxa"/>
        </w:tblCellMar>
        <w:tblLook w:val="0000" w:firstRow="0" w:lastRow="0" w:firstColumn="0" w:lastColumn="0" w:noHBand="0" w:noVBand="0"/>
      </w:tblPr>
      <w:tblGrid>
        <w:gridCol w:w="1474"/>
        <w:gridCol w:w="1701"/>
      </w:tblGrid>
      <w:tr w:rsidR="00872772" w:rsidRPr="00872772" w14:paraId="67915EFA" w14:textId="77777777" w:rsidTr="00822C83">
        <w:trPr>
          <w:jc w:val="center"/>
        </w:trPr>
        <w:tc>
          <w:tcPr>
            <w:tcW w:w="1474" w:type="dxa"/>
            <w:vAlign w:val="center"/>
          </w:tcPr>
          <w:p w14:paraId="69D9C3D1" w14:textId="77777777" w:rsidR="00B30CAC" w:rsidRPr="00872772" w:rsidRDefault="00B30CAC" w:rsidP="0088373D">
            <w:pPr>
              <w:pStyle w:val="-0"/>
              <w:rPr>
                <w:rFonts w:ascii="Times New Roman" w:hAnsi="Times New Roman" w:cs="Times New Roman"/>
                <w:color w:val="000000" w:themeColor="text1"/>
                <w:rPrChange w:id="29"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30" w:author="陳佳宜資訊部資訊安全處" w:date="2024-08-28T09:54:00Z" w16du:dateUtc="2024-08-28T01:54:00Z">
                  <w:rPr>
                    <w:rFonts w:ascii="Times New Roman" w:hAnsi="Times New Roman" w:cs="Times New Roman"/>
                  </w:rPr>
                </w:rPrChange>
              </w:rPr>
              <w:t>文件編號：</w:t>
            </w:r>
          </w:p>
        </w:tc>
        <w:tc>
          <w:tcPr>
            <w:tcW w:w="1701" w:type="dxa"/>
            <w:vAlign w:val="center"/>
          </w:tcPr>
          <w:p w14:paraId="623A09A8" w14:textId="76BCF69A" w:rsidR="00B30CAC" w:rsidRPr="00872772" w:rsidRDefault="0029787D" w:rsidP="0088373D">
            <w:pPr>
              <w:pStyle w:val="-0"/>
              <w:rPr>
                <w:rFonts w:ascii="Times New Roman" w:hAnsi="Times New Roman" w:cs="Times New Roman"/>
                <w:color w:val="000000" w:themeColor="text1"/>
                <w:rPrChange w:id="31"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32" w:author="陳佳宜資訊部資訊安全處" w:date="2024-08-28T09:54:00Z" w16du:dateUtc="2024-08-28T01:54:00Z">
                  <w:rPr>
                    <w:rFonts w:ascii="Times New Roman" w:hAnsi="Times New Roman" w:cs="Times New Roman"/>
                  </w:rPr>
                </w:rPrChange>
              </w:rPr>
              <w:t>SC-0</w:t>
            </w:r>
            <w:r w:rsidR="000D4D65" w:rsidRPr="00872772">
              <w:rPr>
                <w:rFonts w:ascii="Times New Roman" w:hAnsi="Times New Roman" w:cs="Times New Roman"/>
                <w:color w:val="000000" w:themeColor="text1"/>
                <w:rPrChange w:id="33" w:author="陳佳宜資訊部資訊安全處" w:date="2024-08-28T09:54:00Z" w16du:dateUtc="2024-08-28T01:54:00Z">
                  <w:rPr>
                    <w:rFonts w:ascii="Times New Roman" w:hAnsi="Times New Roman" w:cs="Times New Roman"/>
                  </w:rPr>
                </w:rPrChange>
              </w:rPr>
              <w:t>1</w:t>
            </w:r>
            <w:r w:rsidR="00CE7797" w:rsidRPr="00872772">
              <w:rPr>
                <w:rFonts w:ascii="Times New Roman" w:hAnsi="Times New Roman" w:cs="Times New Roman"/>
                <w:color w:val="000000" w:themeColor="text1"/>
                <w:rPrChange w:id="34" w:author="陳佳宜資訊部資訊安全處" w:date="2024-08-28T09:54:00Z" w16du:dateUtc="2024-08-28T01:54:00Z">
                  <w:rPr>
                    <w:rFonts w:ascii="Times New Roman" w:hAnsi="Times New Roman" w:cs="Times New Roman"/>
                  </w:rPr>
                </w:rPrChange>
              </w:rPr>
              <w:t>-00</w:t>
            </w:r>
            <w:r w:rsidR="000D4D65" w:rsidRPr="00872772">
              <w:rPr>
                <w:rFonts w:ascii="Times New Roman" w:hAnsi="Times New Roman" w:cs="Times New Roman"/>
                <w:color w:val="000000" w:themeColor="text1"/>
                <w:rPrChange w:id="35" w:author="陳佳宜資訊部資訊安全處" w:date="2024-08-28T09:54:00Z" w16du:dateUtc="2024-08-28T01:54:00Z">
                  <w:rPr>
                    <w:rFonts w:ascii="Times New Roman" w:hAnsi="Times New Roman" w:cs="Times New Roman"/>
                  </w:rPr>
                </w:rPrChange>
              </w:rPr>
              <w:t>4</w:t>
            </w:r>
          </w:p>
        </w:tc>
      </w:tr>
      <w:tr w:rsidR="00872772" w:rsidRPr="00872772" w14:paraId="251AD2AA" w14:textId="77777777" w:rsidTr="00822C83">
        <w:trPr>
          <w:jc w:val="center"/>
        </w:trPr>
        <w:tc>
          <w:tcPr>
            <w:tcW w:w="1474" w:type="dxa"/>
            <w:vAlign w:val="center"/>
          </w:tcPr>
          <w:p w14:paraId="4EF57AB4" w14:textId="77777777" w:rsidR="00B30CAC" w:rsidRPr="00872772" w:rsidRDefault="00B30CAC" w:rsidP="0088373D">
            <w:pPr>
              <w:pStyle w:val="-0"/>
              <w:rPr>
                <w:rFonts w:ascii="Times New Roman" w:hAnsi="Times New Roman" w:cs="Times New Roman"/>
                <w:color w:val="000000" w:themeColor="text1"/>
                <w:rPrChange w:id="36"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37" w:author="陳佳宜資訊部資訊安全處" w:date="2024-08-28T09:54:00Z" w16du:dateUtc="2024-08-28T01:54:00Z">
                  <w:rPr>
                    <w:rFonts w:ascii="Times New Roman" w:hAnsi="Times New Roman" w:cs="Times New Roman"/>
                  </w:rPr>
                </w:rPrChange>
              </w:rPr>
              <w:t>文件版次：</w:t>
            </w:r>
          </w:p>
        </w:tc>
        <w:tc>
          <w:tcPr>
            <w:tcW w:w="1701" w:type="dxa"/>
            <w:vAlign w:val="center"/>
          </w:tcPr>
          <w:p w14:paraId="3A713C15" w14:textId="2F9C793A" w:rsidR="00B30CAC" w:rsidRPr="00872772" w:rsidRDefault="0029787D" w:rsidP="00ED4EC1">
            <w:pPr>
              <w:pStyle w:val="-0"/>
              <w:rPr>
                <w:rFonts w:ascii="Times New Roman" w:hAnsi="Times New Roman" w:cs="Times New Roman"/>
                <w:color w:val="000000" w:themeColor="text1"/>
                <w:rPrChange w:id="38"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39" w:author="陳佳宜資訊部資訊安全處" w:date="2024-08-28T09:54:00Z" w16du:dateUtc="2024-08-28T01:54:00Z">
                  <w:rPr>
                    <w:rFonts w:ascii="Times New Roman" w:hAnsi="Times New Roman" w:cs="Times New Roman"/>
                  </w:rPr>
                </w:rPrChange>
              </w:rPr>
              <w:t xml:space="preserve">V </w:t>
            </w:r>
            <w:r w:rsidR="004B432B" w:rsidRPr="00872772">
              <w:rPr>
                <w:rFonts w:ascii="Times New Roman" w:hAnsi="Times New Roman" w:cs="Times New Roman"/>
                <w:color w:val="000000" w:themeColor="text1"/>
                <w:rPrChange w:id="40" w:author="陳佳宜資訊部資訊安全處" w:date="2024-08-28T09:54:00Z" w16du:dateUtc="2024-08-28T01:54:00Z">
                  <w:rPr>
                    <w:rFonts w:ascii="Times New Roman" w:hAnsi="Times New Roman" w:cs="Times New Roman"/>
                  </w:rPr>
                </w:rPrChange>
              </w:rPr>
              <w:t>1.</w:t>
            </w:r>
            <w:ins w:id="41" w:author="陳佳宜資訊部資訊安全處" w:date="2024-08-07T16:22:00Z">
              <w:r w:rsidR="00F66C37" w:rsidRPr="00872772">
                <w:rPr>
                  <w:rFonts w:ascii="Times New Roman" w:hAnsi="Times New Roman" w:cs="Times New Roman" w:hint="eastAsia"/>
                  <w:color w:val="000000" w:themeColor="text1"/>
                  <w:rPrChange w:id="42" w:author="陳佳宜資訊部資訊安全處" w:date="2024-08-28T09:54:00Z" w16du:dateUtc="2024-08-28T01:54:00Z">
                    <w:rPr>
                      <w:rFonts w:ascii="Times New Roman" w:hAnsi="Times New Roman" w:cs="Times New Roman" w:hint="eastAsia"/>
                    </w:rPr>
                  </w:rPrChange>
                </w:rPr>
                <w:t>1</w:t>
              </w:r>
            </w:ins>
            <w:del w:id="43" w:author="陳佳宜資訊部資訊安全處" w:date="2024-08-07T16:22:00Z">
              <w:r w:rsidR="004B432B" w:rsidRPr="00872772" w:rsidDel="00F66C37">
                <w:rPr>
                  <w:rFonts w:ascii="Times New Roman" w:hAnsi="Times New Roman" w:cs="Times New Roman"/>
                  <w:color w:val="000000" w:themeColor="text1"/>
                  <w:rPrChange w:id="44" w:author="陳佳宜資訊部資訊安全處" w:date="2024-08-28T09:54:00Z" w16du:dateUtc="2024-08-28T01:54:00Z">
                    <w:rPr>
                      <w:rFonts w:ascii="Times New Roman" w:hAnsi="Times New Roman" w:cs="Times New Roman"/>
                    </w:rPr>
                  </w:rPrChange>
                </w:rPr>
                <w:delText>0</w:delText>
              </w:r>
            </w:del>
          </w:p>
        </w:tc>
      </w:tr>
      <w:tr w:rsidR="00681673" w:rsidRPr="00872772" w14:paraId="0F2F086A" w14:textId="77777777" w:rsidTr="00822C83">
        <w:trPr>
          <w:jc w:val="center"/>
        </w:trPr>
        <w:tc>
          <w:tcPr>
            <w:tcW w:w="1474" w:type="dxa"/>
            <w:vAlign w:val="center"/>
          </w:tcPr>
          <w:p w14:paraId="11107FDA" w14:textId="77777777" w:rsidR="00681673" w:rsidRPr="00872772" w:rsidRDefault="00681673" w:rsidP="0088373D">
            <w:pPr>
              <w:pStyle w:val="-0"/>
              <w:rPr>
                <w:rFonts w:ascii="Times New Roman" w:hAnsi="Times New Roman" w:cs="Times New Roman"/>
                <w:color w:val="000000" w:themeColor="text1"/>
                <w:rPrChange w:id="45"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46" w:author="陳佳宜資訊部資訊安全處" w:date="2024-08-28T09:54:00Z" w16du:dateUtc="2024-08-28T01:54:00Z">
                  <w:rPr>
                    <w:rFonts w:ascii="Times New Roman" w:hAnsi="Times New Roman" w:cs="Times New Roman"/>
                  </w:rPr>
                </w:rPrChange>
              </w:rPr>
              <w:t>發行日期：</w:t>
            </w:r>
          </w:p>
        </w:tc>
        <w:tc>
          <w:tcPr>
            <w:tcW w:w="1701" w:type="dxa"/>
            <w:vAlign w:val="center"/>
          </w:tcPr>
          <w:p w14:paraId="41059B99" w14:textId="6286EE7C" w:rsidR="00681673" w:rsidRPr="00872772" w:rsidRDefault="007B7FA1" w:rsidP="001371EB">
            <w:pPr>
              <w:pStyle w:val="-0"/>
              <w:rPr>
                <w:rFonts w:ascii="Times New Roman" w:hAnsi="Times New Roman" w:cs="Times New Roman"/>
                <w:color w:val="000000" w:themeColor="text1"/>
                <w:rPrChange w:id="47"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48" w:author="陳佳宜資訊部資訊安全處" w:date="2024-08-28T09:54:00Z" w16du:dateUtc="2024-08-28T01:54:00Z">
                  <w:rPr>
                    <w:rFonts w:ascii="Times New Roman" w:hAnsi="Times New Roman" w:cs="Times New Roman"/>
                  </w:rPr>
                </w:rPrChange>
              </w:rPr>
              <w:t>202</w:t>
            </w:r>
            <w:ins w:id="49" w:author="陳佳宜資訊部資訊安全處" w:date="2024-08-07T16:22:00Z">
              <w:r w:rsidR="00F66C37" w:rsidRPr="00872772">
                <w:rPr>
                  <w:rFonts w:ascii="Times New Roman" w:hAnsi="Times New Roman" w:cs="Times New Roman" w:hint="eastAsia"/>
                  <w:color w:val="000000" w:themeColor="text1"/>
                  <w:rPrChange w:id="50" w:author="陳佳宜資訊部資訊安全處" w:date="2024-08-28T09:54:00Z" w16du:dateUtc="2024-08-28T01:54:00Z">
                    <w:rPr>
                      <w:rFonts w:ascii="Times New Roman" w:hAnsi="Times New Roman" w:cs="Times New Roman" w:hint="eastAsia"/>
                    </w:rPr>
                  </w:rPrChange>
                </w:rPr>
                <w:t>4</w:t>
              </w:r>
            </w:ins>
            <w:del w:id="51" w:author="陳佳宜資訊部資訊安全處" w:date="2024-08-07T16:22:00Z">
              <w:r w:rsidR="001648E6" w:rsidRPr="00872772" w:rsidDel="00F66C37">
                <w:rPr>
                  <w:rFonts w:ascii="Times New Roman" w:hAnsi="Times New Roman" w:cs="Times New Roman"/>
                  <w:color w:val="000000" w:themeColor="text1"/>
                  <w:rPrChange w:id="52" w:author="陳佳宜資訊部資訊安全處" w:date="2024-08-28T09:54:00Z" w16du:dateUtc="2024-08-28T01:54:00Z">
                    <w:rPr>
                      <w:rFonts w:ascii="Times New Roman" w:hAnsi="Times New Roman" w:cs="Times New Roman"/>
                    </w:rPr>
                  </w:rPrChange>
                </w:rPr>
                <w:delText>3</w:delText>
              </w:r>
            </w:del>
            <w:r w:rsidRPr="00872772">
              <w:rPr>
                <w:rFonts w:ascii="Times New Roman" w:hAnsi="Times New Roman" w:cs="Times New Roman"/>
                <w:color w:val="000000" w:themeColor="text1"/>
                <w:rPrChange w:id="53" w:author="陳佳宜資訊部資訊安全處" w:date="2024-08-28T09:54:00Z" w16du:dateUtc="2024-08-28T01:54:00Z">
                  <w:rPr>
                    <w:rFonts w:ascii="Times New Roman" w:hAnsi="Times New Roman" w:cs="Times New Roman"/>
                  </w:rPr>
                </w:rPrChange>
              </w:rPr>
              <w:t>/</w:t>
            </w:r>
            <w:del w:id="54" w:author="王奎元資訊部策略發展處" w:date="2023-11-22T13:56:00Z">
              <w:r w:rsidR="000D4D65" w:rsidRPr="00872772" w:rsidDel="00FB30DD">
                <w:rPr>
                  <w:rFonts w:ascii="Times New Roman" w:hAnsi="Times New Roman" w:cs="Times New Roman"/>
                  <w:color w:val="000000" w:themeColor="text1"/>
                  <w:rPrChange w:id="55" w:author="陳佳宜資訊部資訊安全處" w:date="2024-08-28T09:54:00Z" w16du:dateUtc="2024-08-28T01:54:00Z">
                    <w:rPr>
                      <w:rFonts w:ascii="Times New Roman" w:hAnsi="Times New Roman" w:cs="Times New Roman"/>
                    </w:rPr>
                  </w:rPrChange>
                </w:rPr>
                <w:delText>O</w:delText>
              </w:r>
            </w:del>
            <w:ins w:id="56" w:author="陳佳宜資訊部資訊安全處" w:date="2024-08-28T09:54:00Z" w16du:dateUtc="2024-08-28T01:54:00Z">
              <w:r w:rsidR="00872772" w:rsidRPr="00872772">
                <w:rPr>
                  <w:rFonts w:ascii="Times New Roman" w:hAnsi="Times New Roman" w:cs="Times New Roman" w:hint="eastAsia"/>
                  <w:color w:val="000000" w:themeColor="text1"/>
                  <w:rPrChange w:id="57" w:author="陳佳宜資訊部資訊安全處" w:date="2024-08-28T09:54:00Z" w16du:dateUtc="2024-08-28T01:54:00Z">
                    <w:rPr>
                      <w:rFonts w:ascii="Times New Roman" w:hAnsi="Times New Roman" w:cs="Times New Roman" w:hint="eastAsia"/>
                    </w:rPr>
                  </w:rPrChange>
                </w:rPr>
                <w:t>08</w:t>
              </w:r>
            </w:ins>
            <w:ins w:id="58" w:author="王奎元資訊部策略發展處" w:date="2023-11-22T13:56:00Z">
              <w:del w:id="59" w:author="陳佳宜資訊部資訊安全處" w:date="2024-08-07T16:22:00Z">
                <w:r w:rsidR="00FB30DD" w:rsidRPr="00872772" w:rsidDel="00F66C37">
                  <w:rPr>
                    <w:rFonts w:ascii="Times New Roman" w:hAnsi="Times New Roman" w:cs="Times New Roman" w:hint="eastAsia"/>
                    <w:color w:val="000000" w:themeColor="text1"/>
                    <w:rPrChange w:id="60" w:author="陳佳宜資訊部資訊安全處" w:date="2024-08-28T09:54:00Z" w16du:dateUtc="2024-08-28T01:54:00Z">
                      <w:rPr>
                        <w:rFonts w:ascii="Times New Roman" w:hAnsi="Times New Roman" w:cs="Times New Roman" w:hint="eastAsia"/>
                      </w:rPr>
                    </w:rPrChange>
                  </w:rPr>
                  <w:delText>11</w:delText>
                </w:r>
              </w:del>
            </w:ins>
            <w:r w:rsidRPr="00872772">
              <w:rPr>
                <w:rFonts w:ascii="Times New Roman" w:hAnsi="Times New Roman" w:cs="Times New Roman"/>
                <w:color w:val="000000" w:themeColor="text1"/>
                <w:rPrChange w:id="61" w:author="陳佳宜資訊部資訊安全處" w:date="2024-08-28T09:54:00Z" w16du:dateUtc="2024-08-28T01:54:00Z">
                  <w:rPr>
                    <w:rFonts w:ascii="Times New Roman" w:hAnsi="Times New Roman" w:cs="Times New Roman"/>
                  </w:rPr>
                </w:rPrChange>
              </w:rPr>
              <w:t>/</w:t>
            </w:r>
            <w:del w:id="62" w:author="王奎元資訊部策略發展處" w:date="2023-11-22T13:56:00Z">
              <w:r w:rsidR="000D4D65" w:rsidRPr="00872772" w:rsidDel="00FB30DD">
                <w:rPr>
                  <w:rFonts w:ascii="Times New Roman" w:hAnsi="Times New Roman" w:cs="Times New Roman"/>
                  <w:color w:val="000000" w:themeColor="text1"/>
                  <w:rPrChange w:id="63" w:author="陳佳宜資訊部資訊安全處" w:date="2024-08-28T09:54:00Z" w16du:dateUtc="2024-08-28T01:54:00Z">
                    <w:rPr>
                      <w:rFonts w:ascii="Times New Roman" w:hAnsi="Times New Roman" w:cs="Times New Roman"/>
                    </w:rPr>
                  </w:rPrChange>
                </w:rPr>
                <w:delText>OO</w:delText>
              </w:r>
            </w:del>
            <w:ins w:id="64" w:author="陳佳宜資訊部資訊安全處" w:date="2024-08-28T09:54:00Z" w16du:dateUtc="2024-08-28T01:54:00Z">
              <w:r w:rsidR="00872772" w:rsidRPr="00872772">
                <w:rPr>
                  <w:rFonts w:ascii="Times New Roman" w:hAnsi="Times New Roman" w:cs="Times New Roman" w:hint="eastAsia"/>
                  <w:color w:val="000000" w:themeColor="text1"/>
                  <w:rPrChange w:id="65" w:author="陳佳宜資訊部資訊安全處" w:date="2024-08-28T09:54:00Z" w16du:dateUtc="2024-08-28T01:54:00Z">
                    <w:rPr>
                      <w:rFonts w:ascii="Times New Roman" w:hAnsi="Times New Roman" w:cs="Times New Roman" w:hint="eastAsia"/>
                    </w:rPr>
                  </w:rPrChange>
                </w:rPr>
                <w:t>28</w:t>
              </w:r>
            </w:ins>
            <w:ins w:id="66" w:author="王奎元資訊部策略發展處" w:date="2023-11-22T13:56:00Z">
              <w:del w:id="67" w:author="陳佳宜資訊部資訊安全處" w:date="2024-08-07T16:22:00Z">
                <w:r w:rsidR="00FB30DD" w:rsidRPr="00872772" w:rsidDel="00F66C37">
                  <w:rPr>
                    <w:rFonts w:ascii="Times New Roman" w:hAnsi="Times New Roman" w:cs="Times New Roman" w:hint="eastAsia"/>
                    <w:color w:val="000000" w:themeColor="text1"/>
                    <w:rPrChange w:id="68" w:author="陳佳宜資訊部資訊安全處" w:date="2024-08-28T09:54:00Z" w16du:dateUtc="2024-08-28T01:54:00Z">
                      <w:rPr>
                        <w:rFonts w:ascii="Times New Roman" w:hAnsi="Times New Roman" w:cs="Times New Roman" w:hint="eastAsia"/>
                      </w:rPr>
                    </w:rPrChange>
                  </w:rPr>
                  <w:delText>22</w:delText>
                </w:r>
              </w:del>
            </w:ins>
          </w:p>
        </w:tc>
      </w:tr>
    </w:tbl>
    <w:p w14:paraId="1A627718" w14:textId="77777777" w:rsidR="00424444" w:rsidRPr="00872772" w:rsidRDefault="00424444" w:rsidP="00B07BD4">
      <w:pPr>
        <w:rPr>
          <w:rFonts w:eastAsia="標楷體"/>
          <w:color w:val="000000" w:themeColor="text1"/>
          <w:rPrChange w:id="69" w:author="陳佳宜資訊部資訊安全處" w:date="2024-08-28T09:54:00Z" w16du:dateUtc="2024-08-28T01:54:00Z">
            <w:rPr>
              <w:rFonts w:eastAsia="標楷體"/>
            </w:rPr>
          </w:rPrChange>
        </w:rPr>
      </w:pPr>
    </w:p>
    <w:p w14:paraId="4E7F8A1E" w14:textId="77777777" w:rsidR="00424444" w:rsidRPr="00872772" w:rsidRDefault="00424444" w:rsidP="00B07BD4">
      <w:pPr>
        <w:rPr>
          <w:rFonts w:eastAsia="標楷體"/>
          <w:color w:val="000000" w:themeColor="text1"/>
          <w:rPrChange w:id="70" w:author="陳佳宜資訊部資訊安全處" w:date="2024-08-28T09:54:00Z" w16du:dateUtc="2024-08-28T01:54:00Z">
            <w:rPr>
              <w:rFonts w:eastAsia="標楷體"/>
            </w:rPr>
          </w:rPrChange>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15" w:color="auto" w:fill="auto"/>
        <w:tblLayout w:type="fixed"/>
        <w:tblLook w:val="0000" w:firstRow="0" w:lastRow="0" w:firstColumn="0" w:lastColumn="0" w:noHBand="0" w:noVBand="0"/>
      </w:tblPr>
      <w:tblGrid>
        <w:gridCol w:w="7314"/>
      </w:tblGrid>
      <w:tr w:rsidR="00872772" w:rsidRPr="00872772" w14:paraId="49432227" w14:textId="77777777" w:rsidTr="00A454E4">
        <w:trPr>
          <w:jc w:val="center"/>
        </w:trPr>
        <w:tc>
          <w:tcPr>
            <w:tcW w:w="7314" w:type="dxa"/>
            <w:shd w:val="pct15" w:color="auto" w:fill="auto"/>
            <w:vAlign w:val="center"/>
          </w:tcPr>
          <w:p w14:paraId="0DE275CC" w14:textId="77777777" w:rsidR="00CE7797" w:rsidRPr="00872772" w:rsidRDefault="00CE7797" w:rsidP="00A454E4">
            <w:pPr>
              <w:pStyle w:val="-0"/>
              <w:rPr>
                <w:rFonts w:ascii="Times New Roman" w:hAnsi="Times New Roman" w:cs="Times New Roman"/>
                <w:color w:val="000000" w:themeColor="text1"/>
                <w:rPrChange w:id="71" w:author="陳佳宜資訊部資訊安全處" w:date="2024-08-28T09:54:00Z" w16du:dateUtc="2024-08-28T01:54:00Z">
                  <w:rPr>
                    <w:rFonts w:ascii="Times New Roman" w:hAnsi="Times New Roman" w:cs="Times New Roman"/>
                  </w:rPr>
                </w:rPrChange>
              </w:rPr>
            </w:pPr>
          </w:p>
          <w:p w14:paraId="43CDBEDE" w14:textId="77777777" w:rsidR="00B30CAC" w:rsidRPr="00872772" w:rsidRDefault="00B30CAC" w:rsidP="00A454E4">
            <w:pPr>
              <w:pStyle w:val="-0"/>
              <w:rPr>
                <w:rFonts w:ascii="Times New Roman" w:hAnsi="Times New Roman" w:cs="Times New Roman"/>
                <w:color w:val="000000" w:themeColor="text1"/>
                <w:rPrChange w:id="72" w:author="陳佳宜資訊部資訊安全處" w:date="2024-08-28T09:54:00Z" w16du:dateUtc="2024-08-28T01:54:00Z">
                  <w:rPr>
                    <w:rFonts w:ascii="Times New Roman" w:hAnsi="Times New Roman" w:cs="Times New Roman"/>
                  </w:rPr>
                </w:rPrChange>
              </w:rPr>
            </w:pPr>
            <w:r w:rsidRPr="00872772">
              <w:rPr>
                <w:rFonts w:ascii="Times New Roman" w:eastAsia="Symbol" w:hAnsi="Times New Roman" w:cs="Times New Roman"/>
                <w:color w:val="000000" w:themeColor="text1"/>
                <w:rPrChange w:id="73" w:author="陳佳宜資訊部資訊安全處" w:date="2024-08-28T09:54:00Z" w16du:dateUtc="2024-08-28T01:54:00Z">
                  <w:rPr>
                    <w:rFonts w:ascii="Times New Roman" w:eastAsia="Symbol" w:hAnsi="Times New Roman" w:cs="Times New Roman"/>
                  </w:rPr>
                </w:rPrChange>
              </w:rPr>
              <w:sym w:font="Symbol" w:char="F0E3"/>
            </w:r>
            <w:r w:rsidRPr="00872772">
              <w:rPr>
                <w:rFonts w:ascii="Times New Roman" w:hAnsi="Times New Roman" w:cs="Times New Roman"/>
                <w:color w:val="000000" w:themeColor="text1"/>
                <w:rPrChange w:id="74" w:author="陳佳宜資訊部資訊安全處" w:date="2024-08-28T09:54:00Z" w16du:dateUtc="2024-08-28T01:54:00Z">
                  <w:rPr>
                    <w:rFonts w:ascii="Times New Roman" w:hAnsi="Times New Roman" w:cs="Times New Roman"/>
                  </w:rPr>
                </w:rPrChange>
              </w:rPr>
              <w:t xml:space="preserve"> </w:t>
            </w:r>
            <w:r w:rsidRPr="00872772">
              <w:rPr>
                <w:rFonts w:ascii="Times New Roman" w:hAnsi="Times New Roman" w:cs="Times New Roman"/>
                <w:color w:val="000000" w:themeColor="text1"/>
                <w:rPrChange w:id="75" w:author="陳佳宜資訊部資訊安全處" w:date="2024-08-28T09:54:00Z" w16du:dateUtc="2024-08-28T01:54:00Z">
                  <w:rPr>
                    <w:rFonts w:ascii="Times New Roman" w:hAnsi="Times New Roman" w:cs="Times New Roman"/>
                  </w:rPr>
                </w:rPrChange>
              </w:rPr>
              <w:t>版　權　說　明</w:t>
            </w:r>
            <w:r w:rsidRPr="00872772">
              <w:rPr>
                <w:rFonts w:ascii="Times New Roman" w:hAnsi="Times New Roman" w:cs="Times New Roman"/>
                <w:color w:val="000000" w:themeColor="text1"/>
                <w:rPrChange w:id="76" w:author="陳佳宜資訊部資訊安全處" w:date="2024-08-28T09:54:00Z" w16du:dateUtc="2024-08-28T01:54:00Z">
                  <w:rPr>
                    <w:rFonts w:ascii="Times New Roman" w:hAnsi="Times New Roman" w:cs="Times New Roman"/>
                  </w:rPr>
                </w:rPrChange>
              </w:rPr>
              <w:t xml:space="preserve"> </w:t>
            </w:r>
            <w:r w:rsidRPr="00872772">
              <w:rPr>
                <w:rFonts w:ascii="Times New Roman" w:eastAsia="Symbol" w:hAnsi="Times New Roman" w:cs="Times New Roman"/>
                <w:color w:val="000000" w:themeColor="text1"/>
                <w:rPrChange w:id="77" w:author="陳佳宜資訊部資訊安全處" w:date="2024-08-28T09:54:00Z" w16du:dateUtc="2024-08-28T01:54:00Z">
                  <w:rPr>
                    <w:rFonts w:ascii="Times New Roman" w:eastAsia="Symbol" w:hAnsi="Times New Roman" w:cs="Times New Roman"/>
                  </w:rPr>
                </w:rPrChange>
              </w:rPr>
              <w:sym w:font="Symbol" w:char="F0E3"/>
            </w:r>
          </w:p>
          <w:p w14:paraId="4720277C" w14:textId="77777777" w:rsidR="00B30CAC" w:rsidRPr="00872772" w:rsidRDefault="00B30CAC" w:rsidP="00A454E4">
            <w:pPr>
              <w:pStyle w:val="-0"/>
              <w:rPr>
                <w:rFonts w:ascii="Times New Roman" w:hAnsi="Times New Roman" w:cs="Times New Roman"/>
                <w:color w:val="000000" w:themeColor="text1"/>
                <w:rPrChange w:id="78"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79" w:author="陳佳宜資訊部資訊安全處" w:date="2024-08-28T09:54:00Z" w16du:dateUtc="2024-08-28T01:54:00Z">
                  <w:rPr>
                    <w:rFonts w:ascii="Times New Roman" w:hAnsi="Times New Roman" w:cs="Times New Roman"/>
                  </w:rPr>
                </w:rPrChange>
              </w:rPr>
              <w:t>本文件為公司所專有之財產，</w:t>
            </w:r>
          </w:p>
          <w:p w14:paraId="37979BE9" w14:textId="77777777" w:rsidR="00B30CAC" w:rsidRPr="00872772" w:rsidRDefault="00B30CAC" w:rsidP="00A454E4">
            <w:pPr>
              <w:pStyle w:val="-0"/>
              <w:rPr>
                <w:rFonts w:ascii="Times New Roman" w:hAnsi="Times New Roman" w:cs="Times New Roman"/>
                <w:color w:val="000000" w:themeColor="text1"/>
                <w:rPrChange w:id="80"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81" w:author="陳佳宜資訊部資訊安全處" w:date="2024-08-28T09:54:00Z" w16du:dateUtc="2024-08-28T01:54:00Z">
                  <w:rPr>
                    <w:rFonts w:ascii="Times New Roman" w:hAnsi="Times New Roman" w:cs="Times New Roman"/>
                  </w:rPr>
                </w:rPrChange>
              </w:rPr>
              <w:t>未經許可，不得以任何形式使用、引用、複製或公開等。</w:t>
            </w:r>
          </w:p>
          <w:p w14:paraId="4E4507A5" w14:textId="77777777" w:rsidR="00B30CAC" w:rsidRPr="00872772" w:rsidRDefault="00B30CAC" w:rsidP="00A454E4">
            <w:pPr>
              <w:pStyle w:val="-0"/>
              <w:rPr>
                <w:rFonts w:ascii="Times New Roman" w:hAnsi="Times New Roman" w:cs="Times New Roman"/>
                <w:color w:val="000000" w:themeColor="text1"/>
                <w:rPrChange w:id="82" w:author="陳佳宜資訊部資訊安全處" w:date="2024-08-28T09:54:00Z" w16du:dateUtc="2024-08-28T01:54:00Z">
                  <w:rPr>
                    <w:rFonts w:ascii="Times New Roman" w:hAnsi="Times New Roman" w:cs="Times New Roman"/>
                  </w:rPr>
                </w:rPrChange>
              </w:rPr>
            </w:pPr>
          </w:p>
        </w:tc>
      </w:tr>
    </w:tbl>
    <w:p w14:paraId="2F820A82" w14:textId="77777777" w:rsidR="00B30CAC" w:rsidRPr="00872772" w:rsidRDefault="00B30CAC" w:rsidP="00B30CAC">
      <w:pPr>
        <w:rPr>
          <w:rFonts w:eastAsia="標楷體"/>
          <w:color w:val="000000" w:themeColor="text1"/>
          <w:rPrChange w:id="83" w:author="陳佳宜資訊部資訊安全處" w:date="2024-08-28T09:54:00Z" w16du:dateUtc="2024-08-28T01:54:00Z">
            <w:rPr>
              <w:rFonts w:eastAsia="標楷體"/>
            </w:rPr>
          </w:rPrChange>
        </w:rPr>
      </w:pPr>
    </w:p>
    <w:p w14:paraId="2AD9FCFD" w14:textId="77777777" w:rsidR="009327E9" w:rsidRPr="00872772" w:rsidRDefault="00B30CAC" w:rsidP="00B07BD4">
      <w:pPr>
        <w:pStyle w:val="ab"/>
        <w:rPr>
          <w:rFonts w:ascii="Times New Roman" w:hAnsi="Times New Roman" w:cs="Times New Roman"/>
          <w:color w:val="000000" w:themeColor="text1"/>
          <w:rPrChange w:id="84"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85" w:author="陳佳宜資訊部資訊安全處" w:date="2024-08-28T09:54:00Z" w16du:dateUtc="2024-08-28T01:54:00Z">
            <w:rPr>
              <w:rFonts w:ascii="Times New Roman" w:hAnsi="Times New Roman" w:cs="Times New Roman"/>
            </w:rPr>
          </w:rPrChange>
        </w:rPr>
        <w:br w:type="page"/>
      </w:r>
      <w:r w:rsidR="009327E9" w:rsidRPr="00872772">
        <w:rPr>
          <w:rFonts w:ascii="Times New Roman" w:hAnsi="Times New Roman" w:cs="Times New Roman"/>
          <w:color w:val="000000" w:themeColor="text1"/>
          <w:rPrChange w:id="86" w:author="陳佳宜資訊部資訊安全處" w:date="2024-08-28T09:54:00Z" w16du:dateUtc="2024-08-28T01:54:00Z">
            <w:rPr>
              <w:rFonts w:ascii="Times New Roman" w:hAnsi="Times New Roman" w:cs="Times New Roman"/>
            </w:rPr>
          </w:rPrChange>
        </w:rPr>
        <w:lastRenderedPageBreak/>
        <w:t>文件修訂履歷</w:t>
      </w:r>
    </w:p>
    <w:tbl>
      <w:tblPr>
        <w:tblW w:w="10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1469"/>
        <w:gridCol w:w="3544"/>
        <w:gridCol w:w="284"/>
        <w:gridCol w:w="1559"/>
        <w:gridCol w:w="1535"/>
        <w:gridCol w:w="1247"/>
      </w:tblGrid>
      <w:tr w:rsidR="00872772" w:rsidRPr="00872772" w14:paraId="0C660DBB" w14:textId="2A75EBAC" w:rsidTr="003E683F">
        <w:trPr>
          <w:tblHeader/>
          <w:jc w:val="center"/>
        </w:trPr>
        <w:tc>
          <w:tcPr>
            <w:tcW w:w="1361" w:type="dxa"/>
            <w:shd w:val="clear" w:color="auto" w:fill="000000"/>
            <w:vAlign w:val="center"/>
          </w:tcPr>
          <w:p w14:paraId="07CB2EA2" w14:textId="26B9D689" w:rsidR="004B432B" w:rsidRPr="00872772" w:rsidRDefault="004B432B" w:rsidP="00E25104">
            <w:pPr>
              <w:pStyle w:val="aa"/>
              <w:rPr>
                <w:rFonts w:ascii="Times New Roman" w:hAnsi="Times New Roman" w:cs="Times New Roman"/>
                <w:color w:val="000000" w:themeColor="text1"/>
                <w:rPrChange w:id="87"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88" w:author="陳佳宜資訊部資訊安全處" w:date="2024-08-28T09:54:00Z" w16du:dateUtc="2024-08-28T01:54:00Z">
                  <w:rPr>
                    <w:rFonts w:ascii="Times New Roman" w:hAnsi="Times New Roman" w:cs="Times New Roman"/>
                  </w:rPr>
                </w:rPrChange>
              </w:rPr>
              <w:t>修訂版次</w:t>
            </w:r>
          </w:p>
        </w:tc>
        <w:tc>
          <w:tcPr>
            <w:tcW w:w="1469" w:type="dxa"/>
            <w:shd w:val="clear" w:color="auto" w:fill="000000"/>
            <w:vAlign w:val="center"/>
          </w:tcPr>
          <w:p w14:paraId="690416F3" w14:textId="5FDD360C" w:rsidR="004B432B" w:rsidRPr="00872772" w:rsidRDefault="004B432B">
            <w:pPr>
              <w:pStyle w:val="aa"/>
              <w:rPr>
                <w:rFonts w:ascii="Times New Roman" w:hAnsi="Times New Roman" w:cs="Times New Roman"/>
                <w:color w:val="000000" w:themeColor="text1"/>
                <w:rPrChange w:id="89"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90" w:author="陳佳宜資訊部資訊安全處" w:date="2024-08-28T09:54:00Z" w16du:dateUtc="2024-08-28T01:54:00Z">
                  <w:rPr>
                    <w:rFonts w:ascii="Times New Roman" w:hAnsi="Times New Roman" w:cs="Times New Roman"/>
                  </w:rPr>
                </w:rPrChange>
              </w:rPr>
              <w:t>修訂日期</w:t>
            </w:r>
          </w:p>
        </w:tc>
        <w:tc>
          <w:tcPr>
            <w:tcW w:w="3828" w:type="dxa"/>
            <w:gridSpan w:val="2"/>
            <w:shd w:val="clear" w:color="auto" w:fill="000000"/>
            <w:vAlign w:val="center"/>
          </w:tcPr>
          <w:p w14:paraId="5CF150BA" w14:textId="77777777" w:rsidR="004B432B" w:rsidRPr="00872772" w:rsidRDefault="004B432B" w:rsidP="00E25104">
            <w:pPr>
              <w:pStyle w:val="aa"/>
              <w:rPr>
                <w:rFonts w:ascii="Times New Roman" w:hAnsi="Times New Roman" w:cs="Times New Roman"/>
                <w:color w:val="000000" w:themeColor="text1"/>
                <w:rPrChange w:id="91"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92" w:author="陳佳宜資訊部資訊安全處" w:date="2024-08-28T09:54:00Z" w16du:dateUtc="2024-08-28T01:54:00Z">
                  <w:rPr>
                    <w:rFonts w:ascii="Times New Roman" w:hAnsi="Times New Roman" w:cs="Times New Roman"/>
                  </w:rPr>
                </w:rPrChange>
              </w:rPr>
              <w:t>發行與變更說明</w:t>
            </w:r>
          </w:p>
        </w:tc>
        <w:tc>
          <w:tcPr>
            <w:tcW w:w="1559" w:type="dxa"/>
            <w:shd w:val="clear" w:color="auto" w:fill="000000"/>
            <w:vAlign w:val="center"/>
          </w:tcPr>
          <w:p w14:paraId="30B2D15A" w14:textId="24CC0E55" w:rsidR="004B432B" w:rsidRPr="00872772" w:rsidRDefault="004B432B" w:rsidP="00E25104">
            <w:pPr>
              <w:pStyle w:val="aa"/>
              <w:rPr>
                <w:rFonts w:ascii="Times New Roman" w:hAnsi="Times New Roman" w:cs="Times New Roman"/>
                <w:color w:val="000000" w:themeColor="text1"/>
                <w:rPrChange w:id="93"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94" w:author="陳佳宜資訊部資訊安全處" w:date="2024-08-28T09:54:00Z" w16du:dateUtc="2024-08-28T01:54:00Z">
                  <w:rPr>
                    <w:rFonts w:ascii="Times New Roman" w:hAnsi="Times New Roman" w:cs="Times New Roman"/>
                  </w:rPr>
                </w:rPrChange>
              </w:rPr>
              <w:t>修訂人員</w:t>
            </w:r>
          </w:p>
        </w:tc>
        <w:tc>
          <w:tcPr>
            <w:tcW w:w="1535" w:type="dxa"/>
            <w:shd w:val="clear" w:color="auto" w:fill="000000"/>
            <w:vAlign w:val="center"/>
          </w:tcPr>
          <w:p w14:paraId="5716451B" w14:textId="598F3EDB" w:rsidR="004B432B" w:rsidRPr="00872772" w:rsidRDefault="004B432B" w:rsidP="00E25104">
            <w:pPr>
              <w:pStyle w:val="aa"/>
              <w:rPr>
                <w:rFonts w:ascii="Times New Roman" w:hAnsi="Times New Roman" w:cs="Times New Roman"/>
                <w:color w:val="000000" w:themeColor="text1"/>
                <w:rPrChange w:id="95"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96" w:author="陳佳宜資訊部資訊安全處" w:date="2024-08-28T09:54:00Z" w16du:dateUtc="2024-08-28T01:54:00Z">
                  <w:rPr>
                    <w:rFonts w:ascii="Times New Roman" w:hAnsi="Times New Roman" w:cs="Times New Roman"/>
                  </w:rPr>
                </w:rPrChange>
              </w:rPr>
              <w:t>核准人員</w:t>
            </w:r>
          </w:p>
        </w:tc>
        <w:tc>
          <w:tcPr>
            <w:tcW w:w="1247" w:type="dxa"/>
            <w:shd w:val="clear" w:color="auto" w:fill="000000"/>
            <w:vAlign w:val="center"/>
          </w:tcPr>
          <w:p w14:paraId="08DEF18A" w14:textId="13F52A7A" w:rsidR="004B432B" w:rsidRPr="00872772" w:rsidRDefault="004B432B" w:rsidP="004B432B">
            <w:pPr>
              <w:pStyle w:val="aa"/>
              <w:rPr>
                <w:rFonts w:ascii="Times New Roman" w:hAnsi="Times New Roman" w:cs="Times New Roman"/>
                <w:color w:val="000000" w:themeColor="text1"/>
                <w:rPrChange w:id="97"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98" w:author="陳佳宜資訊部資訊安全處" w:date="2024-08-28T09:54:00Z" w16du:dateUtc="2024-08-28T01:54:00Z">
                  <w:rPr>
                    <w:rFonts w:ascii="Times New Roman" w:hAnsi="Times New Roman" w:cs="Times New Roman"/>
                  </w:rPr>
                </w:rPrChange>
              </w:rPr>
              <w:t>備註</w:t>
            </w:r>
          </w:p>
        </w:tc>
      </w:tr>
      <w:tr w:rsidR="00872772" w:rsidRPr="00872772" w14:paraId="3B642E2E" w14:textId="6BE4FC9E" w:rsidTr="003E683F">
        <w:trPr>
          <w:trHeight w:val="800"/>
          <w:jc w:val="center"/>
        </w:trPr>
        <w:tc>
          <w:tcPr>
            <w:tcW w:w="1361" w:type="dxa"/>
            <w:vAlign w:val="center"/>
          </w:tcPr>
          <w:p w14:paraId="42296825" w14:textId="77777777" w:rsidR="004B432B" w:rsidRPr="00872772" w:rsidRDefault="004B432B" w:rsidP="00E25104">
            <w:pPr>
              <w:pStyle w:val="-0"/>
              <w:rPr>
                <w:rFonts w:ascii="Times New Roman" w:hAnsi="Times New Roman" w:cs="Times New Roman"/>
                <w:color w:val="000000" w:themeColor="text1"/>
                <w:rPrChange w:id="99"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00" w:author="陳佳宜資訊部資訊安全處" w:date="2024-08-28T09:54:00Z" w16du:dateUtc="2024-08-28T01:54:00Z">
                  <w:rPr>
                    <w:rFonts w:ascii="Times New Roman" w:hAnsi="Times New Roman" w:cs="Times New Roman"/>
                  </w:rPr>
                </w:rPrChange>
              </w:rPr>
              <w:t>V1.0</w:t>
            </w:r>
          </w:p>
        </w:tc>
        <w:tc>
          <w:tcPr>
            <w:tcW w:w="1469" w:type="dxa"/>
            <w:vAlign w:val="center"/>
          </w:tcPr>
          <w:p w14:paraId="498D2989" w14:textId="7F7EA072" w:rsidR="004B432B" w:rsidRPr="00872772" w:rsidRDefault="004B432B" w:rsidP="00E25104">
            <w:pPr>
              <w:pStyle w:val="-0"/>
              <w:rPr>
                <w:rFonts w:ascii="Times New Roman" w:hAnsi="Times New Roman" w:cs="Times New Roman"/>
                <w:color w:val="000000" w:themeColor="text1"/>
                <w:rPrChange w:id="101"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02" w:author="陳佳宜資訊部資訊安全處" w:date="2024-08-28T09:54:00Z" w16du:dateUtc="2024-08-28T01:54:00Z">
                  <w:rPr>
                    <w:rFonts w:ascii="Times New Roman" w:hAnsi="Times New Roman" w:cs="Times New Roman"/>
                  </w:rPr>
                </w:rPrChange>
              </w:rPr>
              <w:t>20</w:t>
            </w:r>
            <w:r w:rsidRPr="00872772">
              <w:rPr>
                <w:rFonts w:ascii="Times New Roman" w:hAnsi="Times New Roman" w:cs="Times New Roman" w:hint="eastAsia"/>
                <w:color w:val="000000" w:themeColor="text1"/>
                <w:rPrChange w:id="103" w:author="陳佳宜資訊部資訊安全處" w:date="2024-08-28T09:54:00Z" w16du:dateUtc="2024-08-28T01:54:00Z">
                  <w:rPr>
                    <w:rFonts w:ascii="Times New Roman" w:hAnsi="Times New Roman" w:cs="Times New Roman" w:hint="eastAsia"/>
                  </w:rPr>
                </w:rPrChange>
              </w:rPr>
              <w:t>2</w:t>
            </w:r>
            <w:r w:rsidRPr="00872772">
              <w:rPr>
                <w:rFonts w:ascii="Times New Roman" w:hAnsi="Times New Roman" w:cs="Times New Roman"/>
                <w:color w:val="000000" w:themeColor="text1"/>
                <w:rPrChange w:id="104" w:author="陳佳宜資訊部資訊安全處" w:date="2024-08-28T09:54:00Z" w16du:dateUtc="2024-08-28T01:54:00Z">
                  <w:rPr>
                    <w:rFonts w:ascii="Times New Roman" w:hAnsi="Times New Roman" w:cs="Times New Roman"/>
                  </w:rPr>
                </w:rPrChange>
              </w:rPr>
              <w:t>3/</w:t>
            </w:r>
            <w:r w:rsidR="008309F1" w:rsidRPr="00872772">
              <w:rPr>
                <w:rFonts w:ascii="Times New Roman" w:hAnsi="Times New Roman" w:cs="Times New Roman" w:hint="eastAsia"/>
                <w:color w:val="000000" w:themeColor="text1"/>
                <w:rPrChange w:id="105" w:author="陳佳宜資訊部資訊安全處" w:date="2024-08-28T09:54:00Z" w16du:dateUtc="2024-08-28T01:54:00Z">
                  <w:rPr>
                    <w:rFonts w:ascii="Times New Roman" w:hAnsi="Times New Roman" w:cs="Times New Roman" w:hint="eastAsia"/>
                  </w:rPr>
                </w:rPrChange>
              </w:rPr>
              <w:t>1</w:t>
            </w:r>
            <w:r w:rsidR="008309F1" w:rsidRPr="00872772">
              <w:rPr>
                <w:rFonts w:ascii="Times New Roman" w:hAnsi="Times New Roman" w:cs="Times New Roman"/>
                <w:color w:val="000000" w:themeColor="text1"/>
                <w:rPrChange w:id="106" w:author="陳佳宜資訊部資訊安全處" w:date="2024-08-28T09:54:00Z" w16du:dateUtc="2024-08-28T01:54:00Z">
                  <w:rPr>
                    <w:rFonts w:ascii="Times New Roman" w:hAnsi="Times New Roman" w:cs="Times New Roman"/>
                  </w:rPr>
                </w:rPrChange>
              </w:rPr>
              <w:t>1</w:t>
            </w:r>
            <w:r w:rsidRPr="00872772">
              <w:rPr>
                <w:rFonts w:ascii="Times New Roman" w:hAnsi="Times New Roman" w:cs="Times New Roman"/>
                <w:color w:val="000000" w:themeColor="text1"/>
                <w:rPrChange w:id="107" w:author="陳佳宜資訊部資訊安全處" w:date="2024-08-28T09:54:00Z" w16du:dateUtc="2024-08-28T01:54:00Z">
                  <w:rPr>
                    <w:rFonts w:ascii="Times New Roman" w:hAnsi="Times New Roman" w:cs="Times New Roman"/>
                  </w:rPr>
                </w:rPrChange>
              </w:rPr>
              <w:t>/</w:t>
            </w:r>
            <w:r w:rsidR="008309F1" w:rsidRPr="00872772">
              <w:rPr>
                <w:rFonts w:ascii="Times New Roman" w:hAnsi="Times New Roman" w:cs="Times New Roman"/>
                <w:color w:val="000000" w:themeColor="text1"/>
                <w:rPrChange w:id="108" w:author="陳佳宜資訊部資訊安全處" w:date="2024-08-28T09:54:00Z" w16du:dateUtc="2024-08-28T01:54:00Z">
                  <w:rPr>
                    <w:rFonts w:ascii="Times New Roman" w:hAnsi="Times New Roman" w:cs="Times New Roman"/>
                  </w:rPr>
                </w:rPrChange>
              </w:rPr>
              <w:t>01</w:t>
            </w:r>
          </w:p>
        </w:tc>
        <w:tc>
          <w:tcPr>
            <w:tcW w:w="3544" w:type="dxa"/>
            <w:vAlign w:val="center"/>
          </w:tcPr>
          <w:p w14:paraId="477F3B4B" w14:textId="77777777" w:rsidR="004B432B" w:rsidRPr="00872772" w:rsidRDefault="004B432B" w:rsidP="00E25104">
            <w:pPr>
              <w:pStyle w:val="-"/>
              <w:rPr>
                <w:rFonts w:ascii="Times New Roman" w:hAnsi="Times New Roman"/>
                <w:color w:val="000000" w:themeColor="text1"/>
                <w:rPrChange w:id="10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0" w:author="陳佳宜資訊部資訊安全處" w:date="2024-08-28T09:54:00Z" w16du:dateUtc="2024-08-28T01:54:00Z">
                  <w:rPr>
                    <w:rFonts w:ascii="Times New Roman" w:hAnsi="Times New Roman"/>
                  </w:rPr>
                </w:rPrChange>
              </w:rPr>
              <w:t>新版文件</w:t>
            </w:r>
          </w:p>
        </w:tc>
        <w:tc>
          <w:tcPr>
            <w:tcW w:w="1843" w:type="dxa"/>
            <w:gridSpan w:val="2"/>
            <w:vAlign w:val="center"/>
          </w:tcPr>
          <w:p w14:paraId="771293DE" w14:textId="2EEC507E" w:rsidR="004B432B" w:rsidRPr="00872772" w:rsidRDefault="004B432B" w:rsidP="00D955BB">
            <w:pPr>
              <w:pStyle w:val="-0"/>
              <w:rPr>
                <w:rFonts w:ascii="Times New Roman" w:hAnsi="Times New Roman" w:cs="Times New Roman"/>
                <w:color w:val="000000" w:themeColor="text1"/>
                <w:rPrChange w:id="111" w:author="陳佳宜資訊部資訊安全處" w:date="2024-08-28T09:54:00Z" w16du:dateUtc="2024-08-28T01:54:00Z">
                  <w:rPr>
                    <w:rFonts w:ascii="Times New Roman" w:hAnsi="Times New Roman" w:cs="Times New Roman"/>
                  </w:rPr>
                </w:rPrChange>
              </w:rPr>
            </w:pPr>
            <w:proofErr w:type="gramStart"/>
            <w:r w:rsidRPr="00872772">
              <w:rPr>
                <w:rFonts w:ascii="Times New Roman" w:hAnsi="Times New Roman" w:cs="Times New Roman" w:hint="eastAsia"/>
                <w:color w:val="000000" w:themeColor="text1"/>
                <w:rPrChange w:id="112" w:author="陳佳宜資訊部資訊安全處" w:date="2024-08-28T09:54:00Z" w16du:dateUtc="2024-08-28T01:54:00Z">
                  <w:rPr>
                    <w:rFonts w:ascii="Times New Roman" w:hAnsi="Times New Roman" w:cs="Times New Roman" w:hint="eastAsia"/>
                  </w:rPr>
                </w:rPrChange>
              </w:rPr>
              <w:t>丘建華</w:t>
            </w:r>
            <w:proofErr w:type="gramEnd"/>
            <w:r w:rsidRPr="00872772">
              <w:rPr>
                <w:rFonts w:ascii="Times New Roman" w:hAnsi="Times New Roman" w:cs="Times New Roman" w:hint="eastAsia"/>
                <w:color w:val="000000" w:themeColor="text1"/>
                <w:rPrChange w:id="113" w:author="陳佳宜資訊部資訊安全處" w:date="2024-08-28T09:54:00Z" w16du:dateUtc="2024-08-28T01:54:00Z">
                  <w:rPr>
                    <w:rFonts w:ascii="Times New Roman" w:hAnsi="Times New Roman" w:cs="Times New Roman" w:hint="eastAsia"/>
                  </w:rPr>
                </w:rPrChange>
              </w:rPr>
              <w:t>副總經理</w:t>
            </w:r>
          </w:p>
        </w:tc>
        <w:tc>
          <w:tcPr>
            <w:tcW w:w="1535" w:type="dxa"/>
            <w:vAlign w:val="center"/>
          </w:tcPr>
          <w:p w14:paraId="1EBFB3DF" w14:textId="479BBCA1" w:rsidR="004B432B" w:rsidRPr="00872772" w:rsidRDefault="004B432B" w:rsidP="00D955BB">
            <w:pPr>
              <w:pStyle w:val="-0"/>
              <w:rPr>
                <w:rFonts w:ascii="Times New Roman" w:hAnsi="Times New Roman" w:cs="Times New Roman"/>
                <w:color w:val="000000" w:themeColor="text1"/>
                <w:rPrChange w:id="114"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hint="eastAsia"/>
                <w:color w:val="000000" w:themeColor="text1"/>
                <w:rPrChange w:id="115" w:author="陳佳宜資訊部資訊安全處" w:date="2024-08-28T09:54:00Z" w16du:dateUtc="2024-08-28T01:54:00Z">
                  <w:rPr>
                    <w:rFonts w:ascii="Times New Roman" w:hAnsi="Times New Roman" w:cs="Times New Roman" w:hint="eastAsia"/>
                  </w:rPr>
                </w:rPrChange>
              </w:rPr>
              <w:t>李文柱總經理</w:t>
            </w:r>
          </w:p>
        </w:tc>
        <w:tc>
          <w:tcPr>
            <w:tcW w:w="1247" w:type="dxa"/>
          </w:tcPr>
          <w:p w14:paraId="4ABC3029" w14:textId="797BD12B" w:rsidR="004B432B" w:rsidRPr="00872772" w:rsidRDefault="004B432B" w:rsidP="00D955BB">
            <w:pPr>
              <w:pStyle w:val="-0"/>
              <w:rPr>
                <w:rFonts w:ascii="Times New Roman" w:hAnsi="Times New Roman" w:cs="Times New Roman"/>
                <w:color w:val="000000" w:themeColor="text1"/>
                <w:rPrChange w:id="116"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hint="eastAsia"/>
                <w:color w:val="000000" w:themeColor="text1"/>
                <w:rPrChange w:id="117" w:author="陳佳宜資訊部資訊安全處" w:date="2024-08-28T09:54:00Z" w16du:dateUtc="2024-08-28T01:54:00Z">
                  <w:rPr>
                    <w:rFonts w:ascii="Times New Roman" w:hAnsi="Times New Roman" w:cs="Times New Roman" w:hint="eastAsia"/>
                  </w:rPr>
                </w:rPrChange>
              </w:rPr>
              <w:t>因應</w:t>
            </w:r>
            <w:r w:rsidRPr="00872772">
              <w:rPr>
                <w:rFonts w:ascii="Times New Roman" w:hAnsi="Times New Roman" w:cs="Times New Roman" w:hint="eastAsia"/>
                <w:color w:val="000000" w:themeColor="text1"/>
                <w:rPrChange w:id="118" w:author="陳佳宜資訊部資訊安全處" w:date="2024-08-28T09:54:00Z" w16du:dateUtc="2024-08-28T01:54:00Z">
                  <w:rPr>
                    <w:rFonts w:ascii="Times New Roman" w:hAnsi="Times New Roman" w:cs="Times New Roman" w:hint="eastAsia"/>
                  </w:rPr>
                </w:rPrChange>
              </w:rPr>
              <w:t>2022</w:t>
            </w:r>
            <w:proofErr w:type="gramStart"/>
            <w:r w:rsidRPr="00872772">
              <w:rPr>
                <w:rFonts w:ascii="Times New Roman" w:hAnsi="Times New Roman" w:cs="Times New Roman" w:hint="eastAsia"/>
                <w:color w:val="000000" w:themeColor="text1"/>
                <w:rPrChange w:id="119" w:author="陳佳宜資訊部資訊安全處" w:date="2024-08-28T09:54:00Z" w16du:dateUtc="2024-08-28T01:54:00Z">
                  <w:rPr>
                    <w:rFonts w:ascii="Times New Roman" w:hAnsi="Times New Roman" w:cs="Times New Roman" w:hint="eastAsia"/>
                  </w:rPr>
                </w:rPrChange>
              </w:rPr>
              <w:t>轉版</w:t>
            </w:r>
            <w:proofErr w:type="gramEnd"/>
            <w:r w:rsidRPr="00872772">
              <w:rPr>
                <w:rFonts w:ascii="Times New Roman" w:hAnsi="Times New Roman" w:cs="Times New Roman" w:hint="eastAsia"/>
                <w:color w:val="000000" w:themeColor="text1"/>
                <w:rPrChange w:id="120" w:author="陳佳宜資訊部資訊安全處" w:date="2024-08-28T09:54:00Z" w16du:dateUtc="2024-08-28T01:54:00Z">
                  <w:rPr>
                    <w:rFonts w:ascii="Times New Roman" w:hAnsi="Times New Roman" w:cs="Times New Roman" w:hint="eastAsia"/>
                  </w:rPr>
                </w:rPrChange>
              </w:rPr>
              <w:t>，重新發行。</w:t>
            </w:r>
          </w:p>
        </w:tc>
      </w:tr>
      <w:tr w:rsidR="00872772" w:rsidRPr="00872772" w14:paraId="0C3EC975" w14:textId="77777777" w:rsidTr="003E683F">
        <w:trPr>
          <w:trHeight w:val="800"/>
          <w:jc w:val="center"/>
          <w:ins w:id="121" w:author="陳佳宜資訊部資訊安全處" w:date="2024-08-07T16:21:00Z"/>
        </w:trPr>
        <w:tc>
          <w:tcPr>
            <w:tcW w:w="1361" w:type="dxa"/>
            <w:vAlign w:val="center"/>
          </w:tcPr>
          <w:p w14:paraId="6E528F79" w14:textId="77777777" w:rsidR="00F66C37" w:rsidRPr="00872772" w:rsidRDefault="00F66C37" w:rsidP="00F66C37">
            <w:pPr>
              <w:pStyle w:val="-0"/>
              <w:rPr>
                <w:ins w:id="122" w:author="陳佳宜資訊部資訊安全處" w:date="2024-08-07T16:21:00Z"/>
                <w:rFonts w:ascii="Times New Roman" w:hAnsi="Times New Roman" w:cs="Times New Roman"/>
                <w:color w:val="000000" w:themeColor="text1"/>
                <w:rPrChange w:id="123" w:author="陳佳宜資訊部資訊安全處" w:date="2024-08-28T09:54:00Z" w16du:dateUtc="2024-08-28T01:54:00Z">
                  <w:rPr>
                    <w:ins w:id="124" w:author="陳佳宜資訊部資訊安全處" w:date="2024-08-07T16:21:00Z"/>
                    <w:rFonts w:ascii="Times New Roman" w:hAnsi="Times New Roman" w:cs="Times New Roman"/>
                  </w:rPr>
                </w:rPrChange>
              </w:rPr>
            </w:pPr>
            <w:ins w:id="125" w:author="陳佳宜資訊部資訊安全處" w:date="2024-08-07T16:21:00Z">
              <w:r w:rsidRPr="00872772">
                <w:rPr>
                  <w:rFonts w:ascii="Times New Roman" w:hAnsi="Times New Roman" w:cs="Times New Roman" w:hint="eastAsia"/>
                  <w:color w:val="000000" w:themeColor="text1"/>
                  <w:rPrChange w:id="126" w:author="陳佳宜資訊部資訊安全處" w:date="2024-08-28T09:54:00Z" w16du:dateUtc="2024-08-28T01:54:00Z">
                    <w:rPr>
                      <w:rFonts w:ascii="Times New Roman" w:hAnsi="Times New Roman" w:cs="Times New Roman" w:hint="eastAsia"/>
                    </w:rPr>
                  </w:rPrChange>
                </w:rPr>
                <w:t>V1.1</w:t>
              </w:r>
            </w:ins>
          </w:p>
          <w:p w14:paraId="382F8528" w14:textId="0AF04657" w:rsidR="00F66C37" w:rsidRPr="00872772" w:rsidRDefault="00F66C37">
            <w:pPr>
              <w:pStyle w:val="-0"/>
              <w:jc w:val="left"/>
              <w:rPr>
                <w:ins w:id="127" w:author="陳佳宜資訊部資訊安全處" w:date="2024-08-07T16:21:00Z"/>
                <w:rFonts w:ascii="Times New Roman" w:hAnsi="Times New Roman" w:cs="Times New Roman"/>
                <w:color w:val="000000" w:themeColor="text1"/>
                <w:rPrChange w:id="128" w:author="陳佳宜資訊部資訊安全處" w:date="2024-08-28T09:54:00Z" w16du:dateUtc="2024-08-28T01:54:00Z">
                  <w:rPr>
                    <w:ins w:id="129" w:author="陳佳宜資訊部資訊安全處" w:date="2024-08-07T16:21:00Z"/>
                    <w:rFonts w:ascii="Times New Roman" w:hAnsi="Times New Roman" w:cs="Times New Roman"/>
                  </w:rPr>
                </w:rPrChange>
              </w:rPr>
              <w:pPrChange w:id="130" w:author="陳佳宜資訊部資訊安全處" w:date="2024-08-07T16:21:00Z">
                <w:pPr>
                  <w:pStyle w:val="-0"/>
                </w:pPr>
              </w:pPrChange>
            </w:pPr>
          </w:p>
        </w:tc>
        <w:tc>
          <w:tcPr>
            <w:tcW w:w="1469" w:type="dxa"/>
            <w:vAlign w:val="center"/>
          </w:tcPr>
          <w:p w14:paraId="12141A3D" w14:textId="32EB6826" w:rsidR="00F66C37" w:rsidRPr="00872772" w:rsidRDefault="00F66C37" w:rsidP="00F66C37">
            <w:pPr>
              <w:pStyle w:val="-0"/>
              <w:rPr>
                <w:ins w:id="131" w:author="陳佳宜資訊部資訊安全處" w:date="2024-08-07T16:21:00Z"/>
                <w:rFonts w:ascii="Times New Roman" w:hAnsi="Times New Roman" w:cs="Times New Roman"/>
                <w:color w:val="000000" w:themeColor="text1"/>
                <w:rPrChange w:id="132" w:author="陳佳宜資訊部資訊安全處" w:date="2024-08-28T09:54:00Z" w16du:dateUtc="2024-08-28T01:54:00Z">
                  <w:rPr>
                    <w:ins w:id="133" w:author="陳佳宜資訊部資訊安全處" w:date="2024-08-07T16:21:00Z"/>
                    <w:rFonts w:ascii="Times New Roman" w:hAnsi="Times New Roman" w:cs="Times New Roman"/>
                  </w:rPr>
                </w:rPrChange>
              </w:rPr>
            </w:pPr>
            <w:ins w:id="134" w:author="陳佳宜資訊部資訊安全處" w:date="2024-08-07T16:21:00Z">
              <w:r w:rsidRPr="00872772">
                <w:rPr>
                  <w:rFonts w:ascii="Times New Roman" w:hAnsi="Times New Roman" w:cs="Times New Roman"/>
                  <w:color w:val="000000" w:themeColor="text1"/>
                  <w:rPrChange w:id="135" w:author="陳佳宜資訊部資訊安全處" w:date="2024-08-28T09:54:00Z" w16du:dateUtc="2024-08-28T01:54:00Z">
                    <w:rPr>
                      <w:rFonts w:ascii="Times New Roman" w:hAnsi="Times New Roman" w:cs="Times New Roman"/>
                    </w:rPr>
                  </w:rPrChange>
                </w:rPr>
                <w:t>20</w:t>
              </w:r>
              <w:r w:rsidRPr="00872772">
                <w:rPr>
                  <w:rFonts w:ascii="Times New Roman" w:hAnsi="Times New Roman" w:cs="Times New Roman" w:hint="eastAsia"/>
                  <w:color w:val="000000" w:themeColor="text1"/>
                  <w:rPrChange w:id="136" w:author="陳佳宜資訊部資訊安全處" w:date="2024-08-28T09:54:00Z" w16du:dateUtc="2024-08-28T01:54:00Z">
                    <w:rPr>
                      <w:rFonts w:ascii="Times New Roman" w:hAnsi="Times New Roman" w:cs="Times New Roman" w:hint="eastAsia"/>
                    </w:rPr>
                  </w:rPrChange>
                </w:rPr>
                <w:t>24</w:t>
              </w:r>
              <w:r w:rsidRPr="00872772">
                <w:rPr>
                  <w:rFonts w:ascii="Times New Roman" w:hAnsi="Times New Roman" w:cs="Times New Roman"/>
                  <w:color w:val="000000" w:themeColor="text1"/>
                  <w:rPrChange w:id="137" w:author="陳佳宜資訊部資訊安全處" w:date="2024-08-28T09:54:00Z" w16du:dateUtc="2024-08-28T01:54:00Z">
                    <w:rPr>
                      <w:rFonts w:ascii="Times New Roman" w:hAnsi="Times New Roman" w:cs="Times New Roman"/>
                    </w:rPr>
                  </w:rPrChange>
                </w:rPr>
                <w:t>/</w:t>
              </w:r>
              <w:r w:rsidRPr="00872772">
                <w:rPr>
                  <w:rFonts w:ascii="Times New Roman" w:hAnsi="Times New Roman" w:cs="Times New Roman" w:hint="eastAsia"/>
                  <w:color w:val="000000" w:themeColor="text1"/>
                  <w:rPrChange w:id="138" w:author="陳佳宜資訊部資訊安全處" w:date="2024-08-28T09:54:00Z" w16du:dateUtc="2024-08-28T01:54:00Z">
                    <w:rPr>
                      <w:rFonts w:ascii="Times New Roman" w:hAnsi="Times New Roman" w:cs="Times New Roman" w:hint="eastAsia"/>
                    </w:rPr>
                  </w:rPrChange>
                </w:rPr>
                <w:t>08</w:t>
              </w:r>
              <w:r w:rsidRPr="00872772">
                <w:rPr>
                  <w:rFonts w:ascii="Times New Roman" w:hAnsi="Times New Roman" w:cs="Times New Roman"/>
                  <w:color w:val="000000" w:themeColor="text1"/>
                  <w:rPrChange w:id="139" w:author="陳佳宜資訊部資訊安全處" w:date="2024-08-28T09:54:00Z" w16du:dateUtc="2024-08-28T01:54:00Z">
                    <w:rPr>
                      <w:rFonts w:ascii="Times New Roman" w:hAnsi="Times New Roman" w:cs="Times New Roman"/>
                    </w:rPr>
                  </w:rPrChange>
                </w:rPr>
                <w:t>/</w:t>
              </w:r>
              <w:r w:rsidRPr="00872772">
                <w:rPr>
                  <w:rFonts w:ascii="Times New Roman" w:hAnsi="Times New Roman" w:cs="Times New Roman" w:hint="eastAsia"/>
                  <w:color w:val="000000" w:themeColor="text1"/>
                  <w:rPrChange w:id="140" w:author="陳佳宜資訊部資訊安全處" w:date="2024-08-28T09:54:00Z" w16du:dateUtc="2024-08-28T01:54:00Z">
                    <w:rPr>
                      <w:rFonts w:ascii="Times New Roman" w:hAnsi="Times New Roman" w:cs="Times New Roman" w:hint="eastAsia"/>
                    </w:rPr>
                  </w:rPrChange>
                </w:rPr>
                <w:t>07</w:t>
              </w:r>
            </w:ins>
          </w:p>
        </w:tc>
        <w:tc>
          <w:tcPr>
            <w:tcW w:w="3544" w:type="dxa"/>
            <w:vAlign w:val="center"/>
          </w:tcPr>
          <w:p w14:paraId="283F4D4F" w14:textId="616444BA" w:rsidR="00F66C37" w:rsidRPr="00872772" w:rsidRDefault="00F66C37" w:rsidP="00F66C37">
            <w:pPr>
              <w:pStyle w:val="-"/>
              <w:rPr>
                <w:ins w:id="141" w:author="陳佳宜資訊部資訊安全處" w:date="2024-08-07T16:21:00Z"/>
                <w:rFonts w:ascii="Times New Roman" w:hAnsi="Times New Roman"/>
                <w:color w:val="000000" w:themeColor="text1"/>
                <w:rPrChange w:id="142" w:author="陳佳宜資訊部資訊安全處" w:date="2024-08-28T09:54:00Z" w16du:dateUtc="2024-08-28T01:54:00Z">
                  <w:rPr>
                    <w:ins w:id="143" w:author="陳佳宜資訊部資訊安全處" w:date="2024-08-07T16:21:00Z"/>
                    <w:rFonts w:ascii="Times New Roman" w:hAnsi="Times New Roman"/>
                  </w:rPr>
                </w:rPrChange>
              </w:rPr>
            </w:pPr>
            <w:ins w:id="144" w:author="陳佳宜資訊部資訊安全處" w:date="2024-08-07T16:22:00Z">
              <w:r w:rsidRPr="00872772">
                <w:rPr>
                  <w:rFonts w:ascii="Times New Roman" w:hAnsi="Times New Roman" w:hint="eastAsia"/>
                  <w:color w:val="000000" w:themeColor="text1"/>
                  <w:rPrChange w:id="145" w:author="陳佳宜資訊部資訊安全處" w:date="2024-08-28T09:54:00Z" w16du:dateUtc="2024-08-28T01:54:00Z">
                    <w:rPr>
                      <w:rFonts w:ascii="Times New Roman" w:hAnsi="Times New Roman" w:hint="eastAsia"/>
                    </w:rPr>
                  </w:rPrChange>
                </w:rPr>
                <w:t>因應內控調整「第一章目的」。</w:t>
              </w:r>
            </w:ins>
          </w:p>
        </w:tc>
        <w:tc>
          <w:tcPr>
            <w:tcW w:w="1843" w:type="dxa"/>
            <w:gridSpan w:val="2"/>
            <w:vAlign w:val="center"/>
          </w:tcPr>
          <w:p w14:paraId="1F859D8D" w14:textId="5EAD8E60" w:rsidR="00F66C37" w:rsidRPr="00872772" w:rsidRDefault="00F66C37" w:rsidP="00F66C37">
            <w:pPr>
              <w:pStyle w:val="-0"/>
              <w:rPr>
                <w:ins w:id="146" w:author="陳佳宜資訊部資訊安全處" w:date="2024-08-07T16:21:00Z"/>
                <w:rFonts w:ascii="Times New Roman" w:hAnsi="Times New Roman" w:cs="Times New Roman"/>
                <w:color w:val="000000" w:themeColor="text1"/>
                <w:rPrChange w:id="147" w:author="陳佳宜資訊部資訊安全處" w:date="2024-08-28T09:54:00Z" w16du:dateUtc="2024-08-28T01:54:00Z">
                  <w:rPr>
                    <w:ins w:id="148" w:author="陳佳宜資訊部資訊安全處" w:date="2024-08-07T16:21:00Z"/>
                    <w:rFonts w:ascii="Times New Roman" w:hAnsi="Times New Roman" w:cs="Times New Roman"/>
                  </w:rPr>
                </w:rPrChange>
              </w:rPr>
            </w:pPr>
            <w:ins w:id="149" w:author="陳佳宜資訊部資訊安全處" w:date="2024-08-07T16:22:00Z">
              <w:r w:rsidRPr="00872772">
                <w:rPr>
                  <w:rFonts w:ascii="Times New Roman" w:hAnsi="Times New Roman" w:cs="Times New Roman" w:hint="eastAsia"/>
                  <w:color w:val="000000" w:themeColor="text1"/>
                  <w:rPrChange w:id="150" w:author="陳佳宜資訊部資訊安全處" w:date="2024-08-28T09:54:00Z" w16du:dateUtc="2024-08-28T01:54:00Z">
                    <w:rPr>
                      <w:rFonts w:ascii="Times New Roman" w:hAnsi="Times New Roman" w:cs="Times New Roman" w:hint="eastAsia"/>
                    </w:rPr>
                  </w:rPrChange>
                </w:rPr>
                <w:t>吳允文副總經理</w:t>
              </w:r>
            </w:ins>
          </w:p>
        </w:tc>
        <w:tc>
          <w:tcPr>
            <w:tcW w:w="1535" w:type="dxa"/>
            <w:vAlign w:val="center"/>
          </w:tcPr>
          <w:p w14:paraId="63F9F97F" w14:textId="433BEDEA" w:rsidR="00F66C37" w:rsidRPr="00872772" w:rsidRDefault="00F66C37" w:rsidP="00F66C37">
            <w:pPr>
              <w:pStyle w:val="-0"/>
              <w:rPr>
                <w:ins w:id="151" w:author="陳佳宜資訊部資訊安全處" w:date="2024-08-07T16:21:00Z"/>
                <w:rFonts w:ascii="Times New Roman" w:hAnsi="Times New Roman" w:cs="Times New Roman"/>
                <w:color w:val="000000" w:themeColor="text1"/>
                <w:rPrChange w:id="152" w:author="陳佳宜資訊部資訊安全處" w:date="2024-08-28T09:54:00Z" w16du:dateUtc="2024-08-28T01:54:00Z">
                  <w:rPr>
                    <w:ins w:id="153" w:author="陳佳宜資訊部資訊安全處" w:date="2024-08-07T16:21:00Z"/>
                    <w:rFonts w:ascii="Times New Roman" w:hAnsi="Times New Roman" w:cs="Times New Roman"/>
                  </w:rPr>
                </w:rPrChange>
              </w:rPr>
            </w:pPr>
            <w:ins w:id="154" w:author="陳佳宜資訊部資訊安全處" w:date="2024-08-07T16:22:00Z">
              <w:r w:rsidRPr="00872772">
                <w:rPr>
                  <w:rFonts w:ascii="Times New Roman" w:hAnsi="Times New Roman" w:cs="Times New Roman"/>
                  <w:color w:val="000000" w:themeColor="text1"/>
                  <w:rPrChange w:id="155" w:author="陳佳宜資訊部資訊安全處" w:date="2024-08-28T09:54:00Z" w16du:dateUtc="2024-08-28T01:54:00Z">
                    <w:rPr>
                      <w:rFonts w:ascii="Times New Roman" w:hAnsi="Times New Roman" w:cs="Times New Roman"/>
                    </w:rPr>
                  </w:rPrChange>
                </w:rPr>
                <w:t>李文柱總經理</w:t>
              </w:r>
            </w:ins>
          </w:p>
        </w:tc>
        <w:tc>
          <w:tcPr>
            <w:tcW w:w="1247" w:type="dxa"/>
          </w:tcPr>
          <w:p w14:paraId="07E55DB9" w14:textId="77777777" w:rsidR="00F66C37" w:rsidRPr="00872772" w:rsidRDefault="00F66C37" w:rsidP="00F66C37">
            <w:pPr>
              <w:pStyle w:val="-0"/>
              <w:rPr>
                <w:ins w:id="156" w:author="陳佳宜資訊部資訊安全處" w:date="2024-08-07T16:21:00Z"/>
                <w:rFonts w:ascii="Times New Roman" w:hAnsi="Times New Roman" w:cs="Times New Roman"/>
                <w:color w:val="000000" w:themeColor="text1"/>
                <w:rPrChange w:id="157" w:author="陳佳宜資訊部資訊安全處" w:date="2024-08-28T09:54:00Z" w16du:dateUtc="2024-08-28T01:54:00Z">
                  <w:rPr>
                    <w:ins w:id="158" w:author="陳佳宜資訊部資訊安全處" w:date="2024-08-07T16:21:00Z"/>
                    <w:rFonts w:ascii="Times New Roman" w:hAnsi="Times New Roman" w:cs="Times New Roman"/>
                  </w:rPr>
                </w:rPrChange>
              </w:rPr>
            </w:pPr>
          </w:p>
        </w:tc>
      </w:tr>
    </w:tbl>
    <w:p w14:paraId="3477797D" w14:textId="77777777" w:rsidR="009327E9" w:rsidRPr="00872772" w:rsidRDefault="009327E9">
      <w:pPr>
        <w:rPr>
          <w:rFonts w:eastAsia="標楷體"/>
          <w:color w:val="000000" w:themeColor="text1"/>
          <w:rPrChange w:id="159" w:author="陳佳宜資訊部資訊安全處" w:date="2024-08-28T09:54:00Z" w16du:dateUtc="2024-08-28T01:54:00Z">
            <w:rPr>
              <w:rFonts w:eastAsia="標楷體"/>
            </w:rPr>
          </w:rPrChange>
        </w:rPr>
      </w:pPr>
    </w:p>
    <w:p w14:paraId="667C7BF0" w14:textId="77777777" w:rsidR="009327E9" w:rsidRPr="00872772" w:rsidRDefault="009327E9" w:rsidP="00B07BD4">
      <w:pPr>
        <w:pStyle w:val="ab"/>
        <w:rPr>
          <w:rFonts w:ascii="Times New Roman" w:hAnsi="Times New Roman" w:cs="Times New Roman"/>
          <w:color w:val="000000" w:themeColor="text1"/>
          <w:rPrChange w:id="160"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61" w:author="陳佳宜資訊部資訊安全處" w:date="2024-08-28T09:54:00Z" w16du:dateUtc="2024-08-28T01:54:00Z">
            <w:rPr>
              <w:rFonts w:ascii="Times New Roman" w:hAnsi="Times New Roman" w:cs="Times New Roman"/>
            </w:rPr>
          </w:rPrChange>
        </w:rPr>
        <w:br w:type="page"/>
      </w:r>
      <w:r w:rsidRPr="00872772">
        <w:rPr>
          <w:rFonts w:ascii="Times New Roman" w:hAnsi="Times New Roman" w:cs="Times New Roman"/>
          <w:color w:val="000000" w:themeColor="text1"/>
          <w:rPrChange w:id="162" w:author="陳佳宜資訊部資訊安全處" w:date="2024-08-28T09:54:00Z" w16du:dateUtc="2024-08-28T01:54:00Z">
            <w:rPr>
              <w:rFonts w:ascii="Times New Roman" w:hAnsi="Times New Roman" w:cs="Times New Roman"/>
            </w:rPr>
          </w:rPrChange>
        </w:rPr>
        <w:lastRenderedPageBreak/>
        <w:t>目</w:t>
      </w:r>
      <w:r w:rsidR="00E53618" w:rsidRPr="00872772">
        <w:rPr>
          <w:rFonts w:ascii="Times New Roman" w:hAnsi="Times New Roman" w:cs="Times New Roman"/>
          <w:color w:val="000000" w:themeColor="text1"/>
          <w:rPrChange w:id="163" w:author="陳佳宜資訊部資訊安全處" w:date="2024-08-28T09:54:00Z" w16du:dateUtc="2024-08-28T01:54:00Z">
            <w:rPr>
              <w:rFonts w:ascii="Times New Roman" w:hAnsi="Times New Roman" w:cs="Times New Roman"/>
            </w:rPr>
          </w:rPrChange>
        </w:rPr>
        <w:t xml:space="preserve">  </w:t>
      </w:r>
      <w:r w:rsidRPr="00872772">
        <w:rPr>
          <w:rFonts w:ascii="Times New Roman" w:hAnsi="Times New Roman" w:cs="Times New Roman"/>
          <w:color w:val="000000" w:themeColor="text1"/>
          <w:rPrChange w:id="164" w:author="陳佳宜資訊部資訊安全處" w:date="2024-08-28T09:54:00Z" w16du:dateUtc="2024-08-28T01:54:00Z">
            <w:rPr>
              <w:rFonts w:ascii="Times New Roman" w:hAnsi="Times New Roman" w:cs="Times New Roman"/>
            </w:rPr>
          </w:rPrChange>
        </w:rPr>
        <w:t>錄</w:t>
      </w:r>
    </w:p>
    <w:p w14:paraId="50AB839F" w14:textId="77777777" w:rsidR="009327E9" w:rsidRPr="00872772" w:rsidRDefault="009327E9">
      <w:pPr>
        <w:rPr>
          <w:rFonts w:eastAsia="標楷體"/>
          <w:color w:val="000000" w:themeColor="text1"/>
          <w:rPrChange w:id="165" w:author="陳佳宜資訊部資訊安全處" w:date="2024-08-28T09:54:00Z" w16du:dateUtc="2024-08-28T01:54:00Z">
            <w:rPr>
              <w:rFonts w:eastAsia="標楷體"/>
            </w:rPr>
          </w:rPrChange>
        </w:rPr>
      </w:pPr>
    </w:p>
    <w:p w14:paraId="1FC038CC" w14:textId="693E659F" w:rsidR="00061FF9" w:rsidRPr="00872772" w:rsidRDefault="0031430B" w:rsidP="00061FF9">
      <w:pPr>
        <w:pStyle w:val="12"/>
        <w:rPr>
          <w:rFonts w:eastAsia="標楷體"/>
          <w:bCs/>
          <w:color w:val="000000" w:themeColor="text1"/>
          <w:szCs w:val="36"/>
          <w:rPrChange w:id="166" w:author="陳佳宜資訊部資訊安全處" w:date="2024-08-28T09:54:00Z" w16du:dateUtc="2024-08-28T01:54:00Z">
            <w:rPr>
              <w:rFonts w:eastAsia="標楷體"/>
              <w:bCs/>
              <w:szCs w:val="36"/>
            </w:rPr>
          </w:rPrChange>
        </w:rPr>
      </w:pPr>
      <w:r w:rsidRPr="00872772">
        <w:rPr>
          <w:rFonts w:eastAsia="標楷體"/>
          <w:bCs/>
          <w:color w:val="000000" w:themeColor="text1"/>
          <w:szCs w:val="36"/>
          <w:rPrChange w:id="167" w:author="陳佳宜資訊部資訊安全處" w:date="2024-08-28T09:54:00Z" w16du:dateUtc="2024-08-28T01:54:00Z">
            <w:rPr>
              <w:rFonts w:eastAsia="標楷體"/>
              <w:bCs/>
              <w:szCs w:val="36"/>
            </w:rPr>
          </w:rPrChange>
        </w:rPr>
        <w:fldChar w:fldCharType="begin"/>
      </w:r>
      <w:r w:rsidRPr="00872772">
        <w:rPr>
          <w:rFonts w:eastAsia="標楷體"/>
          <w:bCs/>
          <w:color w:val="000000" w:themeColor="text1"/>
          <w:szCs w:val="36"/>
          <w:rPrChange w:id="168" w:author="陳佳宜資訊部資訊安全處" w:date="2024-08-28T09:54:00Z" w16du:dateUtc="2024-08-28T01:54:00Z">
            <w:rPr>
              <w:rFonts w:eastAsia="標楷體"/>
              <w:bCs/>
              <w:szCs w:val="36"/>
            </w:rPr>
          </w:rPrChange>
        </w:rPr>
        <w:instrText xml:space="preserve"> TOC \o "1-2" \u </w:instrText>
      </w:r>
      <w:r w:rsidRPr="00872772">
        <w:rPr>
          <w:rFonts w:eastAsia="標楷體"/>
          <w:bCs/>
          <w:color w:val="000000" w:themeColor="text1"/>
          <w:szCs w:val="36"/>
          <w:rPrChange w:id="169" w:author="陳佳宜資訊部資訊安全處" w:date="2024-08-28T09:54:00Z" w16du:dateUtc="2024-08-28T01:54:00Z">
            <w:rPr>
              <w:rFonts w:eastAsia="標楷體"/>
              <w:bCs/>
              <w:szCs w:val="36"/>
            </w:rPr>
          </w:rPrChange>
        </w:rPr>
        <w:fldChar w:fldCharType="separate"/>
      </w:r>
      <w:r w:rsidR="00061FF9" w:rsidRPr="00872772">
        <w:rPr>
          <w:rFonts w:eastAsia="標楷體" w:hint="eastAsia"/>
          <w:bCs/>
          <w:color w:val="000000" w:themeColor="text1"/>
          <w:szCs w:val="36"/>
          <w:rPrChange w:id="170" w:author="陳佳宜資訊部資訊安全處" w:date="2024-08-28T09:54:00Z" w16du:dateUtc="2024-08-28T01:54:00Z">
            <w:rPr>
              <w:rFonts w:eastAsia="標楷體" w:hint="eastAsia"/>
              <w:bCs/>
              <w:szCs w:val="36"/>
            </w:rPr>
          </w:rPrChange>
        </w:rPr>
        <w:t>第一章</w:t>
      </w:r>
      <w:r w:rsidR="00061FF9" w:rsidRPr="00872772">
        <w:rPr>
          <w:rFonts w:eastAsia="標楷體"/>
          <w:bCs/>
          <w:color w:val="000000" w:themeColor="text1"/>
          <w:szCs w:val="36"/>
          <w:rPrChange w:id="171" w:author="陳佳宜資訊部資訊安全處" w:date="2024-08-28T09:54:00Z" w16du:dateUtc="2024-08-28T01:54:00Z">
            <w:rPr>
              <w:rFonts w:eastAsia="標楷體"/>
              <w:bCs/>
              <w:szCs w:val="36"/>
            </w:rPr>
          </w:rPrChange>
        </w:rPr>
        <w:tab/>
      </w:r>
      <w:r w:rsidR="00061FF9" w:rsidRPr="00872772">
        <w:rPr>
          <w:rFonts w:eastAsia="標楷體" w:hint="eastAsia"/>
          <w:bCs/>
          <w:color w:val="000000" w:themeColor="text1"/>
          <w:szCs w:val="36"/>
          <w:rPrChange w:id="172" w:author="陳佳宜資訊部資訊安全處" w:date="2024-08-28T09:54:00Z" w16du:dateUtc="2024-08-28T01:54:00Z">
            <w:rPr>
              <w:rFonts w:eastAsia="標楷體" w:hint="eastAsia"/>
              <w:bCs/>
              <w:szCs w:val="36"/>
            </w:rPr>
          </w:rPrChange>
        </w:rPr>
        <w:t>目的</w:t>
      </w:r>
      <w:r w:rsidR="00061FF9" w:rsidRPr="00872772">
        <w:rPr>
          <w:rFonts w:eastAsia="標楷體"/>
          <w:bCs/>
          <w:color w:val="000000" w:themeColor="text1"/>
          <w:szCs w:val="36"/>
          <w:rPrChange w:id="173" w:author="陳佳宜資訊部資訊安全處" w:date="2024-08-28T09:54:00Z" w16du:dateUtc="2024-08-28T01:54:00Z">
            <w:rPr>
              <w:rFonts w:eastAsia="標楷體"/>
              <w:bCs/>
              <w:szCs w:val="36"/>
            </w:rPr>
          </w:rPrChange>
        </w:rPr>
        <w:tab/>
      </w:r>
      <w:r w:rsidR="00061FF9" w:rsidRPr="00872772">
        <w:rPr>
          <w:rFonts w:eastAsia="標楷體"/>
          <w:bCs/>
          <w:color w:val="000000" w:themeColor="text1"/>
          <w:szCs w:val="36"/>
          <w:rPrChange w:id="174" w:author="陳佳宜資訊部資訊安全處" w:date="2024-08-28T09:54:00Z" w16du:dateUtc="2024-08-28T01:54:00Z">
            <w:rPr>
              <w:rFonts w:eastAsia="標楷體"/>
              <w:bCs/>
              <w:szCs w:val="36"/>
            </w:rPr>
          </w:rPrChange>
        </w:rPr>
        <w:fldChar w:fldCharType="begin"/>
      </w:r>
      <w:r w:rsidR="00061FF9" w:rsidRPr="00872772">
        <w:rPr>
          <w:rFonts w:eastAsia="標楷體"/>
          <w:bCs/>
          <w:color w:val="000000" w:themeColor="text1"/>
          <w:szCs w:val="36"/>
          <w:rPrChange w:id="175" w:author="陳佳宜資訊部資訊安全處" w:date="2024-08-28T09:54:00Z" w16du:dateUtc="2024-08-28T01:54:00Z">
            <w:rPr>
              <w:rFonts w:eastAsia="標楷體"/>
              <w:bCs/>
              <w:szCs w:val="36"/>
            </w:rPr>
          </w:rPrChange>
        </w:rPr>
        <w:instrText xml:space="preserve"> PAGEREF _Toc149723408 \h </w:instrText>
      </w:r>
      <w:r w:rsidR="00061FF9" w:rsidRPr="00872772">
        <w:rPr>
          <w:rFonts w:eastAsia="標楷體"/>
          <w:bCs/>
          <w:color w:val="000000" w:themeColor="text1"/>
          <w:szCs w:val="36"/>
          <w:rPrChange w:id="176" w:author="陳佳宜資訊部資訊安全處" w:date="2024-08-28T09:54:00Z" w16du:dateUtc="2024-08-28T01:54:00Z">
            <w:rPr>
              <w:rFonts w:eastAsia="標楷體"/>
              <w:bCs/>
              <w:szCs w:val="36"/>
            </w:rPr>
          </w:rPrChange>
        </w:rPr>
      </w:r>
      <w:r w:rsidR="00061FF9" w:rsidRPr="00872772">
        <w:rPr>
          <w:rFonts w:eastAsia="標楷體"/>
          <w:bCs/>
          <w:color w:val="000000" w:themeColor="text1"/>
          <w:szCs w:val="36"/>
          <w:rPrChange w:id="177" w:author="陳佳宜資訊部資訊安全處" w:date="2024-08-28T09:54:00Z" w16du:dateUtc="2024-08-28T01:54:00Z">
            <w:rPr>
              <w:rFonts w:eastAsia="標楷體"/>
              <w:bCs/>
              <w:szCs w:val="36"/>
            </w:rPr>
          </w:rPrChange>
        </w:rPr>
        <w:fldChar w:fldCharType="separate"/>
      </w:r>
      <w:ins w:id="178" w:author="陳佳宜資訊部資訊安全處" w:date="2024-08-28T09:54:00Z" w16du:dateUtc="2024-08-28T01:54:00Z">
        <w:r w:rsidR="00872772">
          <w:rPr>
            <w:rFonts w:eastAsia="標楷體"/>
            <w:bCs/>
            <w:noProof/>
            <w:color w:val="000000" w:themeColor="text1"/>
            <w:szCs w:val="36"/>
          </w:rPr>
          <w:t>4</w:t>
        </w:r>
      </w:ins>
      <w:del w:id="179" w:author="陳佳宜資訊部資訊安全處" w:date="2024-08-28T09:54:00Z" w16du:dateUtc="2024-08-28T01:54:00Z">
        <w:r w:rsidR="00061FF9" w:rsidRPr="00872772" w:rsidDel="00872772">
          <w:rPr>
            <w:rFonts w:eastAsia="標楷體"/>
            <w:bCs/>
            <w:noProof/>
            <w:color w:val="000000" w:themeColor="text1"/>
            <w:szCs w:val="36"/>
            <w:rPrChange w:id="180" w:author="陳佳宜資訊部資訊安全處" w:date="2024-08-28T09:54:00Z" w16du:dateUtc="2024-08-28T01:54:00Z">
              <w:rPr>
                <w:rFonts w:eastAsia="標楷體"/>
                <w:bCs/>
                <w:szCs w:val="36"/>
              </w:rPr>
            </w:rPrChange>
          </w:rPr>
          <w:delText>4</w:delText>
        </w:r>
      </w:del>
      <w:r w:rsidR="00061FF9" w:rsidRPr="00872772">
        <w:rPr>
          <w:rFonts w:eastAsia="標楷體"/>
          <w:bCs/>
          <w:color w:val="000000" w:themeColor="text1"/>
          <w:szCs w:val="36"/>
          <w:rPrChange w:id="181" w:author="陳佳宜資訊部資訊安全處" w:date="2024-08-28T09:54:00Z" w16du:dateUtc="2024-08-28T01:54:00Z">
            <w:rPr>
              <w:rFonts w:eastAsia="標楷體"/>
              <w:bCs/>
              <w:szCs w:val="36"/>
            </w:rPr>
          </w:rPrChange>
        </w:rPr>
        <w:fldChar w:fldCharType="end"/>
      </w:r>
    </w:p>
    <w:p w14:paraId="2C4FBD35" w14:textId="19CD820B" w:rsidR="00061FF9" w:rsidRPr="00872772" w:rsidRDefault="00061FF9">
      <w:pPr>
        <w:pStyle w:val="21"/>
        <w:rPr>
          <w:b w:val="0"/>
          <w:bCs/>
          <w:smallCaps w:val="0"/>
          <w:color w:val="000000" w:themeColor="text1"/>
          <w:szCs w:val="36"/>
          <w:rPrChange w:id="182" w:author="陳佳宜資訊部資訊安全處" w:date="2024-08-28T09:54:00Z" w16du:dateUtc="2024-08-28T01:54:00Z">
            <w:rPr>
              <w:b w:val="0"/>
              <w:bCs/>
              <w:smallCaps w:val="0"/>
              <w:szCs w:val="36"/>
            </w:rPr>
          </w:rPrChange>
        </w:rPr>
      </w:pPr>
      <w:r w:rsidRPr="00872772">
        <w:rPr>
          <w:rFonts w:hint="eastAsia"/>
          <w:b w:val="0"/>
          <w:bCs/>
          <w:smallCaps w:val="0"/>
          <w:color w:val="000000" w:themeColor="text1"/>
          <w:szCs w:val="36"/>
          <w:rPrChange w:id="183" w:author="陳佳宜資訊部資訊安全處" w:date="2024-08-28T09:54:00Z" w16du:dateUtc="2024-08-28T01:54:00Z">
            <w:rPr>
              <w:rFonts w:hint="eastAsia"/>
              <w:b w:val="0"/>
              <w:bCs/>
              <w:smallCaps w:val="0"/>
              <w:szCs w:val="36"/>
            </w:rPr>
          </w:rPrChange>
        </w:rPr>
        <w:t>第一節</w:t>
      </w:r>
      <w:r w:rsidRPr="00872772">
        <w:rPr>
          <w:b w:val="0"/>
          <w:bCs/>
          <w:smallCaps w:val="0"/>
          <w:color w:val="000000" w:themeColor="text1"/>
          <w:szCs w:val="36"/>
          <w:rPrChange w:id="184" w:author="陳佳宜資訊部資訊安全處" w:date="2024-08-28T09:54:00Z" w16du:dateUtc="2024-08-28T01:54:00Z">
            <w:rPr>
              <w:b w:val="0"/>
              <w:bCs/>
              <w:smallCaps w:val="0"/>
              <w:szCs w:val="36"/>
            </w:rPr>
          </w:rPrChange>
        </w:rPr>
        <w:tab/>
      </w:r>
      <w:r w:rsidRPr="00872772">
        <w:rPr>
          <w:rFonts w:hint="eastAsia"/>
          <w:b w:val="0"/>
          <w:bCs/>
          <w:smallCaps w:val="0"/>
          <w:color w:val="000000" w:themeColor="text1"/>
          <w:szCs w:val="36"/>
          <w:rPrChange w:id="185" w:author="陳佳宜資訊部資訊安全處" w:date="2024-08-28T09:54:00Z" w16du:dateUtc="2024-08-28T01:54:00Z">
            <w:rPr>
              <w:rFonts w:hint="eastAsia"/>
              <w:b w:val="0"/>
              <w:bCs/>
              <w:smallCaps w:val="0"/>
              <w:szCs w:val="36"/>
            </w:rPr>
          </w:rPrChange>
        </w:rPr>
        <w:t>資訊資產管理</w:t>
      </w:r>
      <w:r w:rsidRPr="00872772">
        <w:rPr>
          <w:b w:val="0"/>
          <w:bCs/>
          <w:smallCaps w:val="0"/>
          <w:color w:val="000000" w:themeColor="text1"/>
          <w:szCs w:val="36"/>
          <w:rPrChange w:id="186" w:author="陳佳宜資訊部資訊安全處" w:date="2024-08-28T09:54:00Z" w16du:dateUtc="2024-08-28T01:54:00Z">
            <w:rPr>
              <w:b w:val="0"/>
              <w:bCs/>
              <w:smallCaps w:val="0"/>
              <w:szCs w:val="36"/>
            </w:rPr>
          </w:rPrChange>
        </w:rPr>
        <w:tab/>
      </w:r>
      <w:r w:rsidRPr="00872772">
        <w:rPr>
          <w:b w:val="0"/>
          <w:bCs/>
          <w:smallCaps w:val="0"/>
          <w:color w:val="000000" w:themeColor="text1"/>
          <w:szCs w:val="36"/>
          <w:rPrChange w:id="187" w:author="陳佳宜資訊部資訊安全處" w:date="2024-08-28T09:54:00Z" w16du:dateUtc="2024-08-28T01:54:00Z">
            <w:rPr>
              <w:b w:val="0"/>
              <w:bCs/>
              <w:smallCaps w:val="0"/>
              <w:szCs w:val="36"/>
            </w:rPr>
          </w:rPrChange>
        </w:rPr>
        <w:fldChar w:fldCharType="begin"/>
      </w:r>
      <w:r w:rsidRPr="00872772">
        <w:rPr>
          <w:b w:val="0"/>
          <w:bCs/>
          <w:smallCaps w:val="0"/>
          <w:color w:val="000000" w:themeColor="text1"/>
          <w:szCs w:val="36"/>
          <w:rPrChange w:id="188" w:author="陳佳宜資訊部資訊安全處" w:date="2024-08-28T09:54:00Z" w16du:dateUtc="2024-08-28T01:54:00Z">
            <w:rPr>
              <w:b w:val="0"/>
              <w:bCs/>
              <w:smallCaps w:val="0"/>
              <w:szCs w:val="36"/>
            </w:rPr>
          </w:rPrChange>
        </w:rPr>
        <w:instrText xml:space="preserve"> PAGEREF _Toc149723409 \h </w:instrText>
      </w:r>
      <w:r w:rsidRPr="00872772">
        <w:rPr>
          <w:b w:val="0"/>
          <w:bCs/>
          <w:smallCaps w:val="0"/>
          <w:color w:val="000000" w:themeColor="text1"/>
          <w:szCs w:val="36"/>
          <w:rPrChange w:id="189" w:author="陳佳宜資訊部資訊安全處" w:date="2024-08-28T09:54:00Z" w16du:dateUtc="2024-08-28T01:54:00Z">
            <w:rPr>
              <w:b w:val="0"/>
              <w:bCs/>
              <w:smallCaps w:val="0"/>
              <w:szCs w:val="36"/>
            </w:rPr>
          </w:rPrChange>
        </w:rPr>
      </w:r>
      <w:r w:rsidRPr="00872772">
        <w:rPr>
          <w:b w:val="0"/>
          <w:bCs/>
          <w:smallCaps w:val="0"/>
          <w:color w:val="000000" w:themeColor="text1"/>
          <w:szCs w:val="36"/>
          <w:rPrChange w:id="190" w:author="陳佳宜資訊部資訊安全處" w:date="2024-08-28T09:54:00Z" w16du:dateUtc="2024-08-28T01:54:00Z">
            <w:rPr>
              <w:b w:val="0"/>
              <w:bCs/>
              <w:smallCaps w:val="0"/>
              <w:szCs w:val="36"/>
            </w:rPr>
          </w:rPrChange>
        </w:rPr>
        <w:fldChar w:fldCharType="separate"/>
      </w:r>
      <w:ins w:id="191" w:author="陳佳宜資訊部資訊安全處" w:date="2024-08-28T09:54:00Z" w16du:dateUtc="2024-08-28T01:54:00Z">
        <w:r w:rsidR="00872772">
          <w:rPr>
            <w:b w:val="0"/>
            <w:bCs/>
            <w:smallCaps w:val="0"/>
            <w:noProof/>
            <w:color w:val="000000" w:themeColor="text1"/>
            <w:szCs w:val="36"/>
          </w:rPr>
          <w:t>4</w:t>
        </w:r>
      </w:ins>
      <w:del w:id="192" w:author="陳佳宜資訊部資訊安全處" w:date="2024-08-28T09:54:00Z" w16du:dateUtc="2024-08-28T01:54:00Z">
        <w:r w:rsidRPr="00872772" w:rsidDel="00872772">
          <w:rPr>
            <w:b w:val="0"/>
            <w:bCs/>
            <w:smallCaps w:val="0"/>
            <w:noProof/>
            <w:color w:val="000000" w:themeColor="text1"/>
            <w:szCs w:val="36"/>
            <w:rPrChange w:id="193" w:author="陳佳宜資訊部資訊安全處" w:date="2024-08-28T09:54:00Z" w16du:dateUtc="2024-08-28T01:54:00Z">
              <w:rPr>
                <w:b w:val="0"/>
                <w:bCs/>
                <w:smallCaps w:val="0"/>
                <w:szCs w:val="36"/>
              </w:rPr>
            </w:rPrChange>
          </w:rPr>
          <w:delText>4</w:delText>
        </w:r>
      </w:del>
      <w:r w:rsidRPr="00872772">
        <w:rPr>
          <w:b w:val="0"/>
          <w:bCs/>
          <w:smallCaps w:val="0"/>
          <w:color w:val="000000" w:themeColor="text1"/>
          <w:szCs w:val="36"/>
          <w:rPrChange w:id="194" w:author="陳佳宜資訊部資訊安全處" w:date="2024-08-28T09:54:00Z" w16du:dateUtc="2024-08-28T01:54:00Z">
            <w:rPr>
              <w:b w:val="0"/>
              <w:bCs/>
              <w:smallCaps w:val="0"/>
              <w:szCs w:val="36"/>
            </w:rPr>
          </w:rPrChange>
        </w:rPr>
        <w:fldChar w:fldCharType="end"/>
      </w:r>
    </w:p>
    <w:p w14:paraId="0A1A5E98" w14:textId="7C02AE71" w:rsidR="00061FF9" w:rsidRPr="00872772" w:rsidRDefault="00061FF9" w:rsidP="00061FF9">
      <w:pPr>
        <w:pStyle w:val="12"/>
        <w:rPr>
          <w:rFonts w:eastAsia="標楷體"/>
          <w:bCs/>
          <w:color w:val="000000" w:themeColor="text1"/>
          <w:szCs w:val="36"/>
          <w:rPrChange w:id="195" w:author="陳佳宜資訊部資訊安全處" w:date="2024-08-28T09:54:00Z" w16du:dateUtc="2024-08-28T01:54:00Z">
            <w:rPr>
              <w:rFonts w:eastAsia="標楷體"/>
              <w:bCs/>
              <w:szCs w:val="36"/>
            </w:rPr>
          </w:rPrChange>
        </w:rPr>
      </w:pPr>
      <w:r w:rsidRPr="00872772">
        <w:rPr>
          <w:rFonts w:eastAsia="標楷體" w:hint="eastAsia"/>
          <w:bCs/>
          <w:color w:val="000000" w:themeColor="text1"/>
          <w:szCs w:val="36"/>
          <w:rPrChange w:id="196" w:author="陳佳宜資訊部資訊安全處" w:date="2024-08-28T09:54:00Z" w16du:dateUtc="2024-08-28T01:54:00Z">
            <w:rPr>
              <w:rFonts w:eastAsia="標楷體" w:hint="eastAsia"/>
              <w:bCs/>
              <w:szCs w:val="36"/>
            </w:rPr>
          </w:rPrChange>
        </w:rPr>
        <w:t>第二章</w:t>
      </w:r>
      <w:r w:rsidRPr="00872772">
        <w:rPr>
          <w:rFonts w:eastAsia="標楷體"/>
          <w:bCs/>
          <w:color w:val="000000" w:themeColor="text1"/>
          <w:szCs w:val="36"/>
          <w:rPrChange w:id="197" w:author="陳佳宜資訊部資訊安全處" w:date="2024-08-28T09:54:00Z" w16du:dateUtc="2024-08-28T01:54:00Z">
            <w:rPr>
              <w:rFonts w:eastAsia="標楷體"/>
              <w:bCs/>
              <w:szCs w:val="36"/>
            </w:rPr>
          </w:rPrChange>
        </w:rPr>
        <w:tab/>
      </w:r>
      <w:r w:rsidRPr="00872772">
        <w:rPr>
          <w:rFonts w:eastAsia="標楷體" w:hint="eastAsia"/>
          <w:bCs/>
          <w:color w:val="000000" w:themeColor="text1"/>
          <w:szCs w:val="36"/>
          <w:rPrChange w:id="198" w:author="陳佳宜資訊部資訊安全處" w:date="2024-08-28T09:54:00Z" w16du:dateUtc="2024-08-28T01:54:00Z">
            <w:rPr>
              <w:rFonts w:eastAsia="標楷體" w:hint="eastAsia"/>
              <w:bCs/>
              <w:szCs w:val="36"/>
            </w:rPr>
          </w:rPrChange>
        </w:rPr>
        <w:t>範圍</w:t>
      </w:r>
      <w:r w:rsidRPr="00872772">
        <w:rPr>
          <w:rFonts w:eastAsia="標楷體"/>
          <w:bCs/>
          <w:color w:val="000000" w:themeColor="text1"/>
          <w:szCs w:val="36"/>
          <w:rPrChange w:id="199" w:author="陳佳宜資訊部資訊安全處" w:date="2024-08-28T09:54:00Z" w16du:dateUtc="2024-08-28T01:54:00Z">
            <w:rPr>
              <w:rFonts w:eastAsia="標楷體"/>
              <w:bCs/>
              <w:szCs w:val="36"/>
            </w:rPr>
          </w:rPrChange>
        </w:rPr>
        <w:tab/>
      </w:r>
      <w:r w:rsidRPr="00872772">
        <w:rPr>
          <w:rFonts w:eastAsia="標楷體"/>
          <w:bCs/>
          <w:color w:val="000000" w:themeColor="text1"/>
          <w:szCs w:val="36"/>
          <w:rPrChange w:id="200" w:author="陳佳宜資訊部資訊安全處" w:date="2024-08-28T09:54:00Z" w16du:dateUtc="2024-08-28T01:54:00Z">
            <w:rPr>
              <w:rFonts w:eastAsia="標楷體"/>
              <w:bCs/>
              <w:szCs w:val="36"/>
            </w:rPr>
          </w:rPrChange>
        </w:rPr>
        <w:fldChar w:fldCharType="begin"/>
      </w:r>
      <w:r w:rsidRPr="00872772">
        <w:rPr>
          <w:rFonts w:eastAsia="標楷體"/>
          <w:bCs/>
          <w:color w:val="000000" w:themeColor="text1"/>
          <w:szCs w:val="36"/>
          <w:rPrChange w:id="201" w:author="陳佳宜資訊部資訊安全處" w:date="2024-08-28T09:54:00Z" w16du:dateUtc="2024-08-28T01:54:00Z">
            <w:rPr>
              <w:rFonts w:eastAsia="標楷體"/>
              <w:bCs/>
              <w:szCs w:val="36"/>
            </w:rPr>
          </w:rPrChange>
        </w:rPr>
        <w:instrText xml:space="preserve"> PAGEREF _Toc149723410 \h </w:instrText>
      </w:r>
      <w:r w:rsidRPr="00872772">
        <w:rPr>
          <w:rFonts w:eastAsia="標楷體"/>
          <w:bCs/>
          <w:color w:val="000000" w:themeColor="text1"/>
          <w:szCs w:val="36"/>
          <w:rPrChange w:id="202" w:author="陳佳宜資訊部資訊安全處" w:date="2024-08-28T09:54:00Z" w16du:dateUtc="2024-08-28T01:54:00Z">
            <w:rPr>
              <w:rFonts w:eastAsia="標楷體"/>
              <w:bCs/>
              <w:szCs w:val="36"/>
            </w:rPr>
          </w:rPrChange>
        </w:rPr>
      </w:r>
      <w:r w:rsidRPr="00872772">
        <w:rPr>
          <w:rFonts w:eastAsia="標楷體"/>
          <w:bCs/>
          <w:color w:val="000000" w:themeColor="text1"/>
          <w:szCs w:val="36"/>
          <w:rPrChange w:id="203" w:author="陳佳宜資訊部資訊安全處" w:date="2024-08-28T09:54:00Z" w16du:dateUtc="2024-08-28T01:54:00Z">
            <w:rPr>
              <w:rFonts w:eastAsia="標楷體"/>
              <w:bCs/>
              <w:szCs w:val="36"/>
            </w:rPr>
          </w:rPrChange>
        </w:rPr>
        <w:fldChar w:fldCharType="separate"/>
      </w:r>
      <w:ins w:id="204" w:author="陳佳宜資訊部資訊安全處" w:date="2024-08-28T09:54:00Z" w16du:dateUtc="2024-08-28T01:54:00Z">
        <w:r w:rsidR="00872772">
          <w:rPr>
            <w:rFonts w:eastAsia="標楷體"/>
            <w:bCs/>
            <w:noProof/>
            <w:color w:val="000000" w:themeColor="text1"/>
            <w:szCs w:val="36"/>
          </w:rPr>
          <w:t>4</w:t>
        </w:r>
      </w:ins>
      <w:del w:id="205" w:author="陳佳宜資訊部資訊安全處" w:date="2024-08-28T09:54:00Z" w16du:dateUtc="2024-08-28T01:54:00Z">
        <w:r w:rsidRPr="00872772" w:rsidDel="00872772">
          <w:rPr>
            <w:rFonts w:eastAsia="標楷體"/>
            <w:bCs/>
            <w:noProof/>
            <w:color w:val="000000" w:themeColor="text1"/>
            <w:szCs w:val="36"/>
            <w:rPrChange w:id="206" w:author="陳佳宜資訊部資訊安全處" w:date="2024-08-28T09:54:00Z" w16du:dateUtc="2024-08-28T01:54:00Z">
              <w:rPr>
                <w:rFonts w:eastAsia="標楷體"/>
                <w:bCs/>
                <w:szCs w:val="36"/>
              </w:rPr>
            </w:rPrChange>
          </w:rPr>
          <w:delText>4</w:delText>
        </w:r>
      </w:del>
      <w:r w:rsidRPr="00872772">
        <w:rPr>
          <w:rFonts w:eastAsia="標楷體"/>
          <w:bCs/>
          <w:color w:val="000000" w:themeColor="text1"/>
          <w:szCs w:val="36"/>
          <w:rPrChange w:id="207" w:author="陳佳宜資訊部資訊安全處" w:date="2024-08-28T09:54:00Z" w16du:dateUtc="2024-08-28T01:54:00Z">
            <w:rPr>
              <w:rFonts w:eastAsia="標楷體"/>
              <w:bCs/>
              <w:szCs w:val="36"/>
            </w:rPr>
          </w:rPrChange>
        </w:rPr>
        <w:fldChar w:fldCharType="end"/>
      </w:r>
    </w:p>
    <w:p w14:paraId="30AB9382" w14:textId="0DEB2C13" w:rsidR="00061FF9" w:rsidRPr="00872772" w:rsidRDefault="00061FF9" w:rsidP="00061FF9">
      <w:pPr>
        <w:pStyle w:val="12"/>
        <w:rPr>
          <w:rFonts w:eastAsia="標楷體"/>
          <w:bCs/>
          <w:color w:val="000000" w:themeColor="text1"/>
          <w:szCs w:val="36"/>
          <w:rPrChange w:id="208" w:author="陳佳宜資訊部資訊安全處" w:date="2024-08-28T09:54:00Z" w16du:dateUtc="2024-08-28T01:54:00Z">
            <w:rPr>
              <w:rFonts w:eastAsia="標楷體"/>
              <w:bCs/>
              <w:szCs w:val="36"/>
            </w:rPr>
          </w:rPrChange>
        </w:rPr>
      </w:pPr>
      <w:r w:rsidRPr="00872772">
        <w:rPr>
          <w:rFonts w:eastAsia="標楷體" w:hint="eastAsia"/>
          <w:bCs/>
          <w:color w:val="000000" w:themeColor="text1"/>
          <w:szCs w:val="36"/>
          <w:rPrChange w:id="209" w:author="陳佳宜資訊部資訊安全處" w:date="2024-08-28T09:54:00Z" w16du:dateUtc="2024-08-28T01:54:00Z">
            <w:rPr>
              <w:rFonts w:eastAsia="標楷體" w:hint="eastAsia"/>
              <w:bCs/>
              <w:szCs w:val="36"/>
            </w:rPr>
          </w:rPrChange>
        </w:rPr>
        <w:t>第三章</w:t>
      </w:r>
      <w:r w:rsidRPr="00872772">
        <w:rPr>
          <w:rFonts w:eastAsia="標楷體"/>
          <w:bCs/>
          <w:color w:val="000000" w:themeColor="text1"/>
          <w:szCs w:val="36"/>
          <w:rPrChange w:id="210" w:author="陳佳宜資訊部資訊安全處" w:date="2024-08-28T09:54:00Z" w16du:dateUtc="2024-08-28T01:54:00Z">
            <w:rPr>
              <w:rFonts w:eastAsia="標楷體"/>
              <w:bCs/>
              <w:szCs w:val="36"/>
            </w:rPr>
          </w:rPrChange>
        </w:rPr>
        <w:tab/>
      </w:r>
      <w:r w:rsidRPr="00872772">
        <w:rPr>
          <w:rFonts w:eastAsia="標楷體" w:hint="eastAsia"/>
          <w:bCs/>
          <w:color w:val="000000" w:themeColor="text1"/>
          <w:szCs w:val="36"/>
          <w:rPrChange w:id="211" w:author="陳佳宜資訊部資訊安全處" w:date="2024-08-28T09:54:00Z" w16du:dateUtc="2024-08-28T01:54:00Z">
            <w:rPr>
              <w:rFonts w:eastAsia="標楷體" w:hint="eastAsia"/>
              <w:bCs/>
              <w:szCs w:val="36"/>
            </w:rPr>
          </w:rPrChange>
        </w:rPr>
        <w:t>名詞定義</w:t>
      </w:r>
      <w:r w:rsidRPr="00872772">
        <w:rPr>
          <w:rFonts w:eastAsia="標楷體"/>
          <w:bCs/>
          <w:color w:val="000000" w:themeColor="text1"/>
          <w:szCs w:val="36"/>
          <w:rPrChange w:id="212" w:author="陳佳宜資訊部資訊安全處" w:date="2024-08-28T09:54:00Z" w16du:dateUtc="2024-08-28T01:54:00Z">
            <w:rPr>
              <w:rFonts w:eastAsia="標楷體"/>
              <w:bCs/>
              <w:szCs w:val="36"/>
            </w:rPr>
          </w:rPrChange>
        </w:rPr>
        <w:tab/>
      </w:r>
      <w:r w:rsidRPr="00872772">
        <w:rPr>
          <w:rFonts w:eastAsia="標楷體"/>
          <w:bCs/>
          <w:color w:val="000000" w:themeColor="text1"/>
          <w:szCs w:val="36"/>
          <w:rPrChange w:id="213" w:author="陳佳宜資訊部資訊安全處" w:date="2024-08-28T09:54:00Z" w16du:dateUtc="2024-08-28T01:54:00Z">
            <w:rPr>
              <w:rFonts w:eastAsia="標楷體"/>
              <w:bCs/>
              <w:szCs w:val="36"/>
            </w:rPr>
          </w:rPrChange>
        </w:rPr>
        <w:fldChar w:fldCharType="begin"/>
      </w:r>
      <w:r w:rsidRPr="00872772">
        <w:rPr>
          <w:rFonts w:eastAsia="標楷體"/>
          <w:bCs/>
          <w:color w:val="000000" w:themeColor="text1"/>
          <w:szCs w:val="36"/>
          <w:rPrChange w:id="214" w:author="陳佳宜資訊部資訊安全處" w:date="2024-08-28T09:54:00Z" w16du:dateUtc="2024-08-28T01:54:00Z">
            <w:rPr>
              <w:rFonts w:eastAsia="標楷體"/>
              <w:bCs/>
              <w:szCs w:val="36"/>
            </w:rPr>
          </w:rPrChange>
        </w:rPr>
        <w:instrText xml:space="preserve"> PAGEREF _Toc149723411 \h </w:instrText>
      </w:r>
      <w:r w:rsidRPr="00872772">
        <w:rPr>
          <w:rFonts w:eastAsia="標楷體"/>
          <w:bCs/>
          <w:color w:val="000000" w:themeColor="text1"/>
          <w:szCs w:val="36"/>
          <w:rPrChange w:id="215" w:author="陳佳宜資訊部資訊安全處" w:date="2024-08-28T09:54:00Z" w16du:dateUtc="2024-08-28T01:54:00Z">
            <w:rPr>
              <w:rFonts w:eastAsia="標楷體"/>
              <w:bCs/>
              <w:szCs w:val="36"/>
            </w:rPr>
          </w:rPrChange>
        </w:rPr>
      </w:r>
      <w:r w:rsidRPr="00872772">
        <w:rPr>
          <w:rFonts w:eastAsia="標楷體"/>
          <w:bCs/>
          <w:color w:val="000000" w:themeColor="text1"/>
          <w:szCs w:val="36"/>
          <w:rPrChange w:id="216" w:author="陳佳宜資訊部資訊安全處" w:date="2024-08-28T09:54:00Z" w16du:dateUtc="2024-08-28T01:54:00Z">
            <w:rPr>
              <w:rFonts w:eastAsia="標楷體"/>
              <w:bCs/>
              <w:szCs w:val="36"/>
            </w:rPr>
          </w:rPrChange>
        </w:rPr>
        <w:fldChar w:fldCharType="separate"/>
      </w:r>
      <w:ins w:id="217" w:author="陳佳宜資訊部資訊安全處" w:date="2024-08-28T09:54:00Z" w16du:dateUtc="2024-08-28T01:54:00Z">
        <w:r w:rsidR="00872772">
          <w:rPr>
            <w:rFonts w:eastAsia="標楷體"/>
            <w:bCs/>
            <w:noProof/>
            <w:color w:val="000000" w:themeColor="text1"/>
            <w:szCs w:val="36"/>
          </w:rPr>
          <w:t>4</w:t>
        </w:r>
      </w:ins>
      <w:del w:id="218" w:author="陳佳宜資訊部資訊安全處" w:date="2024-08-28T09:54:00Z" w16du:dateUtc="2024-08-28T01:54:00Z">
        <w:r w:rsidRPr="00872772" w:rsidDel="00872772">
          <w:rPr>
            <w:rFonts w:eastAsia="標楷體"/>
            <w:bCs/>
            <w:noProof/>
            <w:color w:val="000000" w:themeColor="text1"/>
            <w:szCs w:val="36"/>
            <w:rPrChange w:id="219" w:author="陳佳宜資訊部資訊安全處" w:date="2024-08-28T09:54:00Z" w16du:dateUtc="2024-08-28T01:54:00Z">
              <w:rPr>
                <w:rFonts w:eastAsia="標楷體"/>
                <w:bCs/>
                <w:szCs w:val="36"/>
              </w:rPr>
            </w:rPrChange>
          </w:rPr>
          <w:delText>4</w:delText>
        </w:r>
      </w:del>
      <w:r w:rsidRPr="00872772">
        <w:rPr>
          <w:rFonts w:eastAsia="標楷體"/>
          <w:bCs/>
          <w:color w:val="000000" w:themeColor="text1"/>
          <w:szCs w:val="36"/>
          <w:rPrChange w:id="220" w:author="陳佳宜資訊部資訊安全處" w:date="2024-08-28T09:54:00Z" w16du:dateUtc="2024-08-28T01:54:00Z">
            <w:rPr>
              <w:rFonts w:eastAsia="標楷體"/>
              <w:bCs/>
              <w:szCs w:val="36"/>
            </w:rPr>
          </w:rPrChange>
        </w:rPr>
        <w:fldChar w:fldCharType="end"/>
      </w:r>
    </w:p>
    <w:p w14:paraId="4146B519" w14:textId="120694AB" w:rsidR="00061FF9" w:rsidRPr="00872772" w:rsidRDefault="00061FF9">
      <w:pPr>
        <w:pStyle w:val="21"/>
        <w:rPr>
          <w:b w:val="0"/>
          <w:bCs/>
          <w:smallCaps w:val="0"/>
          <w:color w:val="000000" w:themeColor="text1"/>
          <w:szCs w:val="36"/>
          <w:rPrChange w:id="221" w:author="陳佳宜資訊部資訊安全處" w:date="2024-08-28T09:54:00Z" w16du:dateUtc="2024-08-28T01:54:00Z">
            <w:rPr>
              <w:b w:val="0"/>
              <w:bCs/>
              <w:smallCaps w:val="0"/>
              <w:szCs w:val="36"/>
            </w:rPr>
          </w:rPrChange>
        </w:rPr>
      </w:pPr>
      <w:r w:rsidRPr="00872772">
        <w:rPr>
          <w:rFonts w:hint="eastAsia"/>
          <w:b w:val="0"/>
          <w:bCs/>
          <w:smallCaps w:val="0"/>
          <w:color w:val="000000" w:themeColor="text1"/>
          <w:szCs w:val="36"/>
          <w:rPrChange w:id="222" w:author="陳佳宜資訊部資訊安全處" w:date="2024-08-28T09:54:00Z" w16du:dateUtc="2024-08-28T01:54:00Z">
            <w:rPr>
              <w:rFonts w:hint="eastAsia"/>
              <w:b w:val="0"/>
              <w:bCs/>
              <w:smallCaps w:val="0"/>
              <w:szCs w:val="36"/>
            </w:rPr>
          </w:rPrChange>
        </w:rPr>
        <w:t>第一節</w:t>
      </w:r>
      <w:r w:rsidRPr="00872772">
        <w:rPr>
          <w:b w:val="0"/>
          <w:bCs/>
          <w:smallCaps w:val="0"/>
          <w:color w:val="000000" w:themeColor="text1"/>
          <w:szCs w:val="36"/>
          <w:rPrChange w:id="223" w:author="陳佳宜資訊部資訊安全處" w:date="2024-08-28T09:54:00Z" w16du:dateUtc="2024-08-28T01:54:00Z">
            <w:rPr>
              <w:b w:val="0"/>
              <w:bCs/>
              <w:smallCaps w:val="0"/>
              <w:szCs w:val="36"/>
            </w:rPr>
          </w:rPrChange>
        </w:rPr>
        <w:tab/>
      </w:r>
      <w:r w:rsidRPr="00872772">
        <w:rPr>
          <w:rFonts w:hint="eastAsia"/>
          <w:b w:val="0"/>
          <w:bCs/>
          <w:smallCaps w:val="0"/>
          <w:color w:val="000000" w:themeColor="text1"/>
          <w:szCs w:val="36"/>
          <w:rPrChange w:id="224" w:author="陳佳宜資訊部資訊安全處" w:date="2024-08-28T09:54:00Z" w16du:dateUtc="2024-08-28T01:54:00Z">
            <w:rPr>
              <w:rFonts w:hint="eastAsia"/>
              <w:b w:val="0"/>
              <w:bCs/>
              <w:smallCaps w:val="0"/>
              <w:szCs w:val="36"/>
            </w:rPr>
          </w:rPrChange>
        </w:rPr>
        <w:t>存取</w:t>
      </w:r>
      <w:r w:rsidRPr="00872772">
        <w:rPr>
          <w:b w:val="0"/>
          <w:bCs/>
          <w:smallCaps w:val="0"/>
          <w:color w:val="000000" w:themeColor="text1"/>
          <w:szCs w:val="36"/>
          <w:rPrChange w:id="225" w:author="陳佳宜資訊部資訊安全處" w:date="2024-08-28T09:54:00Z" w16du:dateUtc="2024-08-28T01:54:00Z">
            <w:rPr>
              <w:b w:val="0"/>
              <w:bCs/>
              <w:smallCaps w:val="0"/>
              <w:szCs w:val="36"/>
            </w:rPr>
          </w:rPrChange>
        </w:rPr>
        <w:tab/>
      </w:r>
      <w:r w:rsidRPr="00872772">
        <w:rPr>
          <w:b w:val="0"/>
          <w:bCs/>
          <w:smallCaps w:val="0"/>
          <w:color w:val="000000" w:themeColor="text1"/>
          <w:szCs w:val="36"/>
          <w:rPrChange w:id="226" w:author="陳佳宜資訊部資訊安全處" w:date="2024-08-28T09:54:00Z" w16du:dateUtc="2024-08-28T01:54:00Z">
            <w:rPr>
              <w:b w:val="0"/>
              <w:bCs/>
              <w:smallCaps w:val="0"/>
              <w:szCs w:val="36"/>
            </w:rPr>
          </w:rPrChange>
        </w:rPr>
        <w:fldChar w:fldCharType="begin"/>
      </w:r>
      <w:r w:rsidRPr="00872772">
        <w:rPr>
          <w:b w:val="0"/>
          <w:bCs/>
          <w:smallCaps w:val="0"/>
          <w:color w:val="000000" w:themeColor="text1"/>
          <w:szCs w:val="36"/>
          <w:rPrChange w:id="227" w:author="陳佳宜資訊部資訊安全處" w:date="2024-08-28T09:54:00Z" w16du:dateUtc="2024-08-28T01:54:00Z">
            <w:rPr>
              <w:b w:val="0"/>
              <w:bCs/>
              <w:smallCaps w:val="0"/>
              <w:szCs w:val="36"/>
            </w:rPr>
          </w:rPrChange>
        </w:rPr>
        <w:instrText xml:space="preserve"> PAGEREF _Toc149723412 \h </w:instrText>
      </w:r>
      <w:r w:rsidRPr="00872772">
        <w:rPr>
          <w:b w:val="0"/>
          <w:bCs/>
          <w:smallCaps w:val="0"/>
          <w:color w:val="000000" w:themeColor="text1"/>
          <w:szCs w:val="36"/>
          <w:rPrChange w:id="228" w:author="陳佳宜資訊部資訊安全處" w:date="2024-08-28T09:54:00Z" w16du:dateUtc="2024-08-28T01:54:00Z">
            <w:rPr>
              <w:b w:val="0"/>
              <w:bCs/>
              <w:smallCaps w:val="0"/>
              <w:szCs w:val="36"/>
            </w:rPr>
          </w:rPrChange>
        </w:rPr>
      </w:r>
      <w:r w:rsidRPr="00872772">
        <w:rPr>
          <w:b w:val="0"/>
          <w:bCs/>
          <w:smallCaps w:val="0"/>
          <w:color w:val="000000" w:themeColor="text1"/>
          <w:szCs w:val="36"/>
          <w:rPrChange w:id="229" w:author="陳佳宜資訊部資訊安全處" w:date="2024-08-28T09:54:00Z" w16du:dateUtc="2024-08-28T01:54:00Z">
            <w:rPr>
              <w:b w:val="0"/>
              <w:bCs/>
              <w:smallCaps w:val="0"/>
              <w:szCs w:val="36"/>
            </w:rPr>
          </w:rPrChange>
        </w:rPr>
        <w:fldChar w:fldCharType="separate"/>
      </w:r>
      <w:ins w:id="230" w:author="陳佳宜資訊部資訊安全處" w:date="2024-08-28T09:54:00Z" w16du:dateUtc="2024-08-28T01:54:00Z">
        <w:r w:rsidR="00872772">
          <w:rPr>
            <w:b w:val="0"/>
            <w:bCs/>
            <w:smallCaps w:val="0"/>
            <w:noProof/>
            <w:color w:val="000000" w:themeColor="text1"/>
            <w:szCs w:val="36"/>
          </w:rPr>
          <w:t>4</w:t>
        </w:r>
      </w:ins>
      <w:del w:id="231" w:author="陳佳宜資訊部資訊安全處" w:date="2024-08-28T09:54:00Z" w16du:dateUtc="2024-08-28T01:54:00Z">
        <w:r w:rsidRPr="00872772" w:rsidDel="00872772">
          <w:rPr>
            <w:b w:val="0"/>
            <w:bCs/>
            <w:smallCaps w:val="0"/>
            <w:noProof/>
            <w:color w:val="000000" w:themeColor="text1"/>
            <w:szCs w:val="36"/>
            <w:rPrChange w:id="232" w:author="陳佳宜資訊部資訊安全處" w:date="2024-08-28T09:54:00Z" w16du:dateUtc="2024-08-28T01:54:00Z">
              <w:rPr>
                <w:b w:val="0"/>
                <w:bCs/>
                <w:smallCaps w:val="0"/>
                <w:szCs w:val="36"/>
              </w:rPr>
            </w:rPrChange>
          </w:rPr>
          <w:delText>4</w:delText>
        </w:r>
      </w:del>
      <w:r w:rsidRPr="00872772">
        <w:rPr>
          <w:b w:val="0"/>
          <w:bCs/>
          <w:smallCaps w:val="0"/>
          <w:color w:val="000000" w:themeColor="text1"/>
          <w:szCs w:val="36"/>
          <w:rPrChange w:id="233" w:author="陳佳宜資訊部資訊安全處" w:date="2024-08-28T09:54:00Z" w16du:dateUtc="2024-08-28T01:54:00Z">
            <w:rPr>
              <w:b w:val="0"/>
              <w:bCs/>
              <w:smallCaps w:val="0"/>
              <w:szCs w:val="36"/>
            </w:rPr>
          </w:rPrChange>
        </w:rPr>
        <w:fldChar w:fldCharType="end"/>
      </w:r>
    </w:p>
    <w:p w14:paraId="509E55E0" w14:textId="21822DB4" w:rsidR="00061FF9" w:rsidRPr="00872772" w:rsidRDefault="00061FF9">
      <w:pPr>
        <w:pStyle w:val="21"/>
        <w:rPr>
          <w:b w:val="0"/>
          <w:bCs/>
          <w:smallCaps w:val="0"/>
          <w:color w:val="000000" w:themeColor="text1"/>
          <w:szCs w:val="36"/>
          <w:rPrChange w:id="234" w:author="陳佳宜資訊部資訊安全處" w:date="2024-08-28T09:54:00Z" w16du:dateUtc="2024-08-28T01:54:00Z">
            <w:rPr>
              <w:b w:val="0"/>
              <w:bCs/>
              <w:smallCaps w:val="0"/>
              <w:szCs w:val="36"/>
            </w:rPr>
          </w:rPrChange>
        </w:rPr>
      </w:pPr>
      <w:r w:rsidRPr="00872772">
        <w:rPr>
          <w:rFonts w:hint="eastAsia"/>
          <w:b w:val="0"/>
          <w:bCs/>
          <w:smallCaps w:val="0"/>
          <w:color w:val="000000" w:themeColor="text1"/>
          <w:szCs w:val="36"/>
          <w:rPrChange w:id="235" w:author="陳佳宜資訊部資訊安全處" w:date="2024-08-28T09:54:00Z" w16du:dateUtc="2024-08-28T01:54:00Z">
            <w:rPr>
              <w:rFonts w:hint="eastAsia"/>
              <w:b w:val="0"/>
              <w:bCs/>
              <w:smallCaps w:val="0"/>
              <w:szCs w:val="36"/>
            </w:rPr>
          </w:rPrChange>
        </w:rPr>
        <w:t>第二節</w:t>
      </w:r>
      <w:r w:rsidRPr="00872772">
        <w:rPr>
          <w:b w:val="0"/>
          <w:bCs/>
          <w:smallCaps w:val="0"/>
          <w:color w:val="000000" w:themeColor="text1"/>
          <w:szCs w:val="36"/>
          <w:rPrChange w:id="236" w:author="陳佳宜資訊部資訊安全處" w:date="2024-08-28T09:54:00Z" w16du:dateUtc="2024-08-28T01:54:00Z">
            <w:rPr>
              <w:b w:val="0"/>
              <w:bCs/>
              <w:smallCaps w:val="0"/>
              <w:szCs w:val="36"/>
            </w:rPr>
          </w:rPrChange>
        </w:rPr>
        <w:tab/>
      </w:r>
      <w:r w:rsidRPr="00872772">
        <w:rPr>
          <w:rFonts w:hint="eastAsia"/>
          <w:b w:val="0"/>
          <w:bCs/>
          <w:smallCaps w:val="0"/>
          <w:color w:val="000000" w:themeColor="text1"/>
          <w:szCs w:val="36"/>
          <w:rPrChange w:id="237" w:author="陳佳宜資訊部資訊安全處" w:date="2024-08-28T09:54:00Z" w16du:dateUtc="2024-08-28T01:54:00Z">
            <w:rPr>
              <w:rFonts w:hint="eastAsia"/>
              <w:b w:val="0"/>
              <w:bCs/>
              <w:smallCaps w:val="0"/>
              <w:szCs w:val="36"/>
            </w:rPr>
          </w:rPrChange>
        </w:rPr>
        <w:t>風險</w:t>
      </w:r>
      <w:r w:rsidRPr="00872772">
        <w:rPr>
          <w:b w:val="0"/>
          <w:bCs/>
          <w:smallCaps w:val="0"/>
          <w:color w:val="000000" w:themeColor="text1"/>
          <w:szCs w:val="36"/>
          <w:rPrChange w:id="238" w:author="陳佳宜資訊部資訊安全處" w:date="2024-08-28T09:54:00Z" w16du:dateUtc="2024-08-28T01:54:00Z">
            <w:rPr>
              <w:b w:val="0"/>
              <w:bCs/>
              <w:smallCaps w:val="0"/>
              <w:szCs w:val="36"/>
            </w:rPr>
          </w:rPrChange>
        </w:rPr>
        <w:tab/>
      </w:r>
      <w:r w:rsidRPr="00872772">
        <w:rPr>
          <w:b w:val="0"/>
          <w:bCs/>
          <w:smallCaps w:val="0"/>
          <w:color w:val="000000" w:themeColor="text1"/>
          <w:szCs w:val="36"/>
          <w:rPrChange w:id="239" w:author="陳佳宜資訊部資訊安全處" w:date="2024-08-28T09:54:00Z" w16du:dateUtc="2024-08-28T01:54:00Z">
            <w:rPr>
              <w:b w:val="0"/>
              <w:bCs/>
              <w:smallCaps w:val="0"/>
              <w:szCs w:val="36"/>
            </w:rPr>
          </w:rPrChange>
        </w:rPr>
        <w:fldChar w:fldCharType="begin"/>
      </w:r>
      <w:r w:rsidRPr="00872772">
        <w:rPr>
          <w:b w:val="0"/>
          <w:bCs/>
          <w:smallCaps w:val="0"/>
          <w:color w:val="000000" w:themeColor="text1"/>
          <w:szCs w:val="36"/>
          <w:rPrChange w:id="240" w:author="陳佳宜資訊部資訊安全處" w:date="2024-08-28T09:54:00Z" w16du:dateUtc="2024-08-28T01:54:00Z">
            <w:rPr>
              <w:b w:val="0"/>
              <w:bCs/>
              <w:smallCaps w:val="0"/>
              <w:szCs w:val="36"/>
            </w:rPr>
          </w:rPrChange>
        </w:rPr>
        <w:instrText xml:space="preserve"> PAGEREF _Toc149723413 \h </w:instrText>
      </w:r>
      <w:r w:rsidRPr="00872772">
        <w:rPr>
          <w:b w:val="0"/>
          <w:bCs/>
          <w:smallCaps w:val="0"/>
          <w:color w:val="000000" w:themeColor="text1"/>
          <w:szCs w:val="36"/>
          <w:rPrChange w:id="241" w:author="陳佳宜資訊部資訊安全處" w:date="2024-08-28T09:54:00Z" w16du:dateUtc="2024-08-28T01:54:00Z">
            <w:rPr>
              <w:b w:val="0"/>
              <w:bCs/>
              <w:smallCaps w:val="0"/>
              <w:szCs w:val="36"/>
            </w:rPr>
          </w:rPrChange>
        </w:rPr>
      </w:r>
      <w:r w:rsidRPr="00872772">
        <w:rPr>
          <w:b w:val="0"/>
          <w:bCs/>
          <w:smallCaps w:val="0"/>
          <w:color w:val="000000" w:themeColor="text1"/>
          <w:szCs w:val="36"/>
          <w:rPrChange w:id="242" w:author="陳佳宜資訊部資訊安全處" w:date="2024-08-28T09:54:00Z" w16du:dateUtc="2024-08-28T01:54:00Z">
            <w:rPr>
              <w:b w:val="0"/>
              <w:bCs/>
              <w:smallCaps w:val="0"/>
              <w:szCs w:val="36"/>
            </w:rPr>
          </w:rPrChange>
        </w:rPr>
        <w:fldChar w:fldCharType="separate"/>
      </w:r>
      <w:ins w:id="243" w:author="陳佳宜資訊部資訊安全處" w:date="2024-08-28T09:54:00Z" w16du:dateUtc="2024-08-28T01:54:00Z">
        <w:r w:rsidR="00872772">
          <w:rPr>
            <w:b w:val="0"/>
            <w:bCs/>
            <w:smallCaps w:val="0"/>
            <w:noProof/>
            <w:color w:val="000000" w:themeColor="text1"/>
            <w:szCs w:val="36"/>
          </w:rPr>
          <w:t>4</w:t>
        </w:r>
      </w:ins>
      <w:del w:id="244" w:author="陳佳宜資訊部資訊安全處" w:date="2024-08-28T09:54:00Z" w16du:dateUtc="2024-08-28T01:54:00Z">
        <w:r w:rsidRPr="00872772" w:rsidDel="00872772">
          <w:rPr>
            <w:b w:val="0"/>
            <w:bCs/>
            <w:smallCaps w:val="0"/>
            <w:noProof/>
            <w:color w:val="000000" w:themeColor="text1"/>
            <w:szCs w:val="36"/>
            <w:rPrChange w:id="245" w:author="陳佳宜資訊部資訊安全處" w:date="2024-08-28T09:54:00Z" w16du:dateUtc="2024-08-28T01:54:00Z">
              <w:rPr>
                <w:b w:val="0"/>
                <w:bCs/>
                <w:smallCaps w:val="0"/>
                <w:szCs w:val="36"/>
              </w:rPr>
            </w:rPrChange>
          </w:rPr>
          <w:delText>4</w:delText>
        </w:r>
      </w:del>
      <w:r w:rsidRPr="00872772">
        <w:rPr>
          <w:b w:val="0"/>
          <w:bCs/>
          <w:smallCaps w:val="0"/>
          <w:color w:val="000000" w:themeColor="text1"/>
          <w:szCs w:val="36"/>
          <w:rPrChange w:id="246" w:author="陳佳宜資訊部資訊安全處" w:date="2024-08-28T09:54:00Z" w16du:dateUtc="2024-08-28T01:54:00Z">
            <w:rPr>
              <w:b w:val="0"/>
              <w:bCs/>
              <w:smallCaps w:val="0"/>
              <w:szCs w:val="36"/>
            </w:rPr>
          </w:rPrChange>
        </w:rPr>
        <w:fldChar w:fldCharType="end"/>
      </w:r>
    </w:p>
    <w:p w14:paraId="65514B63" w14:textId="1A20141B" w:rsidR="00061FF9" w:rsidRPr="00872772" w:rsidRDefault="00061FF9">
      <w:pPr>
        <w:pStyle w:val="21"/>
        <w:rPr>
          <w:b w:val="0"/>
          <w:bCs/>
          <w:smallCaps w:val="0"/>
          <w:color w:val="000000" w:themeColor="text1"/>
          <w:szCs w:val="36"/>
          <w:rPrChange w:id="247" w:author="陳佳宜資訊部資訊安全處" w:date="2024-08-28T09:54:00Z" w16du:dateUtc="2024-08-28T01:54:00Z">
            <w:rPr>
              <w:b w:val="0"/>
              <w:bCs/>
              <w:smallCaps w:val="0"/>
              <w:szCs w:val="36"/>
            </w:rPr>
          </w:rPrChange>
        </w:rPr>
      </w:pPr>
      <w:r w:rsidRPr="00872772">
        <w:rPr>
          <w:rFonts w:hint="eastAsia"/>
          <w:b w:val="0"/>
          <w:bCs/>
          <w:smallCaps w:val="0"/>
          <w:color w:val="000000" w:themeColor="text1"/>
          <w:szCs w:val="36"/>
          <w:rPrChange w:id="248" w:author="陳佳宜資訊部資訊安全處" w:date="2024-08-28T09:54:00Z" w16du:dateUtc="2024-08-28T01:54:00Z">
            <w:rPr>
              <w:rFonts w:hint="eastAsia"/>
              <w:b w:val="0"/>
              <w:bCs/>
              <w:smallCaps w:val="0"/>
              <w:szCs w:val="36"/>
            </w:rPr>
          </w:rPrChange>
        </w:rPr>
        <w:t>第三節</w:t>
      </w:r>
      <w:r w:rsidRPr="00872772">
        <w:rPr>
          <w:b w:val="0"/>
          <w:bCs/>
          <w:smallCaps w:val="0"/>
          <w:color w:val="000000" w:themeColor="text1"/>
          <w:szCs w:val="36"/>
          <w:rPrChange w:id="249" w:author="陳佳宜資訊部資訊安全處" w:date="2024-08-28T09:54:00Z" w16du:dateUtc="2024-08-28T01:54:00Z">
            <w:rPr>
              <w:b w:val="0"/>
              <w:bCs/>
              <w:smallCaps w:val="0"/>
              <w:szCs w:val="36"/>
            </w:rPr>
          </w:rPrChange>
        </w:rPr>
        <w:tab/>
      </w:r>
      <w:r w:rsidRPr="00872772">
        <w:rPr>
          <w:rFonts w:hint="eastAsia"/>
          <w:b w:val="0"/>
          <w:bCs/>
          <w:smallCaps w:val="0"/>
          <w:color w:val="000000" w:themeColor="text1"/>
          <w:szCs w:val="36"/>
          <w:rPrChange w:id="250" w:author="陳佳宜資訊部資訊安全處" w:date="2024-08-28T09:54:00Z" w16du:dateUtc="2024-08-28T01:54:00Z">
            <w:rPr>
              <w:rFonts w:hint="eastAsia"/>
              <w:b w:val="0"/>
              <w:bCs/>
              <w:smallCaps w:val="0"/>
              <w:szCs w:val="36"/>
            </w:rPr>
          </w:rPrChange>
        </w:rPr>
        <w:t>資訊分級</w:t>
      </w:r>
      <w:r w:rsidRPr="00872772">
        <w:rPr>
          <w:b w:val="0"/>
          <w:bCs/>
          <w:smallCaps w:val="0"/>
          <w:color w:val="000000" w:themeColor="text1"/>
          <w:szCs w:val="36"/>
          <w:rPrChange w:id="251" w:author="陳佳宜資訊部資訊安全處" w:date="2024-08-28T09:54:00Z" w16du:dateUtc="2024-08-28T01:54:00Z">
            <w:rPr>
              <w:b w:val="0"/>
              <w:bCs/>
              <w:smallCaps w:val="0"/>
              <w:szCs w:val="36"/>
            </w:rPr>
          </w:rPrChange>
        </w:rPr>
        <w:tab/>
      </w:r>
      <w:r w:rsidRPr="00872772">
        <w:rPr>
          <w:b w:val="0"/>
          <w:bCs/>
          <w:smallCaps w:val="0"/>
          <w:color w:val="000000" w:themeColor="text1"/>
          <w:szCs w:val="36"/>
          <w:rPrChange w:id="252" w:author="陳佳宜資訊部資訊安全處" w:date="2024-08-28T09:54:00Z" w16du:dateUtc="2024-08-28T01:54:00Z">
            <w:rPr>
              <w:b w:val="0"/>
              <w:bCs/>
              <w:smallCaps w:val="0"/>
              <w:szCs w:val="36"/>
            </w:rPr>
          </w:rPrChange>
        </w:rPr>
        <w:fldChar w:fldCharType="begin"/>
      </w:r>
      <w:r w:rsidRPr="00872772">
        <w:rPr>
          <w:b w:val="0"/>
          <w:bCs/>
          <w:smallCaps w:val="0"/>
          <w:color w:val="000000" w:themeColor="text1"/>
          <w:szCs w:val="36"/>
          <w:rPrChange w:id="253" w:author="陳佳宜資訊部資訊安全處" w:date="2024-08-28T09:54:00Z" w16du:dateUtc="2024-08-28T01:54:00Z">
            <w:rPr>
              <w:b w:val="0"/>
              <w:bCs/>
              <w:smallCaps w:val="0"/>
              <w:szCs w:val="36"/>
            </w:rPr>
          </w:rPrChange>
        </w:rPr>
        <w:instrText xml:space="preserve"> PAGEREF _Toc149723414 \h </w:instrText>
      </w:r>
      <w:r w:rsidRPr="00872772">
        <w:rPr>
          <w:b w:val="0"/>
          <w:bCs/>
          <w:smallCaps w:val="0"/>
          <w:color w:val="000000" w:themeColor="text1"/>
          <w:szCs w:val="36"/>
          <w:rPrChange w:id="254" w:author="陳佳宜資訊部資訊安全處" w:date="2024-08-28T09:54:00Z" w16du:dateUtc="2024-08-28T01:54:00Z">
            <w:rPr>
              <w:b w:val="0"/>
              <w:bCs/>
              <w:smallCaps w:val="0"/>
              <w:szCs w:val="36"/>
            </w:rPr>
          </w:rPrChange>
        </w:rPr>
      </w:r>
      <w:r w:rsidRPr="00872772">
        <w:rPr>
          <w:b w:val="0"/>
          <w:bCs/>
          <w:smallCaps w:val="0"/>
          <w:color w:val="000000" w:themeColor="text1"/>
          <w:szCs w:val="36"/>
          <w:rPrChange w:id="255" w:author="陳佳宜資訊部資訊安全處" w:date="2024-08-28T09:54:00Z" w16du:dateUtc="2024-08-28T01:54:00Z">
            <w:rPr>
              <w:b w:val="0"/>
              <w:bCs/>
              <w:smallCaps w:val="0"/>
              <w:szCs w:val="36"/>
            </w:rPr>
          </w:rPrChange>
        </w:rPr>
        <w:fldChar w:fldCharType="separate"/>
      </w:r>
      <w:ins w:id="256" w:author="陳佳宜資訊部資訊安全處" w:date="2024-08-28T09:54:00Z" w16du:dateUtc="2024-08-28T01:54:00Z">
        <w:r w:rsidR="00872772">
          <w:rPr>
            <w:b w:val="0"/>
            <w:bCs/>
            <w:smallCaps w:val="0"/>
            <w:noProof/>
            <w:color w:val="000000" w:themeColor="text1"/>
            <w:szCs w:val="36"/>
          </w:rPr>
          <w:t>5</w:t>
        </w:r>
      </w:ins>
      <w:del w:id="257" w:author="陳佳宜資訊部資訊安全處" w:date="2024-08-28T09:54:00Z" w16du:dateUtc="2024-08-28T01:54:00Z">
        <w:r w:rsidRPr="00872772" w:rsidDel="00872772">
          <w:rPr>
            <w:b w:val="0"/>
            <w:bCs/>
            <w:smallCaps w:val="0"/>
            <w:noProof/>
            <w:color w:val="000000" w:themeColor="text1"/>
            <w:szCs w:val="36"/>
            <w:rPrChange w:id="258" w:author="陳佳宜資訊部資訊安全處" w:date="2024-08-28T09:54:00Z" w16du:dateUtc="2024-08-28T01:54:00Z">
              <w:rPr>
                <w:b w:val="0"/>
                <w:bCs/>
                <w:smallCaps w:val="0"/>
                <w:szCs w:val="36"/>
              </w:rPr>
            </w:rPrChange>
          </w:rPr>
          <w:delText>5</w:delText>
        </w:r>
      </w:del>
      <w:r w:rsidRPr="00872772">
        <w:rPr>
          <w:b w:val="0"/>
          <w:bCs/>
          <w:smallCaps w:val="0"/>
          <w:color w:val="000000" w:themeColor="text1"/>
          <w:szCs w:val="36"/>
          <w:rPrChange w:id="259" w:author="陳佳宜資訊部資訊安全處" w:date="2024-08-28T09:54:00Z" w16du:dateUtc="2024-08-28T01:54:00Z">
            <w:rPr>
              <w:b w:val="0"/>
              <w:bCs/>
              <w:smallCaps w:val="0"/>
              <w:szCs w:val="36"/>
            </w:rPr>
          </w:rPrChange>
        </w:rPr>
        <w:fldChar w:fldCharType="end"/>
      </w:r>
    </w:p>
    <w:p w14:paraId="7AC60D12" w14:textId="5BB00EBF" w:rsidR="00061FF9" w:rsidRPr="00872772" w:rsidRDefault="00061FF9" w:rsidP="00061FF9">
      <w:pPr>
        <w:pStyle w:val="12"/>
        <w:rPr>
          <w:rFonts w:eastAsia="標楷體"/>
          <w:bCs/>
          <w:color w:val="000000" w:themeColor="text1"/>
          <w:szCs w:val="36"/>
          <w:rPrChange w:id="260" w:author="陳佳宜資訊部資訊安全處" w:date="2024-08-28T09:54:00Z" w16du:dateUtc="2024-08-28T01:54:00Z">
            <w:rPr>
              <w:rFonts w:eastAsia="標楷體"/>
              <w:bCs/>
              <w:szCs w:val="36"/>
            </w:rPr>
          </w:rPrChange>
        </w:rPr>
      </w:pPr>
      <w:r w:rsidRPr="00872772">
        <w:rPr>
          <w:rFonts w:eastAsia="標楷體" w:hint="eastAsia"/>
          <w:bCs/>
          <w:color w:val="000000" w:themeColor="text1"/>
          <w:szCs w:val="36"/>
          <w:rPrChange w:id="261" w:author="陳佳宜資訊部資訊安全處" w:date="2024-08-28T09:54:00Z" w16du:dateUtc="2024-08-28T01:54:00Z">
            <w:rPr>
              <w:rFonts w:eastAsia="標楷體" w:hint="eastAsia"/>
              <w:bCs/>
              <w:szCs w:val="36"/>
            </w:rPr>
          </w:rPrChange>
        </w:rPr>
        <w:t>第四章</w:t>
      </w:r>
      <w:r w:rsidRPr="00872772">
        <w:rPr>
          <w:rFonts w:eastAsia="標楷體"/>
          <w:bCs/>
          <w:color w:val="000000" w:themeColor="text1"/>
          <w:szCs w:val="36"/>
          <w:rPrChange w:id="262" w:author="陳佳宜資訊部資訊安全處" w:date="2024-08-28T09:54:00Z" w16du:dateUtc="2024-08-28T01:54:00Z">
            <w:rPr>
              <w:rFonts w:eastAsia="標楷體"/>
              <w:bCs/>
              <w:szCs w:val="36"/>
            </w:rPr>
          </w:rPrChange>
        </w:rPr>
        <w:tab/>
      </w:r>
      <w:r w:rsidRPr="00872772">
        <w:rPr>
          <w:rFonts w:eastAsia="標楷體" w:hint="eastAsia"/>
          <w:bCs/>
          <w:color w:val="000000" w:themeColor="text1"/>
          <w:szCs w:val="36"/>
          <w:rPrChange w:id="263" w:author="陳佳宜資訊部資訊安全處" w:date="2024-08-28T09:54:00Z" w16du:dateUtc="2024-08-28T01:54:00Z">
            <w:rPr>
              <w:rFonts w:eastAsia="標楷體" w:hint="eastAsia"/>
              <w:bCs/>
              <w:szCs w:val="36"/>
            </w:rPr>
          </w:rPrChange>
        </w:rPr>
        <w:t>相關文件</w:t>
      </w:r>
      <w:r w:rsidRPr="00872772">
        <w:rPr>
          <w:rFonts w:eastAsia="標楷體"/>
          <w:bCs/>
          <w:color w:val="000000" w:themeColor="text1"/>
          <w:szCs w:val="36"/>
          <w:rPrChange w:id="264" w:author="陳佳宜資訊部資訊安全處" w:date="2024-08-28T09:54:00Z" w16du:dateUtc="2024-08-28T01:54:00Z">
            <w:rPr>
              <w:rFonts w:eastAsia="標楷體"/>
              <w:bCs/>
              <w:szCs w:val="36"/>
            </w:rPr>
          </w:rPrChange>
        </w:rPr>
        <w:tab/>
      </w:r>
      <w:r w:rsidRPr="00872772">
        <w:rPr>
          <w:rFonts w:eastAsia="標楷體"/>
          <w:bCs/>
          <w:color w:val="000000" w:themeColor="text1"/>
          <w:szCs w:val="36"/>
          <w:rPrChange w:id="265" w:author="陳佳宜資訊部資訊安全處" w:date="2024-08-28T09:54:00Z" w16du:dateUtc="2024-08-28T01:54:00Z">
            <w:rPr>
              <w:rFonts w:eastAsia="標楷體"/>
              <w:bCs/>
              <w:szCs w:val="36"/>
            </w:rPr>
          </w:rPrChange>
        </w:rPr>
        <w:fldChar w:fldCharType="begin"/>
      </w:r>
      <w:r w:rsidRPr="00872772">
        <w:rPr>
          <w:rFonts w:eastAsia="標楷體"/>
          <w:bCs/>
          <w:color w:val="000000" w:themeColor="text1"/>
          <w:szCs w:val="36"/>
          <w:rPrChange w:id="266" w:author="陳佳宜資訊部資訊安全處" w:date="2024-08-28T09:54:00Z" w16du:dateUtc="2024-08-28T01:54:00Z">
            <w:rPr>
              <w:rFonts w:eastAsia="標楷體"/>
              <w:bCs/>
              <w:szCs w:val="36"/>
            </w:rPr>
          </w:rPrChange>
        </w:rPr>
        <w:instrText xml:space="preserve"> PAGEREF _Toc149723418 \h </w:instrText>
      </w:r>
      <w:r w:rsidRPr="00872772">
        <w:rPr>
          <w:rFonts w:eastAsia="標楷體"/>
          <w:bCs/>
          <w:color w:val="000000" w:themeColor="text1"/>
          <w:szCs w:val="36"/>
          <w:rPrChange w:id="267" w:author="陳佳宜資訊部資訊安全處" w:date="2024-08-28T09:54:00Z" w16du:dateUtc="2024-08-28T01:54:00Z">
            <w:rPr>
              <w:rFonts w:eastAsia="標楷體"/>
              <w:bCs/>
              <w:szCs w:val="36"/>
            </w:rPr>
          </w:rPrChange>
        </w:rPr>
      </w:r>
      <w:r w:rsidRPr="00872772">
        <w:rPr>
          <w:rFonts w:eastAsia="標楷體"/>
          <w:bCs/>
          <w:color w:val="000000" w:themeColor="text1"/>
          <w:szCs w:val="36"/>
          <w:rPrChange w:id="268" w:author="陳佳宜資訊部資訊安全處" w:date="2024-08-28T09:54:00Z" w16du:dateUtc="2024-08-28T01:54:00Z">
            <w:rPr>
              <w:rFonts w:eastAsia="標楷體"/>
              <w:bCs/>
              <w:szCs w:val="36"/>
            </w:rPr>
          </w:rPrChange>
        </w:rPr>
        <w:fldChar w:fldCharType="separate"/>
      </w:r>
      <w:ins w:id="269" w:author="陳佳宜資訊部資訊安全處" w:date="2024-08-28T09:54:00Z" w16du:dateUtc="2024-08-28T01:54:00Z">
        <w:r w:rsidR="00872772">
          <w:rPr>
            <w:rFonts w:eastAsia="標楷體"/>
            <w:bCs/>
            <w:noProof/>
            <w:color w:val="000000" w:themeColor="text1"/>
            <w:szCs w:val="36"/>
          </w:rPr>
          <w:t>5</w:t>
        </w:r>
      </w:ins>
      <w:del w:id="270" w:author="陳佳宜資訊部資訊安全處" w:date="2024-08-28T09:54:00Z" w16du:dateUtc="2024-08-28T01:54:00Z">
        <w:r w:rsidRPr="00872772" w:rsidDel="00872772">
          <w:rPr>
            <w:rFonts w:eastAsia="標楷體"/>
            <w:bCs/>
            <w:noProof/>
            <w:color w:val="000000" w:themeColor="text1"/>
            <w:szCs w:val="36"/>
            <w:rPrChange w:id="271" w:author="陳佳宜資訊部資訊安全處" w:date="2024-08-28T09:54:00Z" w16du:dateUtc="2024-08-28T01:54:00Z">
              <w:rPr>
                <w:rFonts w:eastAsia="標楷體"/>
                <w:bCs/>
                <w:szCs w:val="36"/>
              </w:rPr>
            </w:rPrChange>
          </w:rPr>
          <w:delText>5</w:delText>
        </w:r>
      </w:del>
      <w:r w:rsidRPr="00872772">
        <w:rPr>
          <w:rFonts w:eastAsia="標楷體"/>
          <w:bCs/>
          <w:color w:val="000000" w:themeColor="text1"/>
          <w:szCs w:val="36"/>
          <w:rPrChange w:id="272" w:author="陳佳宜資訊部資訊安全處" w:date="2024-08-28T09:54:00Z" w16du:dateUtc="2024-08-28T01:54:00Z">
            <w:rPr>
              <w:rFonts w:eastAsia="標楷體"/>
              <w:bCs/>
              <w:szCs w:val="36"/>
            </w:rPr>
          </w:rPrChange>
        </w:rPr>
        <w:fldChar w:fldCharType="end"/>
      </w:r>
    </w:p>
    <w:p w14:paraId="1AF07243" w14:textId="0C32A568" w:rsidR="00061FF9" w:rsidRPr="00872772" w:rsidRDefault="00061FF9" w:rsidP="00061FF9">
      <w:pPr>
        <w:pStyle w:val="12"/>
        <w:rPr>
          <w:rFonts w:eastAsia="標楷體"/>
          <w:bCs/>
          <w:color w:val="000000" w:themeColor="text1"/>
          <w:szCs w:val="36"/>
          <w:rPrChange w:id="273" w:author="陳佳宜資訊部資訊安全處" w:date="2024-08-28T09:54:00Z" w16du:dateUtc="2024-08-28T01:54:00Z">
            <w:rPr>
              <w:rFonts w:eastAsia="標楷體"/>
              <w:bCs/>
              <w:szCs w:val="36"/>
            </w:rPr>
          </w:rPrChange>
        </w:rPr>
      </w:pPr>
      <w:r w:rsidRPr="00872772">
        <w:rPr>
          <w:rFonts w:eastAsia="標楷體" w:hint="eastAsia"/>
          <w:bCs/>
          <w:color w:val="000000" w:themeColor="text1"/>
          <w:szCs w:val="36"/>
          <w:rPrChange w:id="274" w:author="陳佳宜資訊部資訊安全處" w:date="2024-08-28T09:54:00Z" w16du:dateUtc="2024-08-28T01:54:00Z">
            <w:rPr>
              <w:rFonts w:eastAsia="標楷體" w:hint="eastAsia"/>
              <w:bCs/>
              <w:szCs w:val="36"/>
            </w:rPr>
          </w:rPrChange>
        </w:rPr>
        <w:t>第五章</w:t>
      </w:r>
      <w:r w:rsidRPr="00872772">
        <w:rPr>
          <w:rFonts w:eastAsia="標楷體"/>
          <w:bCs/>
          <w:color w:val="000000" w:themeColor="text1"/>
          <w:szCs w:val="36"/>
          <w:rPrChange w:id="275" w:author="陳佳宜資訊部資訊安全處" w:date="2024-08-28T09:54:00Z" w16du:dateUtc="2024-08-28T01:54:00Z">
            <w:rPr>
              <w:rFonts w:eastAsia="標楷體"/>
              <w:bCs/>
              <w:szCs w:val="36"/>
            </w:rPr>
          </w:rPrChange>
        </w:rPr>
        <w:tab/>
      </w:r>
      <w:r w:rsidRPr="00872772">
        <w:rPr>
          <w:rFonts w:eastAsia="標楷體" w:hint="eastAsia"/>
          <w:bCs/>
          <w:color w:val="000000" w:themeColor="text1"/>
          <w:szCs w:val="36"/>
          <w:rPrChange w:id="276" w:author="陳佳宜資訊部資訊安全處" w:date="2024-08-28T09:54:00Z" w16du:dateUtc="2024-08-28T01:54:00Z">
            <w:rPr>
              <w:rFonts w:eastAsia="標楷體" w:hint="eastAsia"/>
              <w:bCs/>
              <w:szCs w:val="36"/>
            </w:rPr>
          </w:rPrChange>
        </w:rPr>
        <w:t>權責</w:t>
      </w:r>
      <w:r w:rsidRPr="00872772">
        <w:rPr>
          <w:rFonts w:eastAsia="標楷體"/>
          <w:bCs/>
          <w:color w:val="000000" w:themeColor="text1"/>
          <w:szCs w:val="36"/>
          <w:rPrChange w:id="277" w:author="陳佳宜資訊部資訊安全處" w:date="2024-08-28T09:54:00Z" w16du:dateUtc="2024-08-28T01:54:00Z">
            <w:rPr>
              <w:rFonts w:eastAsia="標楷體"/>
              <w:bCs/>
              <w:szCs w:val="36"/>
            </w:rPr>
          </w:rPrChange>
        </w:rPr>
        <w:tab/>
      </w:r>
      <w:r w:rsidRPr="00872772">
        <w:rPr>
          <w:rFonts w:eastAsia="標楷體"/>
          <w:bCs/>
          <w:color w:val="000000" w:themeColor="text1"/>
          <w:szCs w:val="36"/>
          <w:rPrChange w:id="278" w:author="陳佳宜資訊部資訊安全處" w:date="2024-08-28T09:54:00Z" w16du:dateUtc="2024-08-28T01:54:00Z">
            <w:rPr>
              <w:rFonts w:eastAsia="標楷體"/>
              <w:bCs/>
              <w:szCs w:val="36"/>
            </w:rPr>
          </w:rPrChange>
        </w:rPr>
        <w:fldChar w:fldCharType="begin"/>
      </w:r>
      <w:r w:rsidRPr="00872772">
        <w:rPr>
          <w:rFonts w:eastAsia="標楷體"/>
          <w:bCs/>
          <w:color w:val="000000" w:themeColor="text1"/>
          <w:szCs w:val="36"/>
          <w:rPrChange w:id="279" w:author="陳佳宜資訊部資訊安全處" w:date="2024-08-28T09:54:00Z" w16du:dateUtc="2024-08-28T01:54:00Z">
            <w:rPr>
              <w:rFonts w:eastAsia="標楷體"/>
              <w:bCs/>
              <w:szCs w:val="36"/>
            </w:rPr>
          </w:rPrChange>
        </w:rPr>
        <w:instrText xml:space="preserve"> PAGEREF _Toc149723425 \h </w:instrText>
      </w:r>
      <w:r w:rsidRPr="00872772">
        <w:rPr>
          <w:rFonts w:eastAsia="標楷體"/>
          <w:bCs/>
          <w:color w:val="000000" w:themeColor="text1"/>
          <w:szCs w:val="36"/>
          <w:rPrChange w:id="280" w:author="陳佳宜資訊部資訊安全處" w:date="2024-08-28T09:54:00Z" w16du:dateUtc="2024-08-28T01:54:00Z">
            <w:rPr>
              <w:rFonts w:eastAsia="標楷體"/>
              <w:bCs/>
              <w:szCs w:val="36"/>
            </w:rPr>
          </w:rPrChange>
        </w:rPr>
      </w:r>
      <w:r w:rsidRPr="00872772">
        <w:rPr>
          <w:rFonts w:eastAsia="標楷體"/>
          <w:bCs/>
          <w:color w:val="000000" w:themeColor="text1"/>
          <w:szCs w:val="36"/>
          <w:rPrChange w:id="281" w:author="陳佳宜資訊部資訊安全處" w:date="2024-08-28T09:54:00Z" w16du:dateUtc="2024-08-28T01:54:00Z">
            <w:rPr>
              <w:rFonts w:eastAsia="標楷體"/>
              <w:bCs/>
              <w:szCs w:val="36"/>
            </w:rPr>
          </w:rPrChange>
        </w:rPr>
        <w:fldChar w:fldCharType="separate"/>
      </w:r>
      <w:ins w:id="282" w:author="陳佳宜資訊部資訊安全處" w:date="2024-08-28T09:54:00Z" w16du:dateUtc="2024-08-28T01:54:00Z">
        <w:r w:rsidR="00872772">
          <w:rPr>
            <w:rFonts w:eastAsia="標楷體"/>
            <w:bCs/>
            <w:noProof/>
            <w:color w:val="000000" w:themeColor="text1"/>
            <w:szCs w:val="36"/>
          </w:rPr>
          <w:t>5</w:t>
        </w:r>
      </w:ins>
      <w:del w:id="283" w:author="陳佳宜資訊部資訊安全處" w:date="2024-08-28T09:54:00Z" w16du:dateUtc="2024-08-28T01:54:00Z">
        <w:r w:rsidRPr="00872772" w:rsidDel="00872772">
          <w:rPr>
            <w:rFonts w:eastAsia="標楷體"/>
            <w:bCs/>
            <w:noProof/>
            <w:color w:val="000000" w:themeColor="text1"/>
            <w:szCs w:val="36"/>
            <w:rPrChange w:id="284" w:author="陳佳宜資訊部資訊安全處" w:date="2024-08-28T09:54:00Z" w16du:dateUtc="2024-08-28T01:54:00Z">
              <w:rPr>
                <w:rFonts w:eastAsia="標楷體"/>
                <w:bCs/>
                <w:szCs w:val="36"/>
              </w:rPr>
            </w:rPrChange>
          </w:rPr>
          <w:delText>5</w:delText>
        </w:r>
      </w:del>
      <w:r w:rsidRPr="00872772">
        <w:rPr>
          <w:rFonts w:eastAsia="標楷體"/>
          <w:bCs/>
          <w:color w:val="000000" w:themeColor="text1"/>
          <w:szCs w:val="36"/>
          <w:rPrChange w:id="285" w:author="陳佳宜資訊部資訊安全處" w:date="2024-08-28T09:54:00Z" w16du:dateUtc="2024-08-28T01:54:00Z">
            <w:rPr>
              <w:rFonts w:eastAsia="標楷體"/>
              <w:bCs/>
              <w:szCs w:val="36"/>
            </w:rPr>
          </w:rPrChange>
        </w:rPr>
        <w:fldChar w:fldCharType="end"/>
      </w:r>
    </w:p>
    <w:p w14:paraId="155C3E99" w14:textId="0E004F77" w:rsidR="00061FF9" w:rsidRPr="00872772" w:rsidRDefault="00061FF9">
      <w:pPr>
        <w:pStyle w:val="21"/>
        <w:rPr>
          <w:b w:val="0"/>
          <w:bCs/>
          <w:smallCaps w:val="0"/>
          <w:color w:val="000000" w:themeColor="text1"/>
          <w:szCs w:val="36"/>
          <w:rPrChange w:id="286" w:author="陳佳宜資訊部資訊安全處" w:date="2024-08-28T09:54:00Z" w16du:dateUtc="2024-08-28T01:54:00Z">
            <w:rPr>
              <w:b w:val="0"/>
              <w:bCs/>
              <w:smallCaps w:val="0"/>
              <w:szCs w:val="36"/>
            </w:rPr>
          </w:rPrChange>
        </w:rPr>
      </w:pPr>
      <w:r w:rsidRPr="00872772">
        <w:rPr>
          <w:rFonts w:hint="eastAsia"/>
          <w:b w:val="0"/>
          <w:bCs/>
          <w:smallCaps w:val="0"/>
          <w:color w:val="000000" w:themeColor="text1"/>
          <w:szCs w:val="36"/>
          <w:rPrChange w:id="287" w:author="陳佳宜資訊部資訊安全處" w:date="2024-08-28T09:54:00Z" w16du:dateUtc="2024-08-28T01:54:00Z">
            <w:rPr>
              <w:rFonts w:hint="eastAsia"/>
              <w:b w:val="0"/>
              <w:bCs/>
              <w:smallCaps w:val="0"/>
              <w:szCs w:val="36"/>
            </w:rPr>
          </w:rPrChange>
        </w:rPr>
        <w:t>第一節</w:t>
      </w:r>
      <w:r w:rsidRPr="00872772">
        <w:rPr>
          <w:b w:val="0"/>
          <w:bCs/>
          <w:smallCaps w:val="0"/>
          <w:color w:val="000000" w:themeColor="text1"/>
          <w:szCs w:val="36"/>
          <w:rPrChange w:id="288" w:author="陳佳宜資訊部資訊安全處" w:date="2024-08-28T09:54:00Z" w16du:dateUtc="2024-08-28T01:54:00Z">
            <w:rPr>
              <w:b w:val="0"/>
              <w:bCs/>
              <w:smallCaps w:val="0"/>
              <w:szCs w:val="36"/>
            </w:rPr>
          </w:rPrChange>
        </w:rPr>
        <w:tab/>
      </w:r>
      <w:r w:rsidRPr="00872772">
        <w:rPr>
          <w:rFonts w:hint="eastAsia"/>
          <w:b w:val="0"/>
          <w:bCs/>
          <w:smallCaps w:val="0"/>
          <w:color w:val="000000" w:themeColor="text1"/>
          <w:szCs w:val="36"/>
          <w:rPrChange w:id="289" w:author="陳佳宜資訊部資訊安全處" w:date="2024-08-28T09:54:00Z" w16du:dateUtc="2024-08-28T01:54:00Z">
            <w:rPr>
              <w:rFonts w:hint="eastAsia"/>
              <w:b w:val="0"/>
              <w:bCs/>
              <w:smallCaps w:val="0"/>
              <w:szCs w:val="36"/>
            </w:rPr>
          </w:rPrChange>
        </w:rPr>
        <w:t>資訊資產管理</w:t>
      </w:r>
      <w:r w:rsidRPr="00872772">
        <w:rPr>
          <w:b w:val="0"/>
          <w:bCs/>
          <w:smallCaps w:val="0"/>
          <w:color w:val="000000" w:themeColor="text1"/>
          <w:szCs w:val="36"/>
          <w:rPrChange w:id="290" w:author="陳佳宜資訊部資訊安全處" w:date="2024-08-28T09:54:00Z" w16du:dateUtc="2024-08-28T01:54:00Z">
            <w:rPr>
              <w:b w:val="0"/>
              <w:bCs/>
              <w:smallCaps w:val="0"/>
              <w:szCs w:val="36"/>
            </w:rPr>
          </w:rPrChange>
        </w:rPr>
        <w:tab/>
      </w:r>
      <w:r w:rsidRPr="00872772">
        <w:rPr>
          <w:b w:val="0"/>
          <w:bCs/>
          <w:smallCaps w:val="0"/>
          <w:color w:val="000000" w:themeColor="text1"/>
          <w:szCs w:val="36"/>
          <w:rPrChange w:id="291" w:author="陳佳宜資訊部資訊安全處" w:date="2024-08-28T09:54:00Z" w16du:dateUtc="2024-08-28T01:54:00Z">
            <w:rPr>
              <w:b w:val="0"/>
              <w:bCs/>
              <w:smallCaps w:val="0"/>
              <w:szCs w:val="36"/>
            </w:rPr>
          </w:rPrChange>
        </w:rPr>
        <w:fldChar w:fldCharType="begin"/>
      </w:r>
      <w:r w:rsidRPr="00872772">
        <w:rPr>
          <w:b w:val="0"/>
          <w:bCs/>
          <w:smallCaps w:val="0"/>
          <w:color w:val="000000" w:themeColor="text1"/>
          <w:szCs w:val="36"/>
          <w:rPrChange w:id="292" w:author="陳佳宜資訊部資訊安全處" w:date="2024-08-28T09:54:00Z" w16du:dateUtc="2024-08-28T01:54:00Z">
            <w:rPr>
              <w:b w:val="0"/>
              <w:bCs/>
              <w:smallCaps w:val="0"/>
              <w:szCs w:val="36"/>
            </w:rPr>
          </w:rPrChange>
        </w:rPr>
        <w:instrText xml:space="preserve"> PAGEREF _Toc149723426 \h </w:instrText>
      </w:r>
      <w:r w:rsidRPr="00872772">
        <w:rPr>
          <w:b w:val="0"/>
          <w:bCs/>
          <w:smallCaps w:val="0"/>
          <w:color w:val="000000" w:themeColor="text1"/>
          <w:szCs w:val="36"/>
          <w:rPrChange w:id="293" w:author="陳佳宜資訊部資訊安全處" w:date="2024-08-28T09:54:00Z" w16du:dateUtc="2024-08-28T01:54:00Z">
            <w:rPr>
              <w:b w:val="0"/>
              <w:bCs/>
              <w:smallCaps w:val="0"/>
              <w:szCs w:val="36"/>
            </w:rPr>
          </w:rPrChange>
        </w:rPr>
      </w:r>
      <w:r w:rsidRPr="00872772">
        <w:rPr>
          <w:b w:val="0"/>
          <w:bCs/>
          <w:smallCaps w:val="0"/>
          <w:color w:val="000000" w:themeColor="text1"/>
          <w:szCs w:val="36"/>
          <w:rPrChange w:id="294" w:author="陳佳宜資訊部資訊安全處" w:date="2024-08-28T09:54:00Z" w16du:dateUtc="2024-08-28T01:54:00Z">
            <w:rPr>
              <w:b w:val="0"/>
              <w:bCs/>
              <w:smallCaps w:val="0"/>
              <w:szCs w:val="36"/>
            </w:rPr>
          </w:rPrChange>
        </w:rPr>
        <w:fldChar w:fldCharType="separate"/>
      </w:r>
      <w:ins w:id="295" w:author="陳佳宜資訊部資訊安全處" w:date="2024-08-28T09:54:00Z" w16du:dateUtc="2024-08-28T01:54:00Z">
        <w:r w:rsidR="00872772">
          <w:rPr>
            <w:b w:val="0"/>
            <w:bCs/>
            <w:smallCaps w:val="0"/>
            <w:noProof/>
            <w:color w:val="000000" w:themeColor="text1"/>
            <w:szCs w:val="36"/>
          </w:rPr>
          <w:t>5</w:t>
        </w:r>
      </w:ins>
      <w:del w:id="296" w:author="陳佳宜資訊部資訊安全處" w:date="2024-08-28T09:54:00Z" w16du:dateUtc="2024-08-28T01:54:00Z">
        <w:r w:rsidRPr="00872772" w:rsidDel="00872772">
          <w:rPr>
            <w:b w:val="0"/>
            <w:bCs/>
            <w:smallCaps w:val="0"/>
            <w:noProof/>
            <w:color w:val="000000" w:themeColor="text1"/>
            <w:szCs w:val="36"/>
            <w:rPrChange w:id="297" w:author="陳佳宜資訊部資訊安全處" w:date="2024-08-28T09:54:00Z" w16du:dateUtc="2024-08-28T01:54:00Z">
              <w:rPr>
                <w:b w:val="0"/>
                <w:bCs/>
                <w:smallCaps w:val="0"/>
                <w:szCs w:val="36"/>
              </w:rPr>
            </w:rPrChange>
          </w:rPr>
          <w:delText>5</w:delText>
        </w:r>
      </w:del>
      <w:r w:rsidRPr="00872772">
        <w:rPr>
          <w:b w:val="0"/>
          <w:bCs/>
          <w:smallCaps w:val="0"/>
          <w:color w:val="000000" w:themeColor="text1"/>
          <w:szCs w:val="36"/>
          <w:rPrChange w:id="298" w:author="陳佳宜資訊部資訊安全處" w:date="2024-08-28T09:54:00Z" w16du:dateUtc="2024-08-28T01:54:00Z">
            <w:rPr>
              <w:b w:val="0"/>
              <w:bCs/>
              <w:smallCaps w:val="0"/>
              <w:szCs w:val="36"/>
            </w:rPr>
          </w:rPrChange>
        </w:rPr>
        <w:fldChar w:fldCharType="end"/>
      </w:r>
    </w:p>
    <w:p w14:paraId="0EDA2749" w14:textId="3CF5430D" w:rsidR="00061FF9" w:rsidRPr="00872772" w:rsidRDefault="00061FF9" w:rsidP="00061FF9">
      <w:pPr>
        <w:pStyle w:val="12"/>
        <w:rPr>
          <w:rFonts w:eastAsia="標楷體"/>
          <w:bCs/>
          <w:color w:val="000000" w:themeColor="text1"/>
          <w:szCs w:val="36"/>
          <w:rPrChange w:id="299" w:author="陳佳宜資訊部資訊安全處" w:date="2024-08-28T09:54:00Z" w16du:dateUtc="2024-08-28T01:54:00Z">
            <w:rPr>
              <w:rFonts w:eastAsia="標楷體"/>
              <w:bCs/>
              <w:szCs w:val="36"/>
            </w:rPr>
          </w:rPrChange>
        </w:rPr>
      </w:pPr>
      <w:r w:rsidRPr="00872772">
        <w:rPr>
          <w:rFonts w:eastAsia="標楷體" w:hint="eastAsia"/>
          <w:bCs/>
          <w:color w:val="000000" w:themeColor="text1"/>
          <w:szCs w:val="36"/>
          <w:rPrChange w:id="300" w:author="陳佳宜資訊部資訊安全處" w:date="2024-08-28T09:54:00Z" w16du:dateUtc="2024-08-28T01:54:00Z">
            <w:rPr>
              <w:rFonts w:eastAsia="標楷體" w:hint="eastAsia"/>
              <w:bCs/>
              <w:szCs w:val="36"/>
            </w:rPr>
          </w:rPrChange>
        </w:rPr>
        <w:t>第六章</w:t>
      </w:r>
      <w:r w:rsidRPr="00872772">
        <w:rPr>
          <w:rFonts w:eastAsia="標楷體"/>
          <w:bCs/>
          <w:color w:val="000000" w:themeColor="text1"/>
          <w:szCs w:val="36"/>
          <w:rPrChange w:id="301" w:author="陳佳宜資訊部資訊安全處" w:date="2024-08-28T09:54:00Z" w16du:dateUtc="2024-08-28T01:54:00Z">
            <w:rPr>
              <w:rFonts w:eastAsia="標楷體"/>
              <w:bCs/>
              <w:szCs w:val="36"/>
            </w:rPr>
          </w:rPrChange>
        </w:rPr>
        <w:tab/>
      </w:r>
      <w:r w:rsidRPr="00872772">
        <w:rPr>
          <w:rFonts w:eastAsia="標楷體" w:hint="eastAsia"/>
          <w:bCs/>
          <w:color w:val="000000" w:themeColor="text1"/>
          <w:szCs w:val="36"/>
          <w:rPrChange w:id="302" w:author="陳佳宜資訊部資訊安全處" w:date="2024-08-28T09:54:00Z" w16du:dateUtc="2024-08-28T01:54:00Z">
            <w:rPr>
              <w:rFonts w:eastAsia="標楷體" w:hint="eastAsia"/>
              <w:bCs/>
              <w:szCs w:val="36"/>
            </w:rPr>
          </w:rPrChange>
        </w:rPr>
        <w:t>資訊資產管理作業內容</w:t>
      </w:r>
      <w:r w:rsidRPr="00872772">
        <w:rPr>
          <w:rFonts w:eastAsia="標楷體"/>
          <w:bCs/>
          <w:color w:val="000000" w:themeColor="text1"/>
          <w:szCs w:val="36"/>
          <w:rPrChange w:id="303" w:author="陳佳宜資訊部資訊安全處" w:date="2024-08-28T09:54:00Z" w16du:dateUtc="2024-08-28T01:54:00Z">
            <w:rPr>
              <w:rFonts w:eastAsia="標楷體"/>
              <w:bCs/>
              <w:szCs w:val="36"/>
            </w:rPr>
          </w:rPrChange>
        </w:rPr>
        <w:tab/>
      </w:r>
      <w:r w:rsidRPr="00872772">
        <w:rPr>
          <w:rFonts w:eastAsia="標楷體"/>
          <w:bCs/>
          <w:color w:val="000000" w:themeColor="text1"/>
          <w:szCs w:val="36"/>
          <w:rPrChange w:id="304" w:author="陳佳宜資訊部資訊安全處" w:date="2024-08-28T09:54:00Z" w16du:dateUtc="2024-08-28T01:54:00Z">
            <w:rPr>
              <w:rFonts w:eastAsia="標楷體"/>
              <w:bCs/>
              <w:szCs w:val="36"/>
            </w:rPr>
          </w:rPrChange>
        </w:rPr>
        <w:fldChar w:fldCharType="begin"/>
      </w:r>
      <w:r w:rsidRPr="00872772">
        <w:rPr>
          <w:rFonts w:eastAsia="標楷體"/>
          <w:bCs/>
          <w:color w:val="000000" w:themeColor="text1"/>
          <w:szCs w:val="36"/>
          <w:rPrChange w:id="305" w:author="陳佳宜資訊部資訊安全處" w:date="2024-08-28T09:54:00Z" w16du:dateUtc="2024-08-28T01:54:00Z">
            <w:rPr>
              <w:rFonts w:eastAsia="標楷體"/>
              <w:bCs/>
              <w:szCs w:val="36"/>
            </w:rPr>
          </w:rPrChange>
        </w:rPr>
        <w:instrText xml:space="preserve"> PAGEREF _Toc149723431 \h </w:instrText>
      </w:r>
      <w:r w:rsidRPr="00872772">
        <w:rPr>
          <w:rFonts w:eastAsia="標楷體"/>
          <w:bCs/>
          <w:color w:val="000000" w:themeColor="text1"/>
          <w:szCs w:val="36"/>
          <w:rPrChange w:id="306" w:author="陳佳宜資訊部資訊安全處" w:date="2024-08-28T09:54:00Z" w16du:dateUtc="2024-08-28T01:54:00Z">
            <w:rPr>
              <w:rFonts w:eastAsia="標楷體"/>
              <w:bCs/>
              <w:szCs w:val="36"/>
            </w:rPr>
          </w:rPrChange>
        </w:rPr>
      </w:r>
      <w:r w:rsidRPr="00872772">
        <w:rPr>
          <w:rFonts w:eastAsia="標楷體"/>
          <w:bCs/>
          <w:color w:val="000000" w:themeColor="text1"/>
          <w:szCs w:val="36"/>
          <w:rPrChange w:id="307" w:author="陳佳宜資訊部資訊安全處" w:date="2024-08-28T09:54:00Z" w16du:dateUtc="2024-08-28T01:54:00Z">
            <w:rPr>
              <w:rFonts w:eastAsia="標楷體"/>
              <w:bCs/>
              <w:szCs w:val="36"/>
            </w:rPr>
          </w:rPrChange>
        </w:rPr>
        <w:fldChar w:fldCharType="separate"/>
      </w:r>
      <w:ins w:id="308" w:author="陳佳宜資訊部資訊安全處" w:date="2024-08-28T09:54:00Z" w16du:dateUtc="2024-08-28T01:54:00Z">
        <w:r w:rsidR="00872772">
          <w:rPr>
            <w:rFonts w:eastAsia="標楷體"/>
            <w:bCs/>
            <w:noProof/>
            <w:color w:val="000000" w:themeColor="text1"/>
            <w:szCs w:val="36"/>
          </w:rPr>
          <w:t>6</w:t>
        </w:r>
      </w:ins>
      <w:del w:id="309" w:author="陳佳宜資訊部資訊安全處" w:date="2024-08-28T09:54:00Z" w16du:dateUtc="2024-08-28T01:54:00Z">
        <w:r w:rsidRPr="00872772" w:rsidDel="00872772">
          <w:rPr>
            <w:rFonts w:eastAsia="標楷體"/>
            <w:bCs/>
            <w:noProof/>
            <w:color w:val="000000" w:themeColor="text1"/>
            <w:szCs w:val="36"/>
            <w:rPrChange w:id="310" w:author="陳佳宜資訊部資訊安全處" w:date="2024-08-28T09:54:00Z" w16du:dateUtc="2024-08-28T01:54:00Z">
              <w:rPr>
                <w:rFonts w:eastAsia="標楷體"/>
                <w:bCs/>
                <w:szCs w:val="36"/>
              </w:rPr>
            </w:rPrChange>
          </w:rPr>
          <w:delText>6</w:delText>
        </w:r>
      </w:del>
      <w:r w:rsidRPr="00872772">
        <w:rPr>
          <w:rFonts w:eastAsia="標楷體"/>
          <w:bCs/>
          <w:color w:val="000000" w:themeColor="text1"/>
          <w:szCs w:val="36"/>
          <w:rPrChange w:id="311" w:author="陳佳宜資訊部資訊安全處" w:date="2024-08-28T09:54:00Z" w16du:dateUtc="2024-08-28T01:54:00Z">
            <w:rPr>
              <w:rFonts w:eastAsia="標楷體"/>
              <w:bCs/>
              <w:szCs w:val="36"/>
            </w:rPr>
          </w:rPrChange>
        </w:rPr>
        <w:fldChar w:fldCharType="end"/>
      </w:r>
    </w:p>
    <w:p w14:paraId="6221DBBB" w14:textId="281A13C1" w:rsidR="00061FF9" w:rsidRPr="00872772" w:rsidRDefault="00061FF9">
      <w:pPr>
        <w:pStyle w:val="21"/>
        <w:rPr>
          <w:b w:val="0"/>
          <w:bCs/>
          <w:smallCaps w:val="0"/>
          <w:color w:val="000000" w:themeColor="text1"/>
          <w:szCs w:val="36"/>
          <w:rPrChange w:id="312" w:author="陳佳宜資訊部資訊安全處" w:date="2024-08-28T09:54:00Z" w16du:dateUtc="2024-08-28T01:54:00Z">
            <w:rPr>
              <w:b w:val="0"/>
              <w:bCs/>
              <w:smallCaps w:val="0"/>
              <w:szCs w:val="36"/>
            </w:rPr>
          </w:rPrChange>
        </w:rPr>
      </w:pPr>
      <w:r w:rsidRPr="00872772">
        <w:rPr>
          <w:rFonts w:hint="eastAsia"/>
          <w:b w:val="0"/>
          <w:bCs/>
          <w:smallCaps w:val="0"/>
          <w:color w:val="000000" w:themeColor="text1"/>
          <w:szCs w:val="36"/>
          <w:rPrChange w:id="313" w:author="陳佳宜資訊部資訊安全處" w:date="2024-08-28T09:54:00Z" w16du:dateUtc="2024-08-28T01:54:00Z">
            <w:rPr>
              <w:rFonts w:hint="eastAsia"/>
              <w:b w:val="0"/>
              <w:bCs/>
              <w:smallCaps w:val="0"/>
              <w:szCs w:val="36"/>
            </w:rPr>
          </w:rPrChange>
        </w:rPr>
        <w:t>第一節</w:t>
      </w:r>
      <w:r w:rsidRPr="00872772">
        <w:rPr>
          <w:b w:val="0"/>
          <w:bCs/>
          <w:smallCaps w:val="0"/>
          <w:color w:val="000000" w:themeColor="text1"/>
          <w:szCs w:val="36"/>
          <w:rPrChange w:id="314" w:author="陳佳宜資訊部資訊安全處" w:date="2024-08-28T09:54:00Z" w16du:dateUtc="2024-08-28T01:54:00Z">
            <w:rPr>
              <w:b w:val="0"/>
              <w:bCs/>
              <w:smallCaps w:val="0"/>
              <w:szCs w:val="36"/>
            </w:rPr>
          </w:rPrChange>
        </w:rPr>
        <w:tab/>
      </w:r>
      <w:r w:rsidRPr="00872772">
        <w:rPr>
          <w:rFonts w:hint="eastAsia"/>
          <w:b w:val="0"/>
          <w:bCs/>
          <w:smallCaps w:val="0"/>
          <w:color w:val="000000" w:themeColor="text1"/>
          <w:szCs w:val="36"/>
          <w:rPrChange w:id="315" w:author="陳佳宜資訊部資訊安全處" w:date="2024-08-28T09:54:00Z" w16du:dateUtc="2024-08-28T01:54:00Z">
            <w:rPr>
              <w:rFonts w:hint="eastAsia"/>
              <w:b w:val="0"/>
              <w:bCs/>
              <w:smallCaps w:val="0"/>
              <w:szCs w:val="36"/>
            </w:rPr>
          </w:rPrChange>
        </w:rPr>
        <w:t>資訊資產管理</w:t>
      </w:r>
      <w:r w:rsidRPr="00872772">
        <w:rPr>
          <w:b w:val="0"/>
          <w:bCs/>
          <w:smallCaps w:val="0"/>
          <w:color w:val="000000" w:themeColor="text1"/>
          <w:szCs w:val="36"/>
          <w:rPrChange w:id="316" w:author="陳佳宜資訊部資訊安全處" w:date="2024-08-28T09:54:00Z" w16du:dateUtc="2024-08-28T01:54:00Z">
            <w:rPr>
              <w:b w:val="0"/>
              <w:bCs/>
              <w:smallCaps w:val="0"/>
              <w:szCs w:val="36"/>
            </w:rPr>
          </w:rPrChange>
        </w:rPr>
        <w:tab/>
      </w:r>
      <w:r w:rsidRPr="00872772">
        <w:rPr>
          <w:b w:val="0"/>
          <w:bCs/>
          <w:smallCaps w:val="0"/>
          <w:color w:val="000000" w:themeColor="text1"/>
          <w:szCs w:val="36"/>
          <w:rPrChange w:id="317" w:author="陳佳宜資訊部資訊安全處" w:date="2024-08-28T09:54:00Z" w16du:dateUtc="2024-08-28T01:54:00Z">
            <w:rPr>
              <w:b w:val="0"/>
              <w:bCs/>
              <w:smallCaps w:val="0"/>
              <w:szCs w:val="36"/>
            </w:rPr>
          </w:rPrChange>
        </w:rPr>
        <w:fldChar w:fldCharType="begin"/>
      </w:r>
      <w:r w:rsidRPr="00872772">
        <w:rPr>
          <w:b w:val="0"/>
          <w:bCs/>
          <w:smallCaps w:val="0"/>
          <w:color w:val="000000" w:themeColor="text1"/>
          <w:szCs w:val="36"/>
          <w:rPrChange w:id="318" w:author="陳佳宜資訊部資訊安全處" w:date="2024-08-28T09:54:00Z" w16du:dateUtc="2024-08-28T01:54:00Z">
            <w:rPr>
              <w:b w:val="0"/>
              <w:bCs/>
              <w:smallCaps w:val="0"/>
              <w:szCs w:val="36"/>
            </w:rPr>
          </w:rPrChange>
        </w:rPr>
        <w:instrText xml:space="preserve"> PAGEREF _Toc149723432 \h </w:instrText>
      </w:r>
      <w:r w:rsidRPr="00872772">
        <w:rPr>
          <w:b w:val="0"/>
          <w:bCs/>
          <w:smallCaps w:val="0"/>
          <w:color w:val="000000" w:themeColor="text1"/>
          <w:szCs w:val="36"/>
          <w:rPrChange w:id="319" w:author="陳佳宜資訊部資訊安全處" w:date="2024-08-28T09:54:00Z" w16du:dateUtc="2024-08-28T01:54:00Z">
            <w:rPr>
              <w:b w:val="0"/>
              <w:bCs/>
              <w:smallCaps w:val="0"/>
              <w:szCs w:val="36"/>
            </w:rPr>
          </w:rPrChange>
        </w:rPr>
      </w:r>
      <w:r w:rsidRPr="00872772">
        <w:rPr>
          <w:b w:val="0"/>
          <w:bCs/>
          <w:smallCaps w:val="0"/>
          <w:color w:val="000000" w:themeColor="text1"/>
          <w:szCs w:val="36"/>
          <w:rPrChange w:id="320" w:author="陳佳宜資訊部資訊安全處" w:date="2024-08-28T09:54:00Z" w16du:dateUtc="2024-08-28T01:54:00Z">
            <w:rPr>
              <w:b w:val="0"/>
              <w:bCs/>
              <w:smallCaps w:val="0"/>
              <w:szCs w:val="36"/>
            </w:rPr>
          </w:rPrChange>
        </w:rPr>
        <w:fldChar w:fldCharType="separate"/>
      </w:r>
      <w:ins w:id="321" w:author="陳佳宜資訊部資訊安全處" w:date="2024-08-28T09:54:00Z" w16du:dateUtc="2024-08-28T01:54:00Z">
        <w:r w:rsidR="00872772">
          <w:rPr>
            <w:b w:val="0"/>
            <w:bCs/>
            <w:smallCaps w:val="0"/>
            <w:noProof/>
            <w:color w:val="000000" w:themeColor="text1"/>
            <w:szCs w:val="36"/>
          </w:rPr>
          <w:t>6</w:t>
        </w:r>
      </w:ins>
      <w:del w:id="322" w:author="陳佳宜資訊部資訊安全處" w:date="2024-08-28T09:54:00Z" w16du:dateUtc="2024-08-28T01:54:00Z">
        <w:r w:rsidRPr="00872772" w:rsidDel="00872772">
          <w:rPr>
            <w:b w:val="0"/>
            <w:bCs/>
            <w:smallCaps w:val="0"/>
            <w:noProof/>
            <w:color w:val="000000" w:themeColor="text1"/>
            <w:szCs w:val="36"/>
            <w:rPrChange w:id="323" w:author="陳佳宜資訊部資訊安全處" w:date="2024-08-28T09:54:00Z" w16du:dateUtc="2024-08-28T01:54:00Z">
              <w:rPr>
                <w:b w:val="0"/>
                <w:bCs/>
                <w:smallCaps w:val="0"/>
                <w:szCs w:val="36"/>
              </w:rPr>
            </w:rPrChange>
          </w:rPr>
          <w:delText>6</w:delText>
        </w:r>
      </w:del>
      <w:r w:rsidRPr="00872772">
        <w:rPr>
          <w:b w:val="0"/>
          <w:bCs/>
          <w:smallCaps w:val="0"/>
          <w:color w:val="000000" w:themeColor="text1"/>
          <w:szCs w:val="36"/>
          <w:rPrChange w:id="324" w:author="陳佳宜資訊部資訊安全處" w:date="2024-08-28T09:54:00Z" w16du:dateUtc="2024-08-28T01:54:00Z">
            <w:rPr>
              <w:b w:val="0"/>
              <w:bCs/>
              <w:smallCaps w:val="0"/>
              <w:szCs w:val="36"/>
            </w:rPr>
          </w:rPrChange>
        </w:rPr>
        <w:fldChar w:fldCharType="end"/>
      </w:r>
    </w:p>
    <w:p w14:paraId="47F78853" w14:textId="0B749847" w:rsidR="00061FF9" w:rsidRPr="00872772" w:rsidRDefault="00061FF9">
      <w:pPr>
        <w:pStyle w:val="21"/>
        <w:rPr>
          <w:b w:val="0"/>
          <w:bCs/>
          <w:smallCaps w:val="0"/>
          <w:color w:val="000000" w:themeColor="text1"/>
          <w:szCs w:val="36"/>
          <w:rPrChange w:id="325" w:author="陳佳宜資訊部資訊安全處" w:date="2024-08-28T09:54:00Z" w16du:dateUtc="2024-08-28T01:54:00Z">
            <w:rPr>
              <w:b w:val="0"/>
              <w:bCs/>
              <w:smallCaps w:val="0"/>
              <w:szCs w:val="36"/>
            </w:rPr>
          </w:rPrChange>
        </w:rPr>
      </w:pPr>
      <w:r w:rsidRPr="00872772">
        <w:rPr>
          <w:rFonts w:hint="eastAsia"/>
          <w:b w:val="0"/>
          <w:bCs/>
          <w:smallCaps w:val="0"/>
          <w:color w:val="000000" w:themeColor="text1"/>
          <w:szCs w:val="36"/>
          <w:rPrChange w:id="326" w:author="陳佳宜資訊部資訊安全處" w:date="2024-08-28T09:54:00Z" w16du:dateUtc="2024-08-28T01:54:00Z">
            <w:rPr>
              <w:rFonts w:hint="eastAsia"/>
              <w:b w:val="0"/>
              <w:bCs/>
              <w:smallCaps w:val="0"/>
              <w:szCs w:val="36"/>
            </w:rPr>
          </w:rPrChange>
        </w:rPr>
        <w:t>第二節</w:t>
      </w:r>
      <w:r w:rsidRPr="00872772">
        <w:rPr>
          <w:b w:val="0"/>
          <w:bCs/>
          <w:smallCaps w:val="0"/>
          <w:color w:val="000000" w:themeColor="text1"/>
          <w:szCs w:val="36"/>
          <w:rPrChange w:id="327" w:author="陳佳宜資訊部資訊安全處" w:date="2024-08-28T09:54:00Z" w16du:dateUtc="2024-08-28T01:54:00Z">
            <w:rPr>
              <w:b w:val="0"/>
              <w:bCs/>
              <w:smallCaps w:val="0"/>
              <w:szCs w:val="36"/>
            </w:rPr>
          </w:rPrChange>
        </w:rPr>
        <w:tab/>
      </w:r>
      <w:r w:rsidRPr="00872772">
        <w:rPr>
          <w:rFonts w:hint="eastAsia"/>
          <w:b w:val="0"/>
          <w:bCs/>
          <w:smallCaps w:val="0"/>
          <w:color w:val="000000" w:themeColor="text1"/>
          <w:szCs w:val="36"/>
          <w:rPrChange w:id="328" w:author="陳佳宜資訊部資訊安全處" w:date="2024-08-28T09:54:00Z" w16du:dateUtc="2024-08-28T01:54:00Z">
            <w:rPr>
              <w:rFonts w:hint="eastAsia"/>
              <w:b w:val="0"/>
              <w:bCs/>
              <w:smallCaps w:val="0"/>
              <w:szCs w:val="36"/>
            </w:rPr>
          </w:rPrChange>
        </w:rPr>
        <w:t>資訊資產之擁有、保管、使用</w:t>
      </w:r>
      <w:r w:rsidRPr="00872772">
        <w:rPr>
          <w:b w:val="0"/>
          <w:bCs/>
          <w:smallCaps w:val="0"/>
          <w:color w:val="000000" w:themeColor="text1"/>
          <w:szCs w:val="36"/>
          <w:rPrChange w:id="329" w:author="陳佳宜資訊部資訊安全處" w:date="2024-08-28T09:54:00Z" w16du:dateUtc="2024-08-28T01:54:00Z">
            <w:rPr>
              <w:b w:val="0"/>
              <w:bCs/>
              <w:smallCaps w:val="0"/>
              <w:szCs w:val="36"/>
            </w:rPr>
          </w:rPrChange>
        </w:rPr>
        <w:tab/>
      </w:r>
      <w:r w:rsidRPr="00872772">
        <w:rPr>
          <w:b w:val="0"/>
          <w:bCs/>
          <w:smallCaps w:val="0"/>
          <w:color w:val="000000" w:themeColor="text1"/>
          <w:szCs w:val="36"/>
          <w:rPrChange w:id="330" w:author="陳佳宜資訊部資訊安全處" w:date="2024-08-28T09:54:00Z" w16du:dateUtc="2024-08-28T01:54:00Z">
            <w:rPr>
              <w:b w:val="0"/>
              <w:bCs/>
              <w:smallCaps w:val="0"/>
              <w:szCs w:val="36"/>
            </w:rPr>
          </w:rPrChange>
        </w:rPr>
        <w:fldChar w:fldCharType="begin"/>
      </w:r>
      <w:r w:rsidRPr="00872772">
        <w:rPr>
          <w:b w:val="0"/>
          <w:bCs/>
          <w:smallCaps w:val="0"/>
          <w:color w:val="000000" w:themeColor="text1"/>
          <w:szCs w:val="36"/>
          <w:rPrChange w:id="331" w:author="陳佳宜資訊部資訊安全處" w:date="2024-08-28T09:54:00Z" w16du:dateUtc="2024-08-28T01:54:00Z">
            <w:rPr>
              <w:b w:val="0"/>
              <w:bCs/>
              <w:smallCaps w:val="0"/>
              <w:szCs w:val="36"/>
            </w:rPr>
          </w:rPrChange>
        </w:rPr>
        <w:instrText xml:space="preserve"> PAGEREF _Toc149723433 \h </w:instrText>
      </w:r>
      <w:r w:rsidRPr="00872772">
        <w:rPr>
          <w:b w:val="0"/>
          <w:bCs/>
          <w:smallCaps w:val="0"/>
          <w:color w:val="000000" w:themeColor="text1"/>
          <w:szCs w:val="36"/>
          <w:rPrChange w:id="332" w:author="陳佳宜資訊部資訊安全處" w:date="2024-08-28T09:54:00Z" w16du:dateUtc="2024-08-28T01:54:00Z">
            <w:rPr>
              <w:b w:val="0"/>
              <w:bCs/>
              <w:smallCaps w:val="0"/>
              <w:szCs w:val="36"/>
            </w:rPr>
          </w:rPrChange>
        </w:rPr>
      </w:r>
      <w:r w:rsidRPr="00872772">
        <w:rPr>
          <w:b w:val="0"/>
          <w:bCs/>
          <w:smallCaps w:val="0"/>
          <w:color w:val="000000" w:themeColor="text1"/>
          <w:szCs w:val="36"/>
          <w:rPrChange w:id="333" w:author="陳佳宜資訊部資訊安全處" w:date="2024-08-28T09:54:00Z" w16du:dateUtc="2024-08-28T01:54:00Z">
            <w:rPr>
              <w:b w:val="0"/>
              <w:bCs/>
              <w:smallCaps w:val="0"/>
              <w:szCs w:val="36"/>
            </w:rPr>
          </w:rPrChange>
        </w:rPr>
        <w:fldChar w:fldCharType="separate"/>
      </w:r>
      <w:ins w:id="334" w:author="陳佳宜資訊部資訊安全處" w:date="2024-08-28T09:54:00Z" w16du:dateUtc="2024-08-28T01:54:00Z">
        <w:r w:rsidR="00872772">
          <w:rPr>
            <w:b w:val="0"/>
            <w:bCs/>
            <w:smallCaps w:val="0"/>
            <w:noProof/>
            <w:color w:val="000000" w:themeColor="text1"/>
            <w:szCs w:val="36"/>
          </w:rPr>
          <w:t>6</w:t>
        </w:r>
      </w:ins>
      <w:del w:id="335" w:author="陳佳宜資訊部資訊安全處" w:date="2024-08-28T09:54:00Z" w16du:dateUtc="2024-08-28T01:54:00Z">
        <w:r w:rsidRPr="00872772" w:rsidDel="00872772">
          <w:rPr>
            <w:b w:val="0"/>
            <w:bCs/>
            <w:smallCaps w:val="0"/>
            <w:noProof/>
            <w:color w:val="000000" w:themeColor="text1"/>
            <w:szCs w:val="36"/>
            <w:rPrChange w:id="336" w:author="陳佳宜資訊部資訊安全處" w:date="2024-08-28T09:54:00Z" w16du:dateUtc="2024-08-28T01:54:00Z">
              <w:rPr>
                <w:b w:val="0"/>
                <w:bCs/>
                <w:smallCaps w:val="0"/>
                <w:szCs w:val="36"/>
              </w:rPr>
            </w:rPrChange>
          </w:rPr>
          <w:delText>6</w:delText>
        </w:r>
      </w:del>
      <w:r w:rsidRPr="00872772">
        <w:rPr>
          <w:b w:val="0"/>
          <w:bCs/>
          <w:smallCaps w:val="0"/>
          <w:color w:val="000000" w:themeColor="text1"/>
          <w:szCs w:val="36"/>
          <w:rPrChange w:id="337" w:author="陳佳宜資訊部資訊安全處" w:date="2024-08-28T09:54:00Z" w16du:dateUtc="2024-08-28T01:54:00Z">
            <w:rPr>
              <w:b w:val="0"/>
              <w:bCs/>
              <w:smallCaps w:val="0"/>
              <w:szCs w:val="36"/>
            </w:rPr>
          </w:rPrChange>
        </w:rPr>
        <w:fldChar w:fldCharType="end"/>
      </w:r>
    </w:p>
    <w:p w14:paraId="7E35A77F" w14:textId="13028202" w:rsidR="00061FF9" w:rsidRPr="00872772" w:rsidRDefault="00061FF9">
      <w:pPr>
        <w:pStyle w:val="21"/>
        <w:rPr>
          <w:b w:val="0"/>
          <w:bCs/>
          <w:smallCaps w:val="0"/>
          <w:color w:val="000000" w:themeColor="text1"/>
          <w:szCs w:val="36"/>
          <w:rPrChange w:id="338" w:author="陳佳宜資訊部資訊安全處" w:date="2024-08-28T09:54:00Z" w16du:dateUtc="2024-08-28T01:54:00Z">
            <w:rPr>
              <w:b w:val="0"/>
              <w:bCs/>
              <w:smallCaps w:val="0"/>
              <w:szCs w:val="36"/>
            </w:rPr>
          </w:rPrChange>
        </w:rPr>
      </w:pPr>
      <w:r w:rsidRPr="00872772">
        <w:rPr>
          <w:rFonts w:hint="eastAsia"/>
          <w:b w:val="0"/>
          <w:bCs/>
          <w:smallCaps w:val="0"/>
          <w:color w:val="000000" w:themeColor="text1"/>
          <w:szCs w:val="36"/>
          <w:rPrChange w:id="339" w:author="陳佳宜資訊部資訊安全處" w:date="2024-08-28T09:54:00Z" w16du:dateUtc="2024-08-28T01:54:00Z">
            <w:rPr>
              <w:rFonts w:hint="eastAsia"/>
              <w:b w:val="0"/>
              <w:bCs/>
              <w:smallCaps w:val="0"/>
              <w:szCs w:val="36"/>
            </w:rPr>
          </w:rPrChange>
        </w:rPr>
        <w:t>第三節</w:t>
      </w:r>
      <w:r w:rsidRPr="00872772">
        <w:rPr>
          <w:b w:val="0"/>
          <w:bCs/>
          <w:smallCaps w:val="0"/>
          <w:color w:val="000000" w:themeColor="text1"/>
          <w:szCs w:val="36"/>
          <w:rPrChange w:id="340" w:author="陳佳宜資訊部資訊安全處" w:date="2024-08-28T09:54:00Z" w16du:dateUtc="2024-08-28T01:54:00Z">
            <w:rPr>
              <w:b w:val="0"/>
              <w:bCs/>
              <w:smallCaps w:val="0"/>
              <w:szCs w:val="36"/>
            </w:rPr>
          </w:rPrChange>
        </w:rPr>
        <w:tab/>
      </w:r>
      <w:r w:rsidRPr="00872772">
        <w:rPr>
          <w:rFonts w:hint="eastAsia"/>
          <w:b w:val="0"/>
          <w:bCs/>
          <w:smallCaps w:val="0"/>
          <w:color w:val="000000" w:themeColor="text1"/>
          <w:szCs w:val="36"/>
          <w:rPrChange w:id="341" w:author="陳佳宜資訊部資訊安全處" w:date="2024-08-28T09:54:00Z" w16du:dateUtc="2024-08-28T01:54:00Z">
            <w:rPr>
              <w:rFonts w:hint="eastAsia"/>
              <w:b w:val="0"/>
              <w:bCs/>
              <w:smallCaps w:val="0"/>
              <w:szCs w:val="36"/>
            </w:rPr>
          </w:rPrChange>
        </w:rPr>
        <w:t>資訊資產的新增、異動與停止使用</w:t>
      </w:r>
      <w:r w:rsidRPr="00872772">
        <w:rPr>
          <w:b w:val="0"/>
          <w:bCs/>
          <w:smallCaps w:val="0"/>
          <w:color w:val="000000" w:themeColor="text1"/>
          <w:szCs w:val="36"/>
          <w:rPrChange w:id="342" w:author="陳佳宜資訊部資訊安全處" w:date="2024-08-28T09:54:00Z" w16du:dateUtc="2024-08-28T01:54:00Z">
            <w:rPr>
              <w:b w:val="0"/>
              <w:bCs/>
              <w:smallCaps w:val="0"/>
              <w:szCs w:val="36"/>
            </w:rPr>
          </w:rPrChange>
        </w:rPr>
        <w:tab/>
      </w:r>
      <w:r w:rsidRPr="00872772">
        <w:rPr>
          <w:b w:val="0"/>
          <w:bCs/>
          <w:smallCaps w:val="0"/>
          <w:color w:val="000000" w:themeColor="text1"/>
          <w:szCs w:val="36"/>
          <w:rPrChange w:id="343" w:author="陳佳宜資訊部資訊安全處" w:date="2024-08-28T09:54:00Z" w16du:dateUtc="2024-08-28T01:54:00Z">
            <w:rPr>
              <w:b w:val="0"/>
              <w:bCs/>
              <w:smallCaps w:val="0"/>
              <w:szCs w:val="36"/>
            </w:rPr>
          </w:rPrChange>
        </w:rPr>
        <w:fldChar w:fldCharType="begin"/>
      </w:r>
      <w:r w:rsidRPr="00872772">
        <w:rPr>
          <w:b w:val="0"/>
          <w:bCs/>
          <w:smallCaps w:val="0"/>
          <w:color w:val="000000" w:themeColor="text1"/>
          <w:szCs w:val="36"/>
          <w:rPrChange w:id="344" w:author="陳佳宜資訊部資訊安全處" w:date="2024-08-28T09:54:00Z" w16du:dateUtc="2024-08-28T01:54:00Z">
            <w:rPr>
              <w:b w:val="0"/>
              <w:bCs/>
              <w:smallCaps w:val="0"/>
              <w:szCs w:val="36"/>
            </w:rPr>
          </w:rPrChange>
        </w:rPr>
        <w:instrText xml:space="preserve"> PAGEREF _Toc149723434 \h </w:instrText>
      </w:r>
      <w:r w:rsidRPr="00872772">
        <w:rPr>
          <w:b w:val="0"/>
          <w:bCs/>
          <w:smallCaps w:val="0"/>
          <w:color w:val="000000" w:themeColor="text1"/>
          <w:szCs w:val="36"/>
          <w:rPrChange w:id="345" w:author="陳佳宜資訊部資訊安全處" w:date="2024-08-28T09:54:00Z" w16du:dateUtc="2024-08-28T01:54:00Z">
            <w:rPr>
              <w:b w:val="0"/>
              <w:bCs/>
              <w:smallCaps w:val="0"/>
              <w:szCs w:val="36"/>
            </w:rPr>
          </w:rPrChange>
        </w:rPr>
      </w:r>
      <w:r w:rsidRPr="00872772">
        <w:rPr>
          <w:b w:val="0"/>
          <w:bCs/>
          <w:smallCaps w:val="0"/>
          <w:color w:val="000000" w:themeColor="text1"/>
          <w:szCs w:val="36"/>
          <w:rPrChange w:id="346" w:author="陳佳宜資訊部資訊安全處" w:date="2024-08-28T09:54:00Z" w16du:dateUtc="2024-08-28T01:54:00Z">
            <w:rPr>
              <w:b w:val="0"/>
              <w:bCs/>
              <w:smallCaps w:val="0"/>
              <w:szCs w:val="36"/>
            </w:rPr>
          </w:rPrChange>
        </w:rPr>
        <w:fldChar w:fldCharType="separate"/>
      </w:r>
      <w:ins w:id="347" w:author="陳佳宜資訊部資訊安全處" w:date="2024-08-28T09:54:00Z" w16du:dateUtc="2024-08-28T01:54:00Z">
        <w:r w:rsidR="00872772">
          <w:rPr>
            <w:b w:val="0"/>
            <w:bCs/>
            <w:smallCaps w:val="0"/>
            <w:noProof/>
            <w:color w:val="000000" w:themeColor="text1"/>
            <w:szCs w:val="36"/>
          </w:rPr>
          <w:t>7</w:t>
        </w:r>
      </w:ins>
      <w:del w:id="348" w:author="陳佳宜資訊部資訊安全處" w:date="2024-08-28T09:54:00Z" w16du:dateUtc="2024-08-28T01:54:00Z">
        <w:r w:rsidRPr="00872772" w:rsidDel="00872772">
          <w:rPr>
            <w:b w:val="0"/>
            <w:bCs/>
            <w:smallCaps w:val="0"/>
            <w:noProof/>
            <w:color w:val="000000" w:themeColor="text1"/>
            <w:szCs w:val="36"/>
            <w:rPrChange w:id="349" w:author="陳佳宜資訊部資訊安全處" w:date="2024-08-28T09:54:00Z" w16du:dateUtc="2024-08-28T01:54:00Z">
              <w:rPr>
                <w:b w:val="0"/>
                <w:bCs/>
                <w:smallCaps w:val="0"/>
                <w:szCs w:val="36"/>
              </w:rPr>
            </w:rPrChange>
          </w:rPr>
          <w:delText>7</w:delText>
        </w:r>
      </w:del>
      <w:r w:rsidRPr="00872772">
        <w:rPr>
          <w:b w:val="0"/>
          <w:bCs/>
          <w:smallCaps w:val="0"/>
          <w:color w:val="000000" w:themeColor="text1"/>
          <w:szCs w:val="36"/>
          <w:rPrChange w:id="350" w:author="陳佳宜資訊部資訊安全處" w:date="2024-08-28T09:54:00Z" w16du:dateUtc="2024-08-28T01:54:00Z">
            <w:rPr>
              <w:b w:val="0"/>
              <w:bCs/>
              <w:smallCaps w:val="0"/>
              <w:szCs w:val="36"/>
            </w:rPr>
          </w:rPrChange>
        </w:rPr>
        <w:fldChar w:fldCharType="end"/>
      </w:r>
    </w:p>
    <w:p w14:paraId="6B67C10C" w14:textId="624252A1" w:rsidR="00061FF9" w:rsidRPr="00872772" w:rsidRDefault="00061FF9">
      <w:pPr>
        <w:pStyle w:val="21"/>
        <w:rPr>
          <w:b w:val="0"/>
          <w:bCs/>
          <w:smallCaps w:val="0"/>
          <w:color w:val="000000" w:themeColor="text1"/>
          <w:szCs w:val="36"/>
          <w:rPrChange w:id="351" w:author="陳佳宜資訊部資訊安全處" w:date="2024-08-28T09:54:00Z" w16du:dateUtc="2024-08-28T01:54:00Z">
            <w:rPr>
              <w:b w:val="0"/>
              <w:bCs/>
              <w:smallCaps w:val="0"/>
              <w:szCs w:val="36"/>
            </w:rPr>
          </w:rPrChange>
        </w:rPr>
      </w:pPr>
      <w:r w:rsidRPr="00872772">
        <w:rPr>
          <w:rFonts w:hint="eastAsia"/>
          <w:b w:val="0"/>
          <w:bCs/>
          <w:smallCaps w:val="0"/>
          <w:color w:val="000000" w:themeColor="text1"/>
          <w:szCs w:val="36"/>
          <w:rPrChange w:id="352" w:author="陳佳宜資訊部資訊安全處" w:date="2024-08-28T09:54:00Z" w16du:dateUtc="2024-08-28T01:54:00Z">
            <w:rPr>
              <w:rFonts w:hint="eastAsia"/>
              <w:b w:val="0"/>
              <w:bCs/>
              <w:smallCaps w:val="0"/>
              <w:szCs w:val="36"/>
            </w:rPr>
          </w:rPrChange>
        </w:rPr>
        <w:t>第四節</w:t>
      </w:r>
      <w:r w:rsidRPr="00872772">
        <w:rPr>
          <w:b w:val="0"/>
          <w:bCs/>
          <w:smallCaps w:val="0"/>
          <w:color w:val="000000" w:themeColor="text1"/>
          <w:szCs w:val="36"/>
          <w:rPrChange w:id="353" w:author="陳佳宜資訊部資訊安全處" w:date="2024-08-28T09:54:00Z" w16du:dateUtc="2024-08-28T01:54:00Z">
            <w:rPr>
              <w:b w:val="0"/>
              <w:bCs/>
              <w:smallCaps w:val="0"/>
              <w:szCs w:val="36"/>
            </w:rPr>
          </w:rPrChange>
        </w:rPr>
        <w:tab/>
      </w:r>
      <w:r w:rsidRPr="00872772">
        <w:rPr>
          <w:rFonts w:hint="eastAsia"/>
          <w:b w:val="0"/>
          <w:bCs/>
          <w:smallCaps w:val="0"/>
          <w:color w:val="000000" w:themeColor="text1"/>
          <w:szCs w:val="36"/>
          <w:rPrChange w:id="354" w:author="陳佳宜資訊部資訊安全處" w:date="2024-08-28T09:54:00Z" w16du:dateUtc="2024-08-28T01:54:00Z">
            <w:rPr>
              <w:rFonts w:hint="eastAsia"/>
              <w:b w:val="0"/>
              <w:bCs/>
              <w:smallCaps w:val="0"/>
              <w:szCs w:val="36"/>
            </w:rPr>
          </w:rPrChange>
        </w:rPr>
        <w:t>資訊資產群組之分類與管理</w:t>
      </w:r>
      <w:r w:rsidRPr="00872772">
        <w:rPr>
          <w:b w:val="0"/>
          <w:bCs/>
          <w:smallCaps w:val="0"/>
          <w:color w:val="000000" w:themeColor="text1"/>
          <w:szCs w:val="36"/>
          <w:rPrChange w:id="355" w:author="陳佳宜資訊部資訊安全處" w:date="2024-08-28T09:54:00Z" w16du:dateUtc="2024-08-28T01:54:00Z">
            <w:rPr>
              <w:b w:val="0"/>
              <w:bCs/>
              <w:smallCaps w:val="0"/>
              <w:szCs w:val="36"/>
            </w:rPr>
          </w:rPrChange>
        </w:rPr>
        <w:tab/>
      </w:r>
      <w:r w:rsidRPr="00872772">
        <w:rPr>
          <w:b w:val="0"/>
          <w:bCs/>
          <w:smallCaps w:val="0"/>
          <w:color w:val="000000" w:themeColor="text1"/>
          <w:szCs w:val="36"/>
          <w:rPrChange w:id="356" w:author="陳佳宜資訊部資訊安全處" w:date="2024-08-28T09:54:00Z" w16du:dateUtc="2024-08-28T01:54:00Z">
            <w:rPr>
              <w:b w:val="0"/>
              <w:bCs/>
              <w:smallCaps w:val="0"/>
              <w:szCs w:val="36"/>
            </w:rPr>
          </w:rPrChange>
        </w:rPr>
        <w:fldChar w:fldCharType="begin"/>
      </w:r>
      <w:r w:rsidRPr="00872772">
        <w:rPr>
          <w:b w:val="0"/>
          <w:bCs/>
          <w:smallCaps w:val="0"/>
          <w:color w:val="000000" w:themeColor="text1"/>
          <w:szCs w:val="36"/>
          <w:rPrChange w:id="357" w:author="陳佳宜資訊部資訊安全處" w:date="2024-08-28T09:54:00Z" w16du:dateUtc="2024-08-28T01:54:00Z">
            <w:rPr>
              <w:b w:val="0"/>
              <w:bCs/>
              <w:smallCaps w:val="0"/>
              <w:szCs w:val="36"/>
            </w:rPr>
          </w:rPrChange>
        </w:rPr>
        <w:instrText xml:space="preserve"> PAGEREF _Toc149723435 \h </w:instrText>
      </w:r>
      <w:r w:rsidRPr="00872772">
        <w:rPr>
          <w:b w:val="0"/>
          <w:bCs/>
          <w:smallCaps w:val="0"/>
          <w:color w:val="000000" w:themeColor="text1"/>
          <w:szCs w:val="36"/>
          <w:rPrChange w:id="358" w:author="陳佳宜資訊部資訊安全處" w:date="2024-08-28T09:54:00Z" w16du:dateUtc="2024-08-28T01:54:00Z">
            <w:rPr>
              <w:b w:val="0"/>
              <w:bCs/>
              <w:smallCaps w:val="0"/>
              <w:szCs w:val="36"/>
            </w:rPr>
          </w:rPrChange>
        </w:rPr>
      </w:r>
      <w:r w:rsidRPr="00872772">
        <w:rPr>
          <w:b w:val="0"/>
          <w:bCs/>
          <w:smallCaps w:val="0"/>
          <w:color w:val="000000" w:themeColor="text1"/>
          <w:szCs w:val="36"/>
          <w:rPrChange w:id="359" w:author="陳佳宜資訊部資訊安全處" w:date="2024-08-28T09:54:00Z" w16du:dateUtc="2024-08-28T01:54:00Z">
            <w:rPr>
              <w:b w:val="0"/>
              <w:bCs/>
              <w:smallCaps w:val="0"/>
              <w:szCs w:val="36"/>
            </w:rPr>
          </w:rPrChange>
        </w:rPr>
        <w:fldChar w:fldCharType="separate"/>
      </w:r>
      <w:ins w:id="360" w:author="陳佳宜資訊部資訊安全處" w:date="2024-08-28T09:54:00Z" w16du:dateUtc="2024-08-28T01:54:00Z">
        <w:r w:rsidR="00872772">
          <w:rPr>
            <w:b w:val="0"/>
            <w:bCs/>
            <w:smallCaps w:val="0"/>
            <w:noProof/>
            <w:color w:val="000000" w:themeColor="text1"/>
            <w:szCs w:val="36"/>
          </w:rPr>
          <w:t>7</w:t>
        </w:r>
      </w:ins>
      <w:del w:id="361" w:author="陳佳宜資訊部資訊安全處" w:date="2024-08-28T09:54:00Z" w16du:dateUtc="2024-08-28T01:54:00Z">
        <w:r w:rsidRPr="00872772" w:rsidDel="00872772">
          <w:rPr>
            <w:b w:val="0"/>
            <w:bCs/>
            <w:smallCaps w:val="0"/>
            <w:noProof/>
            <w:color w:val="000000" w:themeColor="text1"/>
            <w:szCs w:val="36"/>
            <w:rPrChange w:id="362" w:author="陳佳宜資訊部資訊安全處" w:date="2024-08-28T09:54:00Z" w16du:dateUtc="2024-08-28T01:54:00Z">
              <w:rPr>
                <w:b w:val="0"/>
                <w:bCs/>
                <w:smallCaps w:val="0"/>
                <w:szCs w:val="36"/>
              </w:rPr>
            </w:rPrChange>
          </w:rPr>
          <w:delText>7</w:delText>
        </w:r>
      </w:del>
      <w:r w:rsidRPr="00872772">
        <w:rPr>
          <w:b w:val="0"/>
          <w:bCs/>
          <w:smallCaps w:val="0"/>
          <w:color w:val="000000" w:themeColor="text1"/>
          <w:szCs w:val="36"/>
          <w:rPrChange w:id="363" w:author="陳佳宜資訊部資訊安全處" w:date="2024-08-28T09:54:00Z" w16du:dateUtc="2024-08-28T01:54:00Z">
            <w:rPr>
              <w:b w:val="0"/>
              <w:bCs/>
              <w:smallCaps w:val="0"/>
              <w:szCs w:val="36"/>
            </w:rPr>
          </w:rPrChange>
        </w:rPr>
        <w:fldChar w:fldCharType="end"/>
      </w:r>
    </w:p>
    <w:p w14:paraId="0665EAC4" w14:textId="2568C467" w:rsidR="00061FF9" w:rsidRPr="00872772" w:rsidRDefault="00061FF9" w:rsidP="00061FF9">
      <w:pPr>
        <w:pStyle w:val="12"/>
        <w:rPr>
          <w:rFonts w:eastAsia="標楷體"/>
          <w:bCs/>
          <w:color w:val="000000" w:themeColor="text1"/>
          <w:szCs w:val="36"/>
          <w:rPrChange w:id="364" w:author="陳佳宜資訊部資訊安全處" w:date="2024-08-28T09:54:00Z" w16du:dateUtc="2024-08-28T01:54:00Z">
            <w:rPr>
              <w:rFonts w:eastAsia="標楷體"/>
              <w:bCs/>
              <w:szCs w:val="36"/>
            </w:rPr>
          </w:rPrChange>
        </w:rPr>
      </w:pPr>
      <w:r w:rsidRPr="00872772">
        <w:rPr>
          <w:rFonts w:eastAsia="標楷體" w:hint="eastAsia"/>
          <w:bCs/>
          <w:color w:val="000000" w:themeColor="text1"/>
          <w:szCs w:val="36"/>
          <w:rPrChange w:id="365" w:author="陳佳宜資訊部資訊安全處" w:date="2024-08-28T09:54:00Z" w16du:dateUtc="2024-08-28T01:54:00Z">
            <w:rPr>
              <w:rFonts w:eastAsia="標楷體" w:hint="eastAsia"/>
              <w:bCs/>
              <w:szCs w:val="36"/>
            </w:rPr>
          </w:rPrChange>
        </w:rPr>
        <w:t>第七章</w:t>
      </w:r>
      <w:r w:rsidRPr="00872772">
        <w:rPr>
          <w:rFonts w:eastAsia="標楷體"/>
          <w:bCs/>
          <w:color w:val="000000" w:themeColor="text1"/>
          <w:szCs w:val="36"/>
          <w:rPrChange w:id="366" w:author="陳佳宜資訊部資訊安全處" w:date="2024-08-28T09:54:00Z" w16du:dateUtc="2024-08-28T01:54:00Z">
            <w:rPr>
              <w:rFonts w:eastAsia="標楷體"/>
              <w:bCs/>
              <w:szCs w:val="36"/>
            </w:rPr>
          </w:rPrChange>
        </w:rPr>
        <w:tab/>
      </w:r>
      <w:r w:rsidRPr="00872772">
        <w:rPr>
          <w:rFonts w:eastAsia="標楷體" w:hint="eastAsia"/>
          <w:bCs/>
          <w:color w:val="000000" w:themeColor="text1"/>
          <w:szCs w:val="36"/>
          <w:rPrChange w:id="367" w:author="陳佳宜資訊部資訊安全處" w:date="2024-08-28T09:54:00Z" w16du:dateUtc="2024-08-28T01:54:00Z">
            <w:rPr>
              <w:rFonts w:eastAsia="標楷體" w:hint="eastAsia"/>
              <w:bCs/>
              <w:szCs w:val="36"/>
            </w:rPr>
          </w:rPrChange>
        </w:rPr>
        <w:t>輸出文件記錄</w:t>
      </w:r>
      <w:r w:rsidRPr="00872772">
        <w:rPr>
          <w:rFonts w:eastAsia="標楷體"/>
          <w:bCs/>
          <w:color w:val="000000" w:themeColor="text1"/>
          <w:szCs w:val="36"/>
          <w:rPrChange w:id="368" w:author="陳佳宜資訊部資訊安全處" w:date="2024-08-28T09:54:00Z" w16du:dateUtc="2024-08-28T01:54:00Z">
            <w:rPr>
              <w:rFonts w:eastAsia="標楷體"/>
              <w:bCs/>
              <w:szCs w:val="36"/>
            </w:rPr>
          </w:rPrChange>
        </w:rPr>
        <w:tab/>
      </w:r>
      <w:r w:rsidRPr="00872772">
        <w:rPr>
          <w:rFonts w:eastAsia="標楷體"/>
          <w:bCs/>
          <w:color w:val="000000" w:themeColor="text1"/>
          <w:szCs w:val="36"/>
          <w:rPrChange w:id="369" w:author="陳佳宜資訊部資訊安全處" w:date="2024-08-28T09:54:00Z" w16du:dateUtc="2024-08-28T01:54:00Z">
            <w:rPr>
              <w:rFonts w:eastAsia="標楷體"/>
              <w:bCs/>
              <w:szCs w:val="36"/>
            </w:rPr>
          </w:rPrChange>
        </w:rPr>
        <w:fldChar w:fldCharType="begin"/>
      </w:r>
      <w:r w:rsidRPr="00872772">
        <w:rPr>
          <w:rFonts w:eastAsia="標楷體"/>
          <w:bCs/>
          <w:color w:val="000000" w:themeColor="text1"/>
          <w:szCs w:val="36"/>
          <w:rPrChange w:id="370" w:author="陳佳宜資訊部資訊安全處" w:date="2024-08-28T09:54:00Z" w16du:dateUtc="2024-08-28T01:54:00Z">
            <w:rPr>
              <w:rFonts w:eastAsia="標楷體"/>
              <w:bCs/>
              <w:szCs w:val="36"/>
            </w:rPr>
          </w:rPrChange>
        </w:rPr>
        <w:instrText xml:space="preserve"> PAGEREF _Toc149723436 \h </w:instrText>
      </w:r>
      <w:r w:rsidRPr="00872772">
        <w:rPr>
          <w:rFonts w:eastAsia="標楷體"/>
          <w:bCs/>
          <w:color w:val="000000" w:themeColor="text1"/>
          <w:szCs w:val="36"/>
          <w:rPrChange w:id="371" w:author="陳佳宜資訊部資訊安全處" w:date="2024-08-28T09:54:00Z" w16du:dateUtc="2024-08-28T01:54:00Z">
            <w:rPr>
              <w:rFonts w:eastAsia="標楷體"/>
              <w:bCs/>
              <w:szCs w:val="36"/>
            </w:rPr>
          </w:rPrChange>
        </w:rPr>
      </w:r>
      <w:r w:rsidRPr="00872772">
        <w:rPr>
          <w:rFonts w:eastAsia="標楷體"/>
          <w:bCs/>
          <w:color w:val="000000" w:themeColor="text1"/>
          <w:szCs w:val="36"/>
          <w:rPrChange w:id="372" w:author="陳佳宜資訊部資訊安全處" w:date="2024-08-28T09:54:00Z" w16du:dateUtc="2024-08-28T01:54:00Z">
            <w:rPr>
              <w:rFonts w:eastAsia="標楷體"/>
              <w:bCs/>
              <w:szCs w:val="36"/>
            </w:rPr>
          </w:rPrChange>
        </w:rPr>
        <w:fldChar w:fldCharType="separate"/>
      </w:r>
      <w:ins w:id="373" w:author="陳佳宜資訊部資訊安全處" w:date="2024-08-28T09:54:00Z" w16du:dateUtc="2024-08-28T01:54:00Z">
        <w:r w:rsidR="00872772">
          <w:rPr>
            <w:rFonts w:eastAsia="標楷體"/>
            <w:bCs/>
            <w:noProof/>
            <w:color w:val="000000" w:themeColor="text1"/>
            <w:szCs w:val="36"/>
          </w:rPr>
          <w:t>22</w:t>
        </w:r>
      </w:ins>
      <w:del w:id="374" w:author="陳佳宜資訊部資訊安全處" w:date="2024-08-28T09:54:00Z" w16du:dateUtc="2024-08-28T01:54:00Z">
        <w:r w:rsidRPr="00872772" w:rsidDel="00872772">
          <w:rPr>
            <w:rFonts w:eastAsia="標楷體"/>
            <w:bCs/>
            <w:noProof/>
            <w:color w:val="000000" w:themeColor="text1"/>
            <w:szCs w:val="36"/>
            <w:rPrChange w:id="375" w:author="陳佳宜資訊部資訊安全處" w:date="2024-08-28T09:54:00Z" w16du:dateUtc="2024-08-28T01:54:00Z">
              <w:rPr>
                <w:rFonts w:eastAsia="標楷體"/>
                <w:bCs/>
                <w:szCs w:val="36"/>
              </w:rPr>
            </w:rPrChange>
          </w:rPr>
          <w:delText>22</w:delText>
        </w:r>
      </w:del>
      <w:r w:rsidRPr="00872772">
        <w:rPr>
          <w:rFonts w:eastAsia="標楷體"/>
          <w:bCs/>
          <w:color w:val="000000" w:themeColor="text1"/>
          <w:szCs w:val="36"/>
          <w:rPrChange w:id="376" w:author="陳佳宜資訊部資訊安全處" w:date="2024-08-28T09:54:00Z" w16du:dateUtc="2024-08-28T01:54:00Z">
            <w:rPr>
              <w:rFonts w:eastAsia="標楷體"/>
              <w:bCs/>
              <w:szCs w:val="36"/>
            </w:rPr>
          </w:rPrChange>
        </w:rPr>
        <w:fldChar w:fldCharType="end"/>
      </w:r>
    </w:p>
    <w:p w14:paraId="4EAFD18D" w14:textId="68277E4C" w:rsidR="0031430B" w:rsidRPr="00872772" w:rsidRDefault="0031430B">
      <w:pPr>
        <w:rPr>
          <w:rFonts w:eastAsia="標楷體"/>
          <w:color w:val="000000" w:themeColor="text1"/>
          <w:rPrChange w:id="377" w:author="陳佳宜資訊部資訊安全處" w:date="2024-08-28T09:54:00Z" w16du:dateUtc="2024-08-28T01:54:00Z">
            <w:rPr>
              <w:rFonts w:eastAsia="標楷體"/>
            </w:rPr>
          </w:rPrChange>
        </w:rPr>
      </w:pPr>
      <w:r w:rsidRPr="00872772">
        <w:rPr>
          <w:rFonts w:eastAsia="標楷體"/>
          <w:bCs/>
          <w:color w:val="000000" w:themeColor="text1"/>
          <w:szCs w:val="36"/>
          <w:rPrChange w:id="378" w:author="陳佳宜資訊部資訊安全處" w:date="2024-08-28T09:54:00Z" w16du:dateUtc="2024-08-28T01:54:00Z">
            <w:rPr>
              <w:rFonts w:eastAsia="標楷體"/>
              <w:bCs/>
              <w:szCs w:val="36"/>
            </w:rPr>
          </w:rPrChange>
        </w:rPr>
        <w:fldChar w:fldCharType="end"/>
      </w:r>
    </w:p>
    <w:p w14:paraId="4A06E85C" w14:textId="77777777" w:rsidR="0031430B" w:rsidRPr="00872772" w:rsidRDefault="0031430B">
      <w:pPr>
        <w:rPr>
          <w:rFonts w:eastAsia="標楷體"/>
          <w:color w:val="000000" w:themeColor="text1"/>
          <w:rPrChange w:id="379" w:author="陳佳宜資訊部資訊安全處" w:date="2024-08-28T09:54:00Z" w16du:dateUtc="2024-08-28T01:54:00Z">
            <w:rPr>
              <w:rFonts w:eastAsia="標楷體"/>
            </w:rPr>
          </w:rPrChange>
        </w:rPr>
      </w:pPr>
    </w:p>
    <w:p w14:paraId="060CFEF9" w14:textId="77777777" w:rsidR="009327E9" w:rsidRPr="00872772" w:rsidRDefault="009327E9" w:rsidP="00BD733D">
      <w:pPr>
        <w:pStyle w:val="1"/>
        <w:rPr>
          <w:rFonts w:ascii="Times New Roman" w:hAnsi="Times New Roman" w:cs="Times New Roman"/>
          <w:color w:val="000000" w:themeColor="text1"/>
          <w:rPrChange w:id="380"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381" w:author="陳佳宜資訊部資訊安全處" w:date="2024-08-28T09:54:00Z" w16du:dateUtc="2024-08-28T01:54:00Z">
            <w:rPr>
              <w:rFonts w:ascii="Times New Roman" w:hAnsi="Times New Roman" w:cs="Times New Roman"/>
            </w:rPr>
          </w:rPrChange>
        </w:rPr>
        <w:br w:type="page"/>
      </w:r>
      <w:bookmarkStart w:id="382" w:name="_Toc83524746"/>
      <w:bookmarkStart w:id="383" w:name="_Toc309719367"/>
      <w:bookmarkStart w:id="384" w:name="_Toc149723408"/>
      <w:r w:rsidRPr="00872772">
        <w:rPr>
          <w:rFonts w:ascii="Times New Roman" w:hAnsi="Times New Roman" w:cs="Times New Roman"/>
          <w:color w:val="000000" w:themeColor="text1"/>
          <w:rPrChange w:id="385" w:author="陳佳宜資訊部資訊安全處" w:date="2024-08-28T09:54:00Z" w16du:dateUtc="2024-08-28T01:54:00Z">
            <w:rPr>
              <w:rFonts w:ascii="Times New Roman" w:hAnsi="Times New Roman" w:cs="Times New Roman"/>
            </w:rPr>
          </w:rPrChange>
        </w:rPr>
        <w:lastRenderedPageBreak/>
        <w:t>目的</w:t>
      </w:r>
      <w:bookmarkEnd w:id="382"/>
      <w:bookmarkEnd w:id="383"/>
      <w:bookmarkEnd w:id="384"/>
    </w:p>
    <w:p w14:paraId="24376024" w14:textId="65CD3820" w:rsidR="00E32E90" w:rsidRPr="00872772" w:rsidRDefault="00E32E90" w:rsidP="00E32E90">
      <w:pPr>
        <w:pStyle w:val="2"/>
        <w:rPr>
          <w:color w:val="000000" w:themeColor="text1"/>
          <w:rPrChange w:id="386" w:author="陳佳宜資訊部資訊安全處" w:date="2024-08-28T09:54:00Z" w16du:dateUtc="2024-08-28T01:54:00Z">
            <w:rPr/>
          </w:rPrChange>
        </w:rPr>
      </w:pPr>
      <w:bookmarkStart w:id="387" w:name="_Toc149723409"/>
      <w:r w:rsidRPr="00872772">
        <w:rPr>
          <w:color w:val="000000" w:themeColor="text1"/>
          <w:rPrChange w:id="388" w:author="陳佳宜資訊部資訊安全處" w:date="2024-08-28T09:54:00Z" w16du:dateUtc="2024-08-28T01:54:00Z">
            <w:rPr/>
          </w:rPrChange>
        </w:rPr>
        <w:t>資訊資產管理</w:t>
      </w:r>
      <w:bookmarkEnd w:id="387"/>
    </w:p>
    <w:p w14:paraId="4C6E10D1" w14:textId="0A4852D1" w:rsidR="00E32E90" w:rsidRPr="00872772" w:rsidRDefault="00E12C0C" w:rsidP="00E32E90">
      <w:pPr>
        <w:pStyle w:val="3"/>
        <w:rPr>
          <w:color w:val="000000" w:themeColor="text1"/>
          <w:rPrChange w:id="389" w:author="陳佳宜資訊部資訊安全處" w:date="2024-08-28T09:54:00Z" w16du:dateUtc="2024-08-28T01:54:00Z">
            <w:rPr/>
          </w:rPrChange>
        </w:rPr>
      </w:pPr>
      <w:r w:rsidRPr="00872772">
        <w:rPr>
          <w:color w:val="000000" w:themeColor="text1"/>
          <w:rPrChange w:id="390" w:author="陳佳宜資訊部資訊安全處" w:date="2024-08-28T09:54:00Z" w16du:dateUtc="2024-08-28T01:54:00Z">
            <w:rPr/>
          </w:rPrChange>
        </w:rPr>
        <w:t>為妥善保護</w:t>
      </w:r>
      <w:r w:rsidR="004E4463" w:rsidRPr="00872772">
        <w:rPr>
          <w:color w:val="000000" w:themeColor="text1"/>
          <w:rPrChange w:id="391" w:author="陳佳宜資訊部資訊安全處" w:date="2024-08-28T09:54:00Z" w16du:dateUtc="2024-08-28T01:54:00Z">
            <w:rPr/>
          </w:rPrChange>
        </w:rPr>
        <w:t>本公司</w:t>
      </w:r>
      <w:r w:rsidR="00E36246" w:rsidRPr="00872772">
        <w:rPr>
          <w:color w:val="000000" w:themeColor="text1"/>
          <w:rPrChange w:id="392" w:author="陳佳宜資訊部資訊安全處" w:date="2024-08-28T09:54:00Z" w16du:dateUtc="2024-08-28T01:54:00Z">
            <w:rPr/>
          </w:rPrChange>
        </w:rPr>
        <w:t>之資訊資產，</w:t>
      </w:r>
      <w:r w:rsidR="00B7571E" w:rsidRPr="00872772">
        <w:rPr>
          <w:color w:val="000000" w:themeColor="text1"/>
          <w:rPrChange w:id="393" w:author="陳佳宜資訊部資訊安全處" w:date="2024-08-28T09:54:00Z" w16du:dateUtc="2024-08-28T01:54:00Z">
            <w:rPr/>
          </w:rPrChange>
        </w:rPr>
        <w:t>依據</w:t>
      </w:r>
      <w:r w:rsidR="00580049" w:rsidRPr="00872772">
        <w:rPr>
          <w:color w:val="000000" w:themeColor="text1"/>
          <w:rPrChange w:id="394" w:author="陳佳宜資訊部資訊安全處" w:date="2024-08-28T09:54:00Z" w16du:dateUtc="2024-08-28T01:54:00Z">
            <w:rPr/>
          </w:rPrChange>
        </w:rPr>
        <w:t>臺灣證券交易所發布</w:t>
      </w:r>
      <w:commentRangeStart w:id="395"/>
      <w:commentRangeEnd w:id="395"/>
      <w:r w:rsidR="00580049" w:rsidRPr="00872772">
        <w:rPr>
          <w:rStyle w:val="a7"/>
          <w:rFonts w:eastAsia="新細明體"/>
          <w:color w:val="000000" w:themeColor="text1"/>
          <w:rPrChange w:id="396" w:author="陳佳宜資訊部資訊安全處" w:date="2024-08-28T09:54:00Z" w16du:dateUtc="2024-08-28T01:54:00Z">
            <w:rPr>
              <w:rStyle w:val="a7"/>
              <w:rFonts w:eastAsia="新細明體"/>
            </w:rPr>
          </w:rPrChange>
        </w:rPr>
        <w:commentReference w:id="395"/>
      </w:r>
      <w:r w:rsidR="009C1CBF" w:rsidRPr="00872772">
        <w:rPr>
          <w:color w:val="000000" w:themeColor="text1"/>
          <w:rPrChange w:id="397" w:author="陳佳宜資訊部資訊安全處" w:date="2024-08-28T09:54:00Z" w16du:dateUtc="2024-08-28T01:54:00Z">
            <w:rPr/>
          </w:rPrChange>
        </w:rPr>
        <w:t>《建立證券商資通安全檢查機制》</w:t>
      </w:r>
      <w:r w:rsidR="00E36246" w:rsidRPr="00872772">
        <w:rPr>
          <w:color w:val="000000" w:themeColor="text1"/>
          <w:rPrChange w:id="398" w:author="陳佳宜資訊部資訊安全處" w:date="2024-08-28T09:54:00Z" w16du:dateUtc="2024-08-28T01:54:00Z">
            <w:rPr/>
          </w:rPrChange>
        </w:rPr>
        <w:t>訂定及落實相關要點</w:t>
      </w:r>
      <w:r w:rsidRPr="00872772">
        <w:rPr>
          <w:color w:val="000000" w:themeColor="text1"/>
          <w:rPrChange w:id="399" w:author="陳佳宜資訊部資訊安全處" w:date="2024-08-28T09:54:00Z" w16du:dateUtc="2024-08-28T01:54:00Z">
            <w:rPr/>
          </w:rPrChange>
        </w:rPr>
        <w:t>，</w:t>
      </w:r>
      <w:r w:rsidR="006F7171" w:rsidRPr="00872772">
        <w:rPr>
          <w:color w:val="000000" w:themeColor="text1"/>
          <w:rPrChange w:id="400" w:author="陳佳宜資訊部資訊安全處" w:date="2024-08-28T09:54:00Z" w16du:dateUtc="2024-08-28T01:54:00Z">
            <w:rPr/>
          </w:rPrChange>
        </w:rPr>
        <w:t>含資訊資產</w:t>
      </w:r>
      <w:r w:rsidR="00003D65" w:rsidRPr="00872772">
        <w:rPr>
          <w:color w:val="000000" w:themeColor="text1"/>
          <w:rPrChange w:id="401" w:author="陳佳宜資訊部資訊安全處" w:date="2024-08-28T09:54:00Z" w16du:dateUtc="2024-08-28T01:54:00Z">
            <w:rPr/>
          </w:rPrChange>
        </w:rPr>
        <w:t>之</w:t>
      </w:r>
      <w:r w:rsidR="006F7171" w:rsidRPr="00872772">
        <w:rPr>
          <w:color w:val="000000" w:themeColor="text1"/>
          <w:rPrChange w:id="402" w:author="陳佳宜資訊部資訊安全處" w:date="2024-08-28T09:54:00Z" w16du:dateUtc="2024-08-28T01:54:00Z">
            <w:rPr/>
          </w:rPrChange>
        </w:rPr>
        <w:t>造</w:t>
      </w:r>
      <w:r w:rsidR="00003D65" w:rsidRPr="00872772">
        <w:rPr>
          <w:color w:val="000000" w:themeColor="text1"/>
          <w:rPrChange w:id="403" w:author="陳佳宜資訊部資訊安全處" w:date="2024-08-28T09:54:00Z" w16du:dateUtc="2024-08-28T01:54:00Z">
            <w:rPr/>
          </w:rPrChange>
        </w:rPr>
        <w:t>冊、</w:t>
      </w:r>
      <w:r w:rsidR="006F7171" w:rsidRPr="00872772">
        <w:rPr>
          <w:color w:val="000000" w:themeColor="text1"/>
          <w:rPrChange w:id="404" w:author="陳佳宜資訊部資訊安全處" w:date="2024-08-28T09:54:00Z" w16du:dateUtc="2024-08-28T01:54:00Z">
            <w:rPr/>
          </w:rPrChange>
        </w:rPr>
        <w:t>清冊</w:t>
      </w:r>
      <w:r w:rsidR="00003D65" w:rsidRPr="00872772">
        <w:rPr>
          <w:color w:val="000000" w:themeColor="text1"/>
          <w:rPrChange w:id="405" w:author="陳佳宜資訊部資訊安全處" w:date="2024-08-28T09:54:00Z" w16du:dateUtc="2024-08-28T01:54:00Z">
            <w:rPr/>
          </w:rPrChange>
        </w:rPr>
        <w:t>維護以及</w:t>
      </w:r>
      <w:r w:rsidR="007B046A" w:rsidRPr="00872772">
        <w:rPr>
          <w:color w:val="000000" w:themeColor="text1"/>
          <w:rPrChange w:id="406" w:author="陳佳宜資訊部資訊安全處" w:date="2024-08-28T09:54:00Z" w16du:dateUtc="2024-08-28T01:54:00Z">
            <w:rPr/>
          </w:rPrChange>
        </w:rPr>
        <w:t>資訊分級標示處理之相關規範</w:t>
      </w:r>
      <w:r w:rsidR="007C1DA0" w:rsidRPr="00872772">
        <w:rPr>
          <w:color w:val="000000" w:themeColor="text1"/>
          <w:rPrChange w:id="407" w:author="陳佳宜資訊部資訊安全處" w:date="2024-08-28T09:54:00Z" w16du:dateUtc="2024-08-28T01:54:00Z">
            <w:rPr/>
          </w:rPrChange>
        </w:rPr>
        <w:t>，以利後續</w:t>
      </w:r>
      <w:r w:rsidRPr="00872772">
        <w:rPr>
          <w:color w:val="000000" w:themeColor="text1"/>
          <w:rPrChange w:id="408" w:author="陳佳宜資訊部資訊安全處" w:date="2024-08-28T09:54:00Z" w16du:dateUtc="2024-08-28T01:54:00Z">
            <w:rPr/>
          </w:rPrChange>
        </w:rPr>
        <w:t>執行</w:t>
      </w:r>
      <w:r w:rsidR="007C1DA0" w:rsidRPr="00872772">
        <w:rPr>
          <w:color w:val="000000" w:themeColor="text1"/>
          <w:rPrChange w:id="409" w:author="陳佳宜資訊部資訊安全處" w:date="2024-08-28T09:54:00Z" w16du:dateUtc="2024-08-28T01:54:00Z">
            <w:rPr/>
          </w:rPrChange>
        </w:rPr>
        <w:t>之</w:t>
      </w:r>
      <w:r w:rsidR="00B41A0A" w:rsidRPr="00872772">
        <w:rPr>
          <w:color w:val="000000" w:themeColor="text1"/>
          <w:rPrChange w:id="410" w:author="陳佳宜資訊部資訊安全處" w:date="2024-08-28T09:54:00Z" w16du:dateUtc="2024-08-28T01:54:00Z">
            <w:rPr/>
          </w:rPrChange>
        </w:rPr>
        <w:t>風險評鑑</w:t>
      </w:r>
      <w:r w:rsidRPr="00872772">
        <w:rPr>
          <w:color w:val="000000" w:themeColor="text1"/>
          <w:rPrChange w:id="411" w:author="陳佳宜資訊部資訊安全處" w:date="2024-08-28T09:54:00Z" w16du:dateUtc="2024-08-28T01:54:00Z">
            <w:rPr/>
          </w:rPrChange>
        </w:rPr>
        <w:t>程序，以確認資訊資產的風險水準</w:t>
      </w:r>
      <w:r w:rsidR="00580049" w:rsidRPr="00872772">
        <w:rPr>
          <w:color w:val="000000" w:themeColor="text1"/>
          <w:rPrChange w:id="412" w:author="陳佳宜資訊部資訊安全處" w:date="2024-08-28T09:54:00Z" w16du:dateUtc="2024-08-28T01:54:00Z">
            <w:rPr/>
          </w:rPrChange>
        </w:rPr>
        <w:t>及達成以下目標</w:t>
      </w:r>
      <w:r w:rsidR="00E32E90" w:rsidRPr="00872772">
        <w:rPr>
          <w:color w:val="000000" w:themeColor="text1"/>
          <w:rPrChange w:id="413" w:author="陳佳宜資訊部資訊安全處" w:date="2024-08-28T09:54:00Z" w16du:dateUtc="2024-08-28T01:54:00Z">
            <w:rPr/>
          </w:rPrChange>
        </w:rPr>
        <w:t>。</w:t>
      </w:r>
    </w:p>
    <w:p w14:paraId="75D565A5" w14:textId="77777777" w:rsidR="00580049" w:rsidRPr="00872772" w:rsidRDefault="00580049" w:rsidP="00580049">
      <w:pPr>
        <w:pStyle w:val="4"/>
        <w:ind w:hanging="480"/>
      </w:pPr>
      <w:r w:rsidRPr="00872772">
        <w:t>證券商資通安全檢查機制</w:t>
      </w:r>
    </w:p>
    <w:p w14:paraId="0DEF6666" w14:textId="5150DAF3" w:rsidR="00580049" w:rsidRPr="00872772" w:rsidRDefault="00580049" w:rsidP="00580049">
      <w:pPr>
        <w:pStyle w:val="5"/>
        <w:rPr>
          <w:color w:val="000000" w:themeColor="text1"/>
          <w:rPrChange w:id="414" w:author="陳佳宜資訊部資訊安全處" w:date="2024-08-28T09:54:00Z" w16du:dateUtc="2024-08-28T01:54:00Z">
            <w:rPr/>
          </w:rPrChange>
        </w:rPr>
      </w:pPr>
      <w:r w:rsidRPr="00872772">
        <w:rPr>
          <w:color w:val="000000" w:themeColor="text1"/>
          <w:rPrChange w:id="415" w:author="陳佳宜資訊部資訊安全處" w:date="2024-08-28T09:54:00Z" w16du:dateUtc="2024-08-28T01:54:00Z">
            <w:rPr/>
          </w:rPrChange>
        </w:rPr>
        <w:t>建立資訊資產清冊並加以維護。</w:t>
      </w:r>
    </w:p>
    <w:p w14:paraId="0B4F11A6" w14:textId="581B5911" w:rsidR="00580049" w:rsidRPr="00872772" w:rsidRDefault="00580049" w:rsidP="00580049">
      <w:pPr>
        <w:pStyle w:val="5"/>
        <w:rPr>
          <w:color w:val="000000" w:themeColor="text1"/>
          <w:rPrChange w:id="416" w:author="陳佳宜資訊部資訊安全處" w:date="2024-08-28T09:54:00Z" w16du:dateUtc="2024-08-28T01:54:00Z">
            <w:rPr/>
          </w:rPrChange>
        </w:rPr>
      </w:pPr>
      <w:r w:rsidRPr="00872772">
        <w:rPr>
          <w:color w:val="000000" w:themeColor="text1"/>
          <w:rPrChange w:id="417" w:author="陳佳宜資訊部資訊安全處" w:date="2024-08-28T09:54:00Z" w16du:dateUtc="2024-08-28T01:54:00Z">
            <w:rPr/>
          </w:rPrChange>
        </w:rPr>
        <w:t>訂定資訊分級並作標示處理之相關規範。</w:t>
      </w:r>
    </w:p>
    <w:p w14:paraId="7C0A4948" w14:textId="5177B07B" w:rsidR="00580049" w:rsidRPr="00872772" w:rsidRDefault="00580049" w:rsidP="00580049">
      <w:pPr>
        <w:pStyle w:val="5"/>
        <w:rPr>
          <w:ins w:id="418" w:author="陳佳宜資訊部策略發展處" w:date="2024-07-15T15:33:00Z"/>
          <w:color w:val="000000" w:themeColor="text1"/>
          <w:lang w:val="en-US"/>
          <w:rPrChange w:id="419" w:author="陳佳宜資訊部資訊安全處" w:date="2024-08-28T09:54:00Z" w16du:dateUtc="2024-08-28T01:54:00Z">
            <w:rPr>
              <w:ins w:id="420" w:author="陳佳宜資訊部策略發展處" w:date="2024-07-15T15:33:00Z"/>
              <w:lang w:val="en-US"/>
            </w:rPr>
          </w:rPrChange>
        </w:rPr>
      </w:pPr>
      <w:r w:rsidRPr="00872772">
        <w:rPr>
          <w:color w:val="000000" w:themeColor="text1"/>
          <w:rPrChange w:id="421" w:author="陳佳宜資訊部資訊安全處" w:date="2024-08-28T09:54:00Z" w16du:dateUtc="2024-08-28T01:54:00Z">
            <w:rPr/>
          </w:rPrChange>
        </w:rPr>
        <w:t>建立對本公司自行或委外開發之資訊系統分級標準，資訊系統等級已經區分核心、關鍵與一般系統等系統分級，並訂定每年至少檢視一次資訊系統分級妥適性。</w:t>
      </w:r>
    </w:p>
    <w:p w14:paraId="1E7A9AB2" w14:textId="7D3A38CD" w:rsidR="00D32FB5" w:rsidRPr="00872772" w:rsidRDefault="00D32FB5">
      <w:pPr>
        <w:pStyle w:val="5"/>
        <w:tabs>
          <w:tab w:val="clear" w:pos="2400"/>
          <w:tab w:val="num" w:pos="2268"/>
        </w:tabs>
        <w:ind w:left="2268" w:hanging="348"/>
        <w:rPr>
          <w:color w:val="000000" w:themeColor="text1"/>
          <w:lang w:val="en-US"/>
          <w:rPrChange w:id="422" w:author="陳佳宜資訊部資訊安全處" w:date="2024-08-28T09:54:00Z" w16du:dateUtc="2024-08-28T01:54:00Z">
            <w:rPr>
              <w:lang w:val="en-US"/>
            </w:rPr>
          </w:rPrChange>
        </w:rPr>
        <w:pPrChange w:id="423" w:author="陳佳宜資訊部策略發展處" w:date="2024-07-15T15:33:00Z">
          <w:pPr>
            <w:pStyle w:val="5"/>
          </w:pPr>
        </w:pPrChange>
      </w:pPr>
      <w:ins w:id="424" w:author="陳佳宜資訊部策略發展處" w:date="2024-07-15T15:33:00Z">
        <w:r w:rsidRPr="00872772">
          <w:rPr>
            <w:rFonts w:hint="eastAsia"/>
            <w:color w:val="000000" w:themeColor="text1"/>
            <w:lang w:val="en-US"/>
            <w:rPrChange w:id="425" w:author="陳佳宜資訊部資訊安全處" w:date="2024-08-28T09:54:00Z" w16du:dateUtc="2024-08-28T01:54:00Z">
              <w:rPr>
                <w:rFonts w:hint="eastAsia"/>
                <w:lang w:val="en-US"/>
              </w:rPr>
            </w:rPrChange>
          </w:rPr>
          <w:t>公司應對資訊資產之資料與文件的保存期限進行規範，並於保存期限到期後進行刪除</w:t>
        </w:r>
      </w:ins>
      <w:ins w:id="426" w:author="陳佳宜資訊部策略發展處" w:date="2024-07-15T15:34:00Z">
        <w:r w:rsidR="00743C31" w:rsidRPr="00872772">
          <w:rPr>
            <w:rFonts w:hint="eastAsia"/>
            <w:color w:val="000000" w:themeColor="text1"/>
            <w:lang w:val="en-US"/>
            <w:rPrChange w:id="427" w:author="陳佳宜資訊部資訊安全處" w:date="2024-08-28T09:54:00Z" w16du:dateUtc="2024-08-28T01:54:00Z">
              <w:rPr>
                <w:rFonts w:hint="eastAsia"/>
                <w:color w:val="FF0000"/>
                <w:lang w:val="en-US"/>
              </w:rPr>
            </w:rPrChange>
          </w:rPr>
          <w:t>與</w:t>
        </w:r>
      </w:ins>
      <w:ins w:id="428" w:author="陳佳宜資訊部策略發展處" w:date="2024-07-15T15:33:00Z">
        <w:r w:rsidRPr="00872772">
          <w:rPr>
            <w:rFonts w:hint="eastAsia"/>
            <w:color w:val="000000" w:themeColor="text1"/>
            <w:lang w:val="en-US"/>
            <w:rPrChange w:id="429" w:author="陳佳宜資訊部資訊安全處" w:date="2024-08-28T09:54:00Z" w16du:dateUtc="2024-08-28T01:54:00Z">
              <w:rPr>
                <w:rFonts w:hint="eastAsia"/>
                <w:lang w:val="en-US"/>
              </w:rPr>
            </w:rPrChange>
          </w:rPr>
          <w:t>銷毀。</w:t>
        </w:r>
      </w:ins>
    </w:p>
    <w:p w14:paraId="418945CD" w14:textId="1E2D9759" w:rsidR="0066574C" w:rsidRPr="00872772" w:rsidRDefault="00426161" w:rsidP="003E683F">
      <w:pPr>
        <w:pStyle w:val="3"/>
        <w:rPr>
          <w:color w:val="000000" w:themeColor="text1"/>
          <w:rPrChange w:id="430" w:author="陳佳宜資訊部資訊安全處" w:date="2024-08-28T09:54:00Z" w16du:dateUtc="2024-08-28T01:54:00Z">
            <w:rPr/>
          </w:rPrChange>
        </w:rPr>
      </w:pPr>
      <w:r w:rsidRPr="00872772">
        <w:rPr>
          <w:color w:val="000000" w:themeColor="text1"/>
          <w:rPrChange w:id="431" w:author="陳佳宜資訊部資訊安全處" w:date="2024-08-28T09:54:00Z" w16du:dateUtc="2024-08-28T01:54:00Z">
            <w:rPr/>
          </w:rPrChange>
        </w:rPr>
        <w:t>相關</w:t>
      </w:r>
      <w:r w:rsidR="00B41A0A" w:rsidRPr="00872772">
        <w:rPr>
          <w:color w:val="000000" w:themeColor="text1"/>
          <w:rPrChange w:id="432" w:author="陳佳宜資訊部資訊安全處" w:date="2024-08-28T09:54:00Z" w16du:dateUtc="2024-08-28T01:54:00Z">
            <w:rPr/>
          </w:rPrChange>
        </w:rPr>
        <w:t>風險評鑑</w:t>
      </w:r>
      <w:r w:rsidRPr="00872772">
        <w:rPr>
          <w:color w:val="000000" w:themeColor="text1"/>
          <w:rPrChange w:id="433" w:author="陳佳宜資訊部資訊安全處" w:date="2024-08-28T09:54:00Z" w16du:dateUtc="2024-08-28T01:54:00Z">
            <w:rPr/>
          </w:rPrChange>
        </w:rPr>
        <w:t>程序則依據</w:t>
      </w:r>
      <w:r w:rsidR="004B2956" w:rsidRPr="00872772">
        <w:rPr>
          <w:color w:val="000000" w:themeColor="text1"/>
          <w:rPrChange w:id="434" w:author="陳佳宜資訊部資訊安全處" w:date="2024-08-28T09:54:00Z" w16du:dateUtc="2024-08-28T01:54:00Z">
            <w:rPr/>
          </w:rPrChange>
        </w:rPr>
        <w:t>《</w:t>
      </w:r>
      <w:r w:rsidR="004B2956" w:rsidRPr="00872772">
        <w:rPr>
          <w:color w:val="000000" w:themeColor="text1"/>
          <w:rPrChange w:id="435" w:author="陳佳宜資訊部資訊安全處" w:date="2024-08-28T09:54:00Z" w16du:dateUtc="2024-08-28T01:54:00Z">
            <w:rPr/>
          </w:rPrChange>
        </w:rPr>
        <w:t>SC-01-001_</w:t>
      </w:r>
      <w:r w:rsidR="004B2956" w:rsidRPr="00872772">
        <w:rPr>
          <w:color w:val="000000" w:themeColor="text1"/>
          <w:rPrChange w:id="436" w:author="陳佳宜資訊部資訊安全處" w:date="2024-08-28T09:54:00Z" w16du:dateUtc="2024-08-28T01:54:00Z">
            <w:rPr/>
          </w:rPrChange>
        </w:rPr>
        <w:t>風險評鑑與管理》，故以此</w:t>
      </w:r>
      <w:r w:rsidR="00E12C0C" w:rsidRPr="00872772">
        <w:rPr>
          <w:color w:val="000000" w:themeColor="text1"/>
          <w:rPrChange w:id="437" w:author="陳佳宜資訊部資訊安全處" w:date="2024-08-28T09:54:00Z" w16du:dateUtc="2024-08-28T01:54:00Z">
            <w:rPr/>
          </w:rPrChange>
        </w:rPr>
        <w:t>特訂定</w:t>
      </w:r>
      <w:r w:rsidR="0088373D" w:rsidRPr="00872772">
        <w:rPr>
          <w:color w:val="000000" w:themeColor="text1"/>
          <w:rPrChange w:id="438" w:author="陳佳宜資訊部資訊安全處" w:date="2024-08-28T09:54:00Z" w16du:dateUtc="2024-08-28T01:54:00Z">
            <w:rPr/>
          </w:rPrChange>
        </w:rPr>
        <w:t>《</w:t>
      </w:r>
      <w:r w:rsidR="004B2956" w:rsidRPr="00872772">
        <w:rPr>
          <w:color w:val="000000" w:themeColor="text1"/>
          <w:rPrChange w:id="439" w:author="陳佳宜資訊部資訊安全處" w:date="2024-08-28T09:54:00Z" w16du:dateUtc="2024-08-28T01:54:00Z">
            <w:rPr/>
          </w:rPrChange>
        </w:rPr>
        <w:t>SC-01-004_</w:t>
      </w:r>
      <w:r w:rsidR="00E12C0C" w:rsidRPr="00872772">
        <w:rPr>
          <w:color w:val="000000" w:themeColor="text1"/>
          <w:rPrChange w:id="440" w:author="陳佳宜資訊部資訊安全處" w:date="2024-08-28T09:54:00Z" w16du:dateUtc="2024-08-28T01:54:00Z">
            <w:rPr/>
          </w:rPrChange>
        </w:rPr>
        <w:t>資</w:t>
      </w:r>
      <w:r w:rsidR="004B2956" w:rsidRPr="00872772">
        <w:rPr>
          <w:color w:val="000000" w:themeColor="text1"/>
          <w:rPrChange w:id="441" w:author="陳佳宜資訊部資訊安全處" w:date="2024-08-28T09:54:00Z" w16du:dateUtc="2024-08-28T01:54:00Z">
            <w:rPr/>
          </w:rPrChange>
        </w:rPr>
        <w:t>產分類與控制</w:t>
      </w:r>
      <w:r w:rsidR="0088373D" w:rsidRPr="00872772">
        <w:rPr>
          <w:color w:val="000000" w:themeColor="text1"/>
          <w:rPrChange w:id="442" w:author="陳佳宜資訊部資訊安全處" w:date="2024-08-28T09:54:00Z" w16du:dateUtc="2024-08-28T01:54:00Z">
            <w:rPr/>
          </w:rPrChange>
        </w:rPr>
        <w:t>》</w:t>
      </w:r>
      <w:r w:rsidR="00E12C0C" w:rsidRPr="00872772">
        <w:rPr>
          <w:color w:val="000000" w:themeColor="text1"/>
          <w:rPrChange w:id="443" w:author="陳佳宜資訊部資訊安全處" w:date="2024-08-28T09:54:00Z" w16du:dateUtc="2024-08-28T01:54:00Z">
            <w:rPr/>
          </w:rPrChange>
        </w:rPr>
        <w:t>以規定執行作業時應遵循之事項</w:t>
      </w:r>
      <w:r w:rsidR="00C663BC" w:rsidRPr="00872772">
        <w:rPr>
          <w:color w:val="000000" w:themeColor="text1"/>
          <w:rPrChange w:id="444" w:author="陳佳宜資訊部資訊安全處" w:date="2024-08-28T09:54:00Z" w16du:dateUtc="2024-08-28T01:54:00Z">
            <w:rPr/>
          </w:rPrChange>
        </w:rPr>
        <w:t>。</w:t>
      </w:r>
    </w:p>
    <w:p w14:paraId="3FFD84B9" w14:textId="77777777" w:rsidR="0087702F" w:rsidRPr="00872772" w:rsidRDefault="009327E9" w:rsidP="00BD733D">
      <w:pPr>
        <w:pStyle w:val="1"/>
        <w:rPr>
          <w:rFonts w:ascii="Times New Roman" w:hAnsi="Times New Roman" w:cs="Times New Roman"/>
          <w:color w:val="000000" w:themeColor="text1"/>
          <w:rPrChange w:id="445" w:author="陳佳宜資訊部資訊安全處" w:date="2024-08-28T09:54:00Z" w16du:dateUtc="2024-08-28T01:54:00Z">
            <w:rPr>
              <w:rFonts w:ascii="Times New Roman" w:hAnsi="Times New Roman" w:cs="Times New Roman"/>
            </w:rPr>
          </w:rPrChange>
        </w:rPr>
      </w:pPr>
      <w:bookmarkStart w:id="446" w:name="_Toc83524747"/>
      <w:bookmarkStart w:id="447" w:name="_Toc309719368"/>
      <w:bookmarkStart w:id="448" w:name="_Toc149723410"/>
      <w:r w:rsidRPr="00872772">
        <w:rPr>
          <w:rFonts w:ascii="Times New Roman" w:hAnsi="Times New Roman" w:cs="Times New Roman"/>
          <w:color w:val="000000" w:themeColor="text1"/>
          <w:rPrChange w:id="449" w:author="陳佳宜資訊部資訊安全處" w:date="2024-08-28T09:54:00Z" w16du:dateUtc="2024-08-28T01:54:00Z">
            <w:rPr>
              <w:rFonts w:ascii="Times New Roman" w:hAnsi="Times New Roman" w:cs="Times New Roman"/>
            </w:rPr>
          </w:rPrChange>
        </w:rPr>
        <w:t>範圍</w:t>
      </w:r>
      <w:bookmarkEnd w:id="446"/>
      <w:bookmarkEnd w:id="447"/>
      <w:bookmarkEnd w:id="448"/>
    </w:p>
    <w:p w14:paraId="7BD9913C" w14:textId="20BCDA42" w:rsidR="00F93402" w:rsidRPr="00872772" w:rsidRDefault="0087702F" w:rsidP="00BD733D">
      <w:pPr>
        <w:pStyle w:val="10"/>
        <w:rPr>
          <w:rFonts w:ascii="Times New Roman" w:hAnsi="Times New Roman" w:cs="Times New Roman"/>
          <w:color w:val="000000" w:themeColor="text1"/>
          <w:rPrChange w:id="450"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451" w:author="陳佳宜資訊部資訊安全處" w:date="2024-08-28T09:54:00Z" w16du:dateUtc="2024-08-28T01:54:00Z">
            <w:rPr>
              <w:rFonts w:ascii="Times New Roman" w:hAnsi="Times New Roman" w:cs="Times New Roman"/>
            </w:rPr>
          </w:rPrChange>
        </w:rPr>
        <w:t>凡</w:t>
      </w:r>
      <w:r w:rsidR="003267A7" w:rsidRPr="00872772">
        <w:rPr>
          <w:rFonts w:ascii="Times New Roman" w:hAnsi="Times New Roman" w:cs="Times New Roman"/>
          <w:color w:val="000000" w:themeColor="text1"/>
          <w:rPrChange w:id="452" w:author="陳佳宜資訊部資訊安全處" w:date="2024-08-28T09:54:00Z" w16du:dateUtc="2024-08-28T01:54:00Z">
            <w:rPr>
              <w:rFonts w:ascii="Times New Roman" w:hAnsi="Times New Roman" w:cs="Times New Roman"/>
            </w:rPr>
          </w:rPrChange>
        </w:rPr>
        <w:t>本公司</w:t>
      </w:r>
      <w:r w:rsidR="00E16E70" w:rsidRPr="00872772">
        <w:rPr>
          <w:rFonts w:ascii="Times New Roman" w:hAnsi="Times New Roman" w:cs="Times New Roman"/>
          <w:color w:val="000000" w:themeColor="text1"/>
          <w:rPrChange w:id="453" w:author="陳佳宜資訊部資訊安全處" w:date="2024-08-28T09:54:00Z" w16du:dateUtc="2024-08-28T01:54:00Z">
            <w:rPr>
              <w:rFonts w:ascii="Times New Roman" w:hAnsi="Times New Roman" w:cs="Times New Roman"/>
            </w:rPr>
          </w:rPrChange>
        </w:rPr>
        <w:t>資訊部</w:t>
      </w:r>
      <w:r w:rsidR="003267A7" w:rsidRPr="00872772">
        <w:rPr>
          <w:rFonts w:ascii="Times New Roman" w:hAnsi="Times New Roman" w:cs="Times New Roman"/>
          <w:color w:val="000000" w:themeColor="text1"/>
          <w:rPrChange w:id="454" w:author="陳佳宜資訊部資訊安全處" w:date="2024-08-28T09:54:00Z" w16du:dateUtc="2024-08-28T01:54:00Z">
            <w:rPr>
              <w:rFonts w:ascii="Times New Roman" w:hAnsi="Times New Roman" w:cs="Times New Roman"/>
            </w:rPr>
          </w:rPrChange>
        </w:rPr>
        <w:t>內部符合資訊資產定義之事務屬之</w:t>
      </w:r>
      <w:r w:rsidR="00622596" w:rsidRPr="00872772">
        <w:rPr>
          <w:rFonts w:ascii="Times New Roman" w:hAnsi="Times New Roman" w:cs="Times New Roman"/>
          <w:color w:val="000000" w:themeColor="text1"/>
          <w:sz w:val="23"/>
          <w:szCs w:val="23"/>
          <w:rPrChange w:id="455" w:author="陳佳宜資訊部資訊安全處" w:date="2024-08-28T09:54:00Z" w16du:dateUtc="2024-08-28T01:54:00Z">
            <w:rPr>
              <w:rFonts w:ascii="Times New Roman" w:hAnsi="Times New Roman" w:cs="Times New Roman"/>
              <w:sz w:val="23"/>
              <w:szCs w:val="23"/>
            </w:rPr>
          </w:rPrChange>
        </w:rPr>
        <w:t>，包含所提供之資訊服務相關正式環境中的軟、硬體設備及資訊紀錄</w:t>
      </w:r>
      <w:r w:rsidR="009327E9" w:rsidRPr="00872772">
        <w:rPr>
          <w:rFonts w:ascii="Times New Roman" w:hAnsi="Times New Roman" w:cs="Times New Roman"/>
          <w:color w:val="000000" w:themeColor="text1"/>
          <w:rPrChange w:id="456" w:author="陳佳宜資訊部資訊安全處" w:date="2024-08-28T09:54:00Z" w16du:dateUtc="2024-08-28T01:54:00Z">
            <w:rPr>
              <w:rFonts w:ascii="Times New Roman" w:hAnsi="Times New Roman" w:cs="Times New Roman"/>
            </w:rPr>
          </w:rPrChange>
        </w:rPr>
        <w:t>。</w:t>
      </w:r>
    </w:p>
    <w:p w14:paraId="64A59771" w14:textId="77777777" w:rsidR="00B818A0" w:rsidRPr="00872772" w:rsidRDefault="009327E9" w:rsidP="00BD733D">
      <w:pPr>
        <w:pStyle w:val="1"/>
        <w:rPr>
          <w:rFonts w:ascii="Times New Roman" w:hAnsi="Times New Roman" w:cs="Times New Roman"/>
          <w:color w:val="000000" w:themeColor="text1"/>
          <w:rPrChange w:id="457" w:author="陳佳宜資訊部資訊安全處" w:date="2024-08-28T09:54:00Z" w16du:dateUtc="2024-08-28T01:54:00Z">
            <w:rPr>
              <w:rFonts w:ascii="Times New Roman" w:hAnsi="Times New Roman" w:cs="Times New Roman"/>
            </w:rPr>
          </w:rPrChange>
        </w:rPr>
      </w:pPr>
      <w:bookmarkStart w:id="458" w:name="_Toc83524748"/>
      <w:bookmarkStart w:id="459" w:name="_Toc309719369"/>
      <w:bookmarkStart w:id="460" w:name="_Toc149723411"/>
      <w:r w:rsidRPr="00872772">
        <w:rPr>
          <w:rFonts w:ascii="Times New Roman" w:hAnsi="Times New Roman" w:cs="Times New Roman"/>
          <w:color w:val="000000" w:themeColor="text1"/>
          <w:rPrChange w:id="461" w:author="陳佳宜資訊部資訊安全處" w:date="2024-08-28T09:54:00Z" w16du:dateUtc="2024-08-28T01:54:00Z">
            <w:rPr>
              <w:rFonts w:ascii="Times New Roman" w:hAnsi="Times New Roman" w:cs="Times New Roman"/>
            </w:rPr>
          </w:rPrChange>
        </w:rPr>
        <w:t>名詞定義</w:t>
      </w:r>
      <w:bookmarkStart w:id="462" w:name="_Toc78793637"/>
      <w:bookmarkEnd w:id="458"/>
      <w:bookmarkEnd w:id="459"/>
      <w:bookmarkEnd w:id="460"/>
    </w:p>
    <w:p w14:paraId="3FAFB293" w14:textId="77DCBA4E" w:rsidR="00AE2722" w:rsidRPr="00872772" w:rsidRDefault="00CE4EF3" w:rsidP="00E32E90">
      <w:pPr>
        <w:pStyle w:val="2"/>
        <w:rPr>
          <w:color w:val="000000" w:themeColor="text1"/>
          <w:rPrChange w:id="463" w:author="陳佳宜資訊部資訊安全處" w:date="2024-08-28T09:54:00Z" w16du:dateUtc="2024-08-28T01:54:00Z">
            <w:rPr/>
          </w:rPrChange>
        </w:rPr>
      </w:pPr>
      <w:bookmarkStart w:id="464" w:name="_Toc309719370"/>
      <w:bookmarkStart w:id="465" w:name="_Toc149723412"/>
      <w:r w:rsidRPr="00872772">
        <w:rPr>
          <w:color w:val="000000" w:themeColor="text1"/>
          <w:rPrChange w:id="466" w:author="陳佳宜資訊部資訊安全處" w:date="2024-08-28T09:54:00Z" w16du:dateUtc="2024-08-28T01:54:00Z">
            <w:rPr/>
          </w:rPrChange>
        </w:rPr>
        <w:t>存取</w:t>
      </w:r>
      <w:bookmarkEnd w:id="464"/>
      <w:bookmarkEnd w:id="465"/>
    </w:p>
    <w:p w14:paraId="7457CF75" w14:textId="34897953" w:rsidR="008E5EBD" w:rsidRPr="00872772" w:rsidRDefault="00AE2722" w:rsidP="00E32E90">
      <w:pPr>
        <w:pStyle w:val="3"/>
        <w:rPr>
          <w:color w:val="000000" w:themeColor="text1"/>
          <w:rPrChange w:id="467" w:author="陳佳宜資訊部資訊安全處" w:date="2024-08-28T09:54:00Z" w16du:dateUtc="2024-08-28T01:54:00Z">
            <w:rPr/>
          </w:rPrChange>
        </w:rPr>
      </w:pPr>
      <w:r w:rsidRPr="00872772">
        <w:rPr>
          <w:color w:val="000000" w:themeColor="text1"/>
          <w:rPrChange w:id="468" w:author="陳佳宜資訊部資訊安全處" w:date="2024-08-28T09:54:00Z" w16du:dateUtc="2024-08-28T01:54:00Z">
            <w:rPr/>
          </w:rPrChange>
        </w:rPr>
        <w:t>使用資訊資產</w:t>
      </w:r>
      <w:r w:rsidR="00CF1756" w:rsidRPr="00872772">
        <w:rPr>
          <w:color w:val="000000" w:themeColor="text1"/>
          <w:rPrChange w:id="469" w:author="陳佳宜資訊部資訊安全處" w:date="2024-08-28T09:54:00Z" w16du:dateUtc="2024-08-28T01:54:00Z">
            <w:rPr/>
          </w:rPrChange>
        </w:rPr>
        <w:t>(</w:t>
      </w:r>
      <w:r w:rsidR="00C75274" w:rsidRPr="00872772">
        <w:rPr>
          <w:color w:val="000000" w:themeColor="text1"/>
          <w:rPrChange w:id="470" w:author="陳佳宜資訊部資訊安全處" w:date="2024-08-28T09:54:00Z" w16du:dateUtc="2024-08-28T01:54:00Z">
            <w:rPr/>
          </w:rPrChange>
        </w:rPr>
        <w:t>硬體</w:t>
      </w:r>
      <w:r w:rsidRPr="00872772">
        <w:rPr>
          <w:color w:val="000000" w:themeColor="text1"/>
          <w:rPrChange w:id="471" w:author="陳佳宜資訊部資訊安全處" w:date="2024-08-28T09:54:00Z" w16du:dateUtc="2024-08-28T01:54:00Z">
            <w:rPr/>
          </w:rPrChange>
        </w:rPr>
        <w:t>設備、</w:t>
      </w:r>
      <w:r w:rsidR="00C75274" w:rsidRPr="00872772">
        <w:rPr>
          <w:color w:val="000000" w:themeColor="text1"/>
          <w:rPrChange w:id="472" w:author="陳佳宜資訊部資訊安全處" w:date="2024-08-28T09:54:00Z" w16du:dateUtc="2024-08-28T01:54:00Z">
            <w:rPr/>
          </w:rPrChange>
        </w:rPr>
        <w:t>軟體、</w:t>
      </w:r>
      <w:r w:rsidRPr="00872772">
        <w:rPr>
          <w:color w:val="000000" w:themeColor="text1"/>
          <w:rPrChange w:id="473" w:author="陳佳宜資訊部資訊安全處" w:date="2024-08-28T09:54:00Z" w16du:dateUtc="2024-08-28T01:54:00Z">
            <w:rPr/>
          </w:rPrChange>
        </w:rPr>
        <w:t>資料、文件</w:t>
      </w:r>
      <w:r w:rsidR="00CF1756" w:rsidRPr="00872772">
        <w:rPr>
          <w:color w:val="000000" w:themeColor="text1"/>
          <w:rPrChange w:id="474" w:author="陳佳宜資訊部資訊安全處" w:date="2024-08-28T09:54:00Z" w16du:dateUtc="2024-08-28T01:54:00Z">
            <w:rPr/>
          </w:rPrChange>
        </w:rPr>
        <w:t>)</w:t>
      </w:r>
      <w:r w:rsidRPr="00872772">
        <w:rPr>
          <w:color w:val="000000" w:themeColor="text1"/>
          <w:rPrChange w:id="475" w:author="陳佳宜資訊部資訊安全處" w:date="2024-08-28T09:54:00Z" w16du:dateUtc="2024-08-28T01:54:00Z">
            <w:rPr/>
          </w:rPrChange>
        </w:rPr>
        <w:t>的各種方式，包含取得、使用、保管、查詢、修改、調整、銷毀等。</w:t>
      </w:r>
    </w:p>
    <w:p w14:paraId="04B95356" w14:textId="77777777" w:rsidR="008E5EBD" w:rsidRPr="00872772" w:rsidRDefault="008E5EBD" w:rsidP="00E32E90">
      <w:pPr>
        <w:pStyle w:val="3"/>
        <w:rPr>
          <w:color w:val="000000" w:themeColor="text1"/>
          <w:rPrChange w:id="476" w:author="陳佳宜資訊部資訊安全處" w:date="2024-08-28T09:54:00Z" w16du:dateUtc="2024-08-28T01:54:00Z">
            <w:rPr/>
          </w:rPrChange>
        </w:rPr>
      </w:pPr>
      <w:r w:rsidRPr="00872772">
        <w:rPr>
          <w:color w:val="000000" w:themeColor="text1"/>
          <w:rPrChange w:id="477" w:author="陳佳宜資訊部資訊安全處" w:date="2024-08-28T09:54:00Z" w16du:dateUtc="2024-08-28T01:54:00Z">
            <w:rPr/>
          </w:rPrChange>
        </w:rPr>
        <w:t>資訊資產：與資訊處理相關之資產皆屬之，包括硬體、軟體、資料、文件、人員等，皆視為資訊資產。</w:t>
      </w:r>
    </w:p>
    <w:p w14:paraId="06D2E01E" w14:textId="77777777" w:rsidR="008E5EBD" w:rsidRPr="00872772" w:rsidRDefault="008E5EBD" w:rsidP="00E32E90">
      <w:pPr>
        <w:pStyle w:val="3"/>
        <w:rPr>
          <w:color w:val="000000" w:themeColor="text1"/>
          <w:rPrChange w:id="478" w:author="陳佳宜資訊部資訊安全處" w:date="2024-08-28T09:54:00Z" w16du:dateUtc="2024-08-28T01:54:00Z">
            <w:rPr/>
          </w:rPrChange>
        </w:rPr>
      </w:pPr>
      <w:r w:rsidRPr="00872772">
        <w:rPr>
          <w:color w:val="000000" w:themeColor="text1"/>
          <w:rPrChange w:id="479" w:author="陳佳宜資訊部資訊安全處" w:date="2024-08-28T09:54:00Z" w16du:dateUtc="2024-08-28T01:54:00Z">
            <w:rPr/>
          </w:rPrChange>
        </w:rPr>
        <w:t>資訊資產擁有者：對於資訊資產負有管理權責，得賦予其他人員存取及使用資訊資產權限人員。</w:t>
      </w:r>
    </w:p>
    <w:p w14:paraId="623B120A" w14:textId="77777777" w:rsidR="008E5EBD" w:rsidRPr="00872772" w:rsidRDefault="008E5EBD" w:rsidP="00E32E90">
      <w:pPr>
        <w:pStyle w:val="3"/>
        <w:rPr>
          <w:color w:val="000000" w:themeColor="text1"/>
          <w:rPrChange w:id="480" w:author="陳佳宜資訊部資訊安全處" w:date="2024-08-28T09:54:00Z" w16du:dateUtc="2024-08-28T01:54:00Z">
            <w:rPr/>
          </w:rPrChange>
        </w:rPr>
      </w:pPr>
      <w:r w:rsidRPr="00872772">
        <w:rPr>
          <w:color w:val="000000" w:themeColor="text1"/>
          <w:rPrChange w:id="481" w:author="陳佳宜資訊部資訊安全處" w:date="2024-08-28T09:54:00Z" w16du:dateUtc="2024-08-28T01:54:00Z">
            <w:rPr/>
          </w:rPrChange>
        </w:rPr>
        <w:t>資訊資產保管者：負責資訊資產相關處理與保管工作人員。</w:t>
      </w:r>
    </w:p>
    <w:p w14:paraId="0F88C70A" w14:textId="2B9DDD2F" w:rsidR="008E5EBD" w:rsidRPr="00872772" w:rsidRDefault="008E5EBD" w:rsidP="00E32E90">
      <w:pPr>
        <w:pStyle w:val="3"/>
        <w:rPr>
          <w:color w:val="000000" w:themeColor="text1"/>
          <w:rPrChange w:id="482" w:author="陳佳宜資訊部資訊安全處" w:date="2024-08-28T09:54:00Z" w16du:dateUtc="2024-08-28T01:54:00Z">
            <w:rPr/>
          </w:rPrChange>
        </w:rPr>
      </w:pPr>
      <w:r w:rsidRPr="00872772">
        <w:rPr>
          <w:color w:val="000000" w:themeColor="text1"/>
          <w:rPrChange w:id="483" w:author="陳佳宜資訊部資訊安全處" w:date="2024-08-28T09:54:00Z" w16du:dateUtc="2024-08-28T01:54:00Z">
            <w:rPr/>
          </w:rPrChange>
        </w:rPr>
        <w:t>資訊資產使用者：可獲得適當授權，得以檢視、使用、存取或異動資訊資產人員。</w:t>
      </w:r>
    </w:p>
    <w:p w14:paraId="2B6C0095" w14:textId="71B24384" w:rsidR="00AA14DF" w:rsidRPr="00872772" w:rsidRDefault="00CE4EF3" w:rsidP="00E32E90">
      <w:pPr>
        <w:pStyle w:val="2"/>
        <w:rPr>
          <w:color w:val="000000" w:themeColor="text1"/>
          <w:rPrChange w:id="484" w:author="陳佳宜資訊部資訊安全處" w:date="2024-08-28T09:54:00Z" w16du:dateUtc="2024-08-28T01:54:00Z">
            <w:rPr/>
          </w:rPrChange>
        </w:rPr>
      </w:pPr>
      <w:bookmarkStart w:id="485" w:name="_Toc149723413"/>
      <w:r w:rsidRPr="00872772">
        <w:rPr>
          <w:color w:val="000000" w:themeColor="text1"/>
          <w:rPrChange w:id="486" w:author="陳佳宜資訊部資訊安全處" w:date="2024-08-28T09:54:00Z" w16du:dateUtc="2024-08-28T01:54:00Z">
            <w:rPr/>
          </w:rPrChange>
        </w:rPr>
        <w:t>風險</w:t>
      </w:r>
      <w:bookmarkEnd w:id="485"/>
    </w:p>
    <w:p w14:paraId="5E03AC16" w14:textId="5E27792A" w:rsidR="00AA14DF" w:rsidRPr="00872772" w:rsidRDefault="00AA14DF" w:rsidP="00E32E90">
      <w:pPr>
        <w:pStyle w:val="3"/>
        <w:rPr>
          <w:color w:val="000000" w:themeColor="text1"/>
          <w:rPrChange w:id="487" w:author="陳佳宜資訊部資訊安全處" w:date="2024-08-28T09:54:00Z" w16du:dateUtc="2024-08-28T01:54:00Z">
            <w:rPr/>
          </w:rPrChange>
        </w:rPr>
      </w:pPr>
      <w:r w:rsidRPr="00872772">
        <w:rPr>
          <w:color w:val="000000" w:themeColor="text1"/>
          <w:rPrChange w:id="488" w:author="陳佳宜資訊部資訊安全處" w:date="2024-08-28T09:54:00Z" w16du:dateUtc="2024-08-28T01:54:00Z">
            <w:rPr/>
          </w:rPrChange>
        </w:rPr>
        <w:t>威脅</w:t>
      </w:r>
      <w:r w:rsidR="00CF1756" w:rsidRPr="00872772">
        <w:rPr>
          <w:color w:val="000000" w:themeColor="text1"/>
          <w:rPrChange w:id="489" w:author="陳佳宜資訊部資訊安全處" w:date="2024-08-28T09:54:00Z" w16du:dateUtc="2024-08-28T01:54:00Z">
            <w:rPr/>
          </w:rPrChange>
        </w:rPr>
        <w:t>(</w:t>
      </w:r>
      <w:r w:rsidRPr="00872772">
        <w:rPr>
          <w:color w:val="000000" w:themeColor="text1"/>
          <w:rPrChange w:id="490" w:author="陳佳宜資訊部資訊安全處" w:date="2024-08-28T09:54:00Z" w16du:dateUtc="2024-08-28T01:54:00Z">
            <w:rPr/>
          </w:rPrChange>
        </w:rPr>
        <w:t>Threats</w:t>
      </w:r>
      <w:r w:rsidR="00CF1756" w:rsidRPr="00872772">
        <w:rPr>
          <w:color w:val="000000" w:themeColor="text1"/>
          <w:rPrChange w:id="491" w:author="陳佳宜資訊部資訊安全處" w:date="2024-08-28T09:54:00Z" w16du:dateUtc="2024-08-28T01:54:00Z">
            <w:rPr/>
          </w:rPrChange>
        </w:rPr>
        <w:t>)</w:t>
      </w:r>
      <w:r w:rsidRPr="00872772">
        <w:rPr>
          <w:color w:val="000000" w:themeColor="text1"/>
          <w:rPrChange w:id="492" w:author="陳佳宜資訊部資訊安全處" w:date="2024-08-28T09:54:00Z" w16du:dateUtc="2024-08-28T01:54:00Z">
            <w:rPr/>
          </w:rPrChange>
        </w:rPr>
        <w:t>：在任何狀況下或任何事件，有潛在的機會經由非法存取、破壞、洩密、竄改資料或阻斷服務</w:t>
      </w:r>
      <w:r w:rsidR="00CF1756" w:rsidRPr="00872772">
        <w:rPr>
          <w:color w:val="000000" w:themeColor="text1"/>
          <w:rPrChange w:id="493" w:author="陳佳宜資訊部資訊安全處" w:date="2024-08-28T09:54:00Z" w16du:dateUtc="2024-08-28T01:54:00Z">
            <w:rPr/>
          </w:rPrChange>
        </w:rPr>
        <w:t>(</w:t>
      </w:r>
      <w:r w:rsidRPr="00872772">
        <w:rPr>
          <w:color w:val="000000" w:themeColor="text1"/>
          <w:rPrChange w:id="494" w:author="陳佳宜資訊部資訊安全處" w:date="2024-08-28T09:54:00Z" w16du:dateUtc="2024-08-28T01:54:00Z">
            <w:rPr/>
          </w:rPrChange>
        </w:rPr>
        <w:t>Denial of Service</w:t>
      </w:r>
      <w:r w:rsidR="00CF1756" w:rsidRPr="00872772">
        <w:rPr>
          <w:color w:val="000000" w:themeColor="text1"/>
          <w:rPrChange w:id="495" w:author="陳佳宜資訊部資訊安全處" w:date="2024-08-28T09:54:00Z" w16du:dateUtc="2024-08-28T01:54:00Z">
            <w:rPr/>
          </w:rPrChange>
        </w:rPr>
        <w:t>)</w:t>
      </w:r>
      <w:r w:rsidRPr="00872772">
        <w:rPr>
          <w:color w:val="000000" w:themeColor="text1"/>
          <w:rPrChange w:id="496" w:author="陳佳宜資訊部資訊安全處" w:date="2024-08-28T09:54:00Z" w16du:dateUtc="2024-08-28T01:54:00Z">
            <w:rPr/>
          </w:rPrChange>
        </w:rPr>
        <w:t>式攻擊，而造成系統傷害或業務中斷者稱之。</w:t>
      </w:r>
    </w:p>
    <w:p w14:paraId="392E01D9" w14:textId="2926F04D" w:rsidR="00AA14DF" w:rsidRPr="00872772" w:rsidRDefault="00AA14DF" w:rsidP="00E32E90">
      <w:pPr>
        <w:pStyle w:val="3"/>
        <w:rPr>
          <w:color w:val="000000" w:themeColor="text1"/>
          <w:rPrChange w:id="497" w:author="陳佳宜資訊部資訊安全處" w:date="2024-08-28T09:54:00Z" w16du:dateUtc="2024-08-28T01:54:00Z">
            <w:rPr/>
          </w:rPrChange>
        </w:rPr>
      </w:pPr>
      <w:r w:rsidRPr="00872772">
        <w:rPr>
          <w:color w:val="000000" w:themeColor="text1"/>
          <w:rPrChange w:id="498" w:author="陳佳宜資訊部資訊安全處" w:date="2024-08-28T09:54:00Z" w16du:dateUtc="2024-08-28T01:54:00Z">
            <w:rPr/>
          </w:rPrChange>
        </w:rPr>
        <w:lastRenderedPageBreak/>
        <w:t>脆弱點</w:t>
      </w:r>
      <w:r w:rsidR="00CF1756" w:rsidRPr="00872772">
        <w:rPr>
          <w:color w:val="000000" w:themeColor="text1"/>
          <w:rPrChange w:id="499" w:author="陳佳宜資訊部資訊安全處" w:date="2024-08-28T09:54:00Z" w16du:dateUtc="2024-08-28T01:54:00Z">
            <w:rPr/>
          </w:rPrChange>
        </w:rPr>
        <w:t>(</w:t>
      </w:r>
      <w:r w:rsidRPr="00872772">
        <w:rPr>
          <w:color w:val="000000" w:themeColor="text1"/>
          <w:rPrChange w:id="500" w:author="陳佳宜資訊部資訊安全處" w:date="2024-08-28T09:54:00Z" w16du:dateUtc="2024-08-28T01:54:00Z">
            <w:rPr/>
          </w:rPrChange>
        </w:rPr>
        <w:t>Vulnerabilities</w:t>
      </w:r>
      <w:r w:rsidR="00CF1756" w:rsidRPr="00872772">
        <w:rPr>
          <w:color w:val="000000" w:themeColor="text1"/>
          <w:rPrChange w:id="501" w:author="陳佳宜資訊部資訊安全處" w:date="2024-08-28T09:54:00Z" w16du:dateUtc="2024-08-28T01:54:00Z">
            <w:rPr/>
          </w:rPrChange>
        </w:rPr>
        <w:t>)</w:t>
      </w:r>
      <w:r w:rsidRPr="00872772">
        <w:rPr>
          <w:color w:val="000000" w:themeColor="text1"/>
          <w:rPrChange w:id="502" w:author="陳佳宜資訊部資訊安全處" w:date="2024-08-28T09:54:00Z" w16du:dateUtc="2024-08-28T01:54:00Z">
            <w:rPr/>
          </w:rPrChange>
        </w:rPr>
        <w:t>：為資訊資產本身存在之弱點</w:t>
      </w:r>
      <w:r w:rsidR="00CF1756" w:rsidRPr="00872772">
        <w:rPr>
          <w:color w:val="000000" w:themeColor="text1"/>
          <w:rPrChange w:id="503" w:author="陳佳宜資訊部資訊安全處" w:date="2024-08-28T09:54:00Z" w16du:dateUtc="2024-08-28T01:54:00Z">
            <w:rPr/>
          </w:rPrChange>
        </w:rPr>
        <w:t>(</w:t>
      </w:r>
      <w:r w:rsidRPr="00872772">
        <w:rPr>
          <w:color w:val="000000" w:themeColor="text1"/>
          <w:rPrChange w:id="504" w:author="陳佳宜資訊部資訊安全處" w:date="2024-08-28T09:54:00Z" w16du:dateUtc="2024-08-28T01:54:00Z">
            <w:rPr/>
          </w:rPrChange>
        </w:rPr>
        <w:t>Weakness</w:t>
      </w:r>
      <w:r w:rsidR="00CF1756" w:rsidRPr="00872772">
        <w:rPr>
          <w:color w:val="000000" w:themeColor="text1"/>
          <w:rPrChange w:id="505" w:author="陳佳宜資訊部資訊安全處" w:date="2024-08-28T09:54:00Z" w16du:dateUtc="2024-08-28T01:54:00Z">
            <w:rPr/>
          </w:rPrChange>
        </w:rPr>
        <w:t>)</w:t>
      </w:r>
      <w:r w:rsidRPr="00872772">
        <w:rPr>
          <w:color w:val="000000" w:themeColor="text1"/>
          <w:rPrChange w:id="506" w:author="陳佳宜資訊部資訊安全處" w:date="2024-08-28T09:54:00Z" w16du:dateUtc="2024-08-28T01:54:00Z">
            <w:rPr/>
          </w:rPrChange>
        </w:rPr>
        <w:t>，但脆弱點不會對資產造成傷害，惟脆弱點可被利用而使資訊資產遭受威脅，導致有害事件發生或造成資訊資產損害。</w:t>
      </w:r>
      <w:proofErr w:type="gramStart"/>
      <w:r w:rsidRPr="00872772">
        <w:rPr>
          <w:color w:val="000000" w:themeColor="text1"/>
          <w:rPrChange w:id="507" w:author="陳佳宜資訊部資訊安全處" w:date="2024-08-28T09:54:00Z" w16du:dateUtc="2024-08-28T01:54:00Z">
            <w:rPr/>
          </w:rPrChange>
        </w:rPr>
        <w:t>脆弱性若無</w:t>
      </w:r>
      <w:proofErr w:type="gramEnd"/>
      <w:r w:rsidRPr="00872772">
        <w:rPr>
          <w:color w:val="000000" w:themeColor="text1"/>
          <w:rPrChange w:id="508" w:author="陳佳宜資訊部資訊安全處" w:date="2024-08-28T09:54:00Z" w16du:dateUtc="2024-08-28T01:54:00Z">
            <w:rPr/>
          </w:rPrChange>
        </w:rPr>
        <w:t>妥善管理，將促使威脅形成。</w:t>
      </w:r>
    </w:p>
    <w:p w14:paraId="5F131370" w14:textId="30B5E1A6" w:rsidR="00AA14DF" w:rsidRPr="00872772" w:rsidRDefault="00AA14DF" w:rsidP="00E32E90">
      <w:pPr>
        <w:pStyle w:val="3"/>
        <w:rPr>
          <w:color w:val="000000" w:themeColor="text1"/>
          <w:rPrChange w:id="509" w:author="陳佳宜資訊部資訊安全處" w:date="2024-08-28T09:54:00Z" w16du:dateUtc="2024-08-28T01:54:00Z">
            <w:rPr/>
          </w:rPrChange>
        </w:rPr>
      </w:pPr>
      <w:r w:rsidRPr="00872772">
        <w:rPr>
          <w:color w:val="000000" w:themeColor="text1"/>
          <w:rPrChange w:id="510" w:author="陳佳宜資訊部資訊安全處" w:date="2024-08-28T09:54:00Z" w16du:dateUtc="2024-08-28T01:54:00Z">
            <w:rPr/>
          </w:rPrChange>
        </w:rPr>
        <w:t>風險</w:t>
      </w:r>
      <w:r w:rsidR="00CF1756" w:rsidRPr="00872772">
        <w:rPr>
          <w:color w:val="000000" w:themeColor="text1"/>
          <w:rPrChange w:id="511" w:author="陳佳宜資訊部資訊安全處" w:date="2024-08-28T09:54:00Z" w16du:dateUtc="2024-08-28T01:54:00Z">
            <w:rPr/>
          </w:rPrChange>
        </w:rPr>
        <w:t>(</w:t>
      </w:r>
      <w:r w:rsidRPr="00872772">
        <w:rPr>
          <w:color w:val="000000" w:themeColor="text1"/>
          <w:rPrChange w:id="512" w:author="陳佳宜資訊部資訊安全處" w:date="2024-08-28T09:54:00Z" w16du:dateUtc="2024-08-28T01:54:00Z">
            <w:rPr/>
          </w:rPrChange>
        </w:rPr>
        <w:t>Risk</w:t>
      </w:r>
      <w:r w:rsidR="00CF1756" w:rsidRPr="00872772">
        <w:rPr>
          <w:color w:val="000000" w:themeColor="text1"/>
          <w:rPrChange w:id="513" w:author="陳佳宜資訊部資訊安全處" w:date="2024-08-28T09:54:00Z" w16du:dateUtc="2024-08-28T01:54:00Z">
            <w:rPr/>
          </w:rPrChange>
        </w:rPr>
        <w:t>)</w:t>
      </w:r>
      <w:r w:rsidRPr="00872772">
        <w:rPr>
          <w:color w:val="000000" w:themeColor="text1"/>
          <w:rPrChange w:id="514" w:author="陳佳宜資訊部資訊安全處" w:date="2024-08-28T09:54:00Z" w16du:dateUtc="2024-08-28T01:54:00Z">
            <w:rPr/>
          </w:rPrChange>
        </w:rPr>
        <w:t>：指會造成資訊或資訊資產損害、毀損，或造成資訊服務中斷、品質下降之潛在的可能。</w:t>
      </w:r>
    </w:p>
    <w:p w14:paraId="32FE4274" w14:textId="436A99F3" w:rsidR="006A57F3" w:rsidRPr="00872772" w:rsidRDefault="00B41A0A" w:rsidP="00E32E90">
      <w:pPr>
        <w:pStyle w:val="3"/>
        <w:rPr>
          <w:color w:val="000000" w:themeColor="text1"/>
          <w:rPrChange w:id="515" w:author="陳佳宜資訊部資訊安全處" w:date="2024-08-28T09:54:00Z" w16du:dateUtc="2024-08-28T01:54:00Z">
            <w:rPr/>
          </w:rPrChange>
        </w:rPr>
      </w:pPr>
      <w:r w:rsidRPr="00872772">
        <w:rPr>
          <w:color w:val="000000" w:themeColor="text1"/>
          <w:rPrChange w:id="516" w:author="陳佳宜資訊部資訊安全處" w:date="2024-08-28T09:54:00Z" w16du:dateUtc="2024-08-28T01:54:00Z">
            <w:rPr/>
          </w:rPrChange>
        </w:rPr>
        <w:t>風險評鑑</w:t>
      </w:r>
      <w:r w:rsidR="00AA14DF" w:rsidRPr="00872772">
        <w:rPr>
          <w:color w:val="000000" w:themeColor="text1"/>
          <w:rPrChange w:id="517" w:author="陳佳宜資訊部資訊安全處" w:date="2024-08-28T09:54:00Z" w16du:dateUtc="2024-08-28T01:54:00Z">
            <w:rPr/>
          </w:rPrChange>
        </w:rPr>
        <w:t>(Risk Assessment)</w:t>
      </w:r>
      <w:r w:rsidR="00AA14DF" w:rsidRPr="00872772">
        <w:rPr>
          <w:color w:val="000000" w:themeColor="text1"/>
          <w:rPrChange w:id="518" w:author="陳佳宜資訊部資訊安全處" w:date="2024-08-28T09:54:00Z" w16du:dateUtc="2024-08-28T01:54:00Z">
            <w:rPr/>
          </w:rPrChange>
        </w:rPr>
        <w:t>：是指透過系統化方式</w:t>
      </w:r>
      <w:proofErr w:type="gramStart"/>
      <w:r w:rsidR="00AA14DF" w:rsidRPr="00872772">
        <w:rPr>
          <w:color w:val="000000" w:themeColor="text1"/>
          <w:rPrChange w:id="519" w:author="陳佳宜資訊部資訊安全處" w:date="2024-08-28T09:54:00Z" w16du:dateUtc="2024-08-28T01:54:00Z">
            <w:rPr/>
          </w:rPrChange>
        </w:rPr>
        <w:t>釐</w:t>
      </w:r>
      <w:proofErr w:type="gramEnd"/>
      <w:r w:rsidR="00AA14DF" w:rsidRPr="00872772">
        <w:rPr>
          <w:color w:val="000000" w:themeColor="text1"/>
          <w:rPrChange w:id="520" w:author="陳佳宜資訊部資訊安全處" w:date="2024-08-28T09:54:00Z" w16du:dateUtc="2024-08-28T01:54:00Z">
            <w:rPr/>
          </w:rPrChange>
        </w:rPr>
        <w:t>清資訊與資訊系統所可能遭遇到的威脅與脆弱性發生的可能性，及資訊服務風險影響的標的與範圍，分析相關衝擊</w:t>
      </w:r>
      <w:r w:rsidR="00AA14DF" w:rsidRPr="00872772">
        <w:rPr>
          <w:color w:val="000000" w:themeColor="text1"/>
          <w:rPrChange w:id="521" w:author="陳佳宜資訊部資訊安全處" w:date="2024-08-28T09:54:00Z" w16du:dateUtc="2024-08-28T01:54:00Z">
            <w:rPr/>
          </w:rPrChange>
        </w:rPr>
        <w:t>(Impacts)</w:t>
      </w:r>
      <w:r w:rsidR="00AA14DF" w:rsidRPr="00872772">
        <w:rPr>
          <w:color w:val="000000" w:themeColor="text1"/>
          <w:rPrChange w:id="522" w:author="陳佳宜資訊部資訊安全處" w:date="2024-08-28T09:54:00Z" w16du:dateUtc="2024-08-28T01:54:00Z">
            <w:rPr/>
          </w:rPrChange>
        </w:rPr>
        <w:t>，以及決定風險等級的程序。</w:t>
      </w:r>
      <w:r w:rsidR="00AA14DF" w:rsidRPr="00872772">
        <w:rPr>
          <w:color w:val="000000" w:themeColor="text1"/>
          <w:rPrChange w:id="523" w:author="陳佳宜資訊部資訊安全處" w:date="2024-08-28T09:54:00Z" w16du:dateUtc="2024-08-28T01:54:00Z">
            <w:rPr/>
          </w:rPrChange>
        </w:rPr>
        <w:t xml:space="preserve"> </w:t>
      </w:r>
    </w:p>
    <w:p w14:paraId="4B1D1867" w14:textId="5CC11F75" w:rsidR="006A57F3" w:rsidRPr="00872772" w:rsidRDefault="006A57F3" w:rsidP="00E32E90">
      <w:pPr>
        <w:pStyle w:val="2"/>
        <w:rPr>
          <w:color w:val="000000" w:themeColor="text1"/>
          <w:rPrChange w:id="524" w:author="陳佳宜資訊部資訊安全處" w:date="2024-08-28T09:54:00Z" w16du:dateUtc="2024-08-28T01:54:00Z">
            <w:rPr/>
          </w:rPrChange>
        </w:rPr>
      </w:pPr>
      <w:bookmarkStart w:id="525" w:name="_Toc149723414"/>
      <w:r w:rsidRPr="00872772">
        <w:rPr>
          <w:color w:val="000000" w:themeColor="text1"/>
          <w:rPrChange w:id="526" w:author="陳佳宜資訊部資訊安全處" w:date="2024-08-28T09:54:00Z" w16du:dateUtc="2024-08-28T01:54:00Z">
            <w:rPr/>
          </w:rPrChange>
        </w:rPr>
        <w:t>資訊分級</w:t>
      </w:r>
      <w:bookmarkEnd w:id="525"/>
    </w:p>
    <w:p w14:paraId="77E0A258" w14:textId="7DC7C6D3" w:rsidR="006A57F3" w:rsidRPr="00872772" w:rsidRDefault="006A57F3" w:rsidP="00E32E90">
      <w:pPr>
        <w:pStyle w:val="3"/>
        <w:rPr>
          <w:color w:val="000000" w:themeColor="text1"/>
          <w:rPrChange w:id="527" w:author="陳佳宜資訊部資訊安全處" w:date="2024-08-28T09:54:00Z" w16du:dateUtc="2024-08-28T01:54:00Z">
            <w:rPr/>
          </w:rPrChange>
        </w:rPr>
      </w:pPr>
      <w:r w:rsidRPr="00872772">
        <w:rPr>
          <w:color w:val="000000" w:themeColor="text1"/>
          <w:rPrChange w:id="528" w:author="陳佳宜資訊部資訊安全處" w:date="2024-08-28T09:54:00Z" w16du:dateUtc="2024-08-28T01:54:00Z">
            <w:rPr/>
          </w:rPrChange>
        </w:rPr>
        <w:t>指對資訊資產進行</w:t>
      </w:r>
      <w:r w:rsidR="00E1560D" w:rsidRPr="00872772">
        <w:rPr>
          <w:color w:val="000000" w:themeColor="text1"/>
          <w:rPrChange w:id="529" w:author="陳佳宜資訊部資訊安全處" w:date="2024-08-28T09:54:00Z" w16du:dateUtc="2024-08-28T01:54:00Z">
            <w:rPr/>
          </w:rPrChange>
        </w:rPr>
        <w:t>分類，並依照其風險執行</w:t>
      </w:r>
      <w:r w:rsidRPr="00872772">
        <w:rPr>
          <w:color w:val="000000" w:themeColor="text1"/>
          <w:rPrChange w:id="530" w:author="陳佳宜資訊部資訊安全處" w:date="2024-08-28T09:54:00Z" w16du:dateUtc="2024-08-28T01:54:00Z">
            <w:rPr/>
          </w:rPrChange>
        </w:rPr>
        <w:t>分級</w:t>
      </w:r>
      <w:r w:rsidR="00E1560D" w:rsidRPr="00872772">
        <w:rPr>
          <w:color w:val="000000" w:themeColor="text1"/>
          <w:rPrChange w:id="531" w:author="陳佳宜資訊部資訊安全處" w:date="2024-08-28T09:54:00Z" w16du:dateUtc="2024-08-28T01:54:00Z">
            <w:rPr/>
          </w:rPrChange>
        </w:rPr>
        <w:t>及</w:t>
      </w:r>
      <w:r w:rsidRPr="00872772">
        <w:rPr>
          <w:color w:val="000000" w:themeColor="text1"/>
          <w:rPrChange w:id="532" w:author="陳佳宜資訊部資訊安全處" w:date="2024-08-28T09:54:00Z" w16du:dateUtc="2024-08-28T01:54:00Z">
            <w:rPr/>
          </w:rPrChange>
        </w:rPr>
        <w:t>標示處理之相關規範</w:t>
      </w:r>
      <w:r w:rsidR="00E1560D" w:rsidRPr="00872772">
        <w:rPr>
          <w:color w:val="000000" w:themeColor="text1"/>
          <w:rPrChange w:id="533" w:author="陳佳宜資訊部資訊安全處" w:date="2024-08-28T09:54:00Z" w16du:dateUtc="2024-08-28T01:54:00Z">
            <w:rPr/>
          </w:rPrChange>
        </w:rPr>
        <w:t>。</w:t>
      </w:r>
    </w:p>
    <w:p w14:paraId="2BC0A176" w14:textId="78E7A5D6" w:rsidR="009327E9" w:rsidRPr="00872772" w:rsidRDefault="009327E9" w:rsidP="00BD733D">
      <w:pPr>
        <w:pStyle w:val="1"/>
        <w:rPr>
          <w:rFonts w:ascii="Times New Roman" w:hAnsi="Times New Roman" w:cs="Times New Roman"/>
          <w:color w:val="000000" w:themeColor="text1"/>
          <w:rPrChange w:id="534" w:author="陳佳宜資訊部資訊安全處" w:date="2024-08-28T09:54:00Z" w16du:dateUtc="2024-08-28T01:54:00Z">
            <w:rPr>
              <w:rFonts w:ascii="Times New Roman" w:hAnsi="Times New Roman" w:cs="Times New Roman"/>
            </w:rPr>
          </w:rPrChange>
        </w:rPr>
      </w:pPr>
      <w:bookmarkStart w:id="535" w:name="_Toc144998100"/>
      <w:bookmarkStart w:id="536" w:name="_Toc146782912"/>
      <w:bookmarkStart w:id="537" w:name="_Toc149723415"/>
      <w:bookmarkStart w:id="538" w:name="_Toc144998101"/>
      <w:bookmarkStart w:id="539" w:name="_Toc146782913"/>
      <w:bookmarkStart w:id="540" w:name="_Toc149723416"/>
      <w:bookmarkStart w:id="541" w:name="_Toc144998102"/>
      <w:bookmarkStart w:id="542" w:name="_Toc146782914"/>
      <w:bookmarkStart w:id="543" w:name="_Toc149723417"/>
      <w:bookmarkStart w:id="544" w:name="_Toc83524756"/>
      <w:bookmarkStart w:id="545" w:name="_Toc309719371"/>
      <w:bookmarkStart w:id="546" w:name="_Toc149723418"/>
      <w:bookmarkEnd w:id="462"/>
      <w:bookmarkEnd w:id="535"/>
      <w:bookmarkEnd w:id="536"/>
      <w:bookmarkEnd w:id="537"/>
      <w:bookmarkEnd w:id="538"/>
      <w:bookmarkEnd w:id="539"/>
      <w:bookmarkEnd w:id="540"/>
      <w:bookmarkEnd w:id="541"/>
      <w:bookmarkEnd w:id="542"/>
      <w:bookmarkEnd w:id="543"/>
      <w:r w:rsidRPr="00872772">
        <w:rPr>
          <w:rFonts w:ascii="Times New Roman" w:hAnsi="Times New Roman" w:cs="Times New Roman"/>
          <w:color w:val="000000" w:themeColor="text1"/>
          <w:rPrChange w:id="547" w:author="陳佳宜資訊部資訊安全處" w:date="2024-08-28T09:54:00Z" w16du:dateUtc="2024-08-28T01:54:00Z">
            <w:rPr>
              <w:rFonts w:ascii="Times New Roman" w:hAnsi="Times New Roman" w:cs="Times New Roman"/>
            </w:rPr>
          </w:rPrChange>
        </w:rPr>
        <w:t>相關文件</w:t>
      </w:r>
      <w:bookmarkEnd w:id="544"/>
      <w:bookmarkEnd w:id="545"/>
      <w:bookmarkEnd w:id="546"/>
    </w:p>
    <w:p w14:paraId="17FEF6CC" w14:textId="730CFDFD" w:rsidR="005A27F2" w:rsidRPr="00872772" w:rsidRDefault="0088373D" w:rsidP="00E32E90">
      <w:pPr>
        <w:pStyle w:val="3"/>
        <w:rPr>
          <w:color w:val="000000" w:themeColor="text1"/>
          <w:rPrChange w:id="548" w:author="陳佳宜資訊部資訊安全處" w:date="2024-08-28T09:54:00Z" w16du:dateUtc="2024-08-28T01:54:00Z">
            <w:rPr/>
          </w:rPrChange>
        </w:rPr>
      </w:pPr>
      <w:r w:rsidRPr="00872772">
        <w:rPr>
          <w:color w:val="000000" w:themeColor="text1"/>
          <w:rPrChange w:id="549" w:author="陳佳宜資訊部資訊安全處" w:date="2024-08-28T09:54:00Z" w16du:dateUtc="2024-08-28T01:54:00Z">
            <w:rPr/>
          </w:rPrChange>
        </w:rPr>
        <w:t>SP-0</w:t>
      </w:r>
      <w:r w:rsidR="00882A84" w:rsidRPr="00872772">
        <w:rPr>
          <w:rFonts w:hint="eastAsia"/>
          <w:color w:val="000000" w:themeColor="text1"/>
          <w:rPrChange w:id="550" w:author="陳佳宜資訊部資訊安全處" w:date="2024-08-28T09:54:00Z" w16du:dateUtc="2024-08-28T01:54:00Z">
            <w:rPr>
              <w:rFonts w:hint="eastAsia"/>
            </w:rPr>
          </w:rPrChange>
        </w:rPr>
        <w:t>0</w:t>
      </w:r>
      <w:r w:rsidRPr="00872772">
        <w:rPr>
          <w:color w:val="000000" w:themeColor="text1"/>
          <w:rPrChange w:id="551" w:author="陳佳宜資訊部資訊安全處" w:date="2024-08-28T09:54:00Z" w16du:dateUtc="2024-08-28T01:54:00Z">
            <w:rPr/>
          </w:rPrChange>
        </w:rPr>
        <w:t>-001_</w:t>
      </w:r>
      <w:r w:rsidR="005A27F2" w:rsidRPr="00872772">
        <w:rPr>
          <w:color w:val="000000" w:themeColor="text1"/>
          <w:rPrChange w:id="552" w:author="陳佳宜資訊部資訊安全處" w:date="2024-08-28T09:54:00Z" w16du:dateUtc="2024-08-28T01:54:00Z">
            <w:rPr/>
          </w:rPrChange>
        </w:rPr>
        <w:t>資訊安全政策</w:t>
      </w:r>
      <w:r w:rsidR="00061FF9" w:rsidRPr="00872772">
        <w:rPr>
          <w:rFonts w:hint="eastAsia"/>
          <w:color w:val="000000" w:themeColor="text1"/>
          <w:rPrChange w:id="553" w:author="陳佳宜資訊部資訊安全處" w:date="2024-08-28T09:54:00Z" w16du:dateUtc="2024-08-28T01:54:00Z">
            <w:rPr>
              <w:rFonts w:hint="eastAsia"/>
            </w:rPr>
          </w:rPrChange>
        </w:rPr>
        <w:t>。</w:t>
      </w:r>
    </w:p>
    <w:p w14:paraId="0A862B44" w14:textId="2F0B6121" w:rsidR="00AD092F" w:rsidRPr="00872772" w:rsidRDefault="00AD092F" w:rsidP="00E32E90">
      <w:pPr>
        <w:pStyle w:val="3"/>
        <w:rPr>
          <w:color w:val="000000" w:themeColor="text1"/>
          <w:rPrChange w:id="554" w:author="陳佳宜資訊部資訊安全處" w:date="2024-08-28T09:54:00Z" w16du:dateUtc="2024-08-28T01:54:00Z">
            <w:rPr/>
          </w:rPrChange>
        </w:rPr>
      </w:pPr>
      <w:r w:rsidRPr="00872772">
        <w:rPr>
          <w:color w:val="000000" w:themeColor="text1"/>
          <w:rPrChange w:id="555" w:author="陳佳宜資訊部資訊安全處" w:date="2024-08-28T09:54:00Z" w16du:dateUtc="2024-08-28T01:54:00Z">
            <w:rPr/>
          </w:rPrChange>
        </w:rPr>
        <w:t>SC-01-001_</w:t>
      </w:r>
      <w:r w:rsidRPr="00872772">
        <w:rPr>
          <w:color w:val="000000" w:themeColor="text1"/>
          <w:rPrChange w:id="556" w:author="陳佳宜資訊部資訊安全處" w:date="2024-08-28T09:54:00Z" w16du:dateUtc="2024-08-28T01:54:00Z">
            <w:rPr/>
          </w:rPrChange>
        </w:rPr>
        <w:t>風險評鑑與管理</w:t>
      </w:r>
      <w:r w:rsidR="00061FF9" w:rsidRPr="00872772">
        <w:rPr>
          <w:rFonts w:hint="eastAsia"/>
          <w:color w:val="000000" w:themeColor="text1"/>
          <w:rPrChange w:id="557" w:author="陳佳宜資訊部資訊安全處" w:date="2024-08-28T09:54:00Z" w16du:dateUtc="2024-08-28T01:54:00Z">
            <w:rPr>
              <w:rFonts w:hint="eastAsia"/>
            </w:rPr>
          </w:rPrChange>
        </w:rPr>
        <w:t>。</w:t>
      </w:r>
    </w:p>
    <w:p w14:paraId="2B4EBC2A" w14:textId="6CC189F9" w:rsidR="00F93402" w:rsidRPr="00872772" w:rsidRDefault="00C97715" w:rsidP="00E32E90">
      <w:pPr>
        <w:pStyle w:val="3"/>
        <w:rPr>
          <w:color w:val="000000" w:themeColor="text1"/>
          <w:rPrChange w:id="558" w:author="陳佳宜資訊部資訊安全處" w:date="2024-08-28T09:54:00Z" w16du:dateUtc="2024-08-28T01:54:00Z">
            <w:rPr/>
          </w:rPrChange>
        </w:rPr>
      </w:pPr>
      <w:r w:rsidRPr="00872772">
        <w:rPr>
          <w:color w:val="000000" w:themeColor="text1"/>
          <w:rPrChange w:id="559" w:author="陳佳宜資訊部資訊安全處" w:date="2024-08-28T09:54:00Z" w16du:dateUtc="2024-08-28T01:54:00Z">
            <w:rPr/>
          </w:rPrChange>
        </w:rPr>
        <w:t>SC-01-010</w:t>
      </w:r>
      <w:r w:rsidR="00A20426" w:rsidRPr="00872772">
        <w:rPr>
          <w:color w:val="000000" w:themeColor="text1"/>
          <w:rPrChange w:id="560" w:author="陳佳宜資訊部資訊安全處" w:date="2024-08-28T09:54:00Z" w16du:dateUtc="2024-08-28T01:54:00Z">
            <w:rPr/>
          </w:rPrChange>
        </w:rPr>
        <w:t>_</w:t>
      </w:r>
      <w:r w:rsidRPr="00872772">
        <w:rPr>
          <w:color w:val="000000" w:themeColor="text1"/>
          <w:rPrChange w:id="561" w:author="陳佳宜資訊部資訊安全處" w:date="2024-08-28T09:54:00Z" w16du:dateUtc="2024-08-28T01:54:00Z">
            <w:rPr/>
          </w:rPrChange>
        </w:rPr>
        <w:t>營運持續管理</w:t>
      </w:r>
      <w:r w:rsidR="00061FF9" w:rsidRPr="00872772">
        <w:rPr>
          <w:rFonts w:hint="eastAsia"/>
          <w:color w:val="000000" w:themeColor="text1"/>
          <w:rPrChange w:id="562" w:author="陳佳宜資訊部資訊安全處" w:date="2024-08-28T09:54:00Z" w16du:dateUtc="2024-08-28T01:54:00Z">
            <w:rPr>
              <w:rFonts w:hint="eastAsia"/>
            </w:rPr>
          </w:rPrChange>
        </w:rPr>
        <w:t>。</w:t>
      </w:r>
    </w:p>
    <w:p w14:paraId="069558C0" w14:textId="77777777" w:rsidR="009327E9" w:rsidRPr="00872772" w:rsidRDefault="009327E9" w:rsidP="00BD733D">
      <w:pPr>
        <w:pStyle w:val="1"/>
        <w:rPr>
          <w:rFonts w:ascii="Times New Roman" w:hAnsi="Times New Roman" w:cs="Times New Roman"/>
          <w:color w:val="000000" w:themeColor="text1"/>
          <w:rPrChange w:id="563" w:author="陳佳宜資訊部資訊安全處" w:date="2024-08-28T09:54:00Z" w16du:dateUtc="2024-08-28T01:54:00Z">
            <w:rPr>
              <w:rFonts w:ascii="Times New Roman" w:hAnsi="Times New Roman" w:cs="Times New Roman"/>
            </w:rPr>
          </w:rPrChange>
        </w:rPr>
      </w:pPr>
      <w:bookmarkStart w:id="564" w:name="_Toc144998105"/>
      <w:bookmarkStart w:id="565" w:name="_Toc146782917"/>
      <w:bookmarkStart w:id="566" w:name="_Toc149723419"/>
      <w:bookmarkStart w:id="567" w:name="_Toc144998106"/>
      <w:bookmarkStart w:id="568" w:name="_Toc146782918"/>
      <w:bookmarkStart w:id="569" w:name="_Toc149723420"/>
      <w:bookmarkStart w:id="570" w:name="_Toc144998107"/>
      <w:bookmarkStart w:id="571" w:name="_Toc146782919"/>
      <w:bookmarkStart w:id="572" w:name="_Toc149723421"/>
      <w:bookmarkStart w:id="573" w:name="_Toc144998108"/>
      <w:bookmarkStart w:id="574" w:name="_Toc146782920"/>
      <w:bookmarkStart w:id="575" w:name="_Toc149723422"/>
      <w:bookmarkStart w:id="576" w:name="_Toc144998109"/>
      <w:bookmarkStart w:id="577" w:name="_Toc146782921"/>
      <w:bookmarkStart w:id="578" w:name="_Toc149723423"/>
      <w:bookmarkStart w:id="579" w:name="_Toc144998110"/>
      <w:bookmarkStart w:id="580" w:name="_Toc146782922"/>
      <w:bookmarkStart w:id="581" w:name="_Toc149723424"/>
      <w:bookmarkStart w:id="582" w:name="_Toc83524757"/>
      <w:bookmarkStart w:id="583" w:name="_Toc309719372"/>
      <w:bookmarkStart w:id="584" w:name="_Toc149723425"/>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r w:rsidRPr="00872772">
        <w:rPr>
          <w:rFonts w:ascii="Times New Roman" w:hAnsi="Times New Roman" w:cs="Times New Roman"/>
          <w:color w:val="000000" w:themeColor="text1"/>
          <w:rPrChange w:id="585" w:author="陳佳宜資訊部資訊安全處" w:date="2024-08-28T09:54:00Z" w16du:dateUtc="2024-08-28T01:54:00Z">
            <w:rPr>
              <w:rFonts w:ascii="Times New Roman" w:hAnsi="Times New Roman" w:cs="Times New Roman"/>
            </w:rPr>
          </w:rPrChange>
        </w:rPr>
        <w:t>權責</w:t>
      </w:r>
      <w:bookmarkEnd w:id="582"/>
      <w:bookmarkEnd w:id="583"/>
      <w:bookmarkEnd w:id="584"/>
    </w:p>
    <w:p w14:paraId="098AEF1B" w14:textId="77777777" w:rsidR="00622596" w:rsidRPr="00872772" w:rsidRDefault="00622596" w:rsidP="00E32E90">
      <w:pPr>
        <w:pStyle w:val="2"/>
        <w:rPr>
          <w:color w:val="000000" w:themeColor="text1"/>
          <w:rPrChange w:id="586" w:author="陳佳宜資訊部資訊安全處" w:date="2024-08-28T09:54:00Z" w16du:dateUtc="2024-08-28T01:54:00Z">
            <w:rPr/>
          </w:rPrChange>
        </w:rPr>
      </w:pPr>
      <w:bookmarkStart w:id="587" w:name="_Toc149723426"/>
      <w:r w:rsidRPr="00872772">
        <w:rPr>
          <w:color w:val="000000" w:themeColor="text1"/>
          <w:rPrChange w:id="588" w:author="陳佳宜資訊部資訊安全處" w:date="2024-08-28T09:54:00Z" w16du:dateUtc="2024-08-28T01:54:00Z">
            <w:rPr/>
          </w:rPrChange>
        </w:rPr>
        <w:t>資訊資產管理</w:t>
      </w:r>
      <w:bookmarkEnd w:id="587"/>
    </w:p>
    <w:p w14:paraId="2A7A67C9" w14:textId="32039895" w:rsidR="003267A7" w:rsidRPr="00872772" w:rsidRDefault="00622596" w:rsidP="00622596">
      <w:pPr>
        <w:pStyle w:val="3"/>
        <w:rPr>
          <w:color w:val="000000" w:themeColor="text1"/>
          <w:rPrChange w:id="589" w:author="陳佳宜資訊部資訊安全處" w:date="2024-08-28T09:54:00Z" w16du:dateUtc="2024-08-28T01:54:00Z">
            <w:rPr/>
          </w:rPrChange>
        </w:rPr>
      </w:pPr>
      <w:r w:rsidRPr="00872772">
        <w:rPr>
          <w:color w:val="000000" w:themeColor="text1"/>
          <w:rPrChange w:id="590" w:author="陳佳宜資訊部資訊安全處" w:date="2024-08-28T09:54:00Z" w16du:dateUtc="2024-08-28T01:54:00Z">
            <w:rPr/>
          </w:rPrChange>
        </w:rPr>
        <w:t>管理審查委員會</w:t>
      </w:r>
    </w:p>
    <w:p w14:paraId="7BC65331" w14:textId="0A535109" w:rsidR="00386199" w:rsidRPr="00872772" w:rsidRDefault="00127CE5" w:rsidP="00622596">
      <w:pPr>
        <w:pStyle w:val="4"/>
        <w:ind w:hanging="480"/>
      </w:pPr>
      <w:r w:rsidRPr="00872772">
        <w:t>依資訊資產清冊</w:t>
      </w:r>
      <w:r w:rsidR="009F15ED" w:rsidRPr="00872772">
        <w:t>內容</w:t>
      </w:r>
      <w:r w:rsidRPr="00872772">
        <w:t>所執行</w:t>
      </w:r>
      <w:r w:rsidR="003267A7" w:rsidRPr="00872772">
        <w:t>資訊安全</w:t>
      </w:r>
      <w:r w:rsidR="00B41A0A" w:rsidRPr="00872772">
        <w:t>風險評鑑</w:t>
      </w:r>
      <w:r w:rsidRPr="00872772">
        <w:t>之結果</w:t>
      </w:r>
      <w:r w:rsidR="00E36246" w:rsidRPr="00872772">
        <w:t>，核准資訊資產管理相關要點</w:t>
      </w:r>
      <w:r w:rsidR="00386199" w:rsidRPr="00872772">
        <w:t>。</w:t>
      </w:r>
    </w:p>
    <w:p w14:paraId="34EC600A" w14:textId="395869B6" w:rsidR="00662372" w:rsidRPr="00872772" w:rsidRDefault="003267A7" w:rsidP="00622596">
      <w:pPr>
        <w:pStyle w:val="4"/>
        <w:ind w:hanging="480"/>
      </w:pPr>
      <w:r w:rsidRPr="00872772">
        <w:t>決定資訊安全之風險可接受水準</w:t>
      </w:r>
      <w:r w:rsidR="00896B61" w:rsidRPr="00872772">
        <w:t>，如確定公司各作業可接受之資訊安全風險等級</w:t>
      </w:r>
      <w:r w:rsidR="00662372" w:rsidRPr="00872772">
        <w:t>。</w:t>
      </w:r>
    </w:p>
    <w:p w14:paraId="6B2D2730" w14:textId="77777777" w:rsidR="00623ED1" w:rsidRPr="00872772" w:rsidRDefault="00D42AAD" w:rsidP="00622596">
      <w:pPr>
        <w:pStyle w:val="3"/>
        <w:rPr>
          <w:color w:val="000000" w:themeColor="text1"/>
          <w:rPrChange w:id="591" w:author="陳佳宜資訊部資訊安全處" w:date="2024-08-28T09:54:00Z" w16du:dateUtc="2024-08-28T01:54:00Z">
            <w:rPr/>
          </w:rPrChange>
        </w:rPr>
      </w:pPr>
      <w:bookmarkStart w:id="592" w:name="_Toc309719374"/>
      <w:r w:rsidRPr="00872772">
        <w:rPr>
          <w:color w:val="000000" w:themeColor="text1"/>
          <w:rPrChange w:id="593" w:author="陳佳宜資訊部資訊安全處" w:date="2024-08-28T09:54:00Z" w16du:dateUtc="2024-08-28T01:54:00Z">
            <w:rPr/>
          </w:rPrChange>
        </w:rPr>
        <w:t>資訊安全人員</w:t>
      </w:r>
      <w:bookmarkEnd w:id="592"/>
    </w:p>
    <w:p w14:paraId="3E45482F" w14:textId="26CCC49E" w:rsidR="00D42AAD" w:rsidRPr="00872772" w:rsidRDefault="00D42AAD" w:rsidP="00622596">
      <w:pPr>
        <w:pStyle w:val="4"/>
        <w:ind w:hanging="480"/>
      </w:pPr>
      <w:r w:rsidRPr="00872772">
        <w:t>由</w:t>
      </w:r>
      <w:r w:rsidR="00765BEA" w:rsidRPr="00872772">
        <w:t>資訊安全長</w:t>
      </w:r>
      <w:r w:rsidRPr="00872772">
        <w:t>指派</w:t>
      </w:r>
      <w:r w:rsidR="008E2D43" w:rsidRPr="00872772">
        <w:t>適當</w:t>
      </w:r>
      <w:r w:rsidRPr="00872772">
        <w:t>人員擔任。</w:t>
      </w:r>
    </w:p>
    <w:p w14:paraId="02EF14B6" w14:textId="13298D88" w:rsidR="00BF288B" w:rsidRPr="00872772" w:rsidRDefault="00BF288B" w:rsidP="00622596">
      <w:pPr>
        <w:pStyle w:val="4"/>
        <w:ind w:hanging="480"/>
      </w:pPr>
      <w:r w:rsidRPr="00872772">
        <w:t>定期規劃、彙整及檢核資訊資產清冊之完整性，並</w:t>
      </w:r>
      <w:r w:rsidR="001A08D1" w:rsidRPr="00872772">
        <w:t>依循《</w:t>
      </w:r>
      <w:r w:rsidR="001A08D1" w:rsidRPr="00872772">
        <w:t>SC-01-001_</w:t>
      </w:r>
      <w:r w:rsidR="001A08D1" w:rsidRPr="00872772">
        <w:t>風險評鑑與管理》，</w:t>
      </w:r>
      <w:r w:rsidRPr="00872772">
        <w:t>將</w:t>
      </w:r>
      <w:r w:rsidR="00B41A0A" w:rsidRPr="00872772">
        <w:t>風險評鑑</w:t>
      </w:r>
      <w:r w:rsidRPr="00872772">
        <w:t>結果</w:t>
      </w:r>
      <w:r w:rsidR="00AA413F" w:rsidRPr="00872772">
        <w:t>呈報</w:t>
      </w:r>
      <w:r w:rsidR="00386199" w:rsidRPr="00872772">
        <w:t>管理審查委員會</w:t>
      </w:r>
      <w:r w:rsidRPr="00872772">
        <w:t>。</w:t>
      </w:r>
    </w:p>
    <w:p w14:paraId="28FA313B" w14:textId="46CEC06B" w:rsidR="00BF288B" w:rsidRPr="00872772" w:rsidRDefault="00BF288B" w:rsidP="00622596">
      <w:pPr>
        <w:pStyle w:val="4"/>
        <w:ind w:hanging="480"/>
      </w:pPr>
      <w:r w:rsidRPr="00872772">
        <w:t>依據</w:t>
      </w:r>
      <w:r w:rsidR="00B41A0A" w:rsidRPr="00872772">
        <w:t>風險評鑑</w:t>
      </w:r>
      <w:r w:rsidRPr="00872772">
        <w:t>程序</w:t>
      </w:r>
      <w:r w:rsidR="00896B61" w:rsidRPr="00872772">
        <w:t>進行相關作業，依循《</w:t>
      </w:r>
      <w:r w:rsidR="00896B61" w:rsidRPr="00872772">
        <w:t>SC-01-001_</w:t>
      </w:r>
      <w:r w:rsidR="00896B61" w:rsidRPr="00872772">
        <w:t>風險評鑑與管理》</w:t>
      </w:r>
      <w:r w:rsidRPr="00872772">
        <w:t>，協助</w:t>
      </w:r>
      <w:proofErr w:type="gramStart"/>
      <w:r w:rsidRPr="00872772">
        <w:t>相關部處進行</w:t>
      </w:r>
      <w:proofErr w:type="gramEnd"/>
      <w:r w:rsidR="00B41A0A" w:rsidRPr="00872772">
        <w:t>風險評鑑</w:t>
      </w:r>
      <w:r w:rsidRPr="00872772">
        <w:t>作業，將對每次</w:t>
      </w:r>
      <w:r w:rsidR="00B41A0A" w:rsidRPr="00872772">
        <w:t>風險評鑑</w:t>
      </w:r>
      <w:r w:rsidR="00896B61" w:rsidRPr="00872772">
        <w:t>結果</w:t>
      </w:r>
      <w:r w:rsidRPr="00872772">
        <w:t>執行</w:t>
      </w:r>
      <w:r w:rsidR="00896B61" w:rsidRPr="00872772">
        <w:t>書面的資訊安全</w:t>
      </w:r>
      <w:r w:rsidR="00B41A0A" w:rsidRPr="00872772">
        <w:t>風險評鑑</w:t>
      </w:r>
      <w:r w:rsidR="00896B61" w:rsidRPr="00872772">
        <w:t>報告，並</w:t>
      </w:r>
      <w:r w:rsidRPr="00872772">
        <w:t>留存</w:t>
      </w:r>
      <w:r w:rsidR="00896B61" w:rsidRPr="00872772">
        <w:t>相關</w:t>
      </w:r>
      <w:r w:rsidRPr="00872772">
        <w:t>紀錄。</w:t>
      </w:r>
    </w:p>
    <w:p w14:paraId="213F773C" w14:textId="77FB90B6" w:rsidR="005718E9" w:rsidRPr="00872772" w:rsidRDefault="005718E9" w:rsidP="00622596">
      <w:pPr>
        <w:pStyle w:val="4"/>
        <w:ind w:hanging="480"/>
      </w:pPr>
      <w:r w:rsidRPr="00872772">
        <w:t>針對</w:t>
      </w:r>
      <w:r w:rsidR="0066574C" w:rsidRPr="00872772">
        <w:t>已</w:t>
      </w:r>
      <w:r w:rsidRPr="00872772">
        <w:t>處分之硬體設備</w:t>
      </w:r>
      <w:r w:rsidR="00F92394" w:rsidRPr="00872772">
        <w:t>，</w:t>
      </w:r>
      <w:r w:rsidR="0066574C" w:rsidRPr="00872772">
        <w:t>不定期抽查</w:t>
      </w:r>
      <w:r w:rsidRPr="00872772">
        <w:t>設備中所有程式及資料檔案皆已清空</w:t>
      </w:r>
      <w:r w:rsidR="0066574C" w:rsidRPr="00872772">
        <w:t>、</w:t>
      </w:r>
      <w:r w:rsidRPr="00872772">
        <w:t>無法回復</w:t>
      </w:r>
      <w:r w:rsidR="0066574C" w:rsidRPr="00872772">
        <w:t>，且經</w:t>
      </w:r>
      <w:proofErr w:type="gramStart"/>
      <w:r w:rsidR="0066574C" w:rsidRPr="00872772">
        <w:t>該部處主管</w:t>
      </w:r>
      <w:proofErr w:type="gramEnd"/>
      <w:r w:rsidR="0066574C" w:rsidRPr="00872772">
        <w:t>覆核</w:t>
      </w:r>
      <w:r w:rsidR="00BF288B" w:rsidRPr="00872772">
        <w:t>。</w:t>
      </w:r>
    </w:p>
    <w:p w14:paraId="1ACDF844" w14:textId="77777777" w:rsidR="00127CE5" w:rsidRPr="00872772" w:rsidRDefault="00127CE5" w:rsidP="00622596">
      <w:pPr>
        <w:pStyle w:val="3"/>
        <w:rPr>
          <w:color w:val="000000" w:themeColor="text1"/>
          <w:rPrChange w:id="594" w:author="陳佳宜資訊部資訊安全處" w:date="2024-08-28T09:54:00Z" w16du:dateUtc="2024-08-28T01:54:00Z">
            <w:rPr/>
          </w:rPrChange>
        </w:rPr>
      </w:pPr>
      <w:bookmarkStart w:id="595" w:name="_Toc309719375"/>
      <w:r w:rsidRPr="00872772">
        <w:rPr>
          <w:color w:val="000000" w:themeColor="text1"/>
          <w:rPrChange w:id="596" w:author="陳佳宜資訊部資訊安全處" w:date="2024-08-28T09:54:00Z" w16du:dateUtc="2024-08-28T01:54:00Z">
            <w:rPr/>
          </w:rPrChange>
        </w:rPr>
        <w:t>資訊資產登錄人員</w:t>
      </w:r>
      <w:bookmarkEnd w:id="595"/>
    </w:p>
    <w:p w14:paraId="754B98C4" w14:textId="4876DBD9" w:rsidR="008E2D43" w:rsidRPr="00872772" w:rsidRDefault="008E2D43" w:rsidP="00622596">
      <w:pPr>
        <w:pStyle w:val="4"/>
        <w:ind w:hanging="480"/>
      </w:pPr>
      <w:r w:rsidRPr="00872772">
        <w:t>由各處指派適當人員擔任。</w:t>
      </w:r>
    </w:p>
    <w:p w14:paraId="6AB9F668" w14:textId="4C0ED967" w:rsidR="00127CE5" w:rsidRPr="00872772" w:rsidRDefault="00127CE5" w:rsidP="00622596">
      <w:pPr>
        <w:pStyle w:val="4"/>
        <w:ind w:hanging="480"/>
      </w:pPr>
      <w:r w:rsidRPr="00872772">
        <w:t>負責</w:t>
      </w:r>
      <w:r w:rsidR="008E2D43" w:rsidRPr="00872772">
        <w:t>依據資訊安全人員規劃之程序，</w:t>
      </w:r>
      <w:r w:rsidRPr="00872772">
        <w:t>更新資訊資產清冊。</w:t>
      </w:r>
    </w:p>
    <w:p w14:paraId="7B2EEC56" w14:textId="77777777" w:rsidR="00623ED1" w:rsidRPr="00872772" w:rsidRDefault="00127CE5" w:rsidP="00622596">
      <w:pPr>
        <w:pStyle w:val="3"/>
        <w:rPr>
          <w:color w:val="000000" w:themeColor="text1"/>
          <w:rPrChange w:id="597" w:author="陳佳宜資訊部資訊安全處" w:date="2024-08-28T09:54:00Z" w16du:dateUtc="2024-08-28T01:54:00Z">
            <w:rPr/>
          </w:rPrChange>
        </w:rPr>
      </w:pPr>
      <w:bookmarkStart w:id="598" w:name="_Toc309719376"/>
      <w:r w:rsidRPr="00872772">
        <w:rPr>
          <w:color w:val="000000" w:themeColor="text1"/>
          <w:rPrChange w:id="599" w:author="陳佳宜資訊部資訊安全處" w:date="2024-08-28T09:54:00Z" w16du:dateUtc="2024-08-28T01:54:00Z">
            <w:rPr/>
          </w:rPrChange>
        </w:rPr>
        <w:lastRenderedPageBreak/>
        <w:t>資訊資產相關人員</w:t>
      </w:r>
      <w:bookmarkEnd w:id="598"/>
    </w:p>
    <w:p w14:paraId="3DD43EE6" w14:textId="275ACC48" w:rsidR="008E2D43" w:rsidRPr="00872772" w:rsidRDefault="008E2D43" w:rsidP="00622596">
      <w:pPr>
        <w:pStyle w:val="4"/>
        <w:ind w:hanging="480"/>
      </w:pPr>
      <w:r w:rsidRPr="00872772">
        <w:t>配合資訊資產登陸人員執行</w:t>
      </w:r>
      <w:r w:rsidR="00214AEE" w:rsidRPr="00872772">
        <w:t>相關作業</w:t>
      </w:r>
      <w:r w:rsidRPr="00872772">
        <w:t>。</w:t>
      </w:r>
    </w:p>
    <w:p w14:paraId="522DA969" w14:textId="189F9999" w:rsidR="00623ED1" w:rsidRPr="00872772" w:rsidRDefault="00E36246" w:rsidP="00622596">
      <w:pPr>
        <w:pStyle w:val="4"/>
        <w:ind w:hanging="480"/>
      </w:pPr>
      <w:r w:rsidRPr="00872772">
        <w:t>瞭解並遵循資訊資產之相關要點</w:t>
      </w:r>
      <w:r w:rsidR="00BF288B" w:rsidRPr="00872772">
        <w:t>，執行擁有、使用、或保管資訊資產之職責</w:t>
      </w:r>
      <w:r w:rsidR="00623ED1" w:rsidRPr="00872772">
        <w:t>。</w:t>
      </w:r>
    </w:p>
    <w:p w14:paraId="3CC8F8E3" w14:textId="77777777" w:rsidR="00623ED1" w:rsidRPr="00872772" w:rsidRDefault="008F49DB" w:rsidP="00622596">
      <w:pPr>
        <w:pStyle w:val="3"/>
        <w:rPr>
          <w:color w:val="000000" w:themeColor="text1"/>
          <w:rPrChange w:id="600" w:author="陳佳宜資訊部資訊安全處" w:date="2024-08-28T09:54:00Z" w16du:dateUtc="2024-08-28T01:54:00Z">
            <w:rPr/>
          </w:rPrChange>
        </w:rPr>
      </w:pPr>
      <w:bookmarkStart w:id="601" w:name="_Toc309719377"/>
      <w:proofErr w:type="gramStart"/>
      <w:r w:rsidRPr="00872772">
        <w:rPr>
          <w:color w:val="000000" w:themeColor="text1"/>
          <w:rPrChange w:id="602" w:author="陳佳宜資訊部資訊安全處" w:date="2024-08-28T09:54:00Z" w16du:dateUtc="2024-08-28T01:54:00Z">
            <w:rPr/>
          </w:rPrChange>
        </w:rPr>
        <w:t>部處主管</w:t>
      </w:r>
      <w:bookmarkEnd w:id="601"/>
      <w:proofErr w:type="gramEnd"/>
    </w:p>
    <w:p w14:paraId="0500EAD8" w14:textId="6D4A5CDD" w:rsidR="0012093E" w:rsidRPr="00872772" w:rsidRDefault="00E36246" w:rsidP="00622596">
      <w:pPr>
        <w:pStyle w:val="4"/>
        <w:ind w:hanging="480"/>
      </w:pPr>
      <w:r w:rsidRPr="00872772">
        <w:t>瞭解並遵循資訊資產之相關要點，監督所屬人員遵循資訊資產之相關要點</w:t>
      </w:r>
      <w:r w:rsidR="00623ED1" w:rsidRPr="00872772">
        <w:t>。</w:t>
      </w:r>
    </w:p>
    <w:p w14:paraId="198F13BF" w14:textId="12E279A4" w:rsidR="00622596" w:rsidRPr="00872772" w:rsidRDefault="0066574C" w:rsidP="003E683F">
      <w:pPr>
        <w:pStyle w:val="4"/>
        <w:ind w:hanging="480"/>
      </w:pPr>
      <w:r w:rsidRPr="00872772">
        <w:t>針對欲處分之硬體設備，覆核設備中所有程式及資料檔案皆已清空且無法回復。</w:t>
      </w:r>
    </w:p>
    <w:p w14:paraId="0F3E13CC" w14:textId="7DD44E5F" w:rsidR="009327E9" w:rsidRPr="00872772" w:rsidRDefault="00343E5C" w:rsidP="0001571D">
      <w:pPr>
        <w:pStyle w:val="1"/>
        <w:rPr>
          <w:rFonts w:ascii="Times New Roman" w:hAnsi="Times New Roman" w:cs="Times New Roman"/>
          <w:color w:val="000000" w:themeColor="text1"/>
          <w:rPrChange w:id="603" w:author="陳佳宜資訊部資訊安全處" w:date="2024-08-28T09:54:00Z" w16du:dateUtc="2024-08-28T01:54:00Z">
            <w:rPr>
              <w:rFonts w:ascii="Times New Roman" w:hAnsi="Times New Roman" w:cs="Times New Roman"/>
            </w:rPr>
          </w:rPrChange>
        </w:rPr>
      </w:pPr>
      <w:bookmarkStart w:id="604" w:name="_Toc144998113"/>
      <w:bookmarkStart w:id="605" w:name="_Toc146782925"/>
      <w:bookmarkStart w:id="606" w:name="_Toc149723427"/>
      <w:bookmarkStart w:id="607" w:name="_Toc144998114"/>
      <w:bookmarkStart w:id="608" w:name="_Toc146782926"/>
      <w:bookmarkStart w:id="609" w:name="_Toc149723428"/>
      <w:bookmarkStart w:id="610" w:name="_Toc144998115"/>
      <w:bookmarkStart w:id="611" w:name="_Toc146782927"/>
      <w:bookmarkStart w:id="612" w:name="_Toc149723429"/>
      <w:bookmarkStart w:id="613" w:name="_Toc144998116"/>
      <w:bookmarkStart w:id="614" w:name="_Toc146782928"/>
      <w:bookmarkStart w:id="615" w:name="_Toc149723430"/>
      <w:bookmarkStart w:id="616" w:name="_Toc83524761"/>
      <w:bookmarkStart w:id="617" w:name="_Toc309719378"/>
      <w:bookmarkStart w:id="618" w:name="_Toc149723431"/>
      <w:bookmarkEnd w:id="604"/>
      <w:bookmarkEnd w:id="605"/>
      <w:bookmarkEnd w:id="606"/>
      <w:bookmarkEnd w:id="607"/>
      <w:bookmarkEnd w:id="608"/>
      <w:bookmarkEnd w:id="609"/>
      <w:bookmarkEnd w:id="610"/>
      <w:bookmarkEnd w:id="611"/>
      <w:bookmarkEnd w:id="612"/>
      <w:bookmarkEnd w:id="613"/>
      <w:bookmarkEnd w:id="614"/>
      <w:bookmarkEnd w:id="615"/>
      <w:r w:rsidRPr="00872772">
        <w:rPr>
          <w:rFonts w:ascii="Times New Roman" w:hAnsi="Times New Roman" w:cs="Times New Roman"/>
          <w:color w:val="000000" w:themeColor="text1"/>
          <w:rPrChange w:id="619" w:author="陳佳宜資訊部資訊安全處" w:date="2024-08-28T09:54:00Z" w16du:dateUtc="2024-08-28T01:54:00Z">
            <w:rPr>
              <w:rFonts w:ascii="Times New Roman" w:hAnsi="Times New Roman" w:cs="Times New Roman"/>
            </w:rPr>
          </w:rPrChange>
        </w:rPr>
        <w:t>資訊資產管理作業內容</w:t>
      </w:r>
      <w:bookmarkEnd w:id="616"/>
      <w:bookmarkEnd w:id="617"/>
      <w:bookmarkEnd w:id="618"/>
    </w:p>
    <w:p w14:paraId="5B8A3CD8" w14:textId="77777777" w:rsidR="009327E9" w:rsidRPr="00872772" w:rsidRDefault="00190C97" w:rsidP="00E32E90">
      <w:pPr>
        <w:pStyle w:val="2"/>
        <w:rPr>
          <w:color w:val="000000" w:themeColor="text1"/>
          <w:rPrChange w:id="620" w:author="陳佳宜資訊部資訊安全處" w:date="2024-08-28T09:54:00Z" w16du:dateUtc="2024-08-28T01:54:00Z">
            <w:rPr/>
          </w:rPrChange>
        </w:rPr>
      </w:pPr>
      <w:bookmarkStart w:id="621" w:name="_Toc309719379"/>
      <w:bookmarkStart w:id="622" w:name="_Toc149723432"/>
      <w:r w:rsidRPr="00872772">
        <w:rPr>
          <w:color w:val="000000" w:themeColor="text1"/>
          <w:rPrChange w:id="623" w:author="陳佳宜資訊部資訊安全處" w:date="2024-08-28T09:54:00Z" w16du:dateUtc="2024-08-28T01:54:00Z">
            <w:rPr/>
          </w:rPrChange>
        </w:rPr>
        <w:t>資</w:t>
      </w:r>
      <w:r w:rsidR="00A84F41" w:rsidRPr="00872772">
        <w:rPr>
          <w:color w:val="000000" w:themeColor="text1"/>
          <w:rPrChange w:id="624" w:author="陳佳宜資訊部資訊安全處" w:date="2024-08-28T09:54:00Z" w16du:dateUtc="2024-08-28T01:54:00Z">
            <w:rPr/>
          </w:rPrChange>
        </w:rPr>
        <w:t>訊資產管理</w:t>
      </w:r>
      <w:bookmarkEnd w:id="621"/>
      <w:bookmarkEnd w:id="622"/>
    </w:p>
    <w:p w14:paraId="614D0C19" w14:textId="5478D609" w:rsidR="008510E9" w:rsidRPr="00872772" w:rsidRDefault="008510E9" w:rsidP="00E32E90">
      <w:pPr>
        <w:pStyle w:val="3"/>
        <w:rPr>
          <w:color w:val="000000" w:themeColor="text1"/>
          <w:rPrChange w:id="625" w:author="陳佳宜資訊部資訊安全處" w:date="2024-08-28T09:54:00Z" w16du:dateUtc="2024-08-28T01:54:00Z">
            <w:rPr/>
          </w:rPrChange>
        </w:rPr>
      </w:pPr>
      <w:r w:rsidRPr="00872772">
        <w:rPr>
          <w:color w:val="000000" w:themeColor="text1"/>
          <w:rPrChange w:id="626" w:author="陳佳宜資訊部資訊安全處" w:date="2024-08-28T09:54:00Z" w16du:dateUtc="2024-08-28T01:54:00Z">
            <w:rPr/>
          </w:rPrChange>
        </w:rPr>
        <w:t>所有資訊資產須經盤點並評估其相對價值及重要性，以建立</w:t>
      </w:r>
      <w:r w:rsidR="00061FF9" w:rsidRPr="00872772">
        <w:rPr>
          <w:rFonts w:hint="eastAsia"/>
          <w:color w:val="000000" w:themeColor="text1"/>
          <w:rPrChange w:id="627" w:author="陳佳宜資訊部資訊安全處" w:date="2024-08-28T09:54:00Z" w16du:dateUtc="2024-08-28T01:54:00Z">
            <w:rPr>
              <w:rFonts w:hint="eastAsia"/>
            </w:rPr>
          </w:rPrChange>
        </w:rPr>
        <w:t>「</w:t>
      </w:r>
      <w:r w:rsidR="00061FF9" w:rsidRPr="00872772">
        <w:rPr>
          <w:color w:val="000000" w:themeColor="text1"/>
          <w:rPrChange w:id="628" w:author="陳佳宜資訊部資訊安全處" w:date="2024-08-28T09:54:00Z" w16du:dateUtc="2024-08-28T01:54:00Z">
            <w:rPr/>
          </w:rPrChange>
        </w:rPr>
        <w:t>SP-0</w:t>
      </w:r>
      <w:r w:rsidR="00061FF9" w:rsidRPr="00872772">
        <w:rPr>
          <w:rFonts w:hint="eastAsia"/>
          <w:color w:val="000000" w:themeColor="text1"/>
          <w:rPrChange w:id="629" w:author="陳佳宜資訊部資訊安全處" w:date="2024-08-28T09:54:00Z" w16du:dateUtc="2024-08-28T01:54:00Z">
            <w:rPr>
              <w:rFonts w:hint="eastAsia"/>
            </w:rPr>
          </w:rPrChange>
        </w:rPr>
        <w:t>0</w:t>
      </w:r>
      <w:r w:rsidR="00061FF9" w:rsidRPr="00872772">
        <w:rPr>
          <w:color w:val="000000" w:themeColor="text1"/>
          <w:rPrChange w:id="630" w:author="陳佳宜資訊部資訊安全處" w:date="2024-08-28T09:54:00Z" w16du:dateUtc="2024-08-28T01:54:00Z">
            <w:rPr/>
          </w:rPrChange>
        </w:rPr>
        <w:t>-001_</w:t>
      </w:r>
      <w:r w:rsidR="00061FF9" w:rsidRPr="00872772">
        <w:rPr>
          <w:color w:val="000000" w:themeColor="text1"/>
          <w:rPrChange w:id="631" w:author="陳佳宜資訊部資訊安全處" w:date="2024-08-28T09:54:00Z" w16du:dateUtc="2024-08-28T01:54:00Z">
            <w:rPr/>
          </w:rPrChange>
        </w:rPr>
        <w:t>資訊安全政策</w:t>
      </w:r>
      <w:r w:rsidR="00061FF9" w:rsidRPr="00872772">
        <w:rPr>
          <w:rFonts w:hint="eastAsia"/>
          <w:color w:val="000000" w:themeColor="text1"/>
          <w:rPrChange w:id="632" w:author="陳佳宜資訊部資訊安全處" w:date="2024-08-28T09:54:00Z" w16du:dateUtc="2024-08-28T01:54:00Z">
            <w:rPr>
              <w:rFonts w:hint="eastAsia"/>
            </w:rPr>
          </w:rPrChange>
        </w:rPr>
        <w:t>」</w:t>
      </w:r>
      <w:r w:rsidRPr="00872772">
        <w:rPr>
          <w:color w:val="000000" w:themeColor="text1"/>
          <w:rPrChange w:id="633" w:author="陳佳宜資訊部資訊安全處" w:date="2024-08-28T09:54:00Z" w16du:dateUtc="2024-08-28T01:54:00Z">
            <w:rPr/>
          </w:rPrChange>
        </w:rPr>
        <w:t>中所定義需保護之資訊資產清冊。</w:t>
      </w:r>
    </w:p>
    <w:p w14:paraId="63D60EEB" w14:textId="6AB1E17A" w:rsidR="008510E9" w:rsidRPr="00872772" w:rsidRDefault="008510E9" w:rsidP="00E32E90">
      <w:pPr>
        <w:pStyle w:val="3"/>
        <w:rPr>
          <w:color w:val="000000" w:themeColor="text1"/>
          <w:rPrChange w:id="634" w:author="陳佳宜資訊部資訊安全處" w:date="2024-08-28T09:54:00Z" w16du:dateUtc="2024-08-28T01:54:00Z">
            <w:rPr/>
          </w:rPrChange>
        </w:rPr>
      </w:pPr>
      <w:r w:rsidRPr="00872772">
        <w:rPr>
          <w:color w:val="000000" w:themeColor="text1"/>
          <w:rPrChange w:id="635" w:author="陳佳宜資訊部資訊安全處" w:date="2024-08-28T09:54:00Z" w16du:dateUtc="2024-08-28T01:54:00Z">
            <w:rPr/>
          </w:rPrChange>
        </w:rPr>
        <w:t>資訊資產必須做適當之分類、標示、儲存及保護，並明確劃分其保管責任</w:t>
      </w:r>
      <w:r w:rsidR="00CF1756" w:rsidRPr="00872772">
        <w:rPr>
          <w:color w:val="000000" w:themeColor="text1"/>
          <w:rPrChange w:id="636" w:author="陳佳宜資訊部資訊安全處" w:date="2024-08-28T09:54:00Z" w16du:dateUtc="2024-08-28T01:54:00Z">
            <w:rPr/>
          </w:rPrChange>
        </w:rPr>
        <w:t>(</w:t>
      </w:r>
      <w:r w:rsidRPr="00872772">
        <w:rPr>
          <w:color w:val="000000" w:themeColor="text1"/>
          <w:rPrChange w:id="637" w:author="陳佳宜資訊部資訊安全處" w:date="2024-08-28T09:54:00Z" w16du:dateUtc="2024-08-28T01:54:00Z">
            <w:rPr/>
          </w:rPrChange>
        </w:rPr>
        <w:t>例如</w:t>
      </w:r>
      <w:r w:rsidR="0088373D" w:rsidRPr="00872772">
        <w:rPr>
          <w:color w:val="000000" w:themeColor="text1"/>
          <w:rPrChange w:id="638" w:author="陳佳宜資訊部資訊安全處" w:date="2024-08-28T09:54:00Z" w16du:dateUtc="2024-08-28T01:54:00Z">
            <w:rPr/>
          </w:rPrChange>
        </w:rPr>
        <w:t>：</w:t>
      </w:r>
      <w:r w:rsidRPr="00872772">
        <w:rPr>
          <w:color w:val="000000" w:themeColor="text1"/>
          <w:rPrChange w:id="639" w:author="陳佳宜資訊部資訊安全處" w:date="2024-08-28T09:54:00Z" w16du:dateUtc="2024-08-28T01:54:00Z">
            <w:rPr/>
          </w:rPrChange>
        </w:rPr>
        <w:t>明定資訊資產的擁有者、保管者與使用者</w:t>
      </w:r>
      <w:r w:rsidR="00CF1756" w:rsidRPr="00872772">
        <w:rPr>
          <w:color w:val="000000" w:themeColor="text1"/>
          <w:rPrChange w:id="640" w:author="陳佳宜資訊部資訊安全處" w:date="2024-08-28T09:54:00Z" w16du:dateUtc="2024-08-28T01:54:00Z">
            <w:rPr/>
          </w:rPrChange>
        </w:rPr>
        <w:t>)</w:t>
      </w:r>
      <w:r w:rsidRPr="00872772">
        <w:rPr>
          <w:color w:val="000000" w:themeColor="text1"/>
          <w:rPrChange w:id="641" w:author="陳佳宜資訊部資訊安全處" w:date="2024-08-28T09:54:00Z" w16du:dateUtc="2024-08-28T01:54:00Z">
            <w:rPr/>
          </w:rPrChange>
        </w:rPr>
        <w:t>，資訊資產之使用、傳遞及保管亦須有對應之控管程序。</w:t>
      </w:r>
    </w:p>
    <w:p w14:paraId="26074688" w14:textId="77777777" w:rsidR="008510E9" w:rsidRPr="00872772" w:rsidRDefault="008510E9" w:rsidP="00E32E90">
      <w:pPr>
        <w:pStyle w:val="3"/>
        <w:rPr>
          <w:color w:val="000000" w:themeColor="text1"/>
          <w:rPrChange w:id="642" w:author="陳佳宜資訊部資訊安全處" w:date="2024-08-28T09:54:00Z" w16du:dateUtc="2024-08-28T01:54:00Z">
            <w:rPr/>
          </w:rPrChange>
        </w:rPr>
      </w:pPr>
      <w:r w:rsidRPr="00872772">
        <w:rPr>
          <w:color w:val="000000" w:themeColor="text1"/>
          <w:rPrChange w:id="643" w:author="陳佳宜資訊部資訊安全處" w:date="2024-08-28T09:54:00Z" w16du:dateUtc="2024-08-28T01:54:00Z">
            <w:rPr/>
          </w:rPrChange>
        </w:rPr>
        <w:t>爲了保護資訊資產免遭受非法公開或濫用，應制定資訊處理和儲存程序，如處理和標記所有媒體、設定存取限制以防止非法存取、維護授權人員存取之正式記錄、保護正在等待輸出的周邊同作資料與其敏感度一致。</w:t>
      </w:r>
    </w:p>
    <w:p w14:paraId="12BA06AC" w14:textId="77609856" w:rsidR="00214AEE" w:rsidRPr="00872772" w:rsidRDefault="008510E9" w:rsidP="00E32E90">
      <w:pPr>
        <w:pStyle w:val="3"/>
        <w:rPr>
          <w:color w:val="000000" w:themeColor="text1"/>
          <w:rPrChange w:id="644" w:author="陳佳宜資訊部資訊安全處" w:date="2024-08-28T09:54:00Z" w16du:dateUtc="2024-08-28T01:54:00Z">
            <w:rPr/>
          </w:rPrChange>
        </w:rPr>
      </w:pPr>
      <w:r w:rsidRPr="00872772">
        <w:rPr>
          <w:color w:val="000000" w:themeColor="text1"/>
          <w:rPrChange w:id="645" w:author="陳佳宜資訊部資訊安全處" w:date="2024-08-28T09:54:00Z" w16du:dateUtc="2024-08-28T01:54:00Z">
            <w:rPr/>
          </w:rPrChange>
        </w:rPr>
        <w:t>資訊資產須至少每年盤點一次，</w:t>
      </w:r>
      <w:r w:rsidR="005558E1" w:rsidRPr="00872772">
        <w:rPr>
          <w:color w:val="000000" w:themeColor="text1"/>
          <w:rPrChange w:id="646" w:author="陳佳宜資訊部資訊安全處" w:date="2024-08-28T09:54:00Z" w16du:dateUtc="2024-08-28T01:54:00Z">
            <w:rPr/>
          </w:rPrChange>
        </w:rPr>
        <w:t>資訊資產登錄人員</w:t>
      </w:r>
      <w:r w:rsidR="002A3FE9" w:rsidRPr="00872772">
        <w:rPr>
          <w:color w:val="000000" w:themeColor="text1"/>
          <w:rPrChange w:id="647" w:author="陳佳宜資訊部資訊安全處" w:date="2024-08-28T09:54:00Z" w16du:dateUtc="2024-08-28T01:54:00Z">
            <w:rPr/>
          </w:rPrChange>
        </w:rPr>
        <w:t>依</w:t>
      </w:r>
      <w:r w:rsidRPr="00872772">
        <w:rPr>
          <w:color w:val="000000" w:themeColor="text1"/>
          <w:rPrChange w:id="648" w:author="陳佳宜資訊部資訊安全處" w:date="2024-08-28T09:54:00Z" w16du:dateUtc="2024-08-28T01:54:00Z">
            <w:rPr/>
          </w:rPrChange>
        </w:rPr>
        <w:t>資訊資產清冊進行</w:t>
      </w:r>
      <w:r w:rsidR="002A3FE9" w:rsidRPr="00872772">
        <w:rPr>
          <w:color w:val="000000" w:themeColor="text1"/>
          <w:rPrChange w:id="649" w:author="陳佳宜資訊部資訊安全處" w:date="2024-08-28T09:54:00Z" w16du:dateUtc="2024-08-28T01:54:00Z">
            <w:rPr/>
          </w:rPrChange>
        </w:rPr>
        <w:t>盤點</w:t>
      </w:r>
      <w:r w:rsidRPr="00872772">
        <w:rPr>
          <w:color w:val="000000" w:themeColor="text1"/>
          <w:rPrChange w:id="650" w:author="陳佳宜資訊部資訊安全處" w:date="2024-08-28T09:54:00Z" w16du:dateUtc="2024-08-28T01:54:00Z">
            <w:rPr/>
          </w:rPrChange>
        </w:rPr>
        <w:t>，</w:t>
      </w:r>
      <w:r w:rsidR="002A3FE9" w:rsidRPr="00872772">
        <w:rPr>
          <w:color w:val="000000" w:themeColor="text1"/>
          <w:rPrChange w:id="651" w:author="陳佳宜資訊部資訊安全處" w:date="2024-08-28T09:54:00Z" w16du:dateUtc="2024-08-28T01:54:00Z">
            <w:rPr/>
          </w:rPrChange>
        </w:rPr>
        <w:t>如</w:t>
      </w:r>
      <w:r w:rsidR="009F15ED" w:rsidRPr="00872772">
        <w:rPr>
          <w:color w:val="000000" w:themeColor="text1"/>
          <w:rPrChange w:id="652" w:author="陳佳宜資訊部資訊安全處" w:date="2024-08-28T09:54:00Z" w16du:dateUtc="2024-08-28T01:54:00Z">
            <w:rPr/>
          </w:rPrChange>
        </w:rPr>
        <w:t>清冊登錄</w:t>
      </w:r>
      <w:r w:rsidR="002A3FE9" w:rsidRPr="00872772">
        <w:rPr>
          <w:color w:val="000000" w:themeColor="text1"/>
          <w:rPrChange w:id="653" w:author="陳佳宜資訊部資訊安全處" w:date="2024-08-28T09:54:00Z" w16du:dateUtc="2024-08-28T01:54:00Z">
            <w:rPr/>
          </w:rPrChange>
        </w:rPr>
        <w:t>與現況不符</w:t>
      </w:r>
      <w:r w:rsidR="009F15ED" w:rsidRPr="00872772">
        <w:rPr>
          <w:color w:val="000000" w:themeColor="text1"/>
          <w:rPrChange w:id="654" w:author="陳佳宜資訊部資訊安全處" w:date="2024-08-28T09:54:00Z" w16du:dateUtc="2024-08-28T01:54:00Z">
            <w:rPr/>
          </w:rPrChange>
        </w:rPr>
        <w:t>者，</w:t>
      </w:r>
      <w:r w:rsidRPr="00872772">
        <w:rPr>
          <w:color w:val="000000" w:themeColor="text1"/>
          <w:rPrChange w:id="655" w:author="陳佳宜資訊部資訊安全處" w:date="2024-08-28T09:54:00Z" w16du:dateUtc="2024-08-28T01:54:00Z">
            <w:rPr/>
          </w:rPrChange>
        </w:rPr>
        <w:t>經資訊資產擁有者</w:t>
      </w:r>
      <w:proofErr w:type="gramStart"/>
      <w:r w:rsidRPr="00872772">
        <w:rPr>
          <w:color w:val="000000" w:themeColor="text1"/>
          <w:rPrChange w:id="656" w:author="陳佳宜資訊部資訊安全處" w:date="2024-08-28T09:54:00Z" w16du:dateUtc="2024-08-28T01:54:00Z">
            <w:rPr/>
          </w:rPrChange>
        </w:rPr>
        <w:t>之部處主管</w:t>
      </w:r>
      <w:proofErr w:type="gramEnd"/>
      <w:r w:rsidRPr="00872772">
        <w:rPr>
          <w:color w:val="000000" w:themeColor="text1"/>
          <w:rPrChange w:id="657" w:author="陳佳宜資訊部資訊安全處" w:date="2024-08-28T09:54:00Z" w16du:dateUtc="2024-08-28T01:54:00Z">
            <w:rPr/>
          </w:rPrChange>
        </w:rPr>
        <w:t>確認後，</w:t>
      </w:r>
      <w:r w:rsidR="002A3FE9" w:rsidRPr="00872772">
        <w:rPr>
          <w:color w:val="000000" w:themeColor="text1"/>
          <w:rPrChange w:id="658" w:author="陳佳宜資訊部資訊安全處" w:date="2024-08-28T09:54:00Z" w16du:dateUtc="2024-08-28T01:54:00Z">
            <w:rPr/>
          </w:rPrChange>
        </w:rPr>
        <w:t>由</w:t>
      </w:r>
      <w:r w:rsidR="005558E1" w:rsidRPr="00872772">
        <w:rPr>
          <w:color w:val="000000" w:themeColor="text1"/>
          <w:rPrChange w:id="659" w:author="陳佳宜資訊部資訊安全處" w:date="2024-08-28T09:54:00Z" w16du:dateUtc="2024-08-28T01:54:00Z">
            <w:rPr/>
          </w:rPrChange>
        </w:rPr>
        <w:t>資訊資產登錄人員</w:t>
      </w:r>
      <w:r w:rsidRPr="00872772">
        <w:rPr>
          <w:color w:val="000000" w:themeColor="text1"/>
          <w:rPrChange w:id="660" w:author="陳佳宜資訊部資訊安全處" w:date="2024-08-28T09:54:00Z" w16du:dateUtc="2024-08-28T01:54:00Z">
            <w:rPr/>
          </w:rPrChange>
        </w:rPr>
        <w:t>更新資訊資產清冊</w:t>
      </w:r>
      <w:r w:rsidR="00214AEE" w:rsidRPr="00872772">
        <w:rPr>
          <w:color w:val="000000" w:themeColor="text1"/>
          <w:rPrChange w:id="661" w:author="陳佳宜資訊部資訊安全處" w:date="2024-08-28T09:54:00Z" w16du:dateUtc="2024-08-28T01:54:00Z">
            <w:rPr/>
          </w:rPrChange>
        </w:rPr>
        <w:t>，</w:t>
      </w:r>
      <w:proofErr w:type="gramStart"/>
      <w:r w:rsidR="00214AEE" w:rsidRPr="00872772">
        <w:rPr>
          <w:color w:val="000000" w:themeColor="text1"/>
          <w:rPrChange w:id="662" w:author="陳佳宜資訊部資訊安全處" w:date="2024-08-28T09:54:00Z" w16du:dateUtc="2024-08-28T01:54:00Z">
            <w:rPr/>
          </w:rPrChange>
        </w:rPr>
        <w:t>並得協請</w:t>
      </w:r>
      <w:proofErr w:type="gramEnd"/>
      <w:r w:rsidR="00214AEE" w:rsidRPr="00872772">
        <w:rPr>
          <w:color w:val="000000" w:themeColor="text1"/>
          <w:rPrChange w:id="663" w:author="陳佳宜資訊部資訊安全處" w:date="2024-08-28T09:54:00Z" w16du:dateUtc="2024-08-28T01:54:00Z">
            <w:rPr/>
          </w:rPrChange>
        </w:rPr>
        <w:t>資訊資產相關人員配合盤點相關作業</w:t>
      </w:r>
      <w:r w:rsidRPr="00872772">
        <w:rPr>
          <w:color w:val="000000" w:themeColor="text1"/>
          <w:rPrChange w:id="664" w:author="陳佳宜資訊部資訊安全處" w:date="2024-08-28T09:54:00Z" w16du:dateUtc="2024-08-28T01:54:00Z">
            <w:rPr/>
          </w:rPrChange>
        </w:rPr>
        <w:t>。</w:t>
      </w:r>
    </w:p>
    <w:p w14:paraId="00299E3C" w14:textId="615B9D9A" w:rsidR="008510E9" w:rsidRPr="00872772" w:rsidRDefault="001F7513" w:rsidP="00E32E90">
      <w:pPr>
        <w:pStyle w:val="3"/>
        <w:rPr>
          <w:color w:val="000000" w:themeColor="text1"/>
          <w:rPrChange w:id="665" w:author="陳佳宜資訊部資訊安全處" w:date="2024-08-28T09:54:00Z" w16du:dateUtc="2024-08-28T01:54:00Z">
            <w:rPr/>
          </w:rPrChange>
        </w:rPr>
      </w:pPr>
      <w:r w:rsidRPr="00872772">
        <w:rPr>
          <w:color w:val="000000" w:themeColor="text1"/>
          <w:rPrChange w:id="666" w:author="陳佳宜資訊部資訊安全處" w:date="2024-08-28T09:54:00Z" w16du:dateUtc="2024-08-28T01:54:00Z">
            <w:rPr/>
          </w:rPrChange>
        </w:rPr>
        <w:t>資訊安全人員</w:t>
      </w:r>
      <w:r w:rsidR="005718E9" w:rsidRPr="00872772">
        <w:rPr>
          <w:color w:val="000000" w:themeColor="text1"/>
          <w:rPrChange w:id="667" w:author="陳佳宜資訊部資訊安全處" w:date="2024-08-28T09:54:00Z" w16du:dateUtc="2024-08-28T01:54:00Z">
            <w:rPr/>
          </w:rPrChange>
        </w:rPr>
        <w:t>得不定期針對資訊</w:t>
      </w:r>
      <w:r w:rsidR="00765BEA" w:rsidRPr="00872772">
        <w:rPr>
          <w:color w:val="000000" w:themeColor="text1"/>
          <w:rPrChange w:id="668" w:author="陳佳宜資訊部資訊安全處" w:date="2024-08-28T09:54:00Z" w16du:dateUtc="2024-08-28T01:54:00Z">
            <w:rPr/>
          </w:rPrChange>
        </w:rPr>
        <w:t>部內之資</w:t>
      </w:r>
      <w:r w:rsidR="000D3A93" w:rsidRPr="00872772">
        <w:rPr>
          <w:color w:val="000000" w:themeColor="text1"/>
          <w:rPrChange w:id="669" w:author="陳佳宜資訊部資訊安全處" w:date="2024-08-28T09:54:00Z" w16du:dateUtc="2024-08-28T01:54:00Z">
            <w:rPr/>
          </w:rPrChange>
        </w:rPr>
        <w:t>訊</w:t>
      </w:r>
      <w:r w:rsidR="00765BEA" w:rsidRPr="00872772">
        <w:rPr>
          <w:color w:val="000000" w:themeColor="text1"/>
          <w:rPrChange w:id="670" w:author="陳佳宜資訊部資訊安全處" w:date="2024-08-28T09:54:00Z" w16du:dateUtc="2024-08-28T01:54:00Z">
            <w:rPr/>
          </w:rPrChange>
        </w:rPr>
        <w:t>資產進行抽查，以確保</w:t>
      </w:r>
      <w:r w:rsidR="005718E9" w:rsidRPr="00872772">
        <w:rPr>
          <w:color w:val="000000" w:themeColor="text1"/>
          <w:rPrChange w:id="671" w:author="陳佳宜資訊部資訊安全處" w:date="2024-08-28T09:54:00Z" w16du:dateUtc="2024-08-28T01:54:00Z">
            <w:rPr/>
          </w:rPrChange>
        </w:rPr>
        <w:t>資訊資產清冊之完整性。</w:t>
      </w:r>
    </w:p>
    <w:p w14:paraId="57A81A91" w14:textId="77777777" w:rsidR="007D25BA" w:rsidRPr="00872772" w:rsidRDefault="007D25BA" w:rsidP="00E32E90">
      <w:pPr>
        <w:pStyle w:val="2"/>
        <w:rPr>
          <w:color w:val="000000" w:themeColor="text1"/>
          <w:rPrChange w:id="672" w:author="陳佳宜資訊部資訊安全處" w:date="2024-08-28T09:54:00Z" w16du:dateUtc="2024-08-28T01:54:00Z">
            <w:rPr/>
          </w:rPrChange>
        </w:rPr>
      </w:pPr>
      <w:bookmarkStart w:id="673" w:name="_Toc97697195"/>
      <w:bookmarkStart w:id="674" w:name="_Toc309719380"/>
      <w:bookmarkStart w:id="675" w:name="_Toc149723433"/>
      <w:r w:rsidRPr="00872772">
        <w:rPr>
          <w:color w:val="000000" w:themeColor="text1"/>
          <w:rPrChange w:id="676" w:author="陳佳宜資訊部資訊安全處" w:date="2024-08-28T09:54:00Z" w16du:dateUtc="2024-08-28T01:54:00Z">
            <w:rPr/>
          </w:rPrChange>
        </w:rPr>
        <w:t>資訊</w:t>
      </w:r>
      <w:bookmarkEnd w:id="673"/>
      <w:r w:rsidR="008510E9" w:rsidRPr="00872772">
        <w:rPr>
          <w:color w:val="000000" w:themeColor="text1"/>
          <w:rPrChange w:id="677" w:author="陳佳宜資訊部資訊安全處" w:date="2024-08-28T09:54:00Z" w16du:dateUtc="2024-08-28T01:54:00Z">
            <w:rPr/>
          </w:rPrChange>
        </w:rPr>
        <w:t>資產之擁有、保管、使用</w:t>
      </w:r>
      <w:bookmarkEnd w:id="674"/>
      <w:bookmarkEnd w:id="675"/>
    </w:p>
    <w:p w14:paraId="67102469" w14:textId="62C867D0" w:rsidR="008510E9" w:rsidRPr="00872772" w:rsidRDefault="008510E9" w:rsidP="0001571D">
      <w:pPr>
        <w:pStyle w:val="20"/>
        <w:rPr>
          <w:rFonts w:ascii="Times New Roman" w:hAnsi="Times New Roman" w:cs="Times New Roman"/>
          <w:color w:val="000000" w:themeColor="text1"/>
          <w:rPrChange w:id="678"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679" w:author="陳佳宜資訊部資訊安全處" w:date="2024-08-28T09:54:00Z" w16du:dateUtc="2024-08-28T01:54:00Z">
            <w:rPr>
              <w:rFonts w:ascii="Times New Roman" w:hAnsi="Times New Roman" w:cs="Times New Roman"/>
            </w:rPr>
          </w:rPrChange>
        </w:rPr>
        <w:t>為</w:t>
      </w:r>
      <w:proofErr w:type="gramStart"/>
      <w:r w:rsidRPr="00872772">
        <w:rPr>
          <w:rFonts w:ascii="Times New Roman" w:hAnsi="Times New Roman" w:cs="Times New Roman"/>
          <w:color w:val="000000" w:themeColor="text1"/>
          <w:rPrChange w:id="680" w:author="陳佳宜資訊部資訊安全處" w:date="2024-08-28T09:54:00Z" w16du:dateUtc="2024-08-28T01:54:00Z">
            <w:rPr>
              <w:rFonts w:ascii="Times New Roman" w:hAnsi="Times New Roman" w:cs="Times New Roman"/>
            </w:rPr>
          </w:rPrChange>
        </w:rPr>
        <w:t>釐</w:t>
      </w:r>
      <w:proofErr w:type="gramEnd"/>
      <w:r w:rsidRPr="00872772">
        <w:rPr>
          <w:rFonts w:ascii="Times New Roman" w:hAnsi="Times New Roman" w:cs="Times New Roman"/>
          <w:color w:val="000000" w:themeColor="text1"/>
          <w:rPrChange w:id="681" w:author="陳佳宜資訊部資訊安全處" w:date="2024-08-28T09:54:00Z" w16du:dateUtc="2024-08-28T01:54:00Z">
            <w:rPr>
              <w:rFonts w:ascii="Times New Roman" w:hAnsi="Times New Roman" w:cs="Times New Roman"/>
            </w:rPr>
          </w:rPrChange>
        </w:rPr>
        <w:t>清資訊資產之擁有、</w:t>
      </w:r>
      <w:r w:rsidR="00CF1756" w:rsidRPr="00872772">
        <w:rPr>
          <w:rFonts w:ascii="Times New Roman" w:hAnsi="Times New Roman" w:cs="Times New Roman"/>
          <w:color w:val="000000" w:themeColor="text1"/>
          <w:rPrChange w:id="682" w:author="陳佳宜資訊部資訊安全處" w:date="2024-08-28T09:54:00Z" w16du:dateUtc="2024-08-28T01:54:00Z">
            <w:rPr>
              <w:rFonts w:ascii="Times New Roman" w:hAnsi="Times New Roman" w:cs="Times New Roman"/>
            </w:rPr>
          </w:rPrChange>
        </w:rPr>
        <w:t>保管</w:t>
      </w:r>
      <w:r w:rsidRPr="00872772">
        <w:rPr>
          <w:rFonts w:ascii="Times New Roman" w:hAnsi="Times New Roman" w:cs="Times New Roman"/>
          <w:color w:val="000000" w:themeColor="text1"/>
          <w:rPrChange w:id="683" w:author="陳佳宜資訊部資訊安全處" w:date="2024-08-28T09:54:00Z" w16du:dateUtc="2024-08-28T01:54:00Z">
            <w:rPr>
              <w:rFonts w:ascii="Times New Roman" w:hAnsi="Times New Roman" w:cs="Times New Roman"/>
            </w:rPr>
          </w:rPrChange>
        </w:rPr>
        <w:t>與</w:t>
      </w:r>
      <w:r w:rsidR="00CF1756" w:rsidRPr="00872772">
        <w:rPr>
          <w:rFonts w:ascii="Times New Roman" w:hAnsi="Times New Roman" w:cs="Times New Roman"/>
          <w:color w:val="000000" w:themeColor="text1"/>
          <w:rPrChange w:id="684" w:author="陳佳宜資訊部資訊安全處" w:date="2024-08-28T09:54:00Z" w16du:dateUtc="2024-08-28T01:54:00Z">
            <w:rPr>
              <w:rFonts w:ascii="Times New Roman" w:hAnsi="Times New Roman" w:cs="Times New Roman"/>
            </w:rPr>
          </w:rPrChange>
        </w:rPr>
        <w:t>使用之</w:t>
      </w:r>
      <w:r w:rsidRPr="00872772">
        <w:rPr>
          <w:rFonts w:ascii="Times New Roman" w:hAnsi="Times New Roman" w:cs="Times New Roman"/>
          <w:color w:val="000000" w:themeColor="text1"/>
          <w:rPrChange w:id="685" w:author="陳佳宜資訊部資訊安全處" w:date="2024-08-28T09:54:00Z" w16du:dateUtc="2024-08-28T01:54:00Z">
            <w:rPr>
              <w:rFonts w:ascii="Times New Roman" w:hAnsi="Times New Roman" w:cs="Times New Roman"/>
            </w:rPr>
          </w:rPrChange>
        </w:rPr>
        <w:t>權責，確保資產由適當的人員保管</w:t>
      </w:r>
      <w:r w:rsidR="00CF1756" w:rsidRPr="00872772">
        <w:rPr>
          <w:rFonts w:ascii="Times New Roman" w:hAnsi="Times New Roman" w:cs="Times New Roman"/>
          <w:color w:val="000000" w:themeColor="text1"/>
          <w:rPrChange w:id="686" w:author="陳佳宜資訊部資訊安全處" w:date="2024-08-28T09:54:00Z" w16du:dateUtc="2024-08-28T01:54:00Z">
            <w:rPr>
              <w:rFonts w:ascii="Times New Roman" w:hAnsi="Times New Roman" w:cs="Times New Roman"/>
            </w:rPr>
          </w:rPrChange>
        </w:rPr>
        <w:t>及使用</w:t>
      </w:r>
      <w:r w:rsidRPr="00872772">
        <w:rPr>
          <w:rFonts w:ascii="Times New Roman" w:hAnsi="Times New Roman" w:cs="Times New Roman"/>
          <w:color w:val="000000" w:themeColor="text1"/>
          <w:rPrChange w:id="687" w:author="陳佳宜資訊部資訊安全處" w:date="2024-08-28T09:54:00Z" w16du:dateUtc="2024-08-28T01:54:00Z">
            <w:rPr>
              <w:rFonts w:ascii="Times New Roman" w:hAnsi="Times New Roman" w:cs="Times New Roman"/>
            </w:rPr>
          </w:rPrChange>
        </w:rPr>
        <w:t>，應依資訊資產之機密性</w:t>
      </w:r>
      <w:r w:rsidR="00CF1756" w:rsidRPr="00872772">
        <w:rPr>
          <w:rFonts w:ascii="Times New Roman" w:hAnsi="Times New Roman" w:cs="Times New Roman"/>
          <w:color w:val="000000" w:themeColor="text1"/>
          <w:rPrChange w:id="688" w:author="陳佳宜資訊部資訊安全處" w:date="2024-08-28T09:54:00Z" w16du:dateUtc="2024-08-28T01:54:00Z">
            <w:rPr>
              <w:rFonts w:ascii="Times New Roman" w:hAnsi="Times New Roman" w:cs="Times New Roman"/>
            </w:rPr>
          </w:rPrChange>
        </w:rPr>
        <w:t>、完整性與可用性之標準</w:t>
      </w:r>
      <w:r w:rsidRPr="00872772">
        <w:rPr>
          <w:rFonts w:ascii="Times New Roman" w:hAnsi="Times New Roman" w:cs="Times New Roman"/>
          <w:color w:val="000000" w:themeColor="text1"/>
          <w:rPrChange w:id="689" w:author="陳佳宜資訊部資訊安全處" w:date="2024-08-28T09:54:00Z" w16du:dateUtc="2024-08-28T01:54:00Z">
            <w:rPr>
              <w:rFonts w:ascii="Times New Roman" w:hAnsi="Times New Roman" w:cs="Times New Roman"/>
            </w:rPr>
          </w:rPrChange>
        </w:rPr>
        <w:t>，指定適當之擁有者、使用者與保管者。相關人員之權責說明如下：</w:t>
      </w:r>
    </w:p>
    <w:p w14:paraId="7151C268" w14:textId="1A5C5C0D" w:rsidR="005B6B84" w:rsidRPr="00872772" w:rsidRDefault="008510E9" w:rsidP="00E32E90">
      <w:pPr>
        <w:pStyle w:val="3"/>
        <w:rPr>
          <w:color w:val="000000" w:themeColor="text1"/>
          <w:rPrChange w:id="690" w:author="陳佳宜資訊部資訊安全處" w:date="2024-08-28T09:54:00Z" w16du:dateUtc="2024-08-28T01:54:00Z">
            <w:rPr/>
          </w:rPrChange>
        </w:rPr>
      </w:pPr>
      <w:r w:rsidRPr="00872772">
        <w:rPr>
          <w:color w:val="000000" w:themeColor="text1"/>
          <w:rPrChange w:id="691" w:author="陳佳宜資訊部資訊安全處" w:date="2024-08-28T09:54:00Z" w16du:dateUtc="2024-08-28T01:54:00Z">
            <w:rPr/>
          </w:rPrChange>
        </w:rPr>
        <w:t>擁有者</w:t>
      </w:r>
      <w:r w:rsidR="00CF1756" w:rsidRPr="00872772">
        <w:rPr>
          <w:color w:val="000000" w:themeColor="text1"/>
          <w:rPrChange w:id="692" w:author="陳佳宜資訊部資訊安全處" w:date="2024-08-28T09:54:00Z" w16du:dateUtc="2024-08-28T01:54:00Z">
            <w:rPr/>
          </w:rPrChange>
        </w:rPr>
        <w:t>(</w:t>
      </w:r>
      <w:r w:rsidRPr="00872772">
        <w:rPr>
          <w:color w:val="000000" w:themeColor="text1"/>
          <w:rPrChange w:id="693" w:author="陳佳宜資訊部資訊安全處" w:date="2024-08-28T09:54:00Z" w16du:dateUtc="2024-08-28T01:54:00Z">
            <w:rPr/>
          </w:rPrChange>
        </w:rPr>
        <w:t>Owner</w:t>
      </w:r>
      <w:r w:rsidR="00CF1756" w:rsidRPr="00872772">
        <w:rPr>
          <w:color w:val="000000" w:themeColor="text1"/>
          <w:rPrChange w:id="694" w:author="陳佳宜資訊部資訊安全處" w:date="2024-08-28T09:54:00Z" w16du:dateUtc="2024-08-28T01:54:00Z">
            <w:rPr/>
          </w:rPrChange>
        </w:rPr>
        <w:t>)</w:t>
      </w:r>
      <w:r w:rsidR="007D25BA" w:rsidRPr="00872772">
        <w:rPr>
          <w:color w:val="000000" w:themeColor="text1"/>
          <w:rPrChange w:id="695" w:author="陳佳宜資訊部資訊安全處" w:date="2024-08-28T09:54:00Z" w16du:dateUtc="2024-08-28T01:54:00Z">
            <w:rPr/>
          </w:rPrChange>
        </w:rPr>
        <w:t>：</w:t>
      </w:r>
      <w:r w:rsidR="006E4606" w:rsidRPr="00872772">
        <w:rPr>
          <w:color w:val="000000" w:themeColor="text1"/>
          <w:rPrChange w:id="696" w:author="陳佳宜資訊部資訊安全處" w:date="2024-08-28T09:54:00Z" w16du:dateUtc="2024-08-28T01:54:00Z">
            <w:rPr/>
          </w:rPrChange>
        </w:rPr>
        <w:br/>
      </w:r>
      <w:r w:rsidR="006E4606" w:rsidRPr="00872772">
        <w:rPr>
          <w:color w:val="000000" w:themeColor="text1"/>
          <w:rPrChange w:id="697" w:author="陳佳宜資訊部資訊安全處" w:date="2024-08-28T09:54:00Z" w16du:dateUtc="2024-08-28T01:54:00Z">
            <w:rPr/>
          </w:rPrChange>
        </w:rPr>
        <w:t>擁有該資產，</w:t>
      </w:r>
      <w:r w:rsidR="008A73B9" w:rsidRPr="00872772">
        <w:rPr>
          <w:color w:val="000000" w:themeColor="text1"/>
          <w:rPrChange w:id="698" w:author="陳佳宜資訊部資訊安全處" w:date="2024-08-28T09:54:00Z" w16du:dateUtc="2024-08-28T01:54:00Z">
            <w:rPr/>
          </w:rPrChange>
        </w:rPr>
        <w:t>對於資訊資產負有最高的權責，</w:t>
      </w:r>
      <w:r w:rsidR="00DA2D2C" w:rsidRPr="00872772">
        <w:rPr>
          <w:color w:val="000000" w:themeColor="text1"/>
          <w:rPrChange w:id="699" w:author="陳佳宜資訊部資訊安全處" w:date="2024-08-28T09:54:00Z" w16du:dateUtc="2024-08-28T01:54:00Z">
            <w:rPr/>
          </w:rPrChange>
        </w:rPr>
        <w:t>得賦予其他人員存取及使用資訊資產的權限</w:t>
      </w:r>
      <w:r w:rsidR="00214AEE" w:rsidRPr="00872772">
        <w:rPr>
          <w:color w:val="000000" w:themeColor="text1"/>
          <w:rPrChange w:id="700" w:author="陳佳宜資訊部資訊安全處" w:date="2024-08-28T09:54:00Z" w16du:dateUtc="2024-08-28T01:54:00Z">
            <w:rPr/>
          </w:rPrChange>
        </w:rPr>
        <w:t>，如部門主管、</w:t>
      </w:r>
      <w:r w:rsidR="006E4606" w:rsidRPr="00872772">
        <w:rPr>
          <w:color w:val="000000" w:themeColor="text1"/>
          <w:rPrChange w:id="701" w:author="陳佳宜資訊部資訊安全處" w:date="2024-08-28T09:54:00Z" w16du:dateUtc="2024-08-28T01:54:00Z">
            <w:rPr/>
          </w:rPrChange>
        </w:rPr>
        <w:t>採購單位或其指派之人員擔任。</w:t>
      </w:r>
      <w:r w:rsidR="00214AEE" w:rsidRPr="00872772">
        <w:rPr>
          <w:color w:val="000000" w:themeColor="text1"/>
          <w:rPrChange w:id="702" w:author="陳佳宜資訊部資訊安全處" w:date="2024-08-28T09:54:00Z" w16du:dateUtc="2024-08-28T01:54:00Z">
            <w:rPr/>
          </w:rPrChange>
        </w:rPr>
        <w:br/>
      </w:r>
      <w:r w:rsidRPr="00872772">
        <w:rPr>
          <w:color w:val="000000" w:themeColor="text1"/>
          <w:rPrChange w:id="703" w:author="陳佳宜資訊部資訊安全處" w:date="2024-08-28T09:54:00Z" w16du:dateUtc="2024-08-28T01:54:00Z">
            <w:rPr/>
          </w:rPrChange>
        </w:rPr>
        <w:t>資訊資產之</w:t>
      </w:r>
      <w:r w:rsidR="008A73B9" w:rsidRPr="00872772">
        <w:rPr>
          <w:color w:val="000000" w:themeColor="text1"/>
          <w:rPrChange w:id="704" w:author="陳佳宜資訊部資訊安全處" w:date="2024-08-28T09:54:00Z" w16du:dateUtc="2024-08-28T01:54:00Z">
            <w:rPr/>
          </w:rPrChange>
        </w:rPr>
        <w:t>業務</w:t>
      </w:r>
      <w:r w:rsidRPr="00872772">
        <w:rPr>
          <w:color w:val="000000" w:themeColor="text1"/>
          <w:rPrChange w:id="705" w:author="陳佳宜資訊部資訊安全處" w:date="2024-08-28T09:54:00Z" w16du:dateUtc="2024-08-28T01:54:00Z">
            <w:rPr/>
          </w:rPrChange>
        </w:rPr>
        <w:t>擁有者通常由</w:t>
      </w:r>
      <w:r w:rsidR="008A73B9" w:rsidRPr="00872772">
        <w:rPr>
          <w:color w:val="000000" w:themeColor="text1"/>
          <w:rPrChange w:id="706" w:author="陳佳宜資訊部資訊安全處" w:date="2024-08-28T09:54:00Z" w16du:dateUtc="2024-08-28T01:54:00Z">
            <w:rPr/>
          </w:rPrChange>
        </w:rPr>
        <w:t>業務單位</w:t>
      </w:r>
      <w:r w:rsidRPr="00872772">
        <w:rPr>
          <w:color w:val="000000" w:themeColor="text1"/>
          <w:rPrChange w:id="707" w:author="陳佳宜資訊部資訊安全處" w:date="2024-08-28T09:54:00Z" w16du:dateUtc="2024-08-28T01:54:00Z">
            <w:rPr/>
          </w:rPrChange>
        </w:rPr>
        <w:t>權責主管或其指派之人員擔任</w:t>
      </w:r>
      <w:r w:rsidR="005B6B84" w:rsidRPr="00872772">
        <w:rPr>
          <w:color w:val="000000" w:themeColor="text1"/>
          <w:rPrChange w:id="708" w:author="陳佳宜資訊部資訊安全處" w:date="2024-08-28T09:54:00Z" w16du:dateUtc="2024-08-28T01:54:00Z">
            <w:rPr/>
          </w:rPrChange>
        </w:rPr>
        <w:t>。</w:t>
      </w:r>
    </w:p>
    <w:p w14:paraId="4620E817" w14:textId="0919799B" w:rsidR="008510E9" w:rsidRPr="00872772" w:rsidRDefault="008510E9" w:rsidP="00E32E90">
      <w:pPr>
        <w:pStyle w:val="3"/>
        <w:rPr>
          <w:color w:val="000000" w:themeColor="text1"/>
          <w:rPrChange w:id="709" w:author="陳佳宜資訊部資訊安全處" w:date="2024-08-28T09:54:00Z" w16du:dateUtc="2024-08-28T01:54:00Z">
            <w:rPr/>
          </w:rPrChange>
        </w:rPr>
      </w:pPr>
      <w:r w:rsidRPr="00872772">
        <w:rPr>
          <w:color w:val="000000" w:themeColor="text1"/>
          <w:rPrChange w:id="710" w:author="陳佳宜資訊部資訊安全處" w:date="2024-08-28T09:54:00Z" w16du:dateUtc="2024-08-28T01:54:00Z">
            <w:rPr/>
          </w:rPrChange>
        </w:rPr>
        <w:t>保管者</w:t>
      </w:r>
      <w:r w:rsidR="00CF1756" w:rsidRPr="00872772">
        <w:rPr>
          <w:color w:val="000000" w:themeColor="text1"/>
          <w:rPrChange w:id="711" w:author="陳佳宜資訊部資訊安全處" w:date="2024-08-28T09:54:00Z" w16du:dateUtc="2024-08-28T01:54:00Z">
            <w:rPr/>
          </w:rPrChange>
        </w:rPr>
        <w:t>(</w:t>
      </w:r>
      <w:r w:rsidRPr="00872772">
        <w:rPr>
          <w:color w:val="000000" w:themeColor="text1"/>
          <w:rPrChange w:id="712" w:author="陳佳宜資訊部資訊安全處" w:date="2024-08-28T09:54:00Z" w16du:dateUtc="2024-08-28T01:54:00Z">
            <w:rPr/>
          </w:rPrChange>
        </w:rPr>
        <w:t>Custodian</w:t>
      </w:r>
      <w:r w:rsidR="00CF1756" w:rsidRPr="00872772">
        <w:rPr>
          <w:color w:val="000000" w:themeColor="text1"/>
          <w:rPrChange w:id="713" w:author="陳佳宜資訊部資訊安全處" w:date="2024-08-28T09:54:00Z" w16du:dateUtc="2024-08-28T01:54:00Z">
            <w:rPr/>
          </w:rPrChange>
        </w:rPr>
        <w:t>)</w:t>
      </w:r>
      <w:r w:rsidRPr="00872772">
        <w:rPr>
          <w:color w:val="000000" w:themeColor="text1"/>
          <w:rPrChange w:id="714" w:author="陳佳宜資訊部資訊安全處" w:date="2024-08-28T09:54:00Z" w16du:dateUtc="2024-08-28T01:54:00Z">
            <w:rPr/>
          </w:rPrChange>
        </w:rPr>
        <w:t>：</w:t>
      </w:r>
      <w:r w:rsidR="00214AEE" w:rsidRPr="00872772">
        <w:rPr>
          <w:color w:val="000000" w:themeColor="text1"/>
          <w:rPrChange w:id="715" w:author="陳佳宜資訊部資訊安全處" w:date="2024-08-28T09:54:00Z" w16du:dateUtc="2024-08-28T01:54:00Z">
            <w:rPr/>
          </w:rPrChange>
        </w:rPr>
        <w:br/>
      </w:r>
      <w:r w:rsidR="006E4606" w:rsidRPr="00872772">
        <w:rPr>
          <w:color w:val="000000" w:themeColor="text1"/>
          <w:rPrChange w:id="716" w:author="陳佳宜資訊部資訊安全處" w:date="2024-08-28T09:54:00Z" w16du:dateUtc="2024-08-28T01:54:00Z">
            <w:rPr/>
          </w:rPrChange>
        </w:rPr>
        <w:t>保管者係指對於該資產需盡保管、保護、保管工作之責任及義務者，</w:t>
      </w:r>
      <w:r w:rsidR="00214AEE" w:rsidRPr="00872772">
        <w:rPr>
          <w:color w:val="000000" w:themeColor="text1"/>
          <w:rPrChange w:id="717" w:author="陳佳宜資訊部資訊安全處" w:date="2024-08-28T09:54:00Z" w16du:dateUtc="2024-08-28T01:54:00Z">
            <w:rPr/>
          </w:rPrChange>
        </w:rPr>
        <w:t>得在擁有者授權的情況下，賦予其他人員存取及使用資訊資產的權限</w:t>
      </w:r>
      <w:r w:rsidRPr="00872772">
        <w:rPr>
          <w:color w:val="000000" w:themeColor="text1"/>
          <w:rPrChange w:id="718" w:author="陳佳宜資訊部資訊安全處" w:date="2024-08-28T09:54:00Z" w16du:dateUtc="2024-08-28T01:54:00Z">
            <w:rPr/>
          </w:rPrChange>
        </w:rPr>
        <w:t>。</w:t>
      </w:r>
      <w:r w:rsidR="00214AEE" w:rsidRPr="00872772">
        <w:rPr>
          <w:color w:val="000000" w:themeColor="text1"/>
          <w:rPrChange w:id="719" w:author="陳佳宜資訊部資訊安全處" w:date="2024-08-28T09:54:00Z" w16du:dateUtc="2024-08-28T01:54:00Z">
            <w:rPr/>
          </w:rPrChange>
        </w:rPr>
        <w:br/>
      </w:r>
      <w:r w:rsidRPr="00872772">
        <w:rPr>
          <w:color w:val="000000" w:themeColor="text1"/>
          <w:rPrChange w:id="720" w:author="陳佳宜資訊部資訊安全處" w:date="2024-08-28T09:54:00Z" w16du:dateUtc="2024-08-28T01:54:00Z">
            <w:rPr/>
          </w:rPrChange>
        </w:rPr>
        <w:t>例如對硬體資訊資產之維護責任，對文件資訊資產進行</w:t>
      </w:r>
      <w:r w:rsidR="00FD1056" w:rsidRPr="00872772">
        <w:rPr>
          <w:color w:val="000000" w:themeColor="text1"/>
          <w:rPrChange w:id="721" w:author="陳佳宜資訊部資訊安全處" w:date="2024-08-28T09:54:00Z" w16du:dateUtc="2024-08-28T01:54:00Z">
            <w:rPr/>
          </w:rPrChange>
        </w:rPr>
        <w:t>保存、</w:t>
      </w:r>
      <w:r w:rsidRPr="00872772">
        <w:rPr>
          <w:color w:val="000000" w:themeColor="text1"/>
          <w:rPrChange w:id="722" w:author="陳佳宜資訊部資訊安全處" w:date="2024-08-28T09:54:00Z" w16du:dateUtc="2024-08-28T01:54:00Z">
            <w:rPr/>
          </w:rPrChange>
        </w:rPr>
        <w:t>修改及編輯之工作等。</w:t>
      </w:r>
    </w:p>
    <w:p w14:paraId="77748F9F" w14:textId="05D5150B" w:rsidR="007D25BA" w:rsidRPr="00872772" w:rsidRDefault="008510E9" w:rsidP="00E32E90">
      <w:pPr>
        <w:pStyle w:val="3"/>
        <w:rPr>
          <w:color w:val="000000" w:themeColor="text1"/>
          <w:rPrChange w:id="723" w:author="陳佳宜資訊部資訊安全處" w:date="2024-08-28T09:54:00Z" w16du:dateUtc="2024-08-28T01:54:00Z">
            <w:rPr/>
          </w:rPrChange>
        </w:rPr>
      </w:pPr>
      <w:r w:rsidRPr="00872772">
        <w:rPr>
          <w:color w:val="000000" w:themeColor="text1"/>
          <w:rPrChange w:id="724" w:author="陳佳宜資訊部資訊安全處" w:date="2024-08-28T09:54:00Z" w16du:dateUtc="2024-08-28T01:54:00Z">
            <w:rPr/>
          </w:rPrChange>
        </w:rPr>
        <w:lastRenderedPageBreak/>
        <w:t>使用者</w:t>
      </w:r>
      <w:r w:rsidR="00CF1756" w:rsidRPr="00872772">
        <w:rPr>
          <w:color w:val="000000" w:themeColor="text1"/>
          <w:rPrChange w:id="725" w:author="陳佳宜資訊部資訊安全處" w:date="2024-08-28T09:54:00Z" w16du:dateUtc="2024-08-28T01:54:00Z">
            <w:rPr/>
          </w:rPrChange>
        </w:rPr>
        <w:t>(</w:t>
      </w:r>
      <w:r w:rsidRPr="00872772">
        <w:rPr>
          <w:color w:val="000000" w:themeColor="text1"/>
          <w:rPrChange w:id="726" w:author="陳佳宜資訊部資訊安全處" w:date="2024-08-28T09:54:00Z" w16du:dateUtc="2024-08-28T01:54:00Z">
            <w:rPr/>
          </w:rPrChange>
        </w:rPr>
        <w:t>User</w:t>
      </w:r>
      <w:r w:rsidR="00CF1756" w:rsidRPr="00872772">
        <w:rPr>
          <w:color w:val="000000" w:themeColor="text1"/>
          <w:rPrChange w:id="727" w:author="陳佳宜資訊部資訊安全處" w:date="2024-08-28T09:54:00Z" w16du:dateUtc="2024-08-28T01:54:00Z">
            <w:rPr/>
          </w:rPrChange>
        </w:rPr>
        <w:t>)</w:t>
      </w:r>
      <w:r w:rsidRPr="00872772">
        <w:rPr>
          <w:color w:val="000000" w:themeColor="text1"/>
          <w:rPrChange w:id="728" w:author="陳佳宜資訊部資訊安全處" w:date="2024-08-28T09:54:00Z" w16du:dateUtc="2024-08-28T01:54:00Z">
            <w:rPr/>
          </w:rPrChange>
        </w:rPr>
        <w:t>：</w:t>
      </w:r>
      <w:r w:rsidR="006E4606" w:rsidRPr="00872772">
        <w:rPr>
          <w:color w:val="000000" w:themeColor="text1"/>
          <w:rPrChange w:id="729" w:author="陳佳宜資訊部資訊安全處" w:date="2024-08-28T09:54:00Z" w16du:dateUtc="2024-08-28T01:54:00Z">
            <w:rPr/>
          </w:rPrChange>
        </w:rPr>
        <w:br/>
      </w:r>
      <w:r w:rsidR="006E4606" w:rsidRPr="00872772">
        <w:rPr>
          <w:color w:val="000000" w:themeColor="text1"/>
          <w:rPrChange w:id="730" w:author="陳佳宜資訊部資訊安全處" w:date="2024-08-28T09:54:00Z" w16du:dateUtc="2024-08-28T01:54:00Z">
            <w:rPr/>
          </w:rPrChange>
        </w:rPr>
        <w:t>使用者係指</w:t>
      </w:r>
      <w:r w:rsidRPr="00872772">
        <w:rPr>
          <w:color w:val="000000" w:themeColor="text1"/>
          <w:rPrChange w:id="731" w:author="陳佳宜資訊部資訊安全處" w:date="2024-08-28T09:54:00Z" w16du:dateUtc="2024-08-28T01:54:00Z">
            <w:rPr/>
          </w:rPrChange>
        </w:rPr>
        <w:t>獲得適當的授權，得以檢視、使用、存取或</w:t>
      </w:r>
      <w:proofErr w:type="gramStart"/>
      <w:r w:rsidRPr="00872772">
        <w:rPr>
          <w:color w:val="000000" w:themeColor="text1"/>
          <w:rPrChange w:id="732" w:author="陳佳宜資訊部資訊安全處" w:date="2024-08-28T09:54:00Z" w16du:dateUtc="2024-08-28T01:54:00Z">
            <w:rPr/>
          </w:rPrChange>
        </w:rPr>
        <w:t>異動此資訊</w:t>
      </w:r>
      <w:proofErr w:type="gramEnd"/>
      <w:r w:rsidRPr="00872772">
        <w:rPr>
          <w:color w:val="000000" w:themeColor="text1"/>
          <w:rPrChange w:id="733" w:author="陳佳宜資訊部資訊安全處" w:date="2024-08-28T09:54:00Z" w16du:dateUtc="2024-08-28T01:54:00Z">
            <w:rPr/>
          </w:rPrChange>
        </w:rPr>
        <w:t>資產</w:t>
      </w:r>
      <w:r w:rsidR="006E4606" w:rsidRPr="00872772">
        <w:rPr>
          <w:color w:val="000000" w:themeColor="text1"/>
          <w:rPrChange w:id="734" w:author="陳佳宜資訊部資訊安全處" w:date="2024-08-28T09:54:00Z" w16du:dateUtc="2024-08-28T01:54:00Z">
            <w:rPr/>
          </w:rPrChange>
        </w:rPr>
        <w:t>之人員</w:t>
      </w:r>
      <w:r w:rsidR="006E4606" w:rsidRPr="00872772">
        <w:rPr>
          <w:color w:val="000000" w:themeColor="text1"/>
          <w:rPrChange w:id="735" w:author="陳佳宜資訊部資訊安全處" w:date="2024-08-28T09:54:00Z" w16du:dateUtc="2024-08-28T01:54:00Z">
            <w:rPr/>
          </w:rPrChange>
        </w:rPr>
        <w:t>/</w:t>
      </w:r>
      <w:r w:rsidR="006E4606" w:rsidRPr="00872772">
        <w:rPr>
          <w:color w:val="000000" w:themeColor="text1"/>
          <w:rPrChange w:id="736" w:author="陳佳宜資訊部資訊安全處" w:date="2024-08-28T09:54:00Z" w16du:dateUtc="2024-08-28T01:54:00Z">
            <w:rPr/>
          </w:rPrChange>
        </w:rPr>
        <w:t>單位</w:t>
      </w:r>
      <w:r w:rsidRPr="00872772">
        <w:rPr>
          <w:color w:val="000000" w:themeColor="text1"/>
          <w:rPrChange w:id="737" w:author="陳佳宜資訊部資訊安全處" w:date="2024-08-28T09:54:00Z" w16du:dateUtc="2024-08-28T01:54:00Z">
            <w:rPr/>
          </w:rPrChange>
        </w:rPr>
        <w:t>。</w:t>
      </w:r>
    </w:p>
    <w:p w14:paraId="4DB6BBB9" w14:textId="77777777" w:rsidR="002E5F01" w:rsidRPr="00872772" w:rsidRDefault="00DA2D2C" w:rsidP="00E32E90">
      <w:pPr>
        <w:pStyle w:val="2"/>
        <w:rPr>
          <w:color w:val="000000" w:themeColor="text1"/>
          <w:rPrChange w:id="738" w:author="陳佳宜資訊部資訊安全處" w:date="2024-08-28T09:54:00Z" w16du:dateUtc="2024-08-28T01:54:00Z">
            <w:rPr/>
          </w:rPrChange>
        </w:rPr>
      </w:pPr>
      <w:bookmarkStart w:id="739" w:name="_Toc309719381"/>
      <w:bookmarkStart w:id="740" w:name="_Toc149723434"/>
      <w:r w:rsidRPr="00872772">
        <w:rPr>
          <w:color w:val="000000" w:themeColor="text1"/>
          <w:rPrChange w:id="741" w:author="陳佳宜資訊部資訊安全處" w:date="2024-08-28T09:54:00Z" w16du:dateUtc="2024-08-28T01:54:00Z">
            <w:rPr/>
          </w:rPrChange>
        </w:rPr>
        <w:t>資訊資產的新增、異動與停止使用</w:t>
      </w:r>
      <w:bookmarkEnd w:id="739"/>
      <w:bookmarkEnd w:id="740"/>
    </w:p>
    <w:p w14:paraId="764C96E0" w14:textId="77777777" w:rsidR="00DA2D2C" w:rsidRPr="00872772" w:rsidRDefault="00652D25" w:rsidP="0001571D">
      <w:pPr>
        <w:pStyle w:val="20"/>
        <w:rPr>
          <w:rFonts w:ascii="Times New Roman" w:hAnsi="Times New Roman" w:cs="Times New Roman"/>
          <w:color w:val="000000" w:themeColor="text1"/>
          <w:rPrChange w:id="742"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743" w:author="陳佳宜資訊部資訊安全處" w:date="2024-08-28T09:54:00Z" w16du:dateUtc="2024-08-28T01:54:00Z">
            <w:rPr>
              <w:rFonts w:ascii="Times New Roman" w:hAnsi="Times New Roman" w:cs="Times New Roman"/>
            </w:rPr>
          </w:rPrChange>
        </w:rPr>
        <w:t>各類資訊資產之新增、異動及停止使用，</w:t>
      </w:r>
      <w:r w:rsidR="00DD0FCB" w:rsidRPr="00872772">
        <w:rPr>
          <w:rFonts w:ascii="Times New Roman" w:hAnsi="Times New Roman" w:cs="Times New Roman"/>
          <w:color w:val="000000" w:themeColor="text1"/>
          <w:rPrChange w:id="744" w:author="陳佳宜資訊部資訊安全處" w:date="2024-08-28T09:54:00Z" w16du:dateUtc="2024-08-28T01:54:00Z">
            <w:rPr>
              <w:rFonts w:ascii="Times New Roman" w:hAnsi="Times New Roman" w:cs="Times New Roman"/>
            </w:rPr>
          </w:rPrChange>
        </w:rPr>
        <w:t>經</w:t>
      </w:r>
      <w:r w:rsidR="00E16E70" w:rsidRPr="00872772">
        <w:rPr>
          <w:rFonts w:ascii="Times New Roman" w:hAnsi="Times New Roman" w:cs="Times New Roman"/>
          <w:color w:val="000000" w:themeColor="text1"/>
          <w:rPrChange w:id="745" w:author="陳佳宜資訊部資訊安全處" w:date="2024-08-28T09:54:00Z" w16du:dateUtc="2024-08-28T01:54:00Z">
            <w:rPr>
              <w:rFonts w:ascii="Times New Roman" w:hAnsi="Times New Roman" w:cs="Times New Roman"/>
            </w:rPr>
          </w:rPrChange>
        </w:rPr>
        <w:t>申請後由</w:t>
      </w:r>
      <w:r w:rsidR="00DA2D2C" w:rsidRPr="00872772">
        <w:rPr>
          <w:rFonts w:ascii="Times New Roman" w:hAnsi="Times New Roman" w:cs="Times New Roman"/>
          <w:color w:val="000000" w:themeColor="text1"/>
          <w:rPrChange w:id="746" w:author="陳佳宜資訊部資訊安全處" w:date="2024-08-28T09:54:00Z" w16du:dateUtc="2024-08-28T01:54:00Z">
            <w:rPr>
              <w:rFonts w:ascii="Times New Roman" w:hAnsi="Times New Roman" w:cs="Times New Roman"/>
            </w:rPr>
          </w:rPrChange>
        </w:rPr>
        <w:t>資訊資產擁有者核准後，</w:t>
      </w:r>
      <w:r w:rsidR="005558E1" w:rsidRPr="00872772">
        <w:rPr>
          <w:rFonts w:ascii="Times New Roman" w:hAnsi="Times New Roman" w:cs="Times New Roman"/>
          <w:color w:val="000000" w:themeColor="text1"/>
          <w:rPrChange w:id="747" w:author="陳佳宜資訊部資訊安全處" w:date="2024-08-28T09:54:00Z" w16du:dateUtc="2024-08-28T01:54:00Z">
            <w:rPr>
              <w:rFonts w:ascii="Times New Roman" w:hAnsi="Times New Roman" w:cs="Times New Roman"/>
            </w:rPr>
          </w:rPrChange>
        </w:rPr>
        <w:t>資訊資產登錄人員</w:t>
      </w:r>
      <w:r w:rsidR="00DA2D2C" w:rsidRPr="00872772">
        <w:rPr>
          <w:rFonts w:ascii="Times New Roman" w:hAnsi="Times New Roman" w:cs="Times New Roman"/>
          <w:color w:val="000000" w:themeColor="text1"/>
          <w:rPrChange w:id="748" w:author="陳佳宜資訊部資訊安全處" w:date="2024-08-28T09:54:00Z" w16du:dateUtc="2024-08-28T01:54:00Z">
            <w:rPr>
              <w:rFonts w:ascii="Times New Roman" w:hAnsi="Times New Roman" w:cs="Times New Roman"/>
            </w:rPr>
          </w:rPrChange>
        </w:rPr>
        <w:t>彙整存檔及更新資訊資產清冊。</w:t>
      </w:r>
    </w:p>
    <w:p w14:paraId="7344F413" w14:textId="12FAD36F" w:rsidR="00DA2D2C" w:rsidRPr="00872772" w:rsidRDefault="00DA2D2C" w:rsidP="00E32E90">
      <w:pPr>
        <w:pStyle w:val="3"/>
        <w:rPr>
          <w:color w:val="000000" w:themeColor="text1"/>
          <w:rPrChange w:id="749" w:author="陳佳宜資訊部資訊安全處" w:date="2024-08-28T09:54:00Z" w16du:dateUtc="2024-08-28T01:54:00Z">
            <w:rPr/>
          </w:rPrChange>
        </w:rPr>
      </w:pPr>
      <w:r w:rsidRPr="00872772">
        <w:rPr>
          <w:color w:val="000000" w:themeColor="text1"/>
          <w:rPrChange w:id="750" w:author="陳佳宜資訊部資訊安全處" w:date="2024-08-28T09:54:00Z" w16du:dateUtc="2024-08-28T01:54:00Z">
            <w:rPr/>
          </w:rPrChange>
        </w:rPr>
        <w:t>資訊資產之</w:t>
      </w:r>
      <w:r w:rsidR="00A85545" w:rsidRPr="00872772">
        <w:rPr>
          <w:color w:val="000000" w:themeColor="text1"/>
          <w:rPrChange w:id="751" w:author="陳佳宜資訊部資訊安全處" w:date="2024-08-28T09:54:00Z" w16du:dateUtc="2024-08-28T01:54:00Z">
            <w:rPr/>
          </w:rPrChange>
        </w:rPr>
        <w:t>異動</w:t>
      </w:r>
    </w:p>
    <w:p w14:paraId="375481E7" w14:textId="77777777" w:rsidR="00DA2D2C" w:rsidRPr="00872772" w:rsidRDefault="00DA2D2C" w:rsidP="00CF1756">
      <w:pPr>
        <w:pStyle w:val="4"/>
        <w:ind w:hanging="480"/>
      </w:pPr>
      <w:r w:rsidRPr="00872772">
        <w:t>以下情形發生時，應進行資訊資產新增之作業：</w:t>
      </w:r>
    </w:p>
    <w:p w14:paraId="40083E47" w14:textId="07F9294A" w:rsidR="00DA2D2C" w:rsidRPr="00872772" w:rsidRDefault="00DA2D2C" w:rsidP="00CF1756">
      <w:pPr>
        <w:pStyle w:val="5"/>
        <w:rPr>
          <w:color w:val="000000" w:themeColor="text1"/>
          <w:rPrChange w:id="752" w:author="陳佳宜資訊部資訊安全處" w:date="2024-08-28T09:54:00Z" w16du:dateUtc="2024-08-28T01:54:00Z">
            <w:rPr/>
          </w:rPrChange>
        </w:rPr>
      </w:pPr>
      <w:r w:rsidRPr="00872772">
        <w:rPr>
          <w:color w:val="000000" w:themeColor="text1"/>
          <w:rPrChange w:id="753" w:author="陳佳宜資訊部資訊安全處" w:date="2024-08-28T09:54:00Z" w16du:dateUtc="2024-08-28T01:54:00Z">
            <w:rPr/>
          </w:rPrChange>
        </w:rPr>
        <w:t>新購</w:t>
      </w:r>
      <w:r w:rsidR="00A85545" w:rsidRPr="00872772">
        <w:rPr>
          <w:color w:val="000000" w:themeColor="text1"/>
          <w:rPrChange w:id="754" w:author="陳佳宜資訊部資訊安全處" w:date="2024-08-28T09:54:00Z" w16du:dateUtc="2024-08-28T01:54:00Z">
            <w:rPr/>
          </w:rPrChange>
        </w:rPr>
        <w:t>入</w:t>
      </w:r>
      <w:r w:rsidR="00A85545" w:rsidRPr="00872772">
        <w:rPr>
          <w:color w:val="000000" w:themeColor="text1"/>
          <w:rPrChange w:id="755" w:author="陳佳宜資訊部資訊安全處" w:date="2024-08-28T09:54:00Z" w16du:dateUtc="2024-08-28T01:54:00Z">
            <w:rPr/>
          </w:rPrChange>
        </w:rPr>
        <w:t>/</w:t>
      </w:r>
      <w:r w:rsidR="00A85545" w:rsidRPr="00872772">
        <w:rPr>
          <w:color w:val="000000" w:themeColor="text1"/>
          <w:rPrChange w:id="756" w:author="陳佳宜資訊部資訊安全處" w:date="2024-08-28T09:54:00Z" w16du:dateUtc="2024-08-28T01:54:00Z">
            <w:rPr/>
          </w:rPrChange>
        </w:rPr>
        <w:t>移</w:t>
      </w:r>
      <w:r w:rsidRPr="00872772">
        <w:rPr>
          <w:color w:val="000000" w:themeColor="text1"/>
          <w:rPrChange w:id="757" w:author="陳佳宜資訊部資訊安全處" w:date="2024-08-28T09:54:00Z" w16du:dateUtc="2024-08-28T01:54:00Z">
            <w:rPr/>
          </w:rPrChange>
        </w:rPr>
        <w:t>入之硬體設備。</w:t>
      </w:r>
    </w:p>
    <w:p w14:paraId="174A0EF3" w14:textId="3B8E142E" w:rsidR="00DA2D2C" w:rsidRPr="00872772" w:rsidRDefault="00A85545" w:rsidP="00CF1756">
      <w:pPr>
        <w:pStyle w:val="5"/>
        <w:rPr>
          <w:color w:val="000000" w:themeColor="text1"/>
          <w:rPrChange w:id="758" w:author="陳佳宜資訊部資訊安全處" w:date="2024-08-28T09:54:00Z" w16du:dateUtc="2024-08-28T01:54:00Z">
            <w:rPr/>
          </w:rPrChange>
        </w:rPr>
      </w:pPr>
      <w:r w:rsidRPr="00872772">
        <w:rPr>
          <w:color w:val="000000" w:themeColor="text1"/>
          <w:rPrChange w:id="759" w:author="陳佳宜資訊部資訊安全處" w:date="2024-08-28T09:54:00Z" w16du:dateUtc="2024-08-28T01:54:00Z">
            <w:rPr/>
          </w:rPrChange>
        </w:rPr>
        <w:t>新購入</w:t>
      </w:r>
      <w:r w:rsidRPr="00872772">
        <w:rPr>
          <w:color w:val="000000" w:themeColor="text1"/>
          <w:rPrChange w:id="760" w:author="陳佳宜資訊部資訊安全處" w:date="2024-08-28T09:54:00Z" w16du:dateUtc="2024-08-28T01:54:00Z">
            <w:rPr/>
          </w:rPrChange>
        </w:rPr>
        <w:t>/</w:t>
      </w:r>
      <w:r w:rsidRPr="00872772">
        <w:rPr>
          <w:color w:val="000000" w:themeColor="text1"/>
          <w:rPrChange w:id="761" w:author="陳佳宜資訊部資訊安全處" w:date="2024-08-28T09:54:00Z" w16du:dateUtc="2024-08-28T01:54:00Z">
            <w:rPr/>
          </w:rPrChange>
        </w:rPr>
        <w:t>移</w:t>
      </w:r>
      <w:r w:rsidR="00DA2D2C" w:rsidRPr="00872772">
        <w:rPr>
          <w:color w:val="000000" w:themeColor="text1"/>
          <w:rPrChange w:id="762" w:author="陳佳宜資訊部資訊安全處" w:date="2024-08-28T09:54:00Z" w16du:dateUtc="2024-08-28T01:54:00Z">
            <w:rPr/>
          </w:rPrChange>
        </w:rPr>
        <w:t>入之軟體或系統。</w:t>
      </w:r>
    </w:p>
    <w:p w14:paraId="0F2C3C00" w14:textId="54A8EDCB" w:rsidR="00DA2D2C" w:rsidRPr="00872772" w:rsidRDefault="00A85545" w:rsidP="00CF1756">
      <w:pPr>
        <w:pStyle w:val="5"/>
        <w:rPr>
          <w:color w:val="000000" w:themeColor="text1"/>
          <w:rPrChange w:id="763" w:author="陳佳宜資訊部資訊安全處" w:date="2024-08-28T09:54:00Z" w16du:dateUtc="2024-08-28T01:54:00Z">
            <w:rPr/>
          </w:rPrChange>
        </w:rPr>
      </w:pPr>
      <w:r w:rsidRPr="00872772">
        <w:rPr>
          <w:color w:val="000000" w:themeColor="text1"/>
          <w:rPrChange w:id="764" w:author="陳佳宜資訊部資訊安全處" w:date="2024-08-28T09:54:00Z" w16du:dateUtc="2024-08-28T01:54:00Z">
            <w:rPr/>
          </w:rPrChange>
        </w:rPr>
        <w:t>新購入</w:t>
      </w:r>
      <w:r w:rsidRPr="00872772">
        <w:rPr>
          <w:color w:val="000000" w:themeColor="text1"/>
          <w:rPrChange w:id="765" w:author="陳佳宜資訊部資訊安全處" w:date="2024-08-28T09:54:00Z" w16du:dateUtc="2024-08-28T01:54:00Z">
            <w:rPr/>
          </w:rPrChange>
        </w:rPr>
        <w:t>/</w:t>
      </w:r>
      <w:r w:rsidRPr="00872772">
        <w:rPr>
          <w:color w:val="000000" w:themeColor="text1"/>
          <w:rPrChange w:id="766" w:author="陳佳宜資訊部資訊安全處" w:date="2024-08-28T09:54:00Z" w16du:dateUtc="2024-08-28T01:54:00Z">
            <w:rPr/>
          </w:rPrChange>
        </w:rPr>
        <w:t>移入</w:t>
      </w:r>
      <w:r w:rsidR="00DA2D2C" w:rsidRPr="00872772">
        <w:rPr>
          <w:color w:val="000000" w:themeColor="text1"/>
          <w:rPrChange w:id="767" w:author="陳佳宜資訊部資訊安全處" w:date="2024-08-28T09:54:00Z" w16du:dateUtc="2024-08-28T01:54:00Z">
            <w:rPr/>
          </w:rPrChange>
        </w:rPr>
        <w:t>軟硬體設備所增加之系統文件、作業程序等。</w:t>
      </w:r>
    </w:p>
    <w:p w14:paraId="2F067690" w14:textId="37D706E4" w:rsidR="00DA2D2C" w:rsidRPr="00872772" w:rsidRDefault="00DA2D2C" w:rsidP="00CF1756">
      <w:pPr>
        <w:pStyle w:val="5"/>
        <w:rPr>
          <w:color w:val="000000" w:themeColor="text1"/>
          <w:rPrChange w:id="768" w:author="陳佳宜資訊部資訊安全處" w:date="2024-08-28T09:54:00Z" w16du:dateUtc="2024-08-28T01:54:00Z">
            <w:rPr/>
          </w:rPrChange>
        </w:rPr>
      </w:pPr>
      <w:r w:rsidRPr="00872772">
        <w:rPr>
          <w:color w:val="000000" w:themeColor="text1"/>
          <w:rPrChange w:id="769" w:author="陳佳宜資訊部資訊安全處" w:date="2024-08-28T09:54:00Z" w16du:dateUtc="2024-08-28T01:54:00Z">
            <w:rPr/>
          </w:rPrChange>
        </w:rPr>
        <w:t>新增加</w:t>
      </w:r>
      <w:r w:rsidR="00A85545" w:rsidRPr="00872772">
        <w:rPr>
          <w:color w:val="000000" w:themeColor="text1"/>
          <w:rPrChange w:id="770" w:author="陳佳宜資訊部資訊安全處" w:date="2024-08-28T09:54:00Z" w16du:dateUtc="2024-08-28T01:54:00Z">
            <w:rPr/>
          </w:rPrChange>
        </w:rPr>
        <w:t>/</w:t>
      </w:r>
      <w:r w:rsidR="00A85545" w:rsidRPr="00872772">
        <w:rPr>
          <w:color w:val="000000" w:themeColor="text1"/>
          <w:rPrChange w:id="771" w:author="陳佳宜資訊部資訊安全處" w:date="2024-08-28T09:54:00Z" w16du:dateUtc="2024-08-28T01:54:00Z">
            <w:rPr/>
          </w:rPrChange>
        </w:rPr>
        <w:t>權限異動</w:t>
      </w:r>
      <w:r w:rsidRPr="00872772">
        <w:rPr>
          <w:color w:val="000000" w:themeColor="text1"/>
          <w:rPrChange w:id="772" w:author="陳佳宜資訊部資訊安全處" w:date="2024-08-28T09:54:00Z" w16du:dateUtc="2024-08-28T01:54:00Z">
            <w:rPr/>
          </w:rPrChange>
        </w:rPr>
        <w:t>之作業流程所使用之文件表單。</w:t>
      </w:r>
    </w:p>
    <w:p w14:paraId="49567CAC" w14:textId="2C1CA830" w:rsidR="00DA2D2C" w:rsidRPr="00872772" w:rsidRDefault="00DA2D2C" w:rsidP="00BE7486">
      <w:pPr>
        <w:pStyle w:val="5"/>
        <w:rPr>
          <w:color w:val="000000" w:themeColor="text1"/>
          <w:rPrChange w:id="773" w:author="陳佳宜資訊部資訊安全處" w:date="2024-08-28T09:54:00Z" w16du:dateUtc="2024-08-28T01:54:00Z">
            <w:rPr/>
          </w:rPrChange>
        </w:rPr>
      </w:pPr>
      <w:r w:rsidRPr="00872772">
        <w:rPr>
          <w:color w:val="000000" w:themeColor="text1"/>
          <w:rPrChange w:id="774" w:author="陳佳宜資訊部資訊安全處" w:date="2024-08-28T09:54:00Z" w16du:dateUtc="2024-08-28T01:54:00Z">
            <w:rPr/>
          </w:rPrChange>
        </w:rPr>
        <w:t>作業流程變更時所增加之文件表單。</w:t>
      </w:r>
    </w:p>
    <w:p w14:paraId="15F9C0DB" w14:textId="77777777" w:rsidR="00DA2D2C" w:rsidRPr="00872772" w:rsidRDefault="00DA2D2C" w:rsidP="00CF1756">
      <w:pPr>
        <w:pStyle w:val="4"/>
        <w:ind w:hanging="480"/>
      </w:pPr>
      <w:r w:rsidRPr="00872772">
        <w:t>以下情形發生時，應進行資訊資產變更之作業：</w:t>
      </w:r>
    </w:p>
    <w:p w14:paraId="29685A64" w14:textId="0DE55854" w:rsidR="00DA2D2C" w:rsidRPr="00872772" w:rsidRDefault="00DA2D2C" w:rsidP="00CF1756">
      <w:pPr>
        <w:pStyle w:val="5"/>
        <w:rPr>
          <w:color w:val="000000" w:themeColor="text1"/>
          <w:rPrChange w:id="775" w:author="陳佳宜資訊部資訊安全處" w:date="2024-08-28T09:54:00Z" w16du:dateUtc="2024-08-28T01:54:00Z">
            <w:rPr/>
          </w:rPrChange>
        </w:rPr>
      </w:pPr>
      <w:r w:rsidRPr="00872772">
        <w:rPr>
          <w:color w:val="000000" w:themeColor="text1"/>
          <w:rPrChange w:id="776" w:author="陳佳宜資訊部資訊安全處" w:date="2024-08-28T09:54:00Z" w16du:dateUtc="2024-08-28T01:54:00Z">
            <w:rPr/>
          </w:rPrChange>
        </w:rPr>
        <w:t>各類資訊資產變更擁有者或保管者</w:t>
      </w:r>
      <w:r w:rsidR="00CF1756" w:rsidRPr="00872772">
        <w:rPr>
          <w:color w:val="000000" w:themeColor="text1"/>
          <w:rPrChange w:id="777" w:author="陳佳宜資訊部資訊安全處" w:date="2024-08-28T09:54:00Z" w16du:dateUtc="2024-08-28T01:54:00Z">
            <w:rPr/>
          </w:rPrChange>
        </w:rPr>
        <w:t>(</w:t>
      </w:r>
      <w:r w:rsidRPr="00872772">
        <w:rPr>
          <w:color w:val="000000" w:themeColor="text1"/>
          <w:rPrChange w:id="778" w:author="陳佳宜資訊部資訊安全處" w:date="2024-08-28T09:54:00Z" w16du:dateUtc="2024-08-28T01:54:00Z">
            <w:rPr/>
          </w:rPrChange>
        </w:rPr>
        <w:t>即資訊資產之移轉</w:t>
      </w:r>
      <w:r w:rsidR="00CF1756" w:rsidRPr="00872772">
        <w:rPr>
          <w:color w:val="000000" w:themeColor="text1"/>
          <w:rPrChange w:id="779" w:author="陳佳宜資訊部資訊安全處" w:date="2024-08-28T09:54:00Z" w16du:dateUtc="2024-08-28T01:54:00Z">
            <w:rPr/>
          </w:rPrChange>
        </w:rPr>
        <w:t>)</w:t>
      </w:r>
      <w:r w:rsidRPr="00872772">
        <w:rPr>
          <w:color w:val="000000" w:themeColor="text1"/>
          <w:rPrChange w:id="780" w:author="陳佳宜資訊部資訊安全處" w:date="2024-08-28T09:54:00Z" w16du:dateUtc="2024-08-28T01:54:00Z">
            <w:rPr/>
          </w:rPrChange>
        </w:rPr>
        <w:t>時。</w:t>
      </w:r>
    </w:p>
    <w:p w14:paraId="23607716" w14:textId="77777777" w:rsidR="00DA2D2C" w:rsidRPr="00872772" w:rsidRDefault="00DA2D2C" w:rsidP="00CF1756">
      <w:pPr>
        <w:pStyle w:val="5"/>
        <w:rPr>
          <w:color w:val="000000" w:themeColor="text1"/>
          <w:rPrChange w:id="781" w:author="陳佳宜資訊部資訊安全處" w:date="2024-08-28T09:54:00Z" w16du:dateUtc="2024-08-28T01:54:00Z">
            <w:rPr/>
          </w:rPrChange>
        </w:rPr>
      </w:pPr>
      <w:r w:rsidRPr="00872772">
        <w:rPr>
          <w:color w:val="000000" w:themeColor="text1"/>
          <w:rPrChange w:id="782" w:author="陳佳宜資訊部資訊安全處" w:date="2024-08-28T09:54:00Z" w16du:dateUtc="2024-08-28T01:54:00Z">
            <w:rPr/>
          </w:rPrChange>
        </w:rPr>
        <w:t>各類資訊資產變更資訊資產分類群組時。</w:t>
      </w:r>
    </w:p>
    <w:p w14:paraId="46C548C7" w14:textId="1A6D1A7A" w:rsidR="00DA2D2C" w:rsidRPr="00872772" w:rsidRDefault="00DA2D2C" w:rsidP="00CF1756">
      <w:pPr>
        <w:pStyle w:val="5"/>
        <w:rPr>
          <w:color w:val="000000" w:themeColor="text1"/>
          <w:rPrChange w:id="783" w:author="陳佳宜資訊部資訊安全處" w:date="2024-08-28T09:54:00Z" w16du:dateUtc="2024-08-28T01:54:00Z">
            <w:rPr/>
          </w:rPrChange>
        </w:rPr>
      </w:pPr>
      <w:r w:rsidRPr="00872772">
        <w:rPr>
          <w:color w:val="000000" w:themeColor="text1"/>
          <w:rPrChange w:id="784" w:author="陳佳宜資訊部資訊安全處" w:date="2024-08-28T09:54:00Z" w16du:dateUtc="2024-08-28T01:54:00Z">
            <w:rPr/>
          </w:rPrChange>
        </w:rPr>
        <w:t>資訊資產清冊內容</w:t>
      </w:r>
      <w:r w:rsidR="00CF1756" w:rsidRPr="00872772">
        <w:rPr>
          <w:color w:val="000000" w:themeColor="text1"/>
          <w:rPrChange w:id="785" w:author="陳佳宜資訊部資訊安全處" w:date="2024-08-28T09:54:00Z" w16du:dateUtc="2024-08-28T01:54:00Z">
            <w:rPr/>
          </w:rPrChange>
        </w:rPr>
        <w:t>(</w:t>
      </w:r>
      <w:r w:rsidR="00BF0DC2" w:rsidRPr="00872772">
        <w:rPr>
          <w:color w:val="000000" w:themeColor="text1"/>
          <w:rPrChange w:id="786" w:author="陳佳宜資訊部資訊安全處" w:date="2024-08-28T09:54:00Z" w16du:dateUtc="2024-08-28T01:54:00Z">
            <w:rPr/>
          </w:rPrChange>
        </w:rPr>
        <w:t>名稱、編號等</w:t>
      </w:r>
      <w:r w:rsidR="00BF0DC2" w:rsidRPr="00872772">
        <w:rPr>
          <w:color w:val="000000" w:themeColor="text1"/>
          <w:rPrChange w:id="787" w:author="陳佳宜資訊部資訊安全處" w:date="2024-08-28T09:54:00Z" w16du:dateUtc="2024-08-28T01:54:00Z">
            <w:rPr/>
          </w:rPrChange>
        </w:rPr>
        <w:t>…</w:t>
      </w:r>
      <w:r w:rsidR="00CF1756" w:rsidRPr="00872772">
        <w:rPr>
          <w:color w:val="000000" w:themeColor="text1"/>
          <w:rPrChange w:id="788" w:author="陳佳宜資訊部資訊安全處" w:date="2024-08-28T09:54:00Z" w16du:dateUtc="2024-08-28T01:54:00Z">
            <w:rPr/>
          </w:rPrChange>
        </w:rPr>
        <w:t>)</w:t>
      </w:r>
      <w:r w:rsidRPr="00872772">
        <w:rPr>
          <w:color w:val="000000" w:themeColor="text1"/>
          <w:rPrChange w:id="789" w:author="陳佳宜資訊部資訊安全處" w:date="2024-08-28T09:54:00Z" w16du:dateUtc="2024-08-28T01:54:00Z">
            <w:rPr/>
          </w:rPrChange>
        </w:rPr>
        <w:t>異動。</w:t>
      </w:r>
    </w:p>
    <w:p w14:paraId="1985E691" w14:textId="77777777" w:rsidR="00DA2D2C" w:rsidRPr="00872772" w:rsidRDefault="00DA2D2C" w:rsidP="00E32E90">
      <w:pPr>
        <w:pStyle w:val="3"/>
        <w:rPr>
          <w:color w:val="000000" w:themeColor="text1"/>
          <w:rPrChange w:id="790" w:author="陳佳宜資訊部資訊安全處" w:date="2024-08-28T09:54:00Z" w16du:dateUtc="2024-08-28T01:54:00Z">
            <w:rPr/>
          </w:rPrChange>
        </w:rPr>
      </w:pPr>
      <w:r w:rsidRPr="00872772">
        <w:rPr>
          <w:color w:val="000000" w:themeColor="text1"/>
          <w:rPrChange w:id="791" w:author="陳佳宜資訊部資訊安全處" w:date="2024-08-28T09:54:00Z" w16du:dateUtc="2024-08-28T01:54:00Z">
            <w:rPr/>
          </w:rPrChange>
        </w:rPr>
        <w:t>資訊資產之停止使用</w:t>
      </w:r>
    </w:p>
    <w:p w14:paraId="40EB0E36" w14:textId="77777777" w:rsidR="00DA2D2C" w:rsidRPr="00872772" w:rsidRDefault="00DA2D2C" w:rsidP="00CF1756">
      <w:pPr>
        <w:pStyle w:val="4"/>
        <w:ind w:hanging="480"/>
      </w:pPr>
      <w:r w:rsidRPr="00872772">
        <w:t>以下情形發生時，應進行資訊資產停止使用之作業：</w:t>
      </w:r>
    </w:p>
    <w:p w14:paraId="148CF6AD" w14:textId="77777777" w:rsidR="00DA2D2C" w:rsidRPr="00872772" w:rsidRDefault="00DA2D2C" w:rsidP="00CF1756">
      <w:pPr>
        <w:pStyle w:val="5"/>
        <w:rPr>
          <w:color w:val="000000" w:themeColor="text1"/>
          <w:rPrChange w:id="792" w:author="陳佳宜資訊部資訊安全處" w:date="2024-08-28T09:54:00Z" w16du:dateUtc="2024-08-28T01:54:00Z">
            <w:rPr/>
          </w:rPrChange>
        </w:rPr>
      </w:pPr>
      <w:r w:rsidRPr="00872772">
        <w:rPr>
          <w:color w:val="000000" w:themeColor="text1"/>
          <w:rPrChange w:id="793" w:author="陳佳宜資訊部資訊安全處" w:date="2024-08-28T09:54:00Z" w16du:dateUtc="2024-08-28T01:54:00Z">
            <w:rPr/>
          </w:rPrChange>
        </w:rPr>
        <w:t>硬體類資訊資產報廢</w:t>
      </w:r>
      <w:r w:rsidR="00BF0DC2" w:rsidRPr="00872772">
        <w:rPr>
          <w:color w:val="000000" w:themeColor="text1"/>
          <w:rPrChange w:id="794" w:author="陳佳宜資訊部資訊安全處" w:date="2024-08-28T09:54:00Z" w16du:dateUtc="2024-08-28T01:54:00Z">
            <w:rPr/>
          </w:rPrChange>
        </w:rPr>
        <w:t>及移出</w:t>
      </w:r>
      <w:r w:rsidRPr="00872772">
        <w:rPr>
          <w:color w:val="000000" w:themeColor="text1"/>
          <w:rPrChange w:id="795" w:author="陳佳宜資訊部資訊安全處" w:date="2024-08-28T09:54:00Z" w16du:dateUtc="2024-08-28T01:54:00Z">
            <w:rPr/>
          </w:rPrChange>
        </w:rPr>
        <w:t>時。</w:t>
      </w:r>
    </w:p>
    <w:p w14:paraId="7EE00224" w14:textId="44894EBE" w:rsidR="00DA2D2C" w:rsidRPr="00872772" w:rsidRDefault="00DA2D2C" w:rsidP="00CF1756">
      <w:pPr>
        <w:pStyle w:val="5"/>
        <w:rPr>
          <w:color w:val="000000" w:themeColor="text1"/>
          <w:rPrChange w:id="796" w:author="陳佳宜資訊部資訊安全處" w:date="2024-08-28T09:54:00Z" w16du:dateUtc="2024-08-28T01:54:00Z">
            <w:rPr/>
          </w:rPrChange>
        </w:rPr>
      </w:pPr>
      <w:r w:rsidRPr="00872772">
        <w:rPr>
          <w:color w:val="000000" w:themeColor="text1"/>
          <w:rPrChange w:id="797" w:author="陳佳宜資訊部資訊安全處" w:date="2024-08-28T09:54:00Z" w16du:dateUtc="2024-08-28T01:54:00Z">
            <w:rPr/>
          </w:rPrChange>
        </w:rPr>
        <w:t>軟體類資訊資產停止使用該系統或軟體時</w:t>
      </w:r>
      <w:r w:rsidR="00CF1756" w:rsidRPr="00872772">
        <w:rPr>
          <w:color w:val="000000" w:themeColor="text1"/>
          <w:rPrChange w:id="798" w:author="陳佳宜資訊部資訊安全處" w:date="2024-08-28T09:54:00Z" w16du:dateUtc="2024-08-28T01:54:00Z">
            <w:rPr/>
          </w:rPrChange>
        </w:rPr>
        <w:t>(</w:t>
      </w:r>
      <w:r w:rsidRPr="00872772">
        <w:rPr>
          <w:color w:val="000000" w:themeColor="text1"/>
          <w:rPrChange w:id="799" w:author="陳佳宜資訊部資訊安全處" w:date="2024-08-28T09:54:00Z" w16du:dateUtc="2024-08-28T01:54:00Z">
            <w:rPr/>
          </w:rPrChange>
        </w:rPr>
        <w:t>如因法令資料保存之規定雖已停止使用、仍須保留該軟體之備份時不在此限</w:t>
      </w:r>
      <w:r w:rsidR="00CF1756" w:rsidRPr="00872772">
        <w:rPr>
          <w:color w:val="000000" w:themeColor="text1"/>
          <w:rPrChange w:id="800" w:author="陳佳宜資訊部資訊安全處" w:date="2024-08-28T09:54:00Z" w16du:dateUtc="2024-08-28T01:54:00Z">
            <w:rPr/>
          </w:rPrChange>
        </w:rPr>
        <w:t>)</w:t>
      </w:r>
      <w:r w:rsidRPr="00872772">
        <w:rPr>
          <w:color w:val="000000" w:themeColor="text1"/>
          <w:rPrChange w:id="801" w:author="陳佳宜資訊部資訊安全處" w:date="2024-08-28T09:54:00Z" w16du:dateUtc="2024-08-28T01:54:00Z">
            <w:rPr/>
          </w:rPrChange>
        </w:rPr>
        <w:t>。</w:t>
      </w:r>
    </w:p>
    <w:p w14:paraId="72BF213A" w14:textId="77777777" w:rsidR="00DA2D2C" w:rsidRPr="00872772" w:rsidRDefault="00DA2D2C" w:rsidP="00CF1756">
      <w:pPr>
        <w:pStyle w:val="5"/>
        <w:rPr>
          <w:color w:val="000000" w:themeColor="text1"/>
          <w:rPrChange w:id="802" w:author="陳佳宜資訊部資訊安全處" w:date="2024-08-28T09:54:00Z" w16du:dateUtc="2024-08-28T01:54:00Z">
            <w:rPr/>
          </w:rPrChange>
        </w:rPr>
      </w:pPr>
      <w:r w:rsidRPr="00872772">
        <w:rPr>
          <w:color w:val="000000" w:themeColor="text1"/>
          <w:rPrChange w:id="803" w:author="陳佳宜資訊部資訊安全處" w:date="2024-08-28T09:54:00Z" w16du:dateUtc="2024-08-28T01:54:00Z">
            <w:rPr/>
          </w:rPrChange>
        </w:rPr>
        <w:t>資料／文件類資訊資產已不再使用且已過法令保存之年限時。</w:t>
      </w:r>
    </w:p>
    <w:p w14:paraId="296A9B8B" w14:textId="77777777" w:rsidR="00DA2D2C" w:rsidRPr="00872772" w:rsidRDefault="00BF0DC2" w:rsidP="00E32E90">
      <w:pPr>
        <w:pStyle w:val="2"/>
        <w:rPr>
          <w:color w:val="000000" w:themeColor="text1"/>
          <w:rPrChange w:id="804" w:author="陳佳宜資訊部資訊安全處" w:date="2024-08-28T09:54:00Z" w16du:dateUtc="2024-08-28T01:54:00Z">
            <w:rPr/>
          </w:rPrChange>
        </w:rPr>
      </w:pPr>
      <w:bookmarkStart w:id="805" w:name="_Toc309719382"/>
      <w:bookmarkStart w:id="806" w:name="_Toc149723435"/>
      <w:r w:rsidRPr="00872772">
        <w:rPr>
          <w:color w:val="000000" w:themeColor="text1"/>
          <w:rPrChange w:id="807" w:author="陳佳宜資訊部資訊安全處" w:date="2024-08-28T09:54:00Z" w16du:dateUtc="2024-08-28T01:54:00Z">
            <w:rPr/>
          </w:rPrChange>
        </w:rPr>
        <w:t>資訊資產群組之分類</w:t>
      </w:r>
      <w:r w:rsidR="00A651B8" w:rsidRPr="00872772">
        <w:rPr>
          <w:color w:val="000000" w:themeColor="text1"/>
          <w:rPrChange w:id="808" w:author="陳佳宜資訊部資訊安全處" w:date="2024-08-28T09:54:00Z" w16du:dateUtc="2024-08-28T01:54:00Z">
            <w:rPr/>
          </w:rPrChange>
        </w:rPr>
        <w:t>與管理</w:t>
      </w:r>
      <w:bookmarkEnd w:id="805"/>
      <w:bookmarkEnd w:id="806"/>
    </w:p>
    <w:p w14:paraId="79DDE581" w14:textId="77777777" w:rsidR="007D25BA" w:rsidRPr="00872772" w:rsidRDefault="00A651B8" w:rsidP="00E32E90">
      <w:pPr>
        <w:pStyle w:val="3"/>
        <w:rPr>
          <w:color w:val="000000" w:themeColor="text1"/>
          <w:rPrChange w:id="809" w:author="陳佳宜資訊部資訊安全處" w:date="2024-08-28T09:54:00Z" w16du:dateUtc="2024-08-28T01:54:00Z">
            <w:rPr/>
          </w:rPrChange>
        </w:rPr>
      </w:pPr>
      <w:r w:rsidRPr="00872772">
        <w:rPr>
          <w:color w:val="000000" w:themeColor="text1"/>
          <w:rPrChange w:id="810" w:author="陳佳宜資訊部資訊安全處" w:date="2024-08-28T09:54:00Z" w16du:dateUtc="2024-08-28T01:54:00Z">
            <w:rPr/>
          </w:rPrChange>
        </w:rPr>
        <w:t>授予資訊資產價值</w:t>
      </w:r>
    </w:p>
    <w:p w14:paraId="31A4F463" w14:textId="5D2C7EDB" w:rsidR="00CF1756" w:rsidRPr="00872772" w:rsidRDefault="00A651B8" w:rsidP="00CF1756">
      <w:pPr>
        <w:pStyle w:val="4"/>
        <w:ind w:hanging="480"/>
      </w:pPr>
      <w:r w:rsidRPr="00872772">
        <w:t>資訊資產之價值須分別針對資訊資產之內涵</w:t>
      </w:r>
      <w:r w:rsidR="00CF1756" w:rsidRPr="00872772">
        <w:t>(</w:t>
      </w:r>
      <w:r w:rsidRPr="00872772">
        <w:t>即</w:t>
      </w:r>
      <w:r w:rsidR="00CF1756" w:rsidRPr="00872772">
        <w:t>硬體、軟體、文件</w:t>
      </w:r>
      <w:r w:rsidR="00CF1756" w:rsidRPr="00872772">
        <w:t>/</w:t>
      </w:r>
      <w:r w:rsidR="00CF1756" w:rsidRPr="00872772">
        <w:t>資料、人員</w:t>
      </w:r>
      <w:r w:rsidRPr="00872772">
        <w:t>等</w:t>
      </w:r>
      <w:r w:rsidR="00CF1756" w:rsidRPr="00872772">
        <w:t>)</w:t>
      </w:r>
      <w:r w:rsidRPr="00872772">
        <w:t>，依其於機密性</w:t>
      </w:r>
      <w:r w:rsidR="00CF1756" w:rsidRPr="00872772">
        <w:t>(</w:t>
      </w:r>
      <w:r w:rsidRPr="00872772">
        <w:t>Confidentiality</w:t>
      </w:r>
      <w:r w:rsidR="00CF1756" w:rsidRPr="00872772">
        <w:t>)</w:t>
      </w:r>
      <w:r w:rsidRPr="00872772">
        <w:t>、完整性</w:t>
      </w:r>
      <w:r w:rsidR="00CF1756" w:rsidRPr="00872772">
        <w:t>(</w:t>
      </w:r>
      <w:r w:rsidRPr="00872772">
        <w:t>Integrity</w:t>
      </w:r>
      <w:r w:rsidR="00CF1756" w:rsidRPr="00872772">
        <w:t>)</w:t>
      </w:r>
      <w:r w:rsidRPr="00872772">
        <w:t>、可用性</w:t>
      </w:r>
      <w:r w:rsidR="00CF1756" w:rsidRPr="00872772">
        <w:t>(</w:t>
      </w:r>
      <w:r w:rsidRPr="00872772">
        <w:t>Availability</w:t>
      </w:r>
      <w:r w:rsidR="00CF1756" w:rsidRPr="00872772">
        <w:t>)</w:t>
      </w:r>
      <w:r w:rsidRPr="00872772">
        <w:t>三個面向之相對價值作為考量，並列表說明所授予相對價值之判斷依據，以作為資訊安全管理之重要基礎，並據以執行風險分析以選擇適當控管</w:t>
      </w:r>
      <w:r w:rsidR="00B85A89" w:rsidRPr="00872772">
        <w:t>。</w:t>
      </w:r>
    </w:p>
    <w:p w14:paraId="3663866B" w14:textId="78154973" w:rsidR="00CF1756" w:rsidRPr="00872772" w:rsidRDefault="00CF1756" w:rsidP="00BE7486">
      <w:pPr>
        <w:pStyle w:val="4"/>
        <w:ind w:hanging="480"/>
      </w:pPr>
      <w:r w:rsidRPr="00872772">
        <w:t>機密性</w:t>
      </w:r>
      <w:r w:rsidRPr="00872772">
        <w:t>(Confidentiality)</w:t>
      </w:r>
      <w:r w:rsidRPr="00872772">
        <w:t>價值：</w:t>
      </w:r>
      <w:r w:rsidRPr="00872772">
        <w:br/>
      </w:r>
      <w:r w:rsidRPr="00872772">
        <w:t>機密性的等級分為一般</w:t>
      </w:r>
      <w:r w:rsidRPr="00872772">
        <w:t>(</w:t>
      </w:r>
      <w:r w:rsidRPr="00872772">
        <w:t>可公開</w:t>
      </w:r>
      <w:r w:rsidRPr="00872772">
        <w:t>)</w:t>
      </w:r>
      <w:r w:rsidRPr="00872772">
        <w:t>、內部使用與限用</w:t>
      </w:r>
      <w:r w:rsidRPr="00872772">
        <w:t>(</w:t>
      </w:r>
      <w:r w:rsidRPr="00872772">
        <w:t>或敏感</w:t>
      </w:r>
      <w:r w:rsidRPr="00872772">
        <w:t>)</w:t>
      </w:r>
      <w:r w:rsidRPr="00872772">
        <w:t>及機密，分別以數字</w:t>
      </w:r>
      <w:r w:rsidRPr="00872772">
        <w:t>1</w:t>
      </w:r>
      <w:r w:rsidRPr="00872772">
        <w:t>、</w:t>
      </w:r>
      <w:r w:rsidRPr="00872772">
        <w:t>2</w:t>
      </w:r>
      <w:r w:rsidRPr="00872772">
        <w:t>及</w:t>
      </w:r>
      <w:r w:rsidRPr="00872772">
        <w:t>3</w:t>
      </w:r>
      <w:r w:rsidRPr="00872772">
        <w:t>來表示。</w:t>
      </w:r>
    </w:p>
    <w:p w14:paraId="761F11A4" w14:textId="026C38E5" w:rsidR="00CF1756" w:rsidRPr="00872772" w:rsidRDefault="00CF1756" w:rsidP="00BE7486">
      <w:pPr>
        <w:pStyle w:val="4"/>
        <w:ind w:hanging="480"/>
      </w:pPr>
      <w:r w:rsidRPr="00872772">
        <w:t>完整性</w:t>
      </w:r>
      <w:r w:rsidRPr="00872772">
        <w:t>(Integrity)</w:t>
      </w:r>
      <w:r w:rsidRPr="00872772">
        <w:t>價值：</w:t>
      </w:r>
      <w:r w:rsidRPr="00872772">
        <w:br/>
      </w:r>
      <w:r w:rsidRPr="00872772">
        <w:t>若缺乏完整性保護，所造成資訊資產損害之嚴重程度分別為低、中及高，分別以數字</w:t>
      </w:r>
      <w:r w:rsidRPr="00872772">
        <w:t>1</w:t>
      </w:r>
      <w:r w:rsidRPr="00872772">
        <w:t>、</w:t>
      </w:r>
      <w:r w:rsidRPr="00872772">
        <w:t>2</w:t>
      </w:r>
      <w:r w:rsidRPr="00872772">
        <w:t>及</w:t>
      </w:r>
      <w:r w:rsidRPr="00872772">
        <w:t>3</w:t>
      </w:r>
      <w:r w:rsidRPr="00872772">
        <w:t>來表示。</w:t>
      </w:r>
    </w:p>
    <w:p w14:paraId="31EF8663" w14:textId="57602935" w:rsidR="00CF1756" w:rsidRPr="00872772" w:rsidRDefault="00CF1756" w:rsidP="00CF1756">
      <w:pPr>
        <w:pStyle w:val="4"/>
        <w:ind w:hanging="480"/>
      </w:pPr>
      <w:r w:rsidRPr="00872772">
        <w:lastRenderedPageBreak/>
        <w:t>可用性</w:t>
      </w:r>
      <w:r w:rsidRPr="00872772">
        <w:t>(Availability)</w:t>
      </w:r>
      <w:r w:rsidRPr="00872772">
        <w:t>價值：</w:t>
      </w:r>
      <w:r w:rsidRPr="00872772">
        <w:br/>
      </w:r>
      <w:r w:rsidRPr="00872772">
        <w:t>可用性係對資訊資產使用上的依賴程度，分為低、中及高共</w:t>
      </w:r>
      <w:r w:rsidRPr="00872772">
        <w:t>3</w:t>
      </w:r>
      <w:r w:rsidRPr="00872772">
        <w:t>個等級，分別以數字</w:t>
      </w:r>
      <w:r w:rsidRPr="00872772">
        <w:t>1</w:t>
      </w:r>
      <w:r w:rsidRPr="00872772">
        <w:t>、</w:t>
      </w:r>
      <w:r w:rsidRPr="00872772">
        <w:t>2</w:t>
      </w:r>
      <w:r w:rsidRPr="00872772">
        <w:t>及</w:t>
      </w:r>
      <w:r w:rsidRPr="00872772">
        <w:t>3</w:t>
      </w:r>
      <w:r w:rsidRPr="00872772">
        <w:rPr>
          <w:rPrChange w:id="811" w:author="陳佳宜資訊部資訊安全處" w:date="2024-08-28T09:54:00Z" w16du:dateUtc="2024-08-28T01:54:00Z">
            <w:rPr>
              <w:color w:val="auto"/>
            </w:rPr>
          </w:rPrChange>
        </w:rPr>
        <w:t>來表示</w:t>
      </w:r>
      <w:r w:rsidRPr="00872772">
        <w:t>。</w:t>
      </w:r>
    </w:p>
    <w:p w14:paraId="1EDB6A2B" w14:textId="77777777" w:rsidR="008E245D" w:rsidRPr="00872772" w:rsidRDefault="008E245D" w:rsidP="00E32E90">
      <w:pPr>
        <w:pStyle w:val="3"/>
        <w:rPr>
          <w:color w:val="000000" w:themeColor="text1"/>
          <w:rPrChange w:id="812" w:author="陳佳宜資訊部資訊安全處" w:date="2024-08-28T09:54:00Z" w16du:dateUtc="2024-08-28T01:54:00Z">
            <w:rPr/>
          </w:rPrChange>
        </w:rPr>
      </w:pPr>
      <w:r w:rsidRPr="00872772">
        <w:rPr>
          <w:color w:val="000000" w:themeColor="text1"/>
          <w:rPrChange w:id="813" w:author="陳佳宜資訊部資訊安全處" w:date="2024-08-28T09:54:00Z" w16du:dateUtc="2024-08-28T01:54:00Z">
            <w:rPr/>
          </w:rPrChange>
        </w:rPr>
        <w:t>篩選核心系統</w:t>
      </w:r>
    </w:p>
    <w:p w14:paraId="6284BDCC" w14:textId="0CAAC5A5" w:rsidR="004C2C3A" w:rsidRPr="00872772" w:rsidRDefault="00673FFB" w:rsidP="00CF1756">
      <w:pPr>
        <w:pStyle w:val="4"/>
        <w:ind w:hanging="480"/>
      </w:pPr>
      <w:r w:rsidRPr="00872772">
        <w:t>應對自行</w:t>
      </w:r>
      <w:r w:rsidR="001A08D1" w:rsidRPr="00872772">
        <w:t>開發</w:t>
      </w:r>
      <w:r w:rsidRPr="00872772">
        <w:t>或委外開發之資訊系統完成資訊系統分級，</w:t>
      </w:r>
      <w:r w:rsidR="001A08D1" w:rsidRPr="00872772">
        <w:t>並</w:t>
      </w:r>
      <w:r w:rsidRPr="00872772">
        <w:t>區分核心與非核心系統，</w:t>
      </w:r>
      <w:r w:rsidR="008E245D" w:rsidRPr="00872772">
        <w:t>且</w:t>
      </w:r>
      <w:r w:rsidRPr="00872772">
        <w:t>每年應至少檢視一次分級妥適性。</w:t>
      </w:r>
      <w:r w:rsidR="004C2C3A" w:rsidRPr="00872772">
        <w:t>參考《證券暨期貨市場各服務事業資通系統安全防護基準參考指引》作為篩選標準：「核心系統：係指</w:t>
      </w:r>
      <w:r w:rsidR="004C2C3A" w:rsidRPr="00872772">
        <w:rPr>
          <w:b/>
          <w:bCs/>
        </w:rPr>
        <w:t>直接提供客戶交易</w:t>
      </w:r>
      <w:r w:rsidR="004C2C3A" w:rsidRPr="00872772">
        <w:t>或</w:t>
      </w:r>
      <w:r w:rsidR="004C2C3A" w:rsidRPr="00872772">
        <w:rPr>
          <w:b/>
          <w:bCs/>
        </w:rPr>
        <w:t>支持交易業務持續運作之必要系統</w:t>
      </w:r>
      <w:r w:rsidR="00CF1756" w:rsidRPr="00872772">
        <w:t>(</w:t>
      </w:r>
      <w:r w:rsidR="004C2C3A" w:rsidRPr="00872772">
        <w:t>如交易系統、報價系統、中</w:t>
      </w:r>
      <w:proofErr w:type="gramStart"/>
      <w:r w:rsidR="004C2C3A" w:rsidRPr="00872772">
        <w:t>台風控</w:t>
      </w:r>
      <w:proofErr w:type="gramEnd"/>
      <w:r w:rsidR="004C2C3A" w:rsidRPr="00872772">
        <w:t>、盤後結算系統、帳</w:t>
      </w:r>
      <w:proofErr w:type="gramStart"/>
      <w:r w:rsidR="004C2C3A" w:rsidRPr="00872772">
        <w:t>務</w:t>
      </w:r>
      <w:proofErr w:type="gramEnd"/>
      <w:r w:rsidR="004C2C3A" w:rsidRPr="00872772">
        <w:t>系統等維持交易業務之必要系統</w:t>
      </w:r>
      <w:r w:rsidR="00CF1756" w:rsidRPr="00872772">
        <w:t>)</w:t>
      </w:r>
      <w:r w:rsidR="004C2C3A" w:rsidRPr="00872772">
        <w:t>，</w:t>
      </w:r>
      <w:r w:rsidR="004C2C3A" w:rsidRPr="00872772">
        <w:rPr>
          <w:b/>
          <w:bCs/>
        </w:rPr>
        <w:t>其餘皆為非核心系統</w:t>
      </w:r>
      <w:r w:rsidR="004C2C3A" w:rsidRPr="00872772">
        <w:t>。」</w:t>
      </w:r>
    </w:p>
    <w:p w14:paraId="19723492" w14:textId="77777777" w:rsidR="00A11D4A" w:rsidRPr="00872772" w:rsidRDefault="00A11D4A" w:rsidP="00CF1756">
      <w:pPr>
        <w:pStyle w:val="4"/>
        <w:ind w:hanging="480"/>
      </w:pPr>
      <w:r w:rsidRPr="00872772">
        <w:t>核心系統應辦理</w:t>
      </w:r>
      <w:r w:rsidR="00350383" w:rsidRPr="00872772">
        <w:t>：</w:t>
      </w:r>
    </w:p>
    <w:p w14:paraId="4D578960" w14:textId="77777777" w:rsidR="008E245D" w:rsidRPr="00872772" w:rsidRDefault="00077ED5" w:rsidP="00BE7486">
      <w:pPr>
        <w:pStyle w:val="5"/>
        <w:rPr>
          <w:color w:val="000000" w:themeColor="text1"/>
          <w:rPrChange w:id="814" w:author="陳佳宜資訊部資訊安全處" w:date="2024-08-28T09:54:00Z" w16du:dateUtc="2024-08-28T01:54:00Z">
            <w:rPr/>
          </w:rPrChange>
        </w:rPr>
      </w:pPr>
      <w:r w:rsidRPr="00872772">
        <w:rPr>
          <w:color w:val="000000" w:themeColor="text1"/>
          <w:rPrChange w:id="815" w:author="陳佳宜資訊部資訊安全處" w:date="2024-08-28T09:54:00Z" w16du:dateUtc="2024-08-28T01:54:00Z">
            <w:rPr/>
          </w:rPrChange>
        </w:rPr>
        <w:t>對帳號登入失敗紀錄、非客戶帳號登入嘗試紀錄等進行監控及分析，並留存相關紀錄。</w:t>
      </w:r>
    </w:p>
    <w:p w14:paraId="323DF487" w14:textId="77777777" w:rsidR="008E245D" w:rsidRPr="00872772" w:rsidRDefault="00077ED5" w:rsidP="00BE7486">
      <w:pPr>
        <w:pStyle w:val="5"/>
        <w:rPr>
          <w:color w:val="000000" w:themeColor="text1"/>
          <w:rPrChange w:id="816" w:author="陳佳宜資訊部資訊安全處" w:date="2024-08-28T09:54:00Z" w16du:dateUtc="2024-08-28T01:54:00Z">
            <w:rPr/>
          </w:rPrChange>
        </w:rPr>
      </w:pPr>
      <w:r w:rsidRPr="00872772">
        <w:rPr>
          <w:color w:val="000000" w:themeColor="text1"/>
          <w:rPrChange w:id="817" w:author="陳佳宜資訊部資訊安全處" w:date="2024-08-28T09:54:00Z" w16du:dateUtc="2024-08-28T01:54:00Z">
            <w:rPr/>
          </w:rPrChange>
        </w:rPr>
        <w:t>對提供網際網路服務之核心系統辦理滲透測試，並依測試結果進行改善。</w:t>
      </w:r>
    </w:p>
    <w:p w14:paraId="0DDAB1EB" w14:textId="77777777" w:rsidR="008E245D" w:rsidRPr="00872772" w:rsidRDefault="00077ED5" w:rsidP="00BE7486">
      <w:pPr>
        <w:pStyle w:val="5"/>
        <w:rPr>
          <w:color w:val="000000" w:themeColor="text1"/>
          <w:rPrChange w:id="818" w:author="陳佳宜資訊部資訊安全處" w:date="2024-08-28T09:54:00Z" w16du:dateUtc="2024-08-28T01:54:00Z">
            <w:rPr/>
          </w:rPrChange>
        </w:rPr>
      </w:pPr>
      <w:r w:rsidRPr="00872772">
        <w:rPr>
          <w:color w:val="000000" w:themeColor="text1"/>
          <w:rPrChange w:id="819" w:author="陳佳宜資訊部資訊安全處" w:date="2024-08-28T09:54:00Z" w16du:dateUtc="2024-08-28T01:54:00Z">
            <w:rPr/>
          </w:rPrChange>
        </w:rPr>
        <w:t>評估核心系統可容忍中斷時間。</w:t>
      </w:r>
    </w:p>
    <w:p w14:paraId="19E833CE" w14:textId="77777777" w:rsidR="008E245D" w:rsidRPr="00872772" w:rsidRDefault="00077ED5" w:rsidP="00BE7486">
      <w:pPr>
        <w:pStyle w:val="5"/>
        <w:rPr>
          <w:color w:val="000000" w:themeColor="text1"/>
          <w:lang w:val="en-US"/>
          <w:rPrChange w:id="820" w:author="陳佳宜資訊部資訊安全處" w:date="2024-08-28T09:54:00Z" w16du:dateUtc="2024-08-28T01:54:00Z">
            <w:rPr>
              <w:lang w:val="en-US"/>
            </w:rPr>
          </w:rPrChange>
        </w:rPr>
      </w:pPr>
      <w:r w:rsidRPr="00872772">
        <w:rPr>
          <w:color w:val="000000" w:themeColor="text1"/>
          <w:rPrChange w:id="821" w:author="陳佳宜資訊部資訊安全處" w:date="2024-08-28T09:54:00Z" w16du:dateUtc="2024-08-28T01:54:00Z">
            <w:rPr/>
          </w:rPrChange>
        </w:rPr>
        <w:t>導入資訊安全管理系統，並通過公正第三方之驗證，且持續維持驗證有效性。</w:t>
      </w:r>
    </w:p>
    <w:p w14:paraId="7C18187C" w14:textId="084C0AD2" w:rsidR="00077ED5" w:rsidRPr="00872772" w:rsidRDefault="00077ED5" w:rsidP="00BE7486">
      <w:pPr>
        <w:pStyle w:val="5"/>
        <w:rPr>
          <w:color w:val="000000" w:themeColor="text1"/>
          <w:lang w:val="en-US"/>
          <w:rPrChange w:id="822" w:author="陳佳宜資訊部資訊安全處" w:date="2024-08-28T09:54:00Z" w16du:dateUtc="2024-08-28T01:54:00Z">
            <w:rPr>
              <w:lang w:val="en-US"/>
            </w:rPr>
          </w:rPrChange>
        </w:rPr>
      </w:pPr>
      <w:r w:rsidRPr="00872772">
        <w:rPr>
          <w:color w:val="000000" w:themeColor="text1"/>
          <w:rPrChange w:id="823" w:author="陳佳宜資訊部資訊安全處" w:date="2024-08-28T09:54:00Z" w16du:dateUtc="2024-08-28T01:54:00Z">
            <w:rPr/>
          </w:rPrChange>
        </w:rPr>
        <w:t>定期</w:t>
      </w:r>
      <w:r w:rsidR="00CF1756" w:rsidRPr="00872772">
        <w:rPr>
          <w:color w:val="000000" w:themeColor="text1"/>
          <w:rPrChange w:id="824" w:author="陳佳宜資訊部資訊安全處" w:date="2024-08-28T09:54:00Z" w16du:dateUtc="2024-08-28T01:54:00Z">
            <w:rPr/>
          </w:rPrChange>
        </w:rPr>
        <w:t>(</w:t>
      </w:r>
      <w:r w:rsidRPr="00872772">
        <w:rPr>
          <w:color w:val="000000" w:themeColor="text1"/>
          <w:rPrChange w:id="825" w:author="陳佳宜資訊部資訊安全處" w:date="2024-08-28T09:54:00Z" w16du:dateUtc="2024-08-28T01:54:00Z">
            <w:rPr/>
          </w:rPrChange>
        </w:rPr>
        <w:t>每年至少乙次</w:t>
      </w:r>
      <w:r w:rsidR="00CF1756" w:rsidRPr="00872772">
        <w:rPr>
          <w:color w:val="000000" w:themeColor="text1"/>
          <w:rPrChange w:id="826" w:author="陳佳宜資訊部資訊安全處" w:date="2024-08-28T09:54:00Z" w16du:dateUtc="2024-08-28T01:54:00Z">
            <w:rPr/>
          </w:rPrChange>
        </w:rPr>
        <w:t>)</w:t>
      </w:r>
      <w:r w:rsidRPr="00872772">
        <w:rPr>
          <w:color w:val="000000" w:themeColor="text1"/>
          <w:rPrChange w:id="827" w:author="陳佳宜資訊部資訊安全處" w:date="2024-08-28T09:54:00Z" w16du:dateUtc="2024-08-28T01:54:00Z">
            <w:rPr/>
          </w:rPrChange>
        </w:rPr>
        <w:t>由內部或委託外部專業機構評估電腦系統容量及安全措施之機制，定期對系統容量進行壓力測試，並留存紀錄。</w:t>
      </w:r>
    </w:p>
    <w:p w14:paraId="43704528" w14:textId="77777777" w:rsidR="00A651B8" w:rsidRPr="00872772" w:rsidRDefault="00A651B8" w:rsidP="00E32E90">
      <w:pPr>
        <w:pStyle w:val="3"/>
        <w:rPr>
          <w:color w:val="000000" w:themeColor="text1"/>
          <w:rPrChange w:id="828" w:author="陳佳宜資訊部資訊安全處" w:date="2024-08-28T09:54:00Z" w16du:dateUtc="2024-08-28T01:54:00Z">
            <w:rPr/>
          </w:rPrChange>
        </w:rPr>
      </w:pPr>
      <w:r w:rsidRPr="00872772">
        <w:rPr>
          <w:color w:val="000000" w:themeColor="text1"/>
          <w:rPrChange w:id="829" w:author="陳佳宜資訊部資訊安全處" w:date="2024-08-28T09:54:00Z" w16du:dateUtc="2024-08-28T01:54:00Z">
            <w:rPr/>
          </w:rPrChange>
        </w:rPr>
        <w:t>資訊資產群組化：為利於資訊資產管理上的一致性，以及降低風險分析時必須逐項分析之費時，並增進管理之效率，本公司對於所列示之資訊資產予以適當群組化。</w:t>
      </w:r>
    </w:p>
    <w:p w14:paraId="1A283AA9" w14:textId="312E3D37" w:rsidR="00AE553A" w:rsidRPr="00872772" w:rsidRDefault="00A651B8" w:rsidP="00CF1756">
      <w:pPr>
        <w:pStyle w:val="4"/>
        <w:ind w:hanging="480"/>
      </w:pPr>
      <w:r w:rsidRPr="00872772">
        <w:t>硬體</w:t>
      </w:r>
      <w:r w:rsidR="000268CD" w:rsidRPr="00872772">
        <w:t>(H)</w:t>
      </w:r>
      <w:r w:rsidRPr="00872772">
        <w:t>分為：</w:t>
      </w:r>
    </w:p>
    <w:p w14:paraId="396E716D" w14:textId="323575E0" w:rsidR="00AE553A" w:rsidRPr="00872772" w:rsidRDefault="00AE553A" w:rsidP="00CF1756">
      <w:pPr>
        <w:pStyle w:val="5"/>
        <w:rPr>
          <w:color w:val="000000" w:themeColor="text1"/>
          <w:rPrChange w:id="830" w:author="陳佳宜資訊部資訊安全處" w:date="2024-08-28T09:54:00Z" w16du:dateUtc="2024-08-28T01:54:00Z">
            <w:rPr/>
          </w:rPrChange>
        </w:rPr>
      </w:pPr>
      <w:r w:rsidRPr="00872772">
        <w:rPr>
          <w:color w:val="000000" w:themeColor="text1"/>
          <w:rPrChange w:id="831" w:author="陳佳宜資訊部資訊安全處" w:date="2024-08-28T09:54:00Z" w16du:dateUtc="2024-08-28T01:54:00Z">
            <w:rPr/>
          </w:rPrChange>
        </w:rPr>
        <w:t>伺服器設備類：</w:t>
      </w:r>
      <w:r w:rsidR="000D4D65" w:rsidRPr="00872772">
        <w:rPr>
          <w:color w:val="000000" w:themeColor="text1"/>
          <w:rPrChange w:id="832" w:author="陳佳宜資訊部資訊安全處" w:date="2024-08-28T09:54:00Z" w16du:dateUtc="2024-08-28T01:54:00Z">
            <w:rPr/>
          </w:rPrChange>
        </w:rPr>
        <w:br/>
      </w:r>
      <w:r w:rsidR="00A651B8" w:rsidRPr="00872772">
        <w:rPr>
          <w:rFonts w:eastAsia="Wingdings"/>
          <w:color w:val="000000" w:themeColor="text1"/>
          <w:rPrChange w:id="833" w:author="陳佳宜資訊部資訊安全處" w:date="2024-08-28T09:54:00Z" w16du:dateUtc="2024-08-28T01:54:00Z">
            <w:rPr>
              <w:rFonts w:eastAsia="Wingdings"/>
            </w:rPr>
          </w:rPrChange>
        </w:rPr>
        <w:sym w:font="Wingdings" w:char="F081"/>
      </w:r>
      <w:r w:rsidR="00D441E4" w:rsidRPr="00872772">
        <w:rPr>
          <w:color w:val="000000" w:themeColor="text1"/>
          <w:rPrChange w:id="834" w:author="陳佳宜資訊部資訊安全處" w:date="2024-08-28T09:54:00Z" w16du:dateUtc="2024-08-28T01:54:00Z">
            <w:rPr/>
          </w:rPrChange>
        </w:rPr>
        <w:t>H1</w:t>
      </w:r>
      <w:r w:rsidR="00D84EC0" w:rsidRPr="00872772">
        <w:rPr>
          <w:color w:val="000000" w:themeColor="text1"/>
          <w:rPrChange w:id="835" w:author="陳佳宜資訊部資訊安全處" w:date="2024-08-28T09:54:00Z" w16du:dateUtc="2024-08-28T01:54:00Z">
            <w:rPr/>
          </w:rPrChange>
        </w:rPr>
        <w:t xml:space="preserve"> </w:t>
      </w:r>
      <w:r w:rsidR="00D11A5D" w:rsidRPr="00872772">
        <w:rPr>
          <w:color w:val="000000" w:themeColor="text1"/>
          <w:rPrChange w:id="836" w:author="陳佳宜資訊部資訊安全處" w:date="2024-08-28T09:54:00Z" w16du:dateUtc="2024-08-28T01:54:00Z">
            <w:rPr/>
          </w:rPrChange>
        </w:rPr>
        <w:t>伺服器</w:t>
      </w:r>
      <w:r w:rsidR="00D11A5D" w:rsidRPr="00872772">
        <w:rPr>
          <w:color w:val="000000" w:themeColor="text1"/>
          <w:rPrChange w:id="837" w:author="陳佳宜資訊部資訊安全處" w:date="2024-08-28T09:54:00Z" w16du:dateUtc="2024-08-28T01:54:00Z">
            <w:rPr/>
          </w:rPrChange>
        </w:rPr>
        <w:t>--</w:t>
      </w:r>
      <w:r w:rsidR="00D11A5D" w:rsidRPr="00872772">
        <w:rPr>
          <w:color w:val="000000" w:themeColor="text1"/>
          <w:rPrChange w:id="838" w:author="陳佳宜資訊部資訊安全處" w:date="2024-08-28T09:54:00Z" w16du:dateUtc="2024-08-28T01:54:00Z">
            <w:rPr/>
          </w:rPrChange>
        </w:rPr>
        <w:t>與營運直接相關</w:t>
      </w:r>
      <w:r w:rsidR="00D11A5D" w:rsidRPr="00872772">
        <w:rPr>
          <w:color w:val="000000" w:themeColor="text1"/>
          <w:rPrChange w:id="839" w:author="陳佳宜資訊部資訊安全處" w:date="2024-08-28T09:54:00Z" w16du:dateUtc="2024-08-28T01:54:00Z">
            <w:rPr/>
          </w:rPrChange>
        </w:rPr>
        <w:t>_</w:t>
      </w:r>
      <w:r w:rsidR="00D11A5D" w:rsidRPr="00872772">
        <w:rPr>
          <w:color w:val="000000" w:themeColor="text1"/>
          <w:rPrChange w:id="840" w:author="陳佳宜資訊部資訊安全處" w:date="2024-08-28T09:54:00Z" w16du:dateUtc="2024-08-28T01:54:00Z">
            <w:rPr/>
          </w:rPrChange>
        </w:rPr>
        <w:t>核心系統</w:t>
      </w:r>
      <w:r w:rsidR="00A651B8" w:rsidRPr="00872772">
        <w:rPr>
          <w:color w:val="000000" w:themeColor="text1"/>
          <w:rPrChange w:id="841" w:author="陳佳宜資訊部資訊安全處" w:date="2024-08-28T09:54:00Z" w16du:dateUtc="2024-08-28T01:54:00Z">
            <w:rPr/>
          </w:rPrChange>
        </w:rPr>
        <w:t>、</w:t>
      </w:r>
      <w:r w:rsidR="00A651B8" w:rsidRPr="00872772">
        <w:rPr>
          <w:rFonts w:eastAsia="Wingdings"/>
          <w:color w:val="000000" w:themeColor="text1"/>
          <w:rPrChange w:id="842" w:author="陳佳宜資訊部資訊安全處" w:date="2024-08-28T09:54:00Z" w16du:dateUtc="2024-08-28T01:54:00Z">
            <w:rPr>
              <w:rFonts w:eastAsia="Wingdings"/>
            </w:rPr>
          </w:rPrChange>
        </w:rPr>
        <w:sym w:font="Wingdings" w:char="F082"/>
      </w:r>
      <w:r w:rsidR="00D441E4" w:rsidRPr="00872772">
        <w:rPr>
          <w:color w:val="000000" w:themeColor="text1"/>
          <w:rPrChange w:id="843" w:author="陳佳宜資訊部資訊安全處" w:date="2024-08-28T09:54:00Z" w16du:dateUtc="2024-08-28T01:54:00Z">
            <w:rPr/>
          </w:rPrChange>
        </w:rPr>
        <w:t>H2</w:t>
      </w:r>
      <w:r w:rsidR="00D84EC0" w:rsidRPr="00872772">
        <w:rPr>
          <w:color w:val="000000" w:themeColor="text1"/>
          <w:rPrChange w:id="844" w:author="陳佳宜資訊部資訊安全處" w:date="2024-08-28T09:54:00Z" w16du:dateUtc="2024-08-28T01:54:00Z">
            <w:rPr/>
          </w:rPrChange>
        </w:rPr>
        <w:t xml:space="preserve"> </w:t>
      </w:r>
      <w:r w:rsidR="00D11A5D" w:rsidRPr="00872772">
        <w:rPr>
          <w:color w:val="000000" w:themeColor="text1"/>
          <w:rPrChange w:id="845" w:author="陳佳宜資訊部資訊安全處" w:date="2024-08-28T09:54:00Z" w16du:dateUtc="2024-08-28T01:54:00Z">
            <w:rPr/>
          </w:rPrChange>
        </w:rPr>
        <w:t>伺服器</w:t>
      </w:r>
      <w:r w:rsidR="00D11A5D" w:rsidRPr="00872772">
        <w:rPr>
          <w:color w:val="000000" w:themeColor="text1"/>
          <w:rPrChange w:id="846" w:author="陳佳宜資訊部資訊安全處" w:date="2024-08-28T09:54:00Z" w16du:dateUtc="2024-08-28T01:54:00Z">
            <w:rPr/>
          </w:rPrChange>
        </w:rPr>
        <w:t>--</w:t>
      </w:r>
      <w:r w:rsidR="00D11A5D" w:rsidRPr="00872772">
        <w:rPr>
          <w:color w:val="000000" w:themeColor="text1"/>
          <w:rPrChange w:id="847" w:author="陳佳宜資訊部資訊安全處" w:date="2024-08-28T09:54:00Z" w16du:dateUtc="2024-08-28T01:54:00Z">
            <w:rPr/>
          </w:rPrChange>
        </w:rPr>
        <w:t>與營運直接相關</w:t>
      </w:r>
      <w:r w:rsidR="00D11A5D" w:rsidRPr="00872772">
        <w:rPr>
          <w:color w:val="000000" w:themeColor="text1"/>
          <w:rPrChange w:id="848" w:author="陳佳宜資訊部資訊安全處" w:date="2024-08-28T09:54:00Z" w16du:dateUtc="2024-08-28T01:54:00Z">
            <w:rPr/>
          </w:rPrChange>
        </w:rPr>
        <w:t>_</w:t>
      </w:r>
      <w:r w:rsidR="00D11A5D" w:rsidRPr="00872772">
        <w:rPr>
          <w:color w:val="000000" w:themeColor="text1"/>
          <w:rPrChange w:id="849" w:author="陳佳宜資訊部資訊安全處" w:date="2024-08-28T09:54:00Z" w16du:dateUtc="2024-08-28T01:54:00Z">
            <w:rPr/>
          </w:rPrChange>
        </w:rPr>
        <w:t>關鍵系統</w:t>
      </w:r>
      <w:r w:rsidR="00DC3D93" w:rsidRPr="00872772">
        <w:rPr>
          <w:color w:val="000000" w:themeColor="text1"/>
          <w:rPrChange w:id="850" w:author="陳佳宜資訊部資訊安全處" w:date="2024-08-28T09:54:00Z" w16du:dateUtc="2024-08-28T01:54:00Z">
            <w:rPr/>
          </w:rPrChange>
        </w:rPr>
        <w:t xml:space="preserve"> </w:t>
      </w:r>
      <w:r w:rsidR="00A651B8" w:rsidRPr="00872772">
        <w:rPr>
          <w:color w:val="000000" w:themeColor="text1"/>
          <w:rPrChange w:id="851" w:author="陳佳宜資訊部資訊安全處" w:date="2024-08-28T09:54:00Z" w16du:dateUtc="2024-08-28T01:54:00Z">
            <w:rPr/>
          </w:rPrChange>
        </w:rPr>
        <w:t>、</w:t>
      </w:r>
      <w:r w:rsidR="00A651B8" w:rsidRPr="00872772">
        <w:rPr>
          <w:rFonts w:eastAsia="Wingdings"/>
          <w:color w:val="000000" w:themeColor="text1"/>
          <w:rPrChange w:id="852" w:author="陳佳宜資訊部資訊安全處" w:date="2024-08-28T09:54:00Z" w16du:dateUtc="2024-08-28T01:54:00Z">
            <w:rPr>
              <w:rFonts w:eastAsia="Wingdings"/>
            </w:rPr>
          </w:rPrChange>
        </w:rPr>
        <w:sym w:font="Wingdings" w:char="F083"/>
      </w:r>
      <w:r w:rsidR="00D441E4" w:rsidRPr="00872772">
        <w:rPr>
          <w:color w:val="000000" w:themeColor="text1"/>
          <w:rPrChange w:id="853" w:author="陳佳宜資訊部資訊安全處" w:date="2024-08-28T09:54:00Z" w16du:dateUtc="2024-08-28T01:54:00Z">
            <w:rPr/>
          </w:rPrChange>
        </w:rPr>
        <w:t>H3</w:t>
      </w:r>
      <w:r w:rsidR="00D11A5D" w:rsidRPr="00872772">
        <w:rPr>
          <w:color w:val="000000" w:themeColor="text1"/>
          <w:rPrChange w:id="854" w:author="陳佳宜資訊部資訊安全處" w:date="2024-08-28T09:54:00Z" w16du:dateUtc="2024-08-28T01:54:00Z">
            <w:rPr/>
          </w:rPrChange>
        </w:rPr>
        <w:t>伺服器</w:t>
      </w:r>
      <w:r w:rsidR="00D11A5D" w:rsidRPr="00872772">
        <w:rPr>
          <w:color w:val="000000" w:themeColor="text1"/>
          <w:rPrChange w:id="855" w:author="陳佳宜資訊部資訊安全處" w:date="2024-08-28T09:54:00Z" w16du:dateUtc="2024-08-28T01:54:00Z">
            <w:rPr/>
          </w:rPrChange>
        </w:rPr>
        <w:t>--</w:t>
      </w:r>
      <w:r w:rsidR="00D11A5D" w:rsidRPr="00872772">
        <w:rPr>
          <w:color w:val="000000" w:themeColor="text1"/>
          <w:rPrChange w:id="856" w:author="陳佳宜資訊部資訊安全處" w:date="2024-08-28T09:54:00Z" w16du:dateUtc="2024-08-28T01:54:00Z">
            <w:rPr/>
          </w:rPrChange>
        </w:rPr>
        <w:t>與營運間接相關</w:t>
      </w:r>
      <w:r w:rsidR="009422E8" w:rsidRPr="00872772">
        <w:rPr>
          <w:color w:val="000000" w:themeColor="text1"/>
          <w:rPrChange w:id="857" w:author="陳佳宜資訊部資訊安全處" w:date="2024-08-28T09:54:00Z" w16du:dateUtc="2024-08-28T01:54:00Z">
            <w:rPr/>
          </w:rPrChange>
        </w:rPr>
        <w:t xml:space="preserve"> </w:t>
      </w:r>
      <w:r w:rsidR="00A651B8" w:rsidRPr="00872772">
        <w:rPr>
          <w:color w:val="000000" w:themeColor="text1"/>
          <w:rPrChange w:id="858" w:author="陳佳宜資訊部資訊安全處" w:date="2024-08-28T09:54:00Z" w16du:dateUtc="2024-08-28T01:54:00Z">
            <w:rPr/>
          </w:rPrChange>
        </w:rPr>
        <w:t>、</w:t>
      </w:r>
      <w:r w:rsidR="00A651B8" w:rsidRPr="00872772">
        <w:rPr>
          <w:rFonts w:eastAsia="Wingdings"/>
          <w:color w:val="000000" w:themeColor="text1"/>
          <w:rPrChange w:id="859" w:author="陳佳宜資訊部資訊安全處" w:date="2024-08-28T09:54:00Z" w16du:dateUtc="2024-08-28T01:54:00Z">
            <w:rPr>
              <w:rFonts w:eastAsia="Wingdings"/>
            </w:rPr>
          </w:rPrChange>
        </w:rPr>
        <w:sym w:font="Wingdings" w:char="F084"/>
      </w:r>
      <w:r w:rsidR="0040639F" w:rsidRPr="00872772">
        <w:rPr>
          <w:color w:val="000000" w:themeColor="text1"/>
          <w:rPrChange w:id="860" w:author="陳佳宜資訊部資訊安全處" w:date="2024-08-28T09:54:00Z" w16du:dateUtc="2024-08-28T01:54:00Z">
            <w:rPr/>
          </w:rPrChange>
        </w:rPr>
        <w:t>H4</w:t>
      </w:r>
      <w:r w:rsidR="00A510E4" w:rsidRPr="00872772">
        <w:rPr>
          <w:color w:val="000000" w:themeColor="text1"/>
          <w:rPrChange w:id="861" w:author="陳佳宜資訊部資訊安全處" w:date="2024-08-28T09:54:00Z" w16du:dateUtc="2024-08-28T01:54:00Z">
            <w:rPr/>
          </w:rPrChange>
        </w:rPr>
        <w:t xml:space="preserve"> </w:t>
      </w:r>
      <w:r w:rsidR="00D11A5D" w:rsidRPr="00872772">
        <w:rPr>
          <w:color w:val="000000" w:themeColor="text1"/>
          <w:rPrChange w:id="862" w:author="陳佳宜資訊部資訊安全處" w:date="2024-08-28T09:54:00Z" w16du:dateUtc="2024-08-28T01:54:00Z">
            <w:rPr/>
          </w:rPrChange>
        </w:rPr>
        <w:t>伺服器</w:t>
      </w:r>
      <w:r w:rsidR="00D11A5D" w:rsidRPr="00872772">
        <w:rPr>
          <w:color w:val="000000" w:themeColor="text1"/>
          <w:rPrChange w:id="863" w:author="陳佳宜資訊部資訊安全處" w:date="2024-08-28T09:54:00Z" w16du:dateUtc="2024-08-28T01:54:00Z">
            <w:rPr/>
          </w:rPrChange>
        </w:rPr>
        <w:t>--</w:t>
      </w:r>
      <w:r w:rsidR="00D11A5D" w:rsidRPr="00872772">
        <w:rPr>
          <w:color w:val="000000" w:themeColor="text1"/>
          <w:rPrChange w:id="864" w:author="陳佳宜資訊部資訊安全處" w:date="2024-08-28T09:54:00Z" w16du:dateUtc="2024-08-28T01:54:00Z">
            <w:rPr/>
          </w:rPrChange>
        </w:rPr>
        <w:t>開發測試</w:t>
      </w:r>
      <w:r w:rsidR="00A37F0E" w:rsidRPr="00872772">
        <w:rPr>
          <w:color w:val="000000" w:themeColor="text1"/>
          <w:rPrChange w:id="865" w:author="陳佳宜資訊部資訊安全處" w:date="2024-08-28T09:54:00Z" w16du:dateUtc="2024-08-28T01:54:00Z">
            <w:rPr/>
          </w:rPrChange>
        </w:rPr>
        <w:t xml:space="preserve"> </w:t>
      </w:r>
    </w:p>
    <w:p w14:paraId="40A50837" w14:textId="2FFBB859" w:rsidR="00AE553A" w:rsidRPr="00872772" w:rsidRDefault="00657D92" w:rsidP="00CF1756">
      <w:pPr>
        <w:pStyle w:val="5"/>
        <w:rPr>
          <w:color w:val="000000" w:themeColor="text1"/>
          <w:rPrChange w:id="866" w:author="陳佳宜資訊部資訊安全處" w:date="2024-08-28T09:54:00Z" w16du:dateUtc="2024-08-28T01:54:00Z">
            <w:rPr/>
          </w:rPrChange>
        </w:rPr>
      </w:pPr>
      <w:r w:rsidRPr="00872772">
        <w:rPr>
          <w:color w:val="000000" w:themeColor="text1"/>
          <w:rPrChange w:id="867" w:author="陳佳宜資訊部資訊安全處" w:date="2024-08-28T09:54:00Z" w16du:dateUtc="2024-08-28T01:54:00Z">
            <w:rPr/>
          </w:rPrChange>
        </w:rPr>
        <w:t>網路設備類</w:t>
      </w:r>
      <w:r w:rsidR="00AE553A" w:rsidRPr="00872772">
        <w:rPr>
          <w:color w:val="000000" w:themeColor="text1"/>
          <w:rPrChange w:id="868" w:author="陳佳宜資訊部資訊安全處" w:date="2024-08-28T09:54:00Z" w16du:dateUtc="2024-08-28T01:54:00Z">
            <w:rPr/>
          </w:rPrChange>
        </w:rPr>
        <w:t>：</w:t>
      </w:r>
      <w:r w:rsidR="000D4D65" w:rsidRPr="00872772">
        <w:rPr>
          <w:color w:val="000000" w:themeColor="text1"/>
          <w:rPrChange w:id="869" w:author="陳佳宜資訊部資訊安全處" w:date="2024-08-28T09:54:00Z" w16du:dateUtc="2024-08-28T01:54:00Z">
            <w:rPr/>
          </w:rPrChange>
        </w:rPr>
        <w:br/>
      </w:r>
      <w:r w:rsidR="00C37EA7" w:rsidRPr="00872772">
        <w:rPr>
          <w:rFonts w:eastAsia="Wingdings"/>
          <w:color w:val="000000" w:themeColor="text1"/>
          <w:rPrChange w:id="870" w:author="陳佳宜資訊部資訊安全處" w:date="2024-08-28T09:54:00Z" w16du:dateUtc="2024-08-28T01:54:00Z">
            <w:rPr>
              <w:rFonts w:eastAsia="Wingdings"/>
            </w:rPr>
          </w:rPrChange>
        </w:rPr>
        <w:sym w:font="Wingdings" w:char="F085"/>
      </w:r>
      <w:r w:rsidR="00A510E4" w:rsidRPr="00872772">
        <w:rPr>
          <w:rFonts w:eastAsia="Wingdings"/>
          <w:color w:val="000000" w:themeColor="text1"/>
          <w:rPrChange w:id="871" w:author="陳佳宜資訊部資訊安全處" w:date="2024-08-28T09:54:00Z" w16du:dateUtc="2024-08-28T01:54:00Z">
            <w:rPr>
              <w:rFonts w:eastAsia="Wingdings"/>
            </w:rPr>
          </w:rPrChange>
        </w:rPr>
        <w:t xml:space="preserve">H5 </w:t>
      </w:r>
      <w:r w:rsidR="00D11A5D" w:rsidRPr="00872772">
        <w:rPr>
          <w:color w:val="000000" w:themeColor="text1"/>
          <w:rPrChange w:id="872" w:author="陳佳宜資訊部資訊安全處" w:date="2024-08-28T09:54:00Z" w16du:dateUtc="2024-08-28T01:54:00Z">
            <w:rPr/>
          </w:rPrChange>
        </w:rPr>
        <w:t>網路設備</w:t>
      </w:r>
      <w:r w:rsidR="00D11A5D" w:rsidRPr="00872772">
        <w:rPr>
          <w:color w:val="000000" w:themeColor="text1"/>
          <w:rPrChange w:id="873" w:author="陳佳宜資訊部資訊安全處" w:date="2024-08-28T09:54:00Z" w16du:dateUtc="2024-08-28T01:54:00Z">
            <w:rPr/>
          </w:rPrChange>
        </w:rPr>
        <w:t>--</w:t>
      </w:r>
      <w:r w:rsidR="00D11A5D" w:rsidRPr="00872772">
        <w:rPr>
          <w:color w:val="000000" w:themeColor="text1"/>
          <w:rPrChange w:id="874" w:author="陳佳宜資訊部資訊安全處" w:date="2024-08-28T09:54:00Z" w16du:dateUtc="2024-08-28T01:54:00Z">
            <w:rPr/>
          </w:rPrChange>
        </w:rPr>
        <w:t>與營運直接相關</w:t>
      </w:r>
      <w:r w:rsidR="00A510E4" w:rsidRPr="00872772">
        <w:rPr>
          <w:color w:val="000000" w:themeColor="text1"/>
          <w:rPrChange w:id="875" w:author="陳佳宜資訊部資訊安全處" w:date="2024-08-28T09:54:00Z" w16du:dateUtc="2024-08-28T01:54:00Z">
            <w:rPr/>
          </w:rPrChange>
        </w:rPr>
        <w:t xml:space="preserve"> </w:t>
      </w:r>
      <w:r w:rsidR="00A510E4" w:rsidRPr="00872772">
        <w:rPr>
          <w:color w:val="000000" w:themeColor="text1"/>
          <w:rPrChange w:id="876" w:author="陳佳宜資訊部資訊安全處" w:date="2024-08-28T09:54:00Z" w16du:dateUtc="2024-08-28T01:54:00Z">
            <w:rPr/>
          </w:rPrChange>
        </w:rPr>
        <w:t>、</w:t>
      </w:r>
      <w:r w:rsidR="00704E46" w:rsidRPr="00872772">
        <w:rPr>
          <w:rFonts w:eastAsia="Wingdings"/>
          <w:color w:val="000000" w:themeColor="text1"/>
          <w:rPrChange w:id="877" w:author="陳佳宜資訊部資訊安全處" w:date="2024-08-28T09:54:00Z" w16du:dateUtc="2024-08-28T01:54:00Z">
            <w:rPr>
              <w:rFonts w:eastAsia="Wingdings"/>
            </w:rPr>
          </w:rPrChange>
        </w:rPr>
        <w:sym w:font="Wingdings" w:char="F086"/>
      </w:r>
      <w:r w:rsidR="00704E46" w:rsidRPr="00872772">
        <w:rPr>
          <w:color w:val="000000" w:themeColor="text1"/>
          <w:rPrChange w:id="878" w:author="陳佳宜資訊部資訊安全處" w:date="2024-08-28T09:54:00Z" w16du:dateUtc="2024-08-28T01:54:00Z">
            <w:rPr/>
          </w:rPrChange>
        </w:rPr>
        <w:t>H6</w:t>
      </w:r>
      <w:r w:rsidR="00D11A5D" w:rsidRPr="00872772">
        <w:rPr>
          <w:color w:val="000000" w:themeColor="text1"/>
          <w:rPrChange w:id="879" w:author="陳佳宜資訊部資訊安全處" w:date="2024-08-28T09:54:00Z" w16du:dateUtc="2024-08-28T01:54:00Z">
            <w:rPr/>
          </w:rPrChange>
        </w:rPr>
        <w:t>網路設備</w:t>
      </w:r>
      <w:r w:rsidR="00D11A5D" w:rsidRPr="00872772">
        <w:rPr>
          <w:color w:val="000000" w:themeColor="text1"/>
          <w:rPrChange w:id="880" w:author="陳佳宜資訊部資訊安全處" w:date="2024-08-28T09:54:00Z" w16du:dateUtc="2024-08-28T01:54:00Z">
            <w:rPr/>
          </w:rPrChange>
        </w:rPr>
        <w:t>--</w:t>
      </w:r>
      <w:r w:rsidR="00D11A5D" w:rsidRPr="00872772">
        <w:rPr>
          <w:color w:val="000000" w:themeColor="text1"/>
          <w:rPrChange w:id="881" w:author="陳佳宜資訊部資訊安全處" w:date="2024-08-28T09:54:00Z" w16du:dateUtc="2024-08-28T01:54:00Z">
            <w:rPr/>
          </w:rPrChange>
        </w:rPr>
        <w:t>與營運間接相關</w:t>
      </w:r>
    </w:p>
    <w:p w14:paraId="16C4A031" w14:textId="1BEC134A" w:rsidR="00704E46" w:rsidRPr="00872772" w:rsidRDefault="00891214" w:rsidP="00CF1756">
      <w:pPr>
        <w:pStyle w:val="5"/>
        <w:rPr>
          <w:color w:val="000000" w:themeColor="text1"/>
          <w:rPrChange w:id="882" w:author="陳佳宜資訊部資訊安全處" w:date="2024-08-28T09:54:00Z" w16du:dateUtc="2024-08-28T01:54:00Z">
            <w:rPr/>
          </w:rPrChange>
        </w:rPr>
      </w:pPr>
      <w:r w:rsidRPr="00872772">
        <w:rPr>
          <w:color w:val="000000" w:themeColor="text1"/>
          <w:rPrChange w:id="883" w:author="陳佳宜資訊部資訊安全處" w:date="2024-08-28T09:54:00Z" w16du:dateUtc="2024-08-28T01:54:00Z">
            <w:rPr/>
          </w:rPrChange>
        </w:rPr>
        <w:t>基礎設備與其他設備類</w:t>
      </w:r>
      <w:r w:rsidR="00AE553A" w:rsidRPr="00872772">
        <w:rPr>
          <w:color w:val="000000" w:themeColor="text1"/>
          <w:rPrChange w:id="884" w:author="陳佳宜資訊部資訊安全處" w:date="2024-08-28T09:54:00Z" w16du:dateUtc="2024-08-28T01:54:00Z">
            <w:rPr/>
          </w:rPrChange>
        </w:rPr>
        <w:t>：</w:t>
      </w:r>
    </w:p>
    <w:p w14:paraId="54955EF1" w14:textId="237B7E53" w:rsidR="00AE553A" w:rsidRPr="00872772" w:rsidRDefault="00A651B8" w:rsidP="00BE7486">
      <w:pPr>
        <w:pStyle w:val="5"/>
        <w:numPr>
          <w:ilvl w:val="0"/>
          <w:numId w:val="0"/>
        </w:numPr>
        <w:ind w:left="2268"/>
        <w:rPr>
          <w:color w:val="000000" w:themeColor="text1"/>
          <w:rPrChange w:id="885" w:author="陳佳宜資訊部資訊安全處" w:date="2024-08-28T09:54:00Z" w16du:dateUtc="2024-08-28T01:54:00Z">
            <w:rPr/>
          </w:rPrChange>
        </w:rPr>
      </w:pPr>
      <w:r w:rsidRPr="00872772">
        <w:rPr>
          <w:color w:val="000000" w:themeColor="text1"/>
          <w:rPrChange w:id="886" w:author="陳佳宜資訊部資訊安全處" w:date="2024-08-28T09:54:00Z" w16du:dateUtc="2024-08-28T01:54:00Z">
            <w:rPr/>
          </w:rPrChange>
        </w:rPr>
        <w:t>、</w:t>
      </w:r>
      <w:r w:rsidR="00C37EA7" w:rsidRPr="00872772">
        <w:rPr>
          <w:rFonts w:eastAsia="Wingdings"/>
          <w:color w:val="000000" w:themeColor="text1"/>
          <w:rPrChange w:id="887" w:author="陳佳宜資訊部資訊安全處" w:date="2024-08-28T09:54:00Z" w16du:dateUtc="2024-08-28T01:54:00Z">
            <w:rPr>
              <w:rFonts w:eastAsia="Wingdings"/>
            </w:rPr>
          </w:rPrChange>
        </w:rPr>
        <w:sym w:font="Wingdings" w:char="F087"/>
      </w:r>
      <w:r w:rsidR="00C37EA7" w:rsidRPr="00872772">
        <w:rPr>
          <w:color w:val="000000" w:themeColor="text1"/>
          <w:rPrChange w:id="888" w:author="陳佳宜資訊部資訊安全處" w:date="2024-08-28T09:54:00Z" w16du:dateUtc="2024-08-28T01:54:00Z">
            <w:rPr/>
          </w:rPrChange>
        </w:rPr>
        <w:t>H7</w:t>
      </w:r>
      <w:r w:rsidR="00891214" w:rsidRPr="00872772">
        <w:rPr>
          <w:color w:val="000000" w:themeColor="text1"/>
          <w:rPrChange w:id="889" w:author="陳佳宜資訊部資訊安全處" w:date="2024-08-28T09:54:00Z" w16du:dateUtc="2024-08-28T01:54:00Z">
            <w:rPr/>
          </w:rPrChange>
        </w:rPr>
        <w:t>基礎設備</w:t>
      </w:r>
    </w:p>
    <w:p w14:paraId="4519EFF7" w14:textId="166B7911" w:rsidR="00A651B8" w:rsidRPr="00872772" w:rsidRDefault="00891214" w:rsidP="00BE7486">
      <w:pPr>
        <w:pStyle w:val="5"/>
        <w:rPr>
          <w:color w:val="000000" w:themeColor="text1"/>
          <w:rPrChange w:id="890" w:author="陳佳宜資訊部資訊安全處" w:date="2024-08-28T09:54:00Z" w16du:dateUtc="2024-08-28T01:54:00Z">
            <w:rPr/>
          </w:rPrChange>
        </w:rPr>
      </w:pPr>
      <w:r w:rsidRPr="00872772">
        <w:rPr>
          <w:color w:val="000000" w:themeColor="text1"/>
          <w:rPrChange w:id="891" w:author="陳佳宜資訊部資訊安全處" w:date="2024-08-28T09:54:00Z" w16du:dateUtc="2024-08-28T01:54:00Z">
            <w:rPr/>
          </w:rPrChange>
        </w:rPr>
        <w:t>個人電腦類</w:t>
      </w:r>
      <w:r w:rsidR="00AE553A" w:rsidRPr="00872772">
        <w:rPr>
          <w:color w:val="000000" w:themeColor="text1"/>
          <w:rPrChange w:id="892" w:author="陳佳宜資訊部資訊安全處" w:date="2024-08-28T09:54:00Z" w16du:dateUtc="2024-08-28T01:54:00Z">
            <w:rPr/>
          </w:rPrChange>
        </w:rPr>
        <w:t>：</w:t>
      </w:r>
      <w:r w:rsidR="000D4D65" w:rsidRPr="00872772">
        <w:rPr>
          <w:color w:val="000000" w:themeColor="text1"/>
          <w:rPrChange w:id="893" w:author="陳佳宜資訊部資訊安全處" w:date="2024-08-28T09:54:00Z" w16du:dateUtc="2024-08-28T01:54:00Z">
            <w:rPr/>
          </w:rPrChange>
        </w:rPr>
        <w:br/>
      </w:r>
      <w:r w:rsidR="00C37EA7" w:rsidRPr="00872772">
        <w:rPr>
          <w:rFonts w:eastAsia="Wingdings"/>
          <w:color w:val="000000" w:themeColor="text1"/>
          <w:rPrChange w:id="894" w:author="陳佳宜資訊部資訊安全處" w:date="2024-08-28T09:54:00Z" w16du:dateUtc="2024-08-28T01:54:00Z">
            <w:rPr>
              <w:rFonts w:eastAsia="Wingdings"/>
            </w:rPr>
          </w:rPrChange>
        </w:rPr>
        <w:sym w:font="Wingdings" w:char="F088"/>
      </w:r>
      <w:r w:rsidR="00C37EA7" w:rsidRPr="00872772">
        <w:rPr>
          <w:color w:val="000000" w:themeColor="text1"/>
          <w:rPrChange w:id="895" w:author="陳佳宜資訊部資訊安全處" w:date="2024-08-28T09:54:00Z" w16du:dateUtc="2024-08-28T01:54:00Z">
            <w:rPr/>
          </w:rPrChange>
        </w:rPr>
        <w:t>H8</w:t>
      </w:r>
      <w:r w:rsidR="00283319" w:rsidRPr="00872772">
        <w:rPr>
          <w:color w:val="000000" w:themeColor="text1"/>
          <w:rPrChange w:id="896" w:author="陳佳宜資訊部資訊安全處" w:date="2024-08-28T09:54:00Z" w16du:dateUtc="2024-08-28T01:54:00Z">
            <w:rPr/>
          </w:rPrChange>
        </w:rPr>
        <w:t>個人電腦及周邊設備</w:t>
      </w:r>
    </w:p>
    <w:p w14:paraId="3823871E" w14:textId="77777777" w:rsidR="00D441E4" w:rsidRPr="00872772" w:rsidRDefault="00A651B8" w:rsidP="00CF1756">
      <w:pPr>
        <w:pStyle w:val="4"/>
        <w:ind w:hanging="480"/>
      </w:pPr>
      <w:r w:rsidRPr="00872772">
        <w:t>軟體</w:t>
      </w:r>
      <w:r w:rsidR="000268CD" w:rsidRPr="00872772">
        <w:t>(S)</w:t>
      </w:r>
      <w:r w:rsidRPr="00872772">
        <w:t>分為：</w:t>
      </w:r>
    </w:p>
    <w:p w14:paraId="72EAA1D2" w14:textId="364F4BF9" w:rsidR="00D441E4" w:rsidRPr="00872772" w:rsidRDefault="00D441E4" w:rsidP="00CF1756">
      <w:pPr>
        <w:pStyle w:val="5"/>
        <w:rPr>
          <w:color w:val="000000" w:themeColor="text1"/>
          <w:rPrChange w:id="897" w:author="陳佳宜資訊部資訊安全處" w:date="2024-08-28T09:54:00Z" w16du:dateUtc="2024-08-28T01:54:00Z">
            <w:rPr/>
          </w:rPrChange>
        </w:rPr>
      </w:pPr>
      <w:r w:rsidRPr="00872772">
        <w:rPr>
          <w:color w:val="000000" w:themeColor="text1"/>
          <w:rPrChange w:id="898" w:author="陳佳宜資訊部資訊安全處" w:date="2024-08-28T09:54:00Z" w16du:dateUtc="2024-08-28T01:54:00Z">
            <w:rPr/>
          </w:rPrChange>
        </w:rPr>
        <w:t>應用系統類：</w:t>
      </w:r>
      <w:r w:rsidR="000D4D65" w:rsidRPr="00872772">
        <w:rPr>
          <w:color w:val="000000" w:themeColor="text1"/>
          <w:rPrChange w:id="899" w:author="陳佳宜資訊部資訊安全處" w:date="2024-08-28T09:54:00Z" w16du:dateUtc="2024-08-28T01:54:00Z">
            <w:rPr/>
          </w:rPrChange>
        </w:rPr>
        <w:br/>
      </w:r>
      <w:r w:rsidR="00A651B8" w:rsidRPr="00872772">
        <w:rPr>
          <w:rFonts w:eastAsia="Wingdings"/>
          <w:color w:val="000000" w:themeColor="text1"/>
          <w:rPrChange w:id="900" w:author="陳佳宜資訊部資訊安全處" w:date="2024-08-28T09:54:00Z" w16du:dateUtc="2024-08-28T01:54:00Z">
            <w:rPr>
              <w:rFonts w:eastAsia="Wingdings"/>
            </w:rPr>
          </w:rPrChange>
        </w:rPr>
        <w:sym w:font="Wingdings" w:char="F081"/>
      </w:r>
      <w:r w:rsidRPr="00872772">
        <w:rPr>
          <w:color w:val="000000" w:themeColor="text1"/>
          <w:rPrChange w:id="901" w:author="陳佳宜資訊部資訊安全處" w:date="2024-08-28T09:54:00Z" w16du:dateUtc="2024-08-28T01:54:00Z">
            <w:rPr/>
          </w:rPrChange>
        </w:rPr>
        <w:t>S1</w:t>
      </w:r>
      <w:r w:rsidR="00BB7A4F" w:rsidRPr="00872772">
        <w:rPr>
          <w:color w:val="000000" w:themeColor="text1"/>
          <w:rPrChange w:id="902" w:author="陳佳宜資訊部資訊安全處" w:date="2024-08-28T09:54:00Z" w16du:dateUtc="2024-08-28T01:54:00Z">
            <w:rPr/>
          </w:rPrChange>
        </w:rPr>
        <w:t xml:space="preserve"> </w:t>
      </w:r>
      <w:r w:rsidR="00FC3E98" w:rsidRPr="00872772">
        <w:rPr>
          <w:color w:val="000000" w:themeColor="text1"/>
          <w:rPrChange w:id="903" w:author="陳佳宜資訊部資訊安全處" w:date="2024-08-28T09:54:00Z" w16du:dateUtc="2024-08-28T01:54:00Z">
            <w:rPr/>
          </w:rPrChange>
        </w:rPr>
        <w:t>與核心營運直接相關軟體</w:t>
      </w:r>
      <w:r w:rsidR="00246290" w:rsidRPr="00872772">
        <w:rPr>
          <w:color w:val="000000" w:themeColor="text1"/>
          <w:rPrChange w:id="904" w:author="陳佳宜資訊部資訊安全處" w:date="2024-08-28T09:54:00Z" w16du:dateUtc="2024-08-28T01:54:00Z">
            <w:rPr/>
          </w:rPrChange>
        </w:rPr>
        <w:t>、</w:t>
      </w:r>
      <w:r w:rsidR="00A651B8" w:rsidRPr="00872772">
        <w:rPr>
          <w:rFonts w:eastAsia="Wingdings"/>
          <w:color w:val="000000" w:themeColor="text1"/>
          <w:rPrChange w:id="905" w:author="陳佳宜資訊部資訊安全處" w:date="2024-08-28T09:54:00Z" w16du:dateUtc="2024-08-28T01:54:00Z">
            <w:rPr>
              <w:rFonts w:eastAsia="Wingdings"/>
            </w:rPr>
          </w:rPrChange>
        </w:rPr>
        <w:sym w:font="Wingdings" w:char="F082"/>
      </w:r>
      <w:r w:rsidRPr="00872772">
        <w:rPr>
          <w:color w:val="000000" w:themeColor="text1"/>
          <w:rPrChange w:id="906" w:author="陳佳宜資訊部資訊安全處" w:date="2024-08-28T09:54:00Z" w16du:dateUtc="2024-08-28T01:54:00Z">
            <w:rPr/>
          </w:rPrChange>
        </w:rPr>
        <w:t>S2</w:t>
      </w:r>
      <w:r w:rsidR="00BB7A4F" w:rsidRPr="00872772">
        <w:rPr>
          <w:color w:val="000000" w:themeColor="text1"/>
          <w:rPrChange w:id="907" w:author="陳佳宜資訊部資訊安全處" w:date="2024-08-28T09:54:00Z" w16du:dateUtc="2024-08-28T01:54:00Z">
            <w:rPr/>
          </w:rPrChange>
        </w:rPr>
        <w:t xml:space="preserve"> </w:t>
      </w:r>
      <w:r w:rsidR="00DE0385" w:rsidRPr="00872772">
        <w:rPr>
          <w:color w:val="000000" w:themeColor="text1"/>
          <w:rPrChange w:id="908" w:author="陳佳宜資訊部資訊安全處" w:date="2024-08-28T09:54:00Z" w16du:dateUtc="2024-08-28T01:54:00Z">
            <w:rPr/>
          </w:rPrChange>
        </w:rPr>
        <w:t>與關鍵營運直接相關軟體</w:t>
      </w:r>
      <w:r w:rsidR="00246290" w:rsidRPr="00872772">
        <w:rPr>
          <w:color w:val="000000" w:themeColor="text1"/>
          <w:rPrChange w:id="909" w:author="陳佳宜資訊部資訊安全處" w:date="2024-08-28T09:54:00Z" w16du:dateUtc="2024-08-28T01:54:00Z">
            <w:rPr/>
          </w:rPrChange>
        </w:rPr>
        <w:t>、</w:t>
      </w:r>
      <w:r w:rsidR="00A651B8" w:rsidRPr="00872772">
        <w:rPr>
          <w:rFonts w:eastAsia="Wingdings"/>
          <w:color w:val="000000" w:themeColor="text1"/>
          <w:rPrChange w:id="910" w:author="陳佳宜資訊部資訊安全處" w:date="2024-08-28T09:54:00Z" w16du:dateUtc="2024-08-28T01:54:00Z">
            <w:rPr>
              <w:rFonts w:eastAsia="Wingdings"/>
            </w:rPr>
          </w:rPrChange>
        </w:rPr>
        <w:sym w:font="Wingdings" w:char="F083"/>
      </w:r>
      <w:r w:rsidRPr="00872772">
        <w:rPr>
          <w:color w:val="000000" w:themeColor="text1"/>
          <w:rPrChange w:id="911" w:author="陳佳宜資訊部資訊安全處" w:date="2024-08-28T09:54:00Z" w16du:dateUtc="2024-08-28T01:54:00Z">
            <w:rPr/>
          </w:rPrChange>
        </w:rPr>
        <w:t>S3</w:t>
      </w:r>
      <w:r w:rsidR="00DE0385" w:rsidRPr="00872772">
        <w:rPr>
          <w:color w:val="000000" w:themeColor="text1"/>
          <w:rPrChange w:id="912" w:author="陳佳宜資訊部資訊安全處" w:date="2024-08-28T09:54:00Z" w16du:dateUtc="2024-08-28T01:54:00Z">
            <w:rPr/>
          </w:rPrChange>
        </w:rPr>
        <w:t>一般軟體</w:t>
      </w:r>
      <w:r w:rsidR="00246290" w:rsidRPr="00872772">
        <w:rPr>
          <w:color w:val="000000" w:themeColor="text1"/>
          <w:rPrChange w:id="913" w:author="陳佳宜資訊部資訊安全處" w:date="2024-08-28T09:54:00Z" w16du:dateUtc="2024-08-28T01:54:00Z">
            <w:rPr/>
          </w:rPrChange>
        </w:rPr>
        <w:t>、</w:t>
      </w:r>
      <w:r w:rsidR="00A651B8" w:rsidRPr="00872772">
        <w:rPr>
          <w:rFonts w:eastAsia="Wingdings"/>
          <w:color w:val="000000" w:themeColor="text1"/>
          <w:rPrChange w:id="914" w:author="陳佳宜資訊部資訊安全處" w:date="2024-08-28T09:54:00Z" w16du:dateUtc="2024-08-28T01:54:00Z">
            <w:rPr>
              <w:rFonts w:eastAsia="Wingdings"/>
            </w:rPr>
          </w:rPrChange>
        </w:rPr>
        <w:sym w:font="Wingdings" w:char="F084"/>
      </w:r>
      <w:r w:rsidR="00E65A06" w:rsidRPr="00872772">
        <w:rPr>
          <w:color w:val="000000" w:themeColor="text1"/>
          <w:rPrChange w:id="915" w:author="陳佳宜資訊部資訊安全處" w:date="2024-08-28T09:54:00Z" w16du:dateUtc="2024-08-28T01:54:00Z">
            <w:rPr/>
          </w:rPrChange>
        </w:rPr>
        <w:t>S4</w:t>
      </w:r>
      <w:r w:rsidR="00993303" w:rsidRPr="00872772">
        <w:rPr>
          <w:color w:val="000000" w:themeColor="text1"/>
          <w:rPrChange w:id="916" w:author="陳佳宜資訊部資訊安全處" w:date="2024-08-28T09:54:00Z" w16du:dateUtc="2024-08-28T01:54:00Z">
            <w:rPr/>
          </w:rPrChange>
        </w:rPr>
        <w:t xml:space="preserve"> IT </w:t>
      </w:r>
      <w:r w:rsidR="00993303" w:rsidRPr="00872772">
        <w:rPr>
          <w:color w:val="000000" w:themeColor="text1"/>
          <w:rPrChange w:id="917" w:author="陳佳宜資訊部資訊安全處" w:date="2024-08-28T09:54:00Z" w16du:dateUtc="2024-08-28T01:54:00Z">
            <w:rPr/>
          </w:rPrChange>
        </w:rPr>
        <w:t>管理性作業相關軟體</w:t>
      </w:r>
      <w:r w:rsidR="00EF6074" w:rsidRPr="00872772">
        <w:rPr>
          <w:color w:val="000000" w:themeColor="text1"/>
          <w:rPrChange w:id="918" w:author="陳佳宜資訊部資訊安全處" w:date="2024-08-28T09:54:00Z" w16du:dateUtc="2024-08-28T01:54:00Z">
            <w:rPr/>
          </w:rPrChange>
        </w:rPr>
        <w:t>、</w:t>
      </w:r>
      <w:r w:rsidR="00EF6074" w:rsidRPr="00872772">
        <w:rPr>
          <w:rFonts w:eastAsia="Wingdings"/>
          <w:color w:val="000000" w:themeColor="text1"/>
          <w:rPrChange w:id="919" w:author="陳佳宜資訊部資訊安全處" w:date="2024-08-28T09:54:00Z" w16du:dateUtc="2024-08-28T01:54:00Z">
            <w:rPr>
              <w:rFonts w:eastAsia="Wingdings"/>
            </w:rPr>
          </w:rPrChange>
        </w:rPr>
        <w:sym w:font="Wingdings" w:char="F085"/>
      </w:r>
      <w:r w:rsidR="00EF6074" w:rsidRPr="00872772">
        <w:rPr>
          <w:color w:val="000000" w:themeColor="text1"/>
          <w:rPrChange w:id="920" w:author="陳佳宜資訊部資訊安全處" w:date="2024-08-28T09:54:00Z" w16du:dateUtc="2024-08-28T01:54:00Z">
            <w:rPr/>
          </w:rPrChange>
        </w:rPr>
        <w:t>S5</w:t>
      </w:r>
      <w:r w:rsidR="00A577A2" w:rsidRPr="00872772">
        <w:rPr>
          <w:color w:val="000000" w:themeColor="text1"/>
          <w:rPrChange w:id="921" w:author="陳佳宜資訊部資訊安全處" w:date="2024-08-28T09:54:00Z" w16du:dateUtc="2024-08-28T01:54:00Z">
            <w:rPr/>
          </w:rPrChange>
        </w:rPr>
        <w:t xml:space="preserve"> IT </w:t>
      </w:r>
      <w:r w:rsidR="00A577A2" w:rsidRPr="00872772">
        <w:rPr>
          <w:color w:val="000000" w:themeColor="text1"/>
          <w:rPrChange w:id="922" w:author="陳佳宜資訊部資訊安全處" w:date="2024-08-28T09:54:00Z" w16du:dateUtc="2024-08-28T01:54:00Z">
            <w:rPr/>
          </w:rPrChange>
        </w:rPr>
        <w:t>基礎相關軟體</w:t>
      </w:r>
    </w:p>
    <w:p w14:paraId="0F17A7CE" w14:textId="34103960" w:rsidR="00A651B8" w:rsidRPr="00872772" w:rsidRDefault="00D441E4" w:rsidP="00BE7486">
      <w:pPr>
        <w:pStyle w:val="5"/>
        <w:rPr>
          <w:color w:val="000000" w:themeColor="text1"/>
          <w:rPrChange w:id="923" w:author="陳佳宜資訊部資訊安全處" w:date="2024-08-28T09:54:00Z" w16du:dateUtc="2024-08-28T01:54:00Z">
            <w:rPr/>
          </w:rPrChange>
        </w:rPr>
      </w:pPr>
      <w:r w:rsidRPr="00872772">
        <w:rPr>
          <w:color w:val="000000" w:themeColor="text1"/>
          <w:rPrChange w:id="924" w:author="陳佳宜資訊部資訊安全處" w:date="2024-08-28T09:54:00Z" w16du:dateUtc="2024-08-28T01:54:00Z">
            <w:rPr/>
          </w:rPrChange>
        </w:rPr>
        <w:lastRenderedPageBreak/>
        <w:t>套裝軟體類：</w:t>
      </w:r>
      <w:r w:rsidR="000D4D65" w:rsidRPr="00872772">
        <w:rPr>
          <w:color w:val="000000" w:themeColor="text1"/>
          <w:rPrChange w:id="925" w:author="陳佳宜資訊部資訊安全處" w:date="2024-08-28T09:54:00Z" w16du:dateUtc="2024-08-28T01:54:00Z">
            <w:rPr/>
          </w:rPrChange>
        </w:rPr>
        <w:br/>
      </w:r>
      <w:r w:rsidR="00C26C3B" w:rsidRPr="00872772">
        <w:rPr>
          <w:rFonts w:eastAsia="Wingdings"/>
          <w:color w:val="000000" w:themeColor="text1"/>
          <w:rPrChange w:id="926" w:author="陳佳宜資訊部資訊安全處" w:date="2024-08-28T09:54:00Z" w16du:dateUtc="2024-08-28T01:54:00Z">
            <w:rPr>
              <w:rFonts w:eastAsia="Wingdings"/>
            </w:rPr>
          </w:rPrChange>
        </w:rPr>
        <w:sym w:font="Wingdings" w:char="F086"/>
      </w:r>
      <w:r w:rsidRPr="00872772">
        <w:rPr>
          <w:color w:val="000000" w:themeColor="text1"/>
          <w:rPrChange w:id="927" w:author="陳佳宜資訊部資訊安全處" w:date="2024-08-28T09:54:00Z" w16du:dateUtc="2024-08-28T01:54:00Z">
            <w:rPr/>
          </w:rPrChange>
        </w:rPr>
        <w:t>S</w:t>
      </w:r>
      <w:r w:rsidR="00C26C3B" w:rsidRPr="00872772">
        <w:rPr>
          <w:color w:val="000000" w:themeColor="text1"/>
          <w:rPrChange w:id="928" w:author="陳佳宜資訊部資訊安全處" w:date="2024-08-28T09:54:00Z" w16du:dateUtc="2024-08-28T01:54:00Z">
            <w:rPr/>
          </w:rPrChange>
        </w:rPr>
        <w:t xml:space="preserve">6 </w:t>
      </w:r>
      <w:r w:rsidR="00D11A5D" w:rsidRPr="00872772">
        <w:rPr>
          <w:color w:val="000000" w:themeColor="text1"/>
          <w:rPrChange w:id="929" w:author="陳佳宜資訊部資訊安全處" w:date="2024-08-28T09:54:00Z" w16du:dateUtc="2024-08-28T01:54:00Z">
            <w:rPr/>
          </w:rPrChange>
        </w:rPr>
        <w:t>辦公室套裝軟體</w:t>
      </w:r>
    </w:p>
    <w:p w14:paraId="737BFB11" w14:textId="3B505E03" w:rsidR="00054F72" w:rsidRPr="00872772" w:rsidRDefault="00A651B8" w:rsidP="00CF1756">
      <w:pPr>
        <w:pStyle w:val="4"/>
        <w:ind w:hanging="480"/>
      </w:pPr>
      <w:r w:rsidRPr="00872772">
        <w:t>資料</w:t>
      </w:r>
      <w:r w:rsidR="000268CD" w:rsidRPr="00872772">
        <w:t>(D)</w:t>
      </w:r>
      <w:r w:rsidR="000268CD" w:rsidRPr="00872772">
        <w:t>分</w:t>
      </w:r>
      <w:r w:rsidRPr="00872772">
        <w:t>為：</w:t>
      </w:r>
    </w:p>
    <w:p w14:paraId="4FEF5B2C" w14:textId="120D249A" w:rsidR="00054F72" w:rsidRPr="00872772" w:rsidRDefault="00054F72" w:rsidP="00CF1756">
      <w:pPr>
        <w:pStyle w:val="5"/>
        <w:rPr>
          <w:color w:val="000000" w:themeColor="text1"/>
          <w:rPrChange w:id="930" w:author="陳佳宜資訊部資訊安全處" w:date="2024-08-28T09:54:00Z" w16du:dateUtc="2024-08-28T01:54:00Z">
            <w:rPr/>
          </w:rPrChange>
        </w:rPr>
      </w:pPr>
      <w:r w:rsidRPr="00872772">
        <w:rPr>
          <w:color w:val="000000" w:themeColor="text1"/>
          <w:rPrChange w:id="931" w:author="陳佳宜資訊部資訊安全處" w:date="2024-08-28T09:54:00Z" w16du:dateUtc="2024-08-28T01:54:00Z">
            <w:rPr/>
          </w:rPrChange>
        </w:rPr>
        <w:t>機密類：</w:t>
      </w:r>
      <w:r w:rsidR="000D4D65" w:rsidRPr="00872772">
        <w:rPr>
          <w:color w:val="000000" w:themeColor="text1"/>
          <w:rPrChange w:id="932" w:author="陳佳宜資訊部資訊安全處" w:date="2024-08-28T09:54:00Z" w16du:dateUtc="2024-08-28T01:54:00Z">
            <w:rPr/>
          </w:rPrChange>
        </w:rPr>
        <w:br/>
      </w:r>
      <w:r w:rsidR="000A7161" w:rsidRPr="00872772">
        <w:rPr>
          <w:rFonts w:eastAsia="Wingdings"/>
          <w:color w:val="000000" w:themeColor="text1"/>
          <w:rPrChange w:id="933" w:author="陳佳宜資訊部資訊安全處" w:date="2024-08-28T09:54:00Z" w16du:dateUtc="2024-08-28T01:54:00Z">
            <w:rPr>
              <w:rFonts w:eastAsia="Wingdings"/>
            </w:rPr>
          </w:rPrChange>
        </w:rPr>
        <w:sym w:font="Wingdings" w:char="F081"/>
      </w:r>
      <w:r w:rsidR="00D441E4" w:rsidRPr="00872772">
        <w:rPr>
          <w:color w:val="000000" w:themeColor="text1"/>
          <w:rPrChange w:id="934" w:author="陳佳宜資訊部資訊安全處" w:date="2024-08-28T09:54:00Z" w16du:dateUtc="2024-08-28T01:54:00Z">
            <w:rPr/>
          </w:rPrChange>
        </w:rPr>
        <w:t>D1</w:t>
      </w:r>
      <w:r w:rsidRPr="00872772">
        <w:rPr>
          <w:color w:val="000000" w:themeColor="text1"/>
          <w:rPrChange w:id="935" w:author="陳佳宜資訊部資訊安全處" w:date="2024-08-28T09:54:00Z" w16du:dateUtc="2024-08-28T01:54:00Z">
            <w:rPr/>
          </w:rPrChange>
        </w:rPr>
        <w:t>機密</w:t>
      </w:r>
      <w:r w:rsidRPr="00872772">
        <w:rPr>
          <w:color w:val="000000" w:themeColor="text1"/>
          <w:rPrChange w:id="936" w:author="陳佳宜資訊部資訊安全處" w:date="2024-08-28T09:54:00Z" w16du:dateUtc="2024-08-28T01:54:00Z">
            <w:rPr/>
          </w:rPrChange>
        </w:rPr>
        <w:t>(</w:t>
      </w:r>
      <w:r w:rsidRPr="00872772">
        <w:rPr>
          <w:color w:val="000000" w:themeColor="text1"/>
          <w:rPrChange w:id="937" w:author="陳佳宜資訊部資訊安全處" w:date="2024-08-28T09:54:00Z" w16du:dateUtc="2024-08-28T01:54:00Z">
            <w:rPr/>
          </w:rPrChange>
        </w:rPr>
        <w:t>含高風險</w:t>
      </w:r>
      <w:proofErr w:type="gramStart"/>
      <w:r w:rsidRPr="00872772">
        <w:rPr>
          <w:color w:val="000000" w:themeColor="text1"/>
          <w:rPrChange w:id="938" w:author="陳佳宜資訊部資訊安全處" w:date="2024-08-28T09:54:00Z" w16du:dateUtc="2024-08-28T01:54:00Z">
            <w:rPr/>
          </w:rPrChange>
        </w:rPr>
        <w:t>個</w:t>
      </w:r>
      <w:proofErr w:type="gramEnd"/>
      <w:r w:rsidRPr="00872772">
        <w:rPr>
          <w:color w:val="000000" w:themeColor="text1"/>
          <w:rPrChange w:id="939" w:author="陳佳宜資訊部資訊安全處" w:date="2024-08-28T09:54:00Z" w16du:dateUtc="2024-08-28T01:54:00Z">
            <w:rPr/>
          </w:rPrChange>
        </w:rPr>
        <w:t>資、直接識別個資、易被詐騙個資</w:t>
      </w:r>
      <w:r w:rsidRPr="00872772">
        <w:rPr>
          <w:color w:val="000000" w:themeColor="text1"/>
          <w:rPrChange w:id="940" w:author="陳佳宜資訊部資訊安全處" w:date="2024-08-28T09:54:00Z" w16du:dateUtc="2024-08-28T01:54:00Z">
            <w:rPr/>
          </w:rPrChange>
        </w:rPr>
        <w:t>)</w:t>
      </w:r>
      <w:r w:rsidR="000A7161" w:rsidRPr="00872772">
        <w:rPr>
          <w:color w:val="000000" w:themeColor="text1"/>
          <w:rPrChange w:id="941" w:author="陳佳宜資訊部資訊安全處" w:date="2024-08-28T09:54:00Z" w16du:dateUtc="2024-08-28T01:54:00Z">
            <w:rPr/>
          </w:rPrChange>
        </w:rPr>
        <w:t>、</w:t>
      </w:r>
      <w:r w:rsidR="000A7161" w:rsidRPr="00872772">
        <w:rPr>
          <w:rFonts w:eastAsia="Wingdings"/>
          <w:color w:val="000000" w:themeColor="text1"/>
          <w:rPrChange w:id="942" w:author="陳佳宜資訊部資訊安全處" w:date="2024-08-28T09:54:00Z" w16du:dateUtc="2024-08-28T01:54:00Z">
            <w:rPr>
              <w:rFonts w:eastAsia="Wingdings"/>
            </w:rPr>
          </w:rPrChange>
        </w:rPr>
        <w:sym w:font="Wingdings" w:char="F082"/>
      </w:r>
      <w:r w:rsidR="00D441E4" w:rsidRPr="00872772">
        <w:rPr>
          <w:color w:val="000000" w:themeColor="text1"/>
          <w:rPrChange w:id="943" w:author="陳佳宜資訊部資訊安全處" w:date="2024-08-28T09:54:00Z" w16du:dateUtc="2024-08-28T01:54:00Z">
            <w:rPr/>
          </w:rPrChange>
        </w:rPr>
        <w:t>D2</w:t>
      </w:r>
      <w:r w:rsidRPr="00872772">
        <w:rPr>
          <w:color w:val="000000" w:themeColor="text1"/>
          <w:rPrChange w:id="944" w:author="陳佳宜資訊部資訊安全處" w:date="2024-08-28T09:54:00Z" w16du:dateUtc="2024-08-28T01:54:00Z">
            <w:rPr/>
          </w:rPrChange>
        </w:rPr>
        <w:t>機密</w:t>
      </w:r>
      <w:r w:rsidRPr="00872772">
        <w:rPr>
          <w:color w:val="000000" w:themeColor="text1"/>
          <w:rPrChange w:id="945" w:author="陳佳宜資訊部資訊安全處" w:date="2024-08-28T09:54:00Z" w16du:dateUtc="2024-08-28T01:54:00Z">
            <w:rPr/>
          </w:rPrChange>
        </w:rPr>
        <w:t>(</w:t>
      </w:r>
      <w:proofErr w:type="gramStart"/>
      <w:r w:rsidRPr="00872772">
        <w:rPr>
          <w:color w:val="000000" w:themeColor="text1"/>
          <w:rPrChange w:id="946" w:author="陳佳宜資訊部資訊安全處" w:date="2024-08-28T09:54:00Z" w16du:dateUtc="2024-08-28T01:54:00Z">
            <w:rPr/>
          </w:rPrChange>
        </w:rPr>
        <w:t>不含個資</w:t>
      </w:r>
      <w:proofErr w:type="gramEnd"/>
      <w:r w:rsidRPr="00872772">
        <w:rPr>
          <w:color w:val="000000" w:themeColor="text1"/>
          <w:rPrChange w:id="947" w:author="陳佳宜資訊部資訊安全處" w:date="2024-08-28T09:54:00Z" w16du:dateUtc="2024-08-28T01:54:00Z">
            <w:rPr/>
          </w:rPrChange>
        </w:rPr>
        <w:t>)</w:t>
      </w:r>
    </w:p>
    <w:p w14:paraId="7D53E0AC" w14:textId="2ADF9643" w:rsidR="00054F72" w:rsidRPr="00872772" w:rsidRDefault="00054F72" w:rsidP="00CF1756">
      <w:pPr>
        <w:pStyle w:val="5"/>
        <w:rPr>
          <w:color w:val="000000" w:themeColor="text1"/>
          <w:rPrChange w:id="948" w:author="陳佳宜資訊部資訊安全處" w:date="2024-08-28T09:54:00Z" w16du:dateUtc="2024-08-28T01:54:00Z">
            <w:rPr/>
          </w:rPrChange>
        </w:rPr>
      </w:pPr>
      <w:r w:rsidRPr="00872772">
        <w:rPr>
          <w:color w:val="000000" w:themeColor="text1"/>
          <w:rPrChange w:id="949" w:author="陳佳宜資訊部資訊安全處" w:date="2024-08-28T09:54:00Z" w16du:dateUtc="2024-08-28T01:54:00Z">
            <w:rPr/>
          </w:rPrChange>
        </w:rPr>
        <w:t>內部使用與限用類：</w:t>
      </w:r>
      <w:r w:rsidR="000D4D65" w:rsidRPr="00872772">
        <w:rPr>
          <w:color w:val="000000" w:themeColor="text1"/>
          <w:rPrChange w:id="950" w:author="陳佳宜資訊部資訊安全處" w:date="2024-08-28T09:54:00Z" w16du:dateUtc="2024-08-28T01:54:00Z">
            <w:rPr/>
          </w:rPrChange>
        </w:rPr>
        <w:br/>
      </w:r>
      <w:r w:rsidR="000A7161" w:rsidRPr="00872772">
        <w:rPr>
          <w:rFonts w:eastAsia="Wingdings"/>
          <w:color w:val="000000" w:themeColor="text1"/>
          <w:rPrChange w:id="951" w:author="陳佳宜資訊部資訊安全處" w:date="2024-08-28T09:54:00Z" w16du:dateUtc="2024-08-28T01:54:00Z">
            <w:rPr>
              <w:rFonts w:eastAsia="Wingdings"/>
            </w:rPr>
          </w:rPrChange>
        </w:rPr>
        <w:sym w:font="Wingdings" w:char="F083"/>
      </w:r>
      <w:r w:rsidR="00D441E4" w:rsidRPr="00872772">
        <w:rPr>
          <w:color w:val="000000" w:themeColor="text1"/>
          <w:rPrChange w:id="952" w:author="陳佳宜資訊部資訊安全處" w:date="2024-08-28T09:54:00Z" w16du:dateUtc="2024-08-28T01:54:00Z">
            <w:rPr/>
          </w:rPrChange>
        </w:rPr>
        <w:t>D3</w:t>
      </w:r>
      <w:r w:rsidR="00D11A5D" w:rsidRPr="00872772">
        <w:rPr>
          <w:color w:val="000000" w:themeColor="text1"/>
          <w:rPrChange w:id="953" w:author="陳佳宜資訊部資訊安全處" w:date="2024-08-28T09:54:00Z" w16du:dateUtc="2024-08-28T01:54:00Z">
            <w:rPr/>
          </w:rPrChange>
        </w:rPr>
        <w:t>內部使用與限用</w:t>
      </w:r>
      <w:r w:rsidR="00D11A5D" w:rsidRPr="00872772">
        <w:rPr>
          <w:color w:val="000000" w:themeColor="text1"/>
          <w:rPrChange w:id="954" w:author="陳佳宜資訊部資訊安全處" w:date="2024-08-28T09:54:00Z" w16du:dateUtc="2024-08-28T01:54:00Z">
            <w:rPr/>
          </w:rPrChange>
        </w:rPr>
        <w:t xml:space="preserve"> (</w:t>
      </w:r>
      <w:r w:rsidR="00D11A5D" w:rsidRPr="00872772">
        <w:rPr>
          <w:color w:val="000000" w:themeColor="text1"/>
          <w:rPrChange w:id="955" w:author="陳佳宜資訊部資訊安全處" w:date="2024-08-28T09:54:00Z" w16du:dateUtc="2024-08-28T01:54:00Z">
            <w:rPr/>
          </w:rPrChange>
        </w:rPr>
        <w:t>含間接識別個資</w:t>
      </w:r>
      <w:r w:rsidR="00D11A5D" w:rsidRPr="00872772">
        <w:rPr>
          <w:color w:val="000000" w:themeColor="text1"/>
          <w:rPrChange w:id="956" w:author="陳佳宜資訊部資訊安全處" w:date="2024-08-28T09:54:00Z" w16du:dateUtc="2024-08-28T01:54:00Z">
            <w:rPr/>
          </w:rPrChange>
        </w:rPr>
        <w:t>)</w:t>
      </w:r>
      <w:r w:rsidR="000A7161" w:rsidRPr="00872772">
        <w:rPr>
          <w:color w:val="000000" w:themeColor="text1"/>
          <w:rPrChange w:id="957" w:author="陳佳宜資訊部資訊安全處" w:date="2024-08-28T09:54:00Z" w16du:dateUtc="2024-08-28T01:54:00Z">
            <w:rPr/>
          </w:rPrChange>
        </w:rPr>
        <w:t>、</w:t>
      </w:r>
      <w:r w:rsidR="000A7161" w:rsidRPr="00872772">
        <w:rPr>
          <w:rFonts w:eastAsia="Wingdings"/>
          <w:color w:val="000000" w:themeColor="text1"/>
          <w:rPrChange w:id="958" w:author="陳佳宜資訊部資訊安全處" w:date="2024-08-28T09:54:00Z" w16du:dateUtc="2024-08-28T01:54:00Z">
            <w:rPr>
              <w:rFonts w:eastAsia="Wingdings"/>
            </w:rPr>
          </w:rPrChange>
        </w:rPr>
        <w:sym w:font="Wingdings" w:char="F084"/>
      </w:r>
      <w:r w:rsidR="00D441E4" w:rsidRPr="00872772">
        <w:rPr>
          <w:color w:val="000000" w:themeColor="text1"/>
          <w:rPrChange w:id="959" w:author="陳佳宜資訊部資訊安全處" w:date="2024-08-28T09:54:00Z" w16du:dateUtc="2024-08-28T01:54:00Z">
            <w:rPr/>
          </w:rPrChange>
        </w:rPr>
        <w:t>D4</w:t>
      </w:r>
      <w:r w:rsidRPr="00872772">
        <w:rPr>
          <w:color w:val="000000" w:themeColor="text1"/>
          <w:rPrChange w:id="960" w:author="陳佳宜資訊部資訊安全處" w:date="2024-08-28T09:54:00Z" w16du:dateUtc="2024-08-28T01:54:00Z">
            <w:rPr/>
          </w:rPrChange>
        </w:rPr>
        <w:t>內部使用與限用</w:t>
      </w:r>
      <w:r w:rsidRPr="00872772">
        <w:rPr>
          <w:color w:val="000000" w:themeColor="text1"/>
          <w:rPrChange w:id="961" w:author="陳佳宜資訊部資訊安全處" w:date="2024-08-28T09:54:00Z" w16du:dateUtc="2024-08-28T01:54:00Z">
            <w:rPr/>
          </w:rPrChange>
        </w:rPr>
        <w:t xml:space="preserve"> (</w:t>
      </w:r>
      <w:proofErr w:type="gramStart"/>
      <w:r w:rsidRPr="00872772">
        <w:rPr>
          <w:color w:val="000000" w:themeColor="text1"/>
          <w:rPrChange w:id="962" w:author="陳佳宜資訊部資訊安全處" w:date="2024-08-28T09:54:00Z" w16du:dateUtc="2024-08-28T01:54:00Z">
            <w:rPr/>
          </w:rPrChange>
        </w:rPr>
        <w:t>不含個資</w:t>
      </w:r>
      <w:proofErr w:type="gramEnd"/>
      <w:r w:rsidRPr="00872772">
        <w:rPr>
          <w:color w:val="000000" w:themeColor="text1"/>
          <w:rPrChange w:id="963" w:author="陳佳宜資訊部資訊安全處" w:date="2024-08-28T09:54:00Z" w16du:dateUtc="2024-08-28T01:54:00Z">
            <w:rPr/>
          </w:rPrChange>
        </w:rPr>
        <w:t>)</w:t>
      </w:r>
    </w:p>
    <w:p w14:paraId="1848D5CD" w14:textId="6D75D431" w:rsidR="00054F72" w:rsidRPr="00872772" w:rsidRDefault="00054F72" w:rsidP="00CF1756">
      <w:pPr>
        <w:pStyle w:val="5"/>
        <w:rPr>
          <w:color w:val="000000" w:themeColor="text1"/>
          <w:rPrChange w:id="964" w:author="陳佳宜資訊部資訊安全處" w:date="2024-08-28T09:54:00Z" w16du:dateUtc="2024-08-28T01:54:00Z">
            <w:rPr/>
          </w:rPrChange>
        </w:rPr>
      </w:pPr>
      <w:r w:rsidRPr="00872772">
        <w:rPr>
          <w:color w:val="000000" w:themeColor="text1"/>
          <w:rPrChange w:id="965" w:author="陳佳宜資訊部資訊安全處" w:date="2024-08-28T09:54:00Z" w16du:dateUtc="2024-08-28T01:54:00Z">
            <w:rPr/>
          </w:rPrChange>
        </w:rPr>
        <w:t>可公開類：</w:t>
      </w:r>
      <w:r w:rsidR="000D4D65" w:rsidRPr="00872772">
        <w:rPr>
          <w:color w:val="000000" w:themeColor="text1"/>
          <w:rPrChange w:id="966" w:author="陳佳宜資訊部資訊安全處" w:date="2024-08-28T09:54:00Z" w16du:dateUtc="2024-08-28T01:54:00Z">
            <w:rPr/>
          </w:rPrChange>
        </w:rPr>
        <w:br/>
      </w:r>
      <w:r w:rsidR="000A7161" w:rsidRPr="00872772">
        <w:rPr>
          <w:rFonts w:eastAsia="Wingdings"/>
          <w:color w:val="000000" w:themeColor="text1"/>
          <w:rPrChange w:id="967" w:author="陳佳宜資訊部資訊安全處" w:date="2024-08-28T09:54:00Z" w16du:dateUtc="2024-08-28T01:54:00Z">
            <w:rPr>
              <w:rFonts w:eastAsia="Wingdings"/>
            </w:rPr>
          </w:rPrChange>
        </w:rPr>
        <w:sym w:font="Wingdings" w:char="F085"/>
      </w:r>
      <w:r w:rsidRPr="00872772">
        <w:rPr>
          <w:color w:val="000000" w:themeColor="text1"/>
          <w:rPrChange w:id="968" w:author="陳佳宜資訊部資訊安全處" w:date="2024-08-28T09:54:00Z" w16du:dateUtc="2024-08-28T01:54:00Z">
            <w:rPr/>
          </w:rPrChange>
        </w:rPr>
        <w:t>D5</w:t>
      </w:r>
      <w:r w:rsidRPr="00872772">
        <w:rPr>
          <w:color w:val="000000" w:themeColor="text1"/>
          <w:rPrChange w:id="969" w:author="陳佳宜資訊部資訊安全處" w:date="2024-08-28T09:54:00Z" w16du:dateUtc="2024-08-28T01:54:00Z">
            <w:rPr/>
          </w:rPrChange>
        </w:rPr>
        <w:t>可公開</w:t>
      </w:r>
      <w:r w:rsidRPr="00872772">
        <w:rPr>
          <w:color w:val="000000" w:themeColor="text1"/>
          <w:rPrChange w:id="970" w:author="陳佳宜資訊部資訊安全處" w:date="2024-08-28T09:54:00Z" w16du:dateUtc="2024-08-28T01:54:00Z">
            <w:rPr/>
          </w:rPrChange>
        </w:rPr>
        <w:t>-</w:t>
      </w:r>
      <w:r w:rsidRPr="00872772">
        <w:rPr>
          <w:color w:val="000000" w:themeColor="text1"/>
          <w:rPrChange w:id="971" w:author="陳佳宜資訊部資訊安全處" w:date="2024-08-28T09:54:00Z" w16du:dateUtc="2024-08-28T01:54:00Z">
            <w:rPr/>
          </w:rPrChange>
        </w:rPr>
        <w:t>主管機關</w:t>
      </w:r>
      <w:r w:rsidR="000A7161" w:rsidRPr="00872772">
        <w:rPr>
          <w:color w:val="000000" w:themeColor="text1"/>
          <w:rPrChange w:id="972" w:author="陳佳宜資訊部資訊安全處" w:date="2024-08-28T09:54:00Z" w16du:dateUtc="2024-08-28T01:54:00Z">
            <w:rPr/>
          </w:rPrChange>
        </w:rPr>
        <w:t>、</w:t>
      </w:r>
      <w:r w:rsidR="000A7161" w:rsidRPr="00872772">
        <w:rPr>
          <w:rFonts w:eastAsia="Wingdings"/>
          <w:color w:val="000000" w:themeColor="text1"/>
          <w:rPrChange w:id="973" w:author="陳佳宜資訊部資訊安全處" w:date="2024-08-28T09:54:00Z" w16du:dateUtc="2024-08-28T01:54:00Z">
            <w:rPr>
              <w:rFonts w:eastAsia="Wingdings"/>
            </w:rPr>
          </w:rPrChange>
        </w:rPr>
        <w:sym w:font="Wingdings" w:char="F086"/>
      </w:r>
      <w:r w:rsidR="0040639F" w:rsidRPr="00872772">
        <w:rPr>
          <w:color w:val="000000" w:themeColor="text1"/>
          <w:rPrChange w:id="974" w:author="陳佳宜資訊部資訊安全處" w:date="2024-08-28T09:54:00Z" w16du:dateUtc="2024-08-28T01:54:00Z">
            <w:rPr/>
          </w:rPrChange>
        </w:rPr>
        <w:t xml:space="preserve">D6 </w:t>
      </w:r>
      <w:r w:rsidR="000A7161" w:rsidRPr="00872772">
        <w:rPr>
          <w:color w:val="000000" w:themeColor="text1"/>
          <w:rPrChange w:id="975" w:author="陳佳宜資訊部資訊安全處" w:date="2024-08-28T09:54:00Z" w16du:dateUtc="2024-08-28T01:54:00Z">
            <w:rPr/>
          </w:rPrChange>
        </w:rPr>
        <w:t>可公開等</w:t>
      </w:r>
      <w:r w:rsidRPr="00872772">
        <w:rPr>
          <w:color w:val="000000" w:themeColor="text1"/>
          <w:rPrChange w:id="976" w:author="陳佳宜資訊部資訊安全處" w:date="2024-08-28T09:54:00Z" w16du:dateUtc="2024-08-28T01:54:00Z">
            <w:rPr/>
          </w:rPrChange>
        </w:rPr>
        <w:t>六</w:t>
      </w:r>
      <w:r w:rsidR="000A7161" w:rsidRPr="00872772">
        <w:rPr>
          <w:color w:val="000000" w:themeColor="text1"/>
          <w:rPrChange w:id="977" w:author="陳佳宜資訊部資訊安全處" w:date="2024-08-28T09:54:00Z" w16du:dateUtc="2024-08-28T01:54:00Z">
            <w:rPr/>
          </w:rPrChange>
        </w:rPr>
        <w:t>類</w:t>
      </w:r>
    </w:p>
    <w:p w14:paraId="198D51D8" w14:textId="5C5A3E1B" w:rsidR="007D25BA" w:rsidRPr="00872772" w:rsidRDefault="003228EB" w:rsidP="00BE7486">
      <w:pPr>
        <w:pStyle w:val="5"/>
        <w:rPr>
          <w:color w:val="000000" w:themeColor="text1"/>
          <w:rPrChange w:id="978" w:author="陳佳宜資訊部資訊安全處" w:date="2024-08-28T09:54:00Z" w16du:dateUtc="2024-08-28T01:54:00Z">
            <w:rPr/>
          </w:rPrChange>
        </w:rPr>
      </w:pPr>
      <w:r w:rsidRPr="00872772">
        <w:rPr>
          <w:color w:val="000000" w:themeColor="text1"/>
          <w:rPrChange w:id="979" w:author="陳佳宜資訊部資訊安全處" w:date="2024-08-28T09:54:00Z" w16du:dateUtc="2024-08-28T01:54:00Z">
            <w:rPr/>
          </w:rPrChange>
        </w:rPr>
        <w:t>未經細分類之資料，預設層級為「內部使用與限用」</w:t>
      </w:r>
    </w:p>
    <w:p w14:paraId="08062F29" w14:textId="4504B31F" w:rsidR="00054F72" w:rsidRPr="00872772" w:rsidRDefault="00D932DD" w:rsidP="00CF1756">
      <w:pPr>
        <w:pStyle w:val="4"/>
        <w:ind w:hanging="480"/>
      </w:pPr>
      <w:r w:rsidRPr="00872772">
        <w:t>文件</w:t>
      </w:r>
      <w:r w:rsidR="000268CD" w:rsidRPr="00872772">
        <w:t>(F)</w:t>
      </w:r>
      <w:r w:rsidRPr="00872772">
        <w:t>分為：</w:t>
      </w:r>
    </w:p>
    <w:p w14:paraId="315D60BD" w14:textId="40B64940" w:rsidR="00054F72" w:rsidRPr="00872772" w:rsidRDefault="00054F72" w:rsidP="00BE7486">
      <w:pPr>
        <w:pStyle w:val="5"/>
        <w:rPr>
          <w:color w:val="000000" w:themeColor="text1"/>
          <w:rPrChange w:id="980" w:author="陳佳宜資訊部資訊安全處" w:date="2024-08-28T09:54:00Z" w16du:dateUtc="2024-08-28T01:54:00Z">
            <w:rPr/>
          </w:rPrChange>
        </w:rPr>
      </w:pPr>
      <w:r w:rsidRPr="00872772">
        <w:rPr>
          <w:color w:val="000000" w:themeColor="text1"/>
          <w:rPrChange w:id="981" w:author="陳佳宜資訊部資訊安全處" w:date="2024-08-28T09:54:00Z" w16du:dateUtc="2024-08-28T01:54:00Z">
            <w:rPr/>
          </w:rPrChange>
        </w:rPr>
        <w:t>機密類：</w:t>
      </w:r>
      <w:r w:rsidR="000D4D65" w:rsidRPr="00872772">
        <w:rPr>
          <w:color w:val="000000" w:themeColor="text1"/>
          <w:rPrChange w:id="982" w:author="陳佳宜資訊部資訊安全處" w:date="2024-08-28T09:54:00Z" w16du:dateUtc="2024-08-28T01:54:00Z">
            <w:rPr/>
          </w:rPrChange>
        </w:rPr>
        <w:br/>
      </w:r>
      <w:r w:rsidRPr="00872772">
        <w:rPr>
          <w:rFonts w:eastAsia="Wingdings"/>
          <w:color w:val="000000" w:themeColor="text1"/>
          <w:rPrChange w:id="983" w:author="陳佳宜資訊部資訊安全處" w:date="2024-08-28T09:54:00Z" w16du:dateUtc="2024-08-28T01:54:00Z">
            <w:rPr>
              <w:rFonts w:eastAsia="Wingdings"/>
            </w:rPr>
          </w:rPrChange>
        </w:rPr>
        <w:sym w:font="Wingdings" w:char="F081"/>
      </w:r>
      <w:r w:rsidRPr="00872772">
        <w:rPr>
          <w:color w:val="000000" w:themeColor="text1"/>
          <w:rPrChange w:id="984" w:author="陳佳宜資訊部資訊安全處" w:date="2024-08-28T09:54:00Z" w16du:dateUtc="2024-08-28T01:54:00Z">
            <w:rPr/>
          </w:rPrChange>
        </w:rPr>
        <w:t>F1</w:t>
      </w:r>
      <w:r w:rsidRPr="00872772">
        <w:rPr>
          <w:color w:val="000000" w:themeColor="text1"/>
          <w:rPrChange w:id="985" w:author="陳佳宜資訊部資訊安全處" w:date="2024-08-28T09:54:00Z" w16du:dateUtc="2024-08-28T01:54:00Z">
            <w:rPr/>
          </w:rPrChange>
        </w:rPr>
        <w:t>機密</w:t>
      </w:r>
      <w:r w:rsidRPr="00872772">
        <w:rPr>
          <w:color w:val="000000" w:themeColor="text1"/>
          <w:rPrChange w:id="986" w:author="陳佳宜資訊部資訊安全處" w:date="2024-08-28T09:54:00Z" w16du:dateUtc="2024-08-28T01:54:00Z">
            <w:rPr/>
          </w:rPrChange>
        </w:rPr>
        <w:t>(</w:t>
      </w:r>
      <w:r w:rsidRPr="00872772">
        <w:rPr>
          <w:color w:val="000000" w:themeColor="text1"/>
          <w:rPrChange w:id="987" w:author="陳佳宜資訊部資訊安全處" w:date="2024-08-28T09:54:00Z" w16du:dateUtc="2024-08-28T01:54:00Z">
            <w:rPr/>
          </w:rPrChange>
        </w:rPr>
        <w:t>含高風險</w:t>
      </w:r>
      <w:proofErr w:type="gramStart"/>
      <w:r w:rsidRPr="00872772">
        <w:rPr>
          <w:color w:val="000000" w:themeColor="text1"/>
          <w:rPrChange w:id="988" w:author="陳佳宜資訊部資訊安全處" w:date="2024-08-28T09:54:00Z" w16du:dateUtc="2024-08-28T01:54:00Z">
            <w:rPr/>
          </w:rPrChange>
        </w:rPr>
        <w:t>個</w:t>
      </w:r>
      <w:proofErr w:type="gramEnd"/>
      <w:r w:rsidRPr="00872772">
        <w:rPr>
          <w:color w:val="000000" w:themeColor="text1"/>
          <w:rPrChange w:id="989" w:author="陳佳宜資訊部資訊安全處" w:date="2024-08-28T09:54:00Z" w16du:dateUtc="2024-08-28T01:54:00Z">
            <w:rPr/>
          </w:rPrChange>
        </w:rPr>
        <w:t>資、直接識別個資、易被詐騙個資</w:t>
      </w:r>
      <w:r w:rsidRPr="00872772">
        <w:rPr>
          <w:color w:val="000000" w:themeColor="text1"/>
          <w:rPrChange w:id="990" w:author="陳佳宜資訊部資訊安全處" w:date="2024-08-28T09:54:00Z" w16du:dateUtc="2024-08-28T01:54:00Z">
            <w:rPr/>
          </w:rPrChange>
        </w:rPr>
        <w:t>)</w:t>
      </w:r>
      <w:r w:rsidRPr="00872772">
        <w:rPr>
          <w:color w:val="000000" w:themeColor="text1"/>
          <w:rPrChange w:id="991" w:author="陳佳宜資訊部資訊安全處" w:date="2024-08-28T09:54:00Z" w16du:dateUtc="2024-08-28T01:54:00Z">
            <w:rPr/>
          </w:rPrChange>
        </w:rPr>
        <w:t>、</w:t>
      </w:r>
      <w:r w:rsidRPr="00872772">
        <w:rPr>
          <w:rFonts w:eastAsia="Wingdings"/>
          <w:color w:val="000000" w:themeColor="text1"/>
          <w:rPrChange w:id="992" w:author="陳佳宜資訊部資訊安全處" w:date="2024-08-28T09:54:00Z" w16du:dateUtc="2024-08-28T01:54:00Z">
            <w:rPr>
              <w:rFonts w:eastAsia="Wingdings"/>
            </w:rPr>
          </w:rPrChange>
        </w:rPr>
        <w:sym w:font="Wingdings" w:char="F082"/>
      </w:r>
      <w:r w:rsidRPr="00872772">
        <w:rPr>
          <w:color w:val="000000" w:themeColor="text1"/>
          <w:rPrChange w:id="993" w:author="陳佳宜資訊部資訊安全處" w:date="2024-08-28T09:54:00Z" w16du:dateUtc="2024-08-28T01:54:00Z">
            <w:rPr/>
          </w:rPrChange>
        </w:rPr>
        <w:t>F2</w:t>
      </w:r>
      <w:r w:rsidRPr="00872772">
        <w:rPr>
          <w:color w:val="000000" w:themeColor="text1"/>
          <w:rPrChange w:id="994" w:author="陳佳宜資訊部資訊安全處" w:date="2024-08-28T09:54:00Z" w16du:dateUtc="2024-08-28T01:54:00Z">
            <w:rPr/>
          </w:rPrChange>
        </w:rPr>
        <w:t>機密</w:t>
      </w:r>
      <w:r w:rsidRPr="00872772">
        <w:rPr>
          <w:color w:val="000000" w:themeColor="text1"/>
          <w:rPrChange w:id="995" w:author="陳佳宜資訊部資訊安全處" w:date="2024-08-28T09:54:00Z" w16du:dateUtc="2024-08-28T01:54:00Z">
            <w:rPr/>
          </w:rPrChange>
        </w:rPr>
        <w:t>(</w:t>
      </w:r>
      <w:proofErr w:type="gramStart"/>
      <w:r w:rsidRPr="00872772">
        <w:rPr>
          <w:color w:val="000000" w:themeColor="text1"/>
          <w:rPrChange w:id="996" w:author="陳佳宜資訊部資訊安全處" w:date="2024-08-28T09:54:00Z" w16du:dateUtc="2024-08-28T01:54:00Z">
            <w:rPr/>
          </w:rPrChange>
        </w:rPr>
        <w:t>不含個資</w:t>
      </w:r>
      <w:proofErr w:type="gramEnd"/>
      <w:r w:rsidRPr="00872772">
        <w:rPr>
          <w:color w:val="000000" w:themeColor="text1"/>
          <w:rPrChange w:id="997" w:author="陳佳宜資訊部資訊安全處" w:date="2024-08-28T09:54:00Z" w16du:dateUtc="2024-08-28T01:54:00Z">
            <w:rPr/>
          </w:rPrChange>
        </w:rPr>
        <w:t>)</w:t>
      </w:r>
    </w:p>
    <w:p w14:paraId="6654FAE4" w14:textId="78B3CEB6" w:rsidR="00054F72" w:rsidRPr="00872772" w:rsidRDefault="00054F72" w:rsidP="00CF1756">
      <w:pPr>
        <w:pStyle w:val="5"/>
        <w:rPr>
          <w:color w:val="000000" w:themeColor="text1"/>
          <w:rPrChange w:id="998" w:author="陳佳宜資訊部資訊安全處" w:date="2024-08-28T09:54:00Z" w16du:dateUtc="2024-08-28T01:54:00Z">
            <w:rPr/>
          </w:rPrChange>
        </w:rPr>
      </w:pPr>
      <w:r w:rsidRPr="00872772">
        <w:rPr>
          <w:color w:val="000000" w:themeColor="text1"/>
          <w:rPrChange w:id="999" w:author="陳佳宜資訊部資訊安全處" w:date="2024-08-28T09:54:00Z" w16du:dateUtc="2024-08-28T01:54:00Z">
            <w:rPr/>
          </w:rPrChange>
        </w:rPr>
        <w:t>內部使用與限用類：</w:t>
      </w:r>
      <w:r w:rsidR="000D4D65" w:rsidRPr="00872772">
        <w:rPr>
          <w:color w:val="000000" w:themeColor="text1"/>
          <w:rPrChange w:id="1000" w:author="陳佳宜資訊部資訊安全處" w:date="2024-08-28T09:54:00Z" w16du:dateUtc="2024-08-28T01:54:00Z">
            <w:rPr/>
          </w:rPrChange>
        </w:rPr>
        <w:br/>
      </w:r>
      <w:r w:rsidRPr="00872772">
        <w:rPr>
          <w:rFonts w:eastAsia="Wingdings"/>
          <w:color w:val="000000" w:themeColor="text1"/>
          <w:rPrChange w:id="1001" w:author="陳佳宜資訊部資訊安全處" w:date="2024-08-28T09:54:00Z" w16du:dateUtc="2024-08-28T01:54:00Z">
            <w:rPr>
              <w:rFonts w:eastAsia="Wingdings"/>
            </w:rPr>
          </w:rPrChange>
        </w:rPr>
        <w:sym w:font="Wingdings" w:char="F083"/>
      </w:r>
      <w:r w:rsidRPr="00872772">
        <w:rPr>
          <w:color w:val="000000" w:themeColor="text1"/>
          <w:rPrChange w:id="1002" w:author="陳佳宜資訊部資訊安全處" w:date="2024-08-28T09:54:00Z" w16du:dateUtc="2024-08-28T01:54:00Z">
            <w:rPr/>
          </w:rPrChange>
        </w:rPr>
        <w:t>F3</w:t>
      </w:r>
      <w:r w:rsidR="00D11A5D" w:rsidRPr="00872772">
        <w:rPr>
          <w:color w:val="000000" w:themeColor="text1"/>
          <w:rPrChange w:id="1003" w:author="陳佳宜資訊部資訊安全處" w:date="2024-08-28T09:54:00Z" w16du:dateUtc="2024-08-28T01:54:00Z">
            <w:rPr/>
          </w:rPrChange>
        </w:rPr>
        <w:t>內部使用與限用</w:t>
      </w:r>
      <w:r w:rsidR="00D11A5D" w:rsidRPr="00872772">
        <w:rPr>
          <w:color w:val="000000" w:themeColor="text1"/>
          <w:rPrChange w:id="1004" w:author="陳佳宜資訊部資訊安全處" w:date="2024-08-28T09:54:00Z" w16du:dateUtc="2024-08-28T01:54:00Z">
            <w:rPr/>
          </w:rPrChange>
        </w:rPr>
        <w:t xml:space="preserve"> (</w:t>
      </w:r>
      <w:r w:rsidR="00D11A5D" w:rsidRPr="00872772">
        <w:rPr>
          <w:color w:val="000000" w:themeColor="text1"/>
          <w:rPrChange w:id="1005" w:author="陳佳宜資訊部資訊安全處" w:date="2024-08-28T09:54:00Z" w16du:dateUtc="2024-08-28T01:54:00Z">
            <w:rPr/>
          </w:rPrChange>
        </w:rPr>
        <w:t>含間接識別個資</w:t>
      </w:r>
      <w:r w:rsidR="00D11A5D" w:rsidRPr="00872772">
        <w:rPr>
          <w:color w:val="000000" w:themeColor="text1"/>
          <w:rPrChange w:id="1006" w:author="陳佳宜資訊部資訊安全處" w:date="2024-08-28T09:54:00Z" w16du:dateUtc="2024-08-28T01:54:00Z">
            <w:rPr/>
          </w:rPrChange>
        </w:rPr>
        <w:t>)</w:t>
      </w:r>
      <w:r w:rsidRPr="00872772">
        <w:rPr>
          <w:color w:val="000000" w:themeColor="text1"/>
          <w:rPrChange w:id="1007" w:author="陳佳宜資訊部資訊安全處" w:date="2024-08-28T09:54:00Z" w16du:dateUtc="2024-08-28T01:54:00Z">
            <w:rPr/>
          </w:rPrChange>
        </w:rPr>
        <w:t>、</w:t>
      </w:r>
      <w:r w:rsidRPr="00872772">
        <w:rPr>
          <w:rFonts w:eastAsia="Wingdings"/>
          <w:color w:val="000000" w:themeColor="text1"/>
          <w:rPrChange w:id="1008" w:author="陳佳宜資訊部資訊安全處" w:date="2024-08-28T09:54:00Z" w16du:dateUtc="2024-08-28T01:54:00Z">
            <w:rPr>
              <w:rFonts w:eastAsia="Wingdings"/>
            </w:rPr>
          </w:rPrChange>
        </w:rPr>
        <w:sym w:font="Wingdings" w:char="F084"/>
      </w:r>
      <w:r w:rsidRPr="00872772">
        <w:rPr>
          <w:color w:val="000000" w:themeColor="text1"/>
          <w:rPrChange w:id="1009" w:author="陳佳宜資訊部資訊安全處" w:date="2024-08-28T09:54:00Z" w16du:dateUtc="2024-08-28T01:54:00Z">
            <w:rPr/>
          </w:rPrChange>
        </w:rPr>
        <w:t>F4</w:t>
      </w:r>
      <w:r w:rsidRPr="00872772">
        <w:rPr>
          <w:color w:val="000000" w:themeColor="text1"/>
          <w:rPrChange w:id="1010" w:author="陳佳宜資訊部資訊安全處" w:date="2024-08-28T09:54:00Z" w16du:dateUtc="2024-08-28T01:54:00Z">
            <w:rPr/>
          </w:rPrChange>
        </w:rPr>
        <w:t>內部使用與限用</w:t>
      </w:r>
      <w:r w:rsidRPr="00872772">
        <w:rPr>
          <w:color w:val="000000" w:themeColor="text1"/>
          <w:rPrChange w:id="1011" w:author="陳佳宜資訊部資訊安全處" w:date="2024-08-28T09:54:00Z" w16du:dateUtc="2024-08-28T01:54:00Z">
            <w:rPr/>
          </w:rPrChange>
        </w:rPr>
        <w:t xml:space="preserve"> (</w:t>
      </w:r>
      <w:proofErr w:type="gramStart"/>
      <w:r w:rsidRPr="00872772">
        <w:rPr>
          <w:color w:val="000000" w:themeColor="text1"/>
          <w:rPrChange w:id="1012" w:author="陳佳宜資訊部資訊安全處" w:date="2024-08-28T09:54:00Z" w16du:dateUtc="2024-08-28T01:54:00Z">
            <w:rPr/>
          </w:rPrChange>
        </w:rPr>
        <w:t>不含個資</w:t>
      </w:r>
      <w:proofErr w:type="gramEnd"/>
      <w:r w:rsidRPr="00872772">
        <w:rPr>
          <w:color w:val="000000" w:themeColor="text1"/>
          <w:rPrChange w:id="1013" w:author="陳佳宜資訊部資訊安全處" w:date="2024-08-28T09:54:00Z" w16du:dateUtc="2024-08-28T01:54:00Z">
            <w:rPr/>
          </w:rPrChange>
        </w:rPr>
        <w:t>)</w:t>
      </w:r>
    </w:p>
    <w:p w14:paraId="6529DA90" w14:textId="6D3B475E" w:rsidR="00054F72" w:rsidRPr="00872772" w:rsidRDefault="00054F72" w:rsidP="00CF1756">
      <w:pPr>
        <w:pStyle w:val="5"/>
        <w:rPr>
          <w:color w:val="000000" w:themeColor="text1"/>
          <w:rPrChange w:id="1014" w:author="陳佳宜資訊部資訊安全處" w:date="2024-08-28T09:54:00Z" w16du:dateUtc="2024-08-28T01:54:00Z">
            <w:rPr/>
          </w:rPrChange>
        </w:rPr>
      </w:pPr>
      <w:r w:rsidRPr="00872772">
        <w:rPr>
          <w:color w:val="000000" w:themeColor="text1"/>
          <w:rPrChange w:id="1015" w:author="陳佳宜資訊部資訊安全處" w:date="2024-08-28T09:54:00Z" w16du:dateUtc="2024-08-28T01:54:00Z">
            <w:rPr/>
          </w:rPrChange>
        </w:rPr>
        <w:t>可公開類：</w:t>
      </w:r>
      <w:r w:rsidR="000D4D65" w:rsidRPr="00872772">
        <w:rPr>
          <w:color w:val="000000" w:themeColor="text1"/>
          <w:rPrChange w:id="1016" w:author="陳佳宜資訊部資訊安全處" w:date="2024-08-28T09:54:00Z" w16du:dateUtc="2024-08-28T01:54:00Z">
            <w:rPr/>
          </w:rPrChange>
        </w:rPr>
        <w:br/>
      </w:r>
      <w:r w:rsidRPr="00872772">
        <w:rPr>
          <w:rFonts w:eastAsia="Wingdings"/>
          <w:color w:val="000000" w:themeColor="text1"/>
          <w:rPrChange w:id="1017" w:author="陳佳宜資訊部資訊安全處" w:date="2024-08-28T09:54:00Z" w16du:dateUtc="2024-08-28T01:54:00Z">
            <w:rPr>
              <w:rFonts w:eastAsia="Wingdings"/>
            </w:rPr>
          </w:rPrChange>
        </w:rPr>
        <w:sym w:font="Wingdings" w:char="F085"/>
      </w:r>
      <w:r w:rsidRPr="00872772">
        <w:rPr>
          <w:color w:val="000000" w:themeColor="text1"/>
          <w:rPrChange w:id="1018" w:author="陳佳宜資訊部資訊安全處" w:date="2024-08-28T09:54:00Z" w16du:dateUtc="2024-08-28T01:54:00Z">
            <w:rPr/>
          </w:rPrChange>
        </w:rPr>
        <w:t>F5</w:t>
      </w:r>
      <w:r w:rsidRPr="00872772">
        <w:rPr>
          <w:color w:val="000000" w:themeColor="text1"/>
          <w:rPrChange w:id="1019" w:author="陳佳宜資訊部資訊安全處" w:date="2024-08-28T09:54:00Z" w16du:dateUtc="2024-08-28T01:54:00Z">
            <w:rPr/>
          </w:rPrChange>
        </w:rPr>
        <w:t>可公開</w:t>
      </w:r>
      <w:r w:rsidRPr="00872772">
        <w:rPr>
          <w:color w:val="000000" w:themeColor="text1"/>
          <w:rPrChange w:id="1020" w:author="陳佳宜資訊部資訊安全處" w:date="2024-08-28T09:54:00Z" w16du:dateUtc="2024-08-28T01:54:00Z">
            <w:rPr/>
          </w:rPrChange>
        </w:rPr>
        <w:t>-</w:t>
      </w:r>
      <w:r w:rsidRPr="00872772">
        <w:rPr>
          <w:color w:val="000000" w:themeColor="text1"/>
          <w:rPrChange w:id="1021" w:author="陳佳宜資訊部資訊安全處" w:date="2024-08-28T09:54:00Z" w16du:dateUtc="2024-08-28T01:54:00Z">
            <w:rPr/>
          </w:rPrChange>
        </w:rPr>
        <w:t>主管機關、</w:t>
      </w:r>
      <w:r w:rsidRPr="00872772">
        <w:rPr>
          <w:rFonts w:eastAsia="Wingdings"/>
          <w:color w:val="000000" w:themeColor="text1"/>
          <w:rPrChange w:id="1022" w:author="陳佳宜資訊部資訊安全處" w:date="2024-08-28T09:54:00Z" w16du:dateUtc="2024-08-28T01:54:00Z">
            <w:rPr>
              <w:rFonts w:eastAsia="Wingdings"/>
            </w:rPr>
          </w:rPrChange>
        </w:rPr>
        <w:sym w:font="Wingdings" w:char="F086"/>
      </w:r>
      <w:r w:rsidR="0040639F" w:rsidRPr="00872772">
        <w:rPr>
          <w:color w:val="000000" w:themeColor="text1"/>
          <w:rPrChange w:id="1023" w:author="陳佳宜資訊部資訊安全處" w:date="2024-08-28T09:54:00Z" w16du:dateUtc="2024-08-28T01:54:00Z">
            <w:rPr/>
          </w:rPrChange>
        </w:rPr>
        <w:t xml:space="preserve">F6 </w:t>
      </w:r>
      <w:r w:rsidRPr="00872772">
        <w:rPr>
          <w:color w:val="000000" w:themeColor="text1"/>
          <w:rPrChange w:id="1024" w:author="陳佳宜資訊部資訊安全處" w:date="2024-08-28T09:54:00Z" w16du:dateUtc="2024-08-28T01:54:00Z">
            <w:rPr/>
          </w:rPrChange>
        </w:rPr>
        <w:t>可公開等六類。</w:t>
      </w:r>
    </w:p>
    <w:p w14:paraId="3307127F" w14:textId="35087FE1" w:rsidR="00054F72" w:rsidRPr="00872772" w:rsidRDefault="00054F72" w:rsidP="00BE7486">
      <w:pPr>
        <w:pStyle w:val="5"/>
        <w:rPr>
          <w:color w:val="000000" w:themeColor="text1"/>
          <w:rPrChange w:id="1025" w:author="陳佳宜資訊部資訊安全處" w:date="2024-08-28T09:54:00Z" w16du:dateUtc="2024-08-28T01:54:00Z">
            <w:rPr/>
          </w:rPrChange>
        </w:rPr>
      </w:pPr>
      <w:r w:rsidRPr="00872772">
        <w:rPr>
          <w:color w:val="000000" w:themeColor="text1"/>
          <w:rPrChange w:id="1026" w:author="陳佳宜資訊部資訊安全處" w:date="2024-08-28T09:54:00Z" w16du:dateUtc="2024-08-28T01:54:00Z">
            <w:rPr/>
          </w:rPrChange>
        </w:rPr>
        <w:t>未經細分類之文件，預設層級為「內部使用與限用」。</w:t>
      </w:r>
    </w:p>
    <w:p w14:paraId="20422A7C" w14:textId="77777777" w:rsidR="00271E75" w:rsidRPr="00872772" w:rsidRDefault="00D932DD" w:rsidP="00CF1756">
      <w:pPr>
        <w:pStyle w:val="4"/>
        <w:ind w:hanging="480"/>
      </w:pPr>
      <w:r w:rsidRPr="00872772">
        <w:t>人員</w:t>
      </w:r>
      <w:r w:rsidR="000268CD" w:rsidRPr="00872772">
        <w:t>(P)</w:t>
      </w:r>
      <w:r w:rsidRPr="00872772">
        <w:t>分為：</w:t>
      </w:r>
    </w:p>
    <w:p w14:paraId="03B7E8D9" w14:textId="232EB8F1" w:rsidR="00271E75" w:rsidRPr="00872772" w:rsidRDefault="000268CD" w:rsidP="00CF1756">
      <w:pPr>
        <w:pStyle w:val="5"/>
        <w:rPr>
          <w:color w:val="000000" w:themeColor="text1"/>
          <w:rPrChange w:id="1027" w:author="陳佳宜資訊部資訊安全處" w:date="2024-08-28T09:54:00Z" w16du:dateUtc="2024-08-28T01:54:00Z">
            <w:rPr/>
          </w:rPrChange>
        </w:rPr>
      </w:pPr>
      <w:r w:rsidRPr="00872772">
        <w:rPr>
          <w:color w:val="000000" w:themeColor="text1"/>
          <w:rPrChange w:id="1028" w:author="陳佳宜資訊部資訊安全處" w:date="2024-08-28T09:54:00Z" w16du:dateUtc="2024-08-28T01:54:00Z">
            <w:rPr/>
          </w:rPrChange>
        </w:rPr>
        <w:t>正式員工：</w:t>
      </w:r>
      <w:r w:rsidR="00271E75" w:rsidRPr="00872772">
        <w:rPr>
          <w:color w:val="000000" w:themeColor="text1"/>
          <w:rPrChange w:id="1029" w:author="陳佳宜資訊部資訊安全處" w:date="2024-08-28T09:54:00Z" w16du:dateUtc="2024-08-28T01:54:00Z">
            <w:rPr/>
          </w:rPrChange>
        </w:rPr>
        <w:t xml:space="preserve">　</w:t>
      </w:r>
      <w:r w:rsidR="00D932DD" w:rsidRPr="00872772">
        <w:rPr>
          <w:rFonts w:eastAsia="Wingdings"/>
          <w:color w:val="000000" w:themeColor="text1"/>
          <w:rPrChange w:id="1030" w:author="陳佳宜資訊部資訊安全處" w:date="2024-08-28T09:54:00Z" w16du:dateUtc="2024-08-28T01:54:00Z">
            <w:rPr>
              <w:rFonts w:eastAsia="Wingdings"/>
            </w:rPr>
          </w:rPrChange>
        </w:rPr>
        <w:sym w:font="Wingdings" w:char="F081"/>
      </w:r>
      <w:r w:rsidR="00974A94" w:rsidRPr="00872772">
        <w:rPr>
          <w:color w:val="000000" w:themeColor="text1"/>
          <w:rPrChange w:id="1031" w:author="陳佳宜資訊部資訊安全處" w:date="2024-08-28T09:54:00Z" w16du:dateUtc="2024-08-28T01:54:00Z">
            <w:rPr/>
          </w:rPrChange>
        </w:rPr>
        <w:t xml:space="preserve">P1 </w:t>
      </w:r>
      <w:r w:rsidR="00D932DD" w:rsidRPr="00872772">
        <w:rPr>
          <w:color w:val="000000" w:themeColor="text1"/>
          <w:rPrChange w:id="1032" w:author="陳佳宜資訊部資訊安全處" w:date="2024-08-28T09:54:00Z" w16du:dateUtc="2024-08-28T01:54:00Z">
            <w:rPr/>
          </w:rPrChange>
        </w:rPr>
        <w:t>內部人員</w:t>
      </w:r>
    </w:p>
    <w:p w14:paraId="020B16BB" w14:textId="2102E0DE" w:rsidR="00A550E1" w:rsidRPr="00872772" w:rsidRDefault="00271E75" w:rsidP="00BE7486">
      <w:pPr>
        <w:pStyle w:val="5"/>
        <w:rPr>
          <w:color w:val="000000" w:themeColor="text1"/>
          <w:rPrChange w:id="1033" w:author="陳佳宜資訊部資訊安全處" w:date="2024-08-28T09:54:00Z" w16du:dateUtc="2024-08-28T01:54:00Z">
            <w:rPr/>
          </w:rPrChange>
        </w:rPr>
      </w:pPr>
      <w:r w:rsidRPr="00872772">
        <w:rPr>
          <w:color w:val="000000" w:themeColor="text1"/>
          <w:rPrChange w:id="1034" w:author="陳佳宜資訊部資訊安全處" w:date="2024-08-28T09:54:00Z" w16du:dateUtc="2024-08-28T01:54:00Z">
            <w:rPr/>
          </w:rPrChange>
        </w:rPr>
        <w:t>利害關係人：</w:t>
      </w:r>
      <w:r w:rsidR="00D932DD" w:rsidRPr="00872772">
        <w:rPr>
          <w:rFonts w:eastAsia="Wingdings"/>
          <w:color w:val="000000" w:themeColor="text1"/>
          <w:rPrChange w:id="1035" w:author="陳佳宜資訊部資訊安全處" w:date="2024-08-28T09:54:00Z" w16du:dateUtc="2024-08-28T01:54:00Z">
            <w:rPr>
              <w:rFonts w:eastAsia="Wingdings"/>
            </w:rPr>
          </w:rPrChange>
        </w:rPr>
        <w:sym w:font="Wingdings" w:char="F082"/>
      </w:r>
      <w:r w:rsidR="00974A94" w:rsidRPr="00872772">
        <w:rPr>
          <w:color w:val="000000" w:themeColor="text1"/>
          <w:rPrChange w:id="1036" w:author="陳佳宜資訊部資訊安全處" w:date="2024-08-28T09:54:00Z" w16du:dateUtc="2024-08-28T01:54:00Z">
            <w:rPr/>
          </w:rPrChange>
        </w:rPr>
        <w:t xml:space="preserve">P2 </w:t>
      </w:r>
      <w:r w:rsidR="00D932DD" w:rsidRPr="00872772">
        <w:rPr>
          <w:color w:val="000000" w:themeColor="text1"/>
          <w:rPrChange w:id="1037" w:author="陳佳宜資訊部資訊安全處" w:date="2024-08-28T09:54:00Z" w16du:dateUtc="2024-08-28T01:54:00Z">
            <w:rPr/>
          </w:rPrChange>
        </w:rPr>
        <w:t>利害關係人</w:t>
      </w:r>
      <w:r w:rsidR="00D932DD" w:rsidRPr="00872772">
        <w:rPr>
          <w:color w:val="000000" w:themeColor="text1"/>
          <w:rPrChange w:id="1038" w:author="陳佳宜資訊部資訊安全處" w:date="2024-08-28T09:54:00Z" w16du:dateUtc="2024-08-28T01:54:00Z">
            <w:rPr/>
          </w:rPrChange>
        </w:rPr>
        <w:t>-</w:t>
      </w:r>
      <w:r w:rsidRPr="00872772">
        <w:rPr>
          <w:color w:val="000000" w:themeColor="text1"/>
          <w:rPrChange w:id="1039" w:author="陳佳宜資訊部資訊安全處" w:date="2024-08-28T09:54:00Z" w16du:dateUtc="2024-08-28T01:54:00Z">
            <w:rPr/>
          </w:rPrChange>
        </w:rPr>
        <w:t>委外</w:t>
      </w:r>
      <w:r w:rsidR="00D932DD" w:rsidRPr="00872772">
        <w:rPr>
          <w:color w:val="000000" w:themeColor="text1"/>
          <w:rPrChange w:id="1040" w:author="陳佳宜資訊部資訊安全處" w:date="2024-08-28T09:54:00Z" w16du:dateUtc="2024-08-28T01:54:00Z">
            <w:rPr/>
          </w:rPrChange>
        </w:rPr>
        <w:t>廠商等</w:t>
      </w:r>
      <w:r w:rsidRPr="00872772">
        <w:rPr>
          <w:color w:val="000000" w:themeColor="text1"/>
          <w:rPrChange w:id="1041" w:author="陳佳宜資訊部資訊安全處" w:date="2024-08-28T09:54:00Z" w16du:dateUtc="2024-08-28T01:54:00Z">
            <w:rPr/>
          </w:rPrChange>
        </w:rPr>
        <w:t>兩類</w:t>
      </w:r>
      <w:r w:rsidR="00D932DD" w:rsidRPr="00872772">
        <w:rPr>
          <w:color w:val="000000" w:themeColor="text1"/>
          <w:rPrChange w:id="1042" w:author="陳佳宜資訊部資訊安全處" w:date="2024-08-28T09:54:00Z" w16du:dateUtc="2024-08-28T01:54:00Z">
            <w:rPr/>
          </w:rPrChange>
        </w:rPr>
        <w:t>。</w:t>
      </w:r>
    </w:p>
    <w:p w14:paraId="3A75101E" w14:textId="77777777" w:rsidR="00CF5C94" w:rsidRPr="00872772" w:rsidRDefault="00DF40CF" w:rsidP="00E32E90">
      <w:pPr>
        <w:pStyle w:val="3"/>
        <w:rPr>
          <w:color w:val="000000" w:themeColor="text1"/>
          <w:rPrChange w:id="1043" w:author="陳佳宜資訊部資訊安全處" w:date="2024-08-28T09:54:00Z" w16du:dateUtc="2024-08-28T01:54:00Z">
            <w:rPr/>
          </w:rPrChange>
        </w:rPr>
      </w:pPr>
      <w:r w:rsidRPr="00872772">
        <w:rPr>
          <w:color w:val="000000" w:themeColor="text1"/>
          <w:rPrChange w:id="1044" w:author="陳佳宜資訊部資訊安全處" w:date="2024-08-28T09:54:00Z" w16du:dateUtc="2024-08-28T01:54:00Z">
            <w:rPr/>
          </w:rPrChange>
        </w:rPr>
        <w:t>資訊資產分類</w:t>
      </w:r>
      <w:r w:rsidR="004355B7" w:rsidRPr="00872772">
        <w:rPr>
          <w:color w:val="000000" w:themeColor="text1"/>
          <w:rPrChange w:id="1045" w:author="陳佳宜資訊部資訊安全處" w:date="2024-08-28T09:54:00Z" w16du:dateUtc="2024-08-28T01:54:00Z">
            <w:rPr/>
          </w:rPrChange>
        </w:rPr>
        <w:t>說明、</w:t>
      </w:r>
      <w:r w:rsidR="00B63142" w:rsidRPr="00872772">
        <w:rPr>
          <w:color w:val="000000" w:themeColor="text1"/>
          <w:rPrChange w:id="1046" w:author="陳佳宜資訊部資訊安全處" w:date="2024-08-28T09:54:00Z" w16du:dateUtc="2024-08-28T01:54:00Z">
            <w:rPr/>
          </w:rPrChange>
        </w:rPr>
        <w:t>價值判斷標準</w:t>
      </w:r>
      <w:r w:rsidR="004355B7" w:rsidRPr="00872772">
        <w:rPr>
          <w:color w:val="000000" w:themeColor="text1"/>
          <w:rPrChange w:id="1047" w:author="陳佳宜資訊部資訊安全處" w:date="2024-08-28T09:54:00Z" w16du:dateUtc="2024-08-28T01:54:00Z">
            <w:rPr/>
          </w:rPrChange>
        </w:rPr>
        <w:t>以及資產之管理</w:t>
      </w:r>
    </w:p>
    <w:p w14:paraId="37F82B70" w14:textId="77777777" w:rsidR="004355B7" w:rsidRPr="00872772" w:rsidRDefault="00B63142" w:rsidP="00CF1756">
      <w:pPr>
        <w:pStyle w:val="4"/>
        <w:ind w:hanging="480"/>
      </w:pPr>
      <w:r w:rsidRPr="00872772">
        <w:t>硬體</w:t>
      </w:r>
      <w:r w:rsidR="00516621" w:rsidRPr="00872772">
        <w:t>資訊資產分類說明、</w:t>
      </w:r>
      <w:r w:rsidR="004355B7" w:rsidRPr="00872772">
        <w:t>價值判斷標準</w:t>
      </w:r>
      <w:r w:rsidR="00516621" w:rsidRPr="00872772">
        <w:t>以及資產之管理</w:t>
      </w:r>
    </w:p>
    <w:p w14:paraId="46A727AD" w14:textId="77777777" w:rsidR="004355B7" w:rsidRPr="00872772" w:rsidRDefault="004355B7" w:rsidP="00CF1756">
      <w:pPr>
        <w:pStyle w:val="5"/>
        <w:rPr>
          <w:color w:val="000000" w:themeColor="text1"/>
          <w:rPrChange w:id="1048" w:author="陳佳宜資訊部資訊安全處" w:date="2024-08-28T09:54:00Z" w16du:dateUtc="2024-08-28T01:54:00Z">
            <w:rPr/>
          </w:rPrChange>
        </w:rPr>
      </w:pPr>
      <w:r w:rsidRPr="00872772">
        <w:rPr>
          <w:color w:val="000000" w:themeColor="text1"/>
          <w:rPrChange w:id="1049" w:author="陳佳宜資訊部資訊安全處" w:date="2024-08-28T09:54:00Z" w16du:dateUtc="2024-08-28T01:54:00Z">
            <w:rPr/>
          </w:rPrChange>
        </w:rPr>
        <w:t>硬體資訊資產分類說明</w:t>
      </w:r>
      <w:r w:rsidR="00F857C8" w:rsidRPr="00872772">
        <w:rPr>
          <w:color w:val="000000" w:themeColor="text1"/>
          <w:rPrChange w:id="1050" w:author="陳佳宜資訊部資訊安全處" w:date="2024-08-28T09:54:00Z" w16du:dateUtc="2024-08-28T01:54:00Z">
            <w:rPr/>
          </w:rPrChange>
        </w:rPr>
        <w:t>。</w:t>
      </w:r>
    </w:p>
    <w:tbl>
      <w:tblPr>
        <w:tblW w:w="8207" w:type="dxa"/>
        <w:tblInd w:w="170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119"/>
        <w:gridCol w:w="1985"/>
        <w:gridCol w:w="5103"/>
      </w:tblGrid>
      <w:tr w:rsidR="00872772" w:rsidRPr="00872772" w14:paraId="470FE548" w14:textId="77777777" w:rsidTr="007336CF">
        <w:trPr>
          <w:tblHeader/>
        </w:trPr>
        <w:tc>
          <w:tcPr>
            <w:tcW w:w="1119" w:type="dxa"/>
            <w:shd w:val="clear" w:color="auto" w:fill="FFFF99"/>
            <w:vAlign w:val="center"/>
          </w:tcPr>
          <w:p w14:paraId="5A168FF1" w14:textId="12BAEFE3" w:rsidR="00374680" w:rsidRPr="00872772" w:rsidRDefault="00374680" w:rsidP="00374680">
            <w:pPr>
              <w:pStyle w:val="aa"/>
              <w:rPr>
                <w:rFonts w:ascii="Times New Roman" w:hAnsi="Times New Roman" w:cs="Times New Roman"/>
                <w:color w:val="000000" w:themeColor="text1"/>
                <w:rPrChange w:id="1051"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052" w:author="陳佳宜資訊部資訊安全處" w:date="2024-08-28T09:54:00Z" w16du:dateUtc="2024-08-28T01:54:00Z">
                  <w:rPr>
                    <w:rFonts w:ascii="Times New Roman" w:hAnsi="Times New Roman" w:cs="Times New Roman"/>
                  </w:rPr>
                </w:rPrChange>
              </w:rPr>
              <w:t>盤點群組</w:t>
            </w:r>
          </w:p>
        </w:tc>
        <w:tc>
          <w:tcPr>
            <w:tcW w:w="1985" w:type="dxa"/>
            <w:shd w:val="clear" w:color="auto" w:fill="FFFF99"/>
            <w:vAlign w:val="center"/>
          </w:tcPr>
          <w:p w14:paraId="15A9F656" w14:textId="202C2F12" w:rsidR="00374680" w:rsidRPr="00872772" w:rsidRDefault="00374680" w:rsidP="00374680">
            <w:pPr>
              <w:pStyle w:val="aa"/>
              <w:rPr>
                <w:rFonts w:ascii="Times New Roman" w:hAnsi="Times New Roman" w:cs="Times New Roman"/>
                <w:color w:val="000000" w:themeColor="text1"/>
                <w:rPrChange w:id="1053"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054" w:author="陳佳宜資訊部資訊安全處" w:date="2024-08-28T09:54:00Z" w16du:dateUtc="2024-08-28T01:54:00Z">
                  <w:rPr>
                    <w:rFonts w:ascii="Times New Roman" w:hAnsi="Times New Roman" w:cs="Times New Roman"/>
                  </w:rPr>
                </w:rPrChange>
              </w:rPr>
              <w:t>類別</w:t>
            </w:r>
          </w:p>
        </w:tc>
        <w:tc>
          <w:tcPr>
            <w:tcW w:w="5103" w:type="dxa"/>
            <w:shd w:val="clear" w:color="auto" w:fill="FFFF99"/>
            <w:vAlign w:val="center"/>
          </w:tcPr>
          <w:p w14:paraId="345BF698" w14:textId="77777777" w:rsidR="00374680" w:rsidRPr="00872772" w:rsidRDefault="00374680" w:rsidP="00BE7486">
            <w:pPr>
              <w:pStyle w:val="aa"/>
              <w:jc w:val="both"/>
              <w:rPr>
                <w:rFonts w:ascii="Times New Roman" w:hAnsi="Times New Roman" w:cs="Times New Roman"/>
                <w:color w:val="000000" w:themeColor="text1"/>
                <w:rPrChange w:id="1055"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056" w:author="陳佳宜資訊部資訊安全處" w:date="2024-08-28T09:54:00Z" w16du:dateUtc="2024-08-28T01:54:00Z">
                  <w:rPr>
                    <w:rFonts w:ascii="Times New Roman" w:hAnsi="Times New Roman" w:cs="Times New Roman"/>
                  </w:rPr>
                </w:rPrChange>
              </w:rPr>
              <w:t>範例</w:t>
            </w:r>
          </w:p>
        </w:tc>
      </w:tr>
      <w:tr w:rsidR="00872772" w:rsidRPr="00872772" w14:paraId="48423213" w14:textId="77777777" w:rsidTr="007336CF">
        <w:tc>
          <w:tcPr>
            <w:tcW w:w="1119" w:type="dxa"/>
            <w:vAlign w:val="center"/>
          </w:tcPr>
          <w:p w14:paraId="56F8178E" w14:textId="49974EA1" w:rsidR="00374680" w:rsidRPr="00872772" w:rsidRDefault="00374680" w:rsidP="00BE7486">
            <w:pPr>
              <w:pStyle w:val="-0"/>
              <w:rPr>
                <w:rFonts w:ascii="Times New Roman" w:hAnsi="Times New Roman" w:cs="Times New Roman"/>
                <w:b/>
                <w:color w:val="000000" w:themeColor="text1"/>
                <w:rPrChange w:id="1057"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058" w:author="陳佳宜資訊部資訊安全處" w:date="2024-08-28T09:54:00Z" w16du:dateUtc="2024-08-28T01:54:00Z">
                  <w:rPr>
                    <w:rFonts w:ascii="Times New Roman" w:hAnsi="Times New Roman" w:cs="Times New Roman"/>
                    <w:b/>
                  </w:rPr>
                </w:rPrChange>
              </w:rPr>
              <w:t>H1</w:t>
            </w:r>
          </w:p>
        </w:tc>
        <w:tc>
          <w:tcPr>
            <w:tcW w:w="1985" w:type="dxa"/>
            <w:shd w:val="clear" w:color="auto" w:fill="auto"/>
            <w:vAlign w:val="center"/>
          </w:tcPr>
          <w:p w14:paraId="47DBE09C" w14:textId="5F52F4D6" w:rsidR="00374680" w:rsidRPr="00872772" w:rsidRDefault="00D11A5D" w:rsidP="00BE7486">
            <w:pPr>
              <w:pStyle w:val="-0"/>
              <w:rPr>
                <w:rFonts w:ascii="Times New Roman" w:hAnsi="Times New Roman" w:cs="Times New Roman"/>
                <w:b/>
                <w:color w:val="000000" w:themeColor="text1"/>
                <w:rPrChange w:id="1059"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060" w:author="陳佳宜資訊部資訊安全處" w:date="2024-08-28T09:54:00Z" w16du:dateUtc="2024-08-28T01:54:00Z">
                  <w:rPr>
                    <w:rFonts w:ascii="Times New Roman" w:hAnsi="Times New Roman" w:cs="Times New Roman"/>
                    <w:b/>
                  </w:rPr>
                </w:rPrChange>
              </w:rPr>
              <w:t>伺服器</w:t>
            </w:r>
            <w:r w:rsidRPr="00872772">
              <w:rPr>
                <w:rFonts w:ascii="Times New Roman" w:hAnsi="Times New Roman" w:cs="Times New Roman"/>
                <w:b/>
                <w:color w:val="000000" w:themeColor="text1"/>
                <w:rPrChange w:id="1061" w:author="陳佳宜資訊部資訊安全處" w:date="2024-08-28T09:54:00Z" w16du:dateUtc="2024-08-28T01:54:00Z">
                  <w:rPr>
                    <w:rFonts w:ascii="Times New Roman" w:hAnsi="Times New Roman" w:cs="Times New Roman"/>
                    <w:b/>
                  </w:rPr>
                </w:rPrChange>
              </w:rPr>
              <w:t>--</w:t>
            </w:r>
            <w:r w:rsidRPr="00872772">
              <w:rPr>
                <w:rFonts w:ascii="Times New Roman" w:hAnsi="Times New Roman" w:cs="Times New Roman"/>
                <w:b/>
                <w:color w:val="000000" w:themeColor="text1"/>
                <w:rPrChange w:id="1062" w:author="陳佳宜資訊部資訊安全處" w:date="2024-08-28T09:54:00Z" w16du:dateUtc="2024-08-28T01:54:00Z">
                  <w:rPr>
                    <w:rFonts w:ascii="Times New Roman" w:hAnsi="Times New Roman" w:cs="Times New Roman"/>
                    <w:b/>
                  </w:rPr>
                </w:rPrChange>
              </w:rPr>
              <w:t>與營運直接相關</w:t>
            </w:r>
            <w:r w:rsidRPr="00872772">
              <w:rPr>
                <w:rFonts w:ascii="Times New Roman" w:hAnsi="Times New Roman" w:cs="Times New Roman"/>
                <w:b/>
                <w:color w:val="000000" w:themeColor="text1"/>
                <w:rPrChange w:id="1063" w:author="陳佳宜資訊部資訊安全處" w:date="2024-08-28T09:54:00Z" w16du:dateUtc="2024-08-28T01:54:00Z">
                  <w:rPr>
                    <w:rFonts w:ascii="Times New Roman" w:hAnsi="Times New Roman" w:cs="Times New Roman"/>
                    <w:b/>
                  </w:rPr>
                </w:rPrChange>
              </w:rPr>
              <w:t>_</w:t>
            </w:r>
            <w:r w:rsidRPr="00872772">
              <w:rPr>
                <w:rFonts w:ascii="Times New Roman" w:hAnsi="Times New Roman" w:cs="Times New Roman"/>
                <w:b/>
                <w:color w:val="000000" w:themeColor="text1"/>
                <w:rPrChange w:id="1064" w:author="陳佳宜資訊部資訊安全處" w:date="2024-08-28T09:54:00Z" w16du:dateUtc="2024-08-28T01:54:00Z">
                  <w:rPr>
                    <w:rFonts w:ascii="Times New Roman" w:hAnsi="Times New Roman" w:cs="Times New Roman"/>
                    <w:b/>
                  </w:rPr>
                </w:rPrChange>
              </w:rPr>
              <w:t>核心系統</w:t>
            </w:r>
            <w:r w:rsidR="00B23CA1" w:rsidRPr="00872772">
              <w:rPr>
                <w:rFonts w:ascii="Times New Roman" w:hAnsi="Times New Roman" w:cs="Times New Roman"/>
                <w:b/>
                <w:color w:val="000000" w:themeColor="text1"/>
                <w:rPrChange w:id="1065" w:author="陳佳宜資訊部資訊安全處" w:date="2024-08-28T09:54:00Z" w16du:dateUtc="2024-08-28T01:54:00Z">
                  <w:rPr>
                    <w:rFonts w:ascii="Times New Roman" w:hAnsi="Times New Roman" w:cs="Times New Roman"/>
                    <w:b/>
                  </w:rPr>
                </w:rPrChange>
              </w:rPr>
              <w:t xml:space="preserve"> </w:t>
            </w:r>
          </w:p>
        </w:tc>
        <w:tc>
          <w:tcPr>
            <w:tcW w:w="5103" w:type="dxa"/>
            <w:shd w:val="clear" w:color="auto" w:fill="auto"/>
            <w:vAlign w:val="center"/>
          </w:tcPr>
          <w:p w14:paraId="59449843" w14:textId="32E549A8" w:rsidR="00374680" w:rsidRPr="00872772" w:rsidRDefault="00374680" w:rsidP="00374680">
            <w:pPr>
              <w:pStyle w:val="-11"/>
              <w:widowControl w:val="0"/>
              <w:adjustRightInd w:val="0"/>
              <w:textAlignment w:val="baseline"/>
              <w:rPr>
                <w:rFonts w:ascii="Times New Roman" w:hAnsi="Times New Roman"/>
                <w:color w:val="000000" w:themeColor="text1"/>
                <w:rPrChange w:id="106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067" w:author="陳佳宜資訊部資訊安全處" w:date="2024-08-28T09:54:00Z" w16du:dateUtc="2024-08-28T01:54:00Z">
                  <w:rPr>
                    <w:rFonts w:ascii="Times New Roman" w:hAnsi="Times New Roman"/>
                  </w:rPr>
                </w:rPrChange>
              </w:rPr>
              <w:t>其主機上安裝之系統係</w:t>
            </w:r>
            <w:r w:rsidR="00B86B11" w:rsidRPr="00872772">
              <w:rPr>
                <w:rFonts w:ascii="Times New Roman" w:hAnsi="Times New Roman"/>
                <w:color w:val="000000" w:themeColor="text1"/>
                <w:rPrChange w:id="1068" w:author="陳佳宜資訊部資訊安全處" w:date="2024-08-28T09:54:00Z" w16du:dateUtc="2024-08-28T01:54:00Z">
                  <w:rPr>
                    <w:rFonts w:ascii="Times New Roman" w:hAnsi="Times New Roman"/>
                  </w:rPr>
                </w:rPrChange>
              </w:rPr>
              <w:t>為</w:t>
            </w:r>
            <w:r w:rsidR="00C83951" w:rsidRPr="00872772">
              <w:rPr>
                <w:rFonts w:ascii="Times New Roman" w:hAnsi="Times New Roman"/>
                <w:color w:val="000000" w:themeColor="text1"/>
                <w:rPrChange w:id="1069" w:author="陳佳宜資訊部資訊安全處" w:date="2024-08-28T09:54:00Z" w16du:dateUtc="2024-08-28T01:54:00Z">
                  <w:rPr>
                    <w:rFonts w:ascii="Times New Roman" w:hAnsi="Times New Roman"/>
                  </w:rPr>
                </w:rPrChange>
              </w:rPr>
              <w:t>影響核心營運作業之系統設備</w:t>
            </w:r>
            <w:r w:rsidR="00B86B11" w:rsidRPr="00872772">
              <w:rPr>
                <w:rFonts w:ascii="Times New Roman" w:hAnsi="Times New Roman"/>
                <w:color w:val="000000" w:themeColor="text1"/>
                <w:rPrChange w:id="1070" w:author="陳佳宜資訊部資訊安全處" w:date="2024-08-28T09:54:00Z" w16du:dateUtc="2024-08-28T01:54:00Z">
                  <w:rPr>
                    <w:rFonts w:ascii="Times New Roman" w:hAnsi="Times New Roman"/>
                  </w:rPr>
                </w:rPrChange>
              </w:rPr>
              <w:t>，如定義之核心系統，</w:t>
            </w:r>
            <w:proofErr w:type="gramStart"/>
            <w:r w:rsidR="00B86B11" w:rsidRPr="00872772">
              <w:rPr>
                <w:rFonts w:ascii="Times New Roman" w:hAnsi="Times New Roman"/>
                <w:color w:val="000000" w:themeColor="text1"/>
                <w:rPrChange w:id="1071" w:author="陳佳宜資訊部資訊安全處" w:date="2024-08-28T09:54:00Z" w16du:dateUtc="2024-08-28T01:54:00Z">
                  <w:rPr>
                    <w:rFonts w:ascii="Times New Roman" w:hAnsi="Times New Roman"/>
                  </w:rPr>
                </w:rPrChange>
              </w:rPr>
              <w:t>包含</w:t>
            </w:r>
            <w:r w:rsidR="00572C3F" w:rsidRPr="00872772">
              <w:rPr>
                <w:rFonts w:ascii="Times New Roman" w:hAnsi="Times New Roman"/>
                <w:color w:val="000000" w:themeColor="text1"/>
                <w:rPrChange w:id="1072" w:author="陳佳宜資訊部資訊安全處" w:date="2024-08-28T09:54:00Z" w16du:dateUtc="2024-08-28T01:54:00Z">
                  <w:rPr>
                    <w:rFonts w:ascii="Times New Roman" w:hAnsi="Times New Roman"/>
                  </w:rPr>
                </w:rPrChange>
              </w:rPr>
              <w:t>包含</w:t>
            </w:r>
            <w:proofErr w:type="gramEnd"/>
            <w:r w:rsidR="00572C3F" w:rsidRPr="00872772">
              <w:rPr>
                <w:rFonts w:ascii="Times New Roman" w:hAnsi="Times New Roman"/>
                <w:color w:val="000000" w:themeColor="text1"/>
                <w:rPrChange w:id="1073" w:author="陳佳宜資訊部資訊安全處" w:date="2024-08-28T09:54:00Z" w16du:dateUtc="2024-08-28T01:54:00Z">
                  <w:rPr>
                    <w:rFonts w:ascii="Times New Roman" w:hAnsi="Times New Roman"/>
                  </w:rPr>
                </w:rPrChange>
              </w:rPr>
              <w:t>系統主機及周邊設備</w:t>
            </w:r>
            <w:r w:rsidRPr="00872772">
              <w:rPr>
                <w:rFonts w:ascii="Times New Roman" w:hAnsi="Times New Roman"/>
                <w:color w:val="000000" w:themeColor="text1"/>
                <w:rPrChange w:id="1074"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1075" w:author="陳佳宜資訊部資訊安全處" w:date="2024-08-28T09:54:00Z" w16du:dateUtc="2024-08-28T01:54:00Z">
                  <w:rPr>
                    <w:rFonts w:ascii="Times New Roman" w:hAnsi="Times New Roman"/>
                  </w:rPr>
                </w:rPrChange>
              </w:rPr>
              <w:br/>
            </w:r>
            <w:r w:rsidRPr="00872772">
              <w:rPr>
                <w:rFonts w:ascii="Times New Roman" w:hAnsi="Times New Roman"/>
                <w:color w:val="000000" w:themeColor="text1"/>
                <w:rPrChange w:id="1076" w:author="陳佳宜資訊部資訊安全處" w:date="2024-08-28T09:54:00Z" w16du:dateUtc="2024-08-28T01:54:00Z">
                  <w:rPr>
                    <w:rFonts w:ascii="Times New Roman" w:hAnsi="Times New Roman"/>
                  </w:rPr>
                </w:rPrChange>
              </w:rPr>
              <w:t>例如：</w:t>
            </w:r>
          </w:p>
          <w:p w14:paraId="77C2A4B5" w14:textId="2184ECA1" w:rsidR="00374680"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07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078" w:author="陳佳宜資訊部資訊安全處" w:date="2024-08-28T09:54:00Z" w16du:dateUtc="2024-08-28T01:54:00Z">
                  <w:rPr>
                    <w:rFonts w:ascii="Times New Roman" w:hAnsi="Times New Roman"/>
                  </w:rPr>
                </w:rPrChange>
              </w:rPr>
              <w:t>證券後台系統</w:t>
            </w:r>
            <w:r w:rsidRPr="00872772">
              <w:rPr>
                <w:rFonts w:ascii="Times New Roman" w:hAnsi="Times New Roman"/>
                <w:color w:val="000000" w:themeColor="text1"/>
                <w:rPrChange w:id="1079" w:author="陳佳宜資訊部資訊安全處" w:date="2024-08-28T09:54:00Z" w16du:dateUtc="2024-08-28T01:54:00Z">
                  <w:rPr>
                    <w:rFonts w:ascii="Times New Roman" w:hAnsi="Times New Roman"/>
                  </w:rPr>
                </w:rPrChange>
              </w:rPr>
              <w:t>(Tandem)</w:t>
            </w:r>
            <w:r w:rsidR="00957F09" w:rsidRPr="00872772">
              <w:rPr>
                <w:rFonts w:ascii="Times New Roman" w:hAnsi="Times New Roman"/>
                <w:color w:val="000000" w:themeColor="text1"/>
                <w:rPrChange w:id="1080" w:author="陳佳宜資訊部資訊安全處" w:date="2024-08-28T09:54:00Z" w16du:dateUtc="2024-08-28T01:54:00Z">
                  <w:rPr>
                    <w:rFonts w:ascii="Times New Roman" w:hAnsi="Times New Roman"/>
                  </w:rPr>
                </w:rPrChange>
              </w:rPr>
              <w:t>、</w:t>
            </w:r>
            <w:r w:rsidR="00957F09" w:rsidRPr="00872772">
              <w:rPr>
                <w:rFonts w:ascii="Times New Roman" w:hAnsi="Times New Roman"/>
                <w:color w:val="000000" w:themeColor="text1"/>
                <w:rPrChange w:id="1081" w:author="陳佳宜資訊部資訊安全處" w:date="2024-08-28T09:54:00Z" w16du:dateUtc="2024-08-28T01:54:00Z">
                  <w:rPr>
                    <w:rFonts w:ascii="Times New Roman" w:hAnsi="Times New Roman"/>
                  </w:rPr>
                </w:rPrChange>
              </w:rPr>
              <w:t>NFTP 3.0</w:t>
            </w:r>
          </w:p>
          <w:p w14:paraId="334D847C" w14:textId="11C581B9" w:rsidR="00B86B11"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08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083" w:author="陳佳宜資訊部資訊安全處" w:date="2024-08-28T09:54:00Z" w16du:dateUtc="2024-08-28T01:54:00Z">
                  <w:rPr>
                    <w:rFonts w:ascii="Times New Roman" w:hAnsi="Times New Roman"/>
                  </w:rPr>
                </w:rPrChange>
              </w:rPr>
              <w:t>國內期貨交易系統</w:t>
            </w:r>
            <w:r w:rsidRPr="00872772">
              <w:rPr>
                <w:rFonts w:ascii="Times New Roman" w:hAnsi="Times New Roman"/>
                <w:color w:val="000000" w:themeColor="text1"/>
                <w:rPrChange w:id="1084" w:author="陳佳宜資訊部資訊安全處" w:date="2024-08-28T09:54:00Z" w16du:dateUtc="2024-08-28T01:54:00Z">
                  <w:rPr>
                    <w:rFonts w:ascii="Times New Roman" w:hAnsi="Times New Roman"/>
                  </w:rPr>
                </w:rPrChange>
              </w:rPr>
              <w:t>(Tandem)</w:t>
            </w:r>
          </w:p>
          <w:p w14:paraId="29FFA813" w14:textId="0D53D6D7" w:rsidR="00B86B11"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08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086" w:author="陳佳宜資訊部資訊安全處" w:date="2024-08-28T09:54:00Z" w16du:dateUtc="2024-08-28T01:54:00Z">
                  <w:rPr>
                    <w:rFonts w:ascii="Times New Roman" w:hAnsi="Times New Roman"/>
                  </w:rPr>
                </w:rPrChange>
              </w:rPr>
              <w:t>債券系統</w:t>
            </w:r>
            <w:r w:rsidRPr="00872772">
              <w:rPr>
                <w:rFonts w:ascii="Times New Roman" w:hAnsi="Times New Roman"/>
                <w:color w:val="000000" w:themeColor="text1"/>
                <w:rPrChange w:id="1087" w:author="陳佳宜資訊部資訊安全處" w:date="2024-08-28T09:54:00Z" w16du:dateUtc="2024-08-28T01:54:00Z">
                  <w:rPr>
                    <w:rFonts w:ascii="Times New Roman" w:hAnsi="Times New Roman"/>
                  </w:rPr>
                </w:rPrChange>
              </w:rPr>
              <w:t>(Tandem)</w:t>
            </w:r>
          </w:p>
          <w:p w14:paraId="1EC26D15" w14:textId="03826C0C" w:rsidR="00B86B11"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088" w:author="陳佳宜資訊部資訊安全處" w:date="2024-08-28T09:54:00Z" w16du:dateUtc="2024-08-28T01:54:00Z">
                  <w:rPr>
                    <w:rFonts w:ascii="Times New Roman" w:hAnsi="Times New Roman"/>
                  </w:rPr>
                </w:rPrChange>
              </w:rPr>
            </w:pPr>
            <w:proofErr w:type="gramStart"/>
            <w:r w:rsidRPr="00872772">
              <w:rPr>
                <w:rFonts w:ascii="Times New Roman" w:hAnsi="Times New Roman"/>
                <w:color w:val="000000" w:themeColor="text1"/>
                <w:rPrChange w:id="1089" w:author="陳佳宜資訊部資訊安全處" w:date="2024-08-28T09:54:00Z" w16du:dateUtc="2024-08-28T01:54:00Z">
                  <w:rPr>
                    <w:rFonts w:ascii="Times New Roman" w:hAnsi="Times New Roman"/>
                  </w:rPr>
                </w:rPrChange>
              </w:rPr>
              <w:t>複</w:t>
            </w:r>
            <w:proofErr w:type="gramEnd"/>
            <w:r w:rsidRPr="00872772">
              <w:rPr>
                <w:rFonts w:ascii="Times New Roman" w:hAnsi="Times New Roman"/>
                <w:color w:val="000000" w:themeColor="text1"/>
                <w:rPrChange w:id="1090" w:author="陳佳宜資訊部資訊安全處" w:date="2024-08-28T09:54:00Z" w16du:dateUtc="2024-08-28T01:54:00Z">
                  <w:rPr>
                    <w:rFonts w:ascii="Times New Roman" w:hAnsi="Times New Roman"/>
                  </w:rPr>
                </w:rPrChange>
              </w:rPr>
              <w:t>委託交易系統</w:t>
            </w:r>
            <w:r w:rsidRPr="00872772">
              <w:rPr>
                <w:rFonts w:ascii="Times New Roman" w:hAnsi="Times New Roman"/>
                <w:color w:val="000000" w:themeColor="text1"/>
                <w:rPrChange w:id="1091" w:author="陳佳宜資訊部資訊安全處" w:date="2024-08-28T09:54:00Z" w16du:dateUtc="2024-08-28T01:54:00Z">
                  <w:rPr>
                    <w:rFonts w:ascii="Times New Roman" w:hAnsi="Times New Roman"/>
                  </w:rPr>
                </w:rPrChange>
              </w:rPr>
              <w:t>(Tandem)</w:t>
            </w:r>
          </w:p>
          <w:p w14:paraId="3167C915" w14:textId="4C76BAE5" w:rsidR="00B86B11"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09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093" w:author="陳佳宜資訊部資訊安全處" w:date="2024-08-28T09:54:00Z" w16du:dateUtc="2024-08-28T01:54:00Z">
                  <w:rPr>
                    <w:rFonts w:ascii="Times New Roman" w:hAnsi="Times New Roman"/>
                  </w:rPr>
                </w:rPrChange>
              </w:rPr>
              <w:lastRenderedPageBreak/>
              <w:t>策略王系統</w:t>
            </w:r>
          </w:p>
          <w:p w14:paraId="4A8F69B8" w14:textId="21FA029D" w:rsidR="00B86B11"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09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095" w:author="陳佳宜資訊部資訊安全處" w:date="2024-08-28T09:54:00Z" w16du:dateUtc="2024-08-28T01:54:00Z">
                  <w:rPr>
                    <w:rFonts w:ascii="Times New Roman" w:hAnsi="Times New Roman"/>
                  </w:rPr>
                </w:rPrChange>
              </w:rPr>
              <w:t>網上發</w:t>
            </w:r>
          </w:p>
          <w:p w14:paraId="346BA322" w14:textId="3D77C713" w:rsidR="00B86B11"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09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097" w:author="陳佳宜資訊部資訊安全處" w:date="2024-08-28T09:54:00Z" w16du:dateUtc="2024-08-28T01:54:00Z">
                  <w:rPr>
                    <w:rFonts w:ascii="Times New Roman" w:hAnsi="Times New Roman"/>
                  </w:rPr>
                </w:rPrChange>
              </w:rPr>
              <w:t>群益</w:t>
            </w:r>
            <w:r w:rsidR="00853269" w:rsidRPr="00872772">
              <w:rPr>
                <w:rFonts w:ascii="Times New Roman" w:hAnsi="Times New Roman"/>
                <w:color w:val="000000" w:themeColor="text1"/>
                <w:rPrChange w:id="1098" w:author="陳佳宜資訊部資訊安全處" w:date="2024-08-28T09:54:00Z" w16du:dateUtc="2024-08-28T01:54:00Z">
                  <w:rPr>
                    <w:rFonts w:ascii="Times New Roman" w:hAnsi="Times New Roman"/>
                  </w:rPr>
                </w:rPrChange>
              </w:rPr>
              <w:t>超級</w:t>
            </w:r>
            <w:r w:rsidRPr="00872772">
              <w:rPr>
                <w:rFonts w:ascii="Times New Roman" w:hAnsi="Times New Roman"/>
                <w:color w:val="000000" w:themeColor="text1"/>
                <w:rPrChange w:id="1099" w:author="陳佳宜資訊部資訊安全處" w:date="2024-08-28T09:54:00Z" w16du:dateUtc="2024-08-28T01:54:00Z">
                  <w:rPr>
                    <w:rFonts w:ascii="Times New Roman" w:hAnsi="Times New Roman"/>
                  </w:rPr>
                </w:rPrChange>
              </w:rPr>
              <w:t>贏家</w:t>
            </w:r>
            <w:r w:rsidR="00853269" w:rsidRPr="00872772">
              <w:rPr>
                <w:rFonts w:ascii="Times New Roman" w:hAnsi="Times New Roman"/>
                <w:color w:val="000000" w:themeColor="text1"/>
                <w:rPrChange w:id="1100" w:author="陳佳宜資訊部資訊安全處" w:date="2024-08-28T09:54:00Z" w16du:dateUtc="2024-08-28T01:54:00Z">
                  <w:rPr>
                    <w:rFonts w:ascii="Times New Roman" w:hAnsi="Times New Roman"/>
                  </w:rPr>
                </w:rPrChange>
              </w:rPr>
              <w:t>\</w:t>
            </w:r>
          </w:p>
          <w:p w14:paraId="7063A28D" w14:textId="71E817EB" w:rsidR="00853269" w:rsidRPr="00872772" w:rsidRDefault="00853269"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0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02" w:author="陳佳宜資訊部資訊安全處" w:date="2024-08-28T09:54:00Z" w16du:dateUtc="2024-08-28T01:54:00Z">
                  <w:rPr>
                    <w:rFonts w:ascii="Times New Roman" w:hAnsi="Times New Roman"/>
                  </w:rPr>
                </w:rPrChange>
              </w:rPr>
              <w:t>掌中財神</w:t>
            </w:r>
          </w:p>
          <w:p w14:paraId="2B527A86" w14:textId="371CFF04" w:rsidR="00B86B11" w:rsidRPr="00872772" w:rsidRDefault="00853269"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0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04" w:author="陳佳宜資訊部資訊安全處" w:date="2024-08-28T09:54:00Z" w16du:dateUtc="2024-08-28T01:54:00Z">
                  <w:rPr>
                    <w:rFonts w:ascii="Times New Roman" w:hAnsi="Times New Roman"/>
                  </w:rPr>
                </w:rPrChange>
              </w:rPr>
              <w:t>群益行動贏家</w:t>
            </w:r>
          </w:p>
          <w:p w14:paraId="4A365F90" w14:textId="77777777" w:rsidR="00B86B11"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0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06" w:author="陳佳宜資訊部資訊安全處" w:date="2024-08-28T09:54:00Z" w16du:dateUtc="2024-08-28T01:54:00Z">
                  <w:rPr>
                    <w:rFonts w:ascii="Times New Roman" w:hAnsi="Times New Roman"/>
                  </w:rPr>
                </w:rPrChange>
              </w:rPr>
              <w:t>全球行情系統</w:t>
            </w:r>
          </w:p>
          <w:p w14:paraId="550C360E" w14:textId="77777777" w:rsidR="00B86B11"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0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08" w:author="陳佳宜資訊部資訊安全處" w:date="2024-08-28T09:54:00Z" w16du:dateUtc="2024-08-28T01:54:00Z">
                  <w:rPr>
                    <w:rFonts w:ascii="Times New Roman" w:hAnsi="Times New Roman"/>
                  </w:rPr>
                </w:rPrChange>
              </w:rPr>
              <w:t>SOLACE</w:t>
            </w:r>
            <w:r w:rsidRPr="00872772">
              <w:rPr>
                <w:rFonts w:ascii="Times New Roman" w:hAnsi="Times New Roman"/>
                <w:color w:val="000000" w:themeColor="text1"/>
                <w:rPrChange w:id="1109" w:author="陳佳宜資訊部資訊安全處" w:date="2024-08-28T09:54:00Z" w16du:dateUtc="2024-08-28T01:54:00Z">
                  <w:rPr>
                    <w:rFonts w:ascii="Times New Roman" w:hAnsi="Times New Roman"/>
                  </w:rPr>
                </w:rPrChange>
              </w:rPr>
              <w:t>回報系統</w:t>
            </w:r>
          </w:p>
          <w:p w14:paraId="7D412C02" w14:textId="09010010" w:rsidR="00957F09" w:rsidRPr="00872772" w:rsidRDefault="00B86B1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1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11" w:author="陳佳宜資訊部資訊安全處" w:date="2024-08-28T09:54:00Z" w16du:dateUtc="2024-08-28T01:54:00Z">
                  <w:rPr>
                    <w:rFonts w:ascii="Times New Roman" w:hAnsi="Times New Roman"/>
                  </w:rPr>
                </w:rPrChange>
              </w:rPr>
              <w:t>損益試算系統</w:t>
            </w:r>
          </w:p>
        </w:tc>
      </w:tr>
      <w:tr w:rsidR="00872772" w:rsidRPr="00872772" w14:paraId="595E15B1" w14:textId="77777777" w:rsidTr="007336CF">
        <w:tc>
          <w:tcPr>
            <w:tcW w:w="1119" w:type="dxa"/>
            <w:vAlign w:val="center"/>
          </w:tcPr>
          <w:p w14:paraId="261F25E1" w14:textId="4FFC9AAE" w:rsidR="00374680" w:rsidRPr="00872772" w:rsidRDefault="00374680" w:rsidP="00BE7486">
            <w:pPr>
              <w:pStyle w:val="-0"/>
              <w:rPr>
                <w:rFonts w:ascii="Times New Roman" w:hAnsi="Times New Roman" w:cs="Times New Roman"/>
                <w:b/>
                <w:color w:val="000000" w:themeColor="text1"/>
                <w:rPrChange w:id="1112"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113" w:author="陳佳宜資訊部資訊安全處" w:date="2024-08-28T09:54:00Z" w16du:dateUtc="2024-08-28T01:54:00Z">
                  <w:rPr>
                    <w:rFonts w:ascii="Times New Roman" w:hAnsi="Times New Roman" w:cs="Times New Roman"/>
                    <w:b/>
                  </w:rPr>
                </w:rPrChange>
              </w:rPr>
              <w:lastRenderedPageBreak/>
              <w:t>H2</w:t>
            </w:r>
          </w:p>
        </w:tc>
        <w:tc>
          <w:tcPr>
            <w:tcW w:w="1985" w:type="dxa"/>
            <w:shd w:val="clear" w:color="auto" w:fill="auto"/>
            <w:vAlign w:val="center"/>
          </w:tcPr>
          <w:p w14:paraId="2E87EBBA" w14:textId="7CE9A0FB" w:rsidR="00374680" w:rsidRPr="00872772" w:rsidRDefault="00D11A5D" w:rsidP="00BE7486">
            <w:pPr>
              <w:pStyle w:val="-0"/>
              <w:rPr>
                <w:rFonts w:ascii="Times New Roman" w:hAnsi="Times New Roman" w:cs="Times New Roman"/>
                <w:b/>
                <w:color w:val="000000" w:themeColor="text1"/>
                <w:rPrChange w:id="1114"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115" w:author="陳佳宜資訊部資訊安全處" w:date="2024-08-28T09:54:00Z" w16du:dateUtc="2024-08-28T01:54:00Z">
                  <w:rPr>
                    <w:rFonts w:ascii="Times New Roman" w:hAnsi="Times New Roman" w:cs="Times New Roman"/>
                    <w:b/>
                  </w:rPr>
                </w:rPrChange>
              </w:rPr>
              <w:t>伺服器</w:t>
            </w:r>
            <w:r w:rsidRPr="00872772">
              <w:rPr>
                <w:rFonts w:ascii="Times New Roman" w:hAnsi="Times New Roman" w:cs="Times New Roman"/>
                <w:b/>
                <w:color w:val="000000" w:themeColor="text1"/>
                <w:rPrChange w:id="1116" w:author="陳佳宜資訊部資訊安全處" w:date="2024-08-28T09:54:00Z" w16du:dateUtc="2024-08-28T01:54:00Z">
                  <w:rPr>
                    <w:rFonts w:ascii="Times New Roman" w:hAnsi="Times New Roman" w:cs="Times New Roman"/>
                    <w:b/>
                  </w:rPr>
                </w:rPrChange>
              </w:rPr>
              <w:t>--</w:t>
            </w:r>
            <w:r w:rsidRPr="00872772">
              <w:rPr>
                <w:rFonts w:ascii="Times New Roman" w:hAnsi="Times New Roman" w:cs="Times New Roman"/>
                <w:b/>
                <w:color w:val="000000" w:themeColor="text1"/>
                <w:rPrChange w:id="1117" w:author="陳佳宜資訊部資訊安全處" w:date="2024-08-28T09:54:00Z" w16du:dateUtc="2024-08-28T01:54:00Z">
                  <w:rPr>
                    <w:rFonts w:ascii="Times New Roman" w:hAnsi="Times New Roman" w:cs="Times New Roman"/>
                    <w:b/>
                  </w:rPr>
                </w:rPrChange>
              </w:rPr>
              <w:t>與營運直接相關</w:t>
            </w:r>
            <w:r w:rsidRPr="00872772">
              <w:rPr>
                <w:rFonts w:ascii="Times New Roman" w:hAnsi="Times New Roman" w:cs="Times New Roman"/>
                <w:b/>
                <w:color w:val="000000" w:themeColor="text1"/>
                <w:rPrChange w:id="1118" w:author="陳佳宜資訊部資訊安全處" w:date="2024-08-28T09:54:00Z" w16du:dateUtc="2024-08-28T01:54:00Z">
                  <w:rPr>
                    <w:rFonts w:ascii="Times New Roman" w:hAnsi="Times New Roman" w:cs="Times New Roman"/>
                    <w:b/>
                  </w:rPr>
                </w:rPrChange>
              </w:rPr>
              <w:t>_</w:t>
            </w:r>
            <w:r w:rsidRPr="00872772">
              <w:rPr>
                <w:rFonts w:ascii="Times New Roman" w:hAnsi="Times New Roman" w:cs="Times New Roman"/>
                <w:b/>
                <w:color w:val="000000" w:themeColor="text1"/>
                <w:rPrChange w:id="1119" w:author="陳佳宜資訊部資訊安全處" w:date="2024-08-28T09:54:00Z" w16du:dateUtc="2024-08-28T01:54:00Z">
                  <w:rPr>
                    <w:rFonts w:ascii="Times New Roman" w:hAnsi="Times New Roman" w:cs="Times New Roman"/>
                    <w:b/>
                  </w:rPr>
                </w:rPrChange>
              </w:rPr>
              <w:t>關鍵系統</w:t>
            </w:r>
            <w:r w:rsidR="00B23CA1" w:rsidRPr="00872772">
              <w:rPr>
                <w:rFonts w:ascii="Times New Roman" w:hAnsi="Times New Roman" w:cs="Times New Roman"/>
                <w:b/>
                <w:color w:val="000000" w:themeColor="text1"/>
                <w:rPrChange w:id="1120" w:author="陳佳宜資訊部資訊安全處" w:date="2024-08-28T09:54:00Z" w16du:dateUtc="2024-08-28T01:54:00Z">
                  <w:rPr>
                    <w:rFonts w:ascii="Times New Roman" w:hAnsi="Times New Roman" w:cs="Times New Roman"/>
                    <w:b/>
                  </w:rPr>
                </w:rPrChange>
              </w:rPr>
              <w:t xml:space="preserve"> </w:t>
            </w:r>
          </w:p>
        </w:tc>
        <w:tc>
          <w:tcPr>
            <w:tcW w:w="5103" w:type="dxa"/>
            <w:shd w:val="clear" w:color="auto" w:fill="auto"/>
            <w:vAlign w:val="center"/>
          </w:tcPr>
          <w:p w14:paraId="2F6B1CD5" w14:textId="7BFADD63" w:rsidR="00374680" w:rsidRPr="00872772" w:rsidRDefault="00DF4ACB" w:rsidP="00374680">
            <w:pPr>
              <w:pStyle w:val="-11"/>
              <w:widowControl w:val="0"/>
              <w:adjustRightInd w:val="0"/>
              <w:textAlignment w:val="baseline"/>
              <w:rPr>
                <w:rFonts w:ascii="Times New Roman" w:hAnsi="Times New Roman"/>
                <w:color w:val="000000" w:themeColor="text1"/>
                <w:rPrChange w:id="112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22" w:author="陳佳宜資訊部資訊安全處" w:date="2024-08-28T09:54:00Z" w16du:dateUtc="2024-08-28T01:54:00Z">
                  <w:rPr>
                    <w:rFonts w:ascii="Times New Roman" w:hAnsi="Times New Roman"/>
                  </w:rPr>
                </w:rPrChange>
              </w:rPr>
              <w:t>其主機上安裝之系統係</w:t>
            </w:r>
            <w:r w:rsidR="00033E6C" w:rsidRPr="00872772">
              <w:rPr>
                <w:rFonts w:ascii="Times New Roman" w:hAnsi="Times New Roman"/>
                <w:color w:val="000000" w:themeColor="text1"/>
                <w:rPrChange w:id="1123" w:author="陳佳宜資訊部資訊安全處" w:date="2024-08-28T09:54:00Z" w16du:dateUtc="2024-08-28T01:54:00Z">
                  <w:rPr>
                    <w:rFonts w:ascii="Times New Roman" w:hAnsi="Times New Roman"/>
                  </w:rPr>
                </w:rPrChange>
              </w:rPr>
              <w:t>為影響關鍵營運作業之系統設備</w:t>
            </w:r>
            <w:r w:rsidRPr="00872772">
              <w:rPr>
                <w:rFonts w:ascii="Times New Roman" w:hAnsi="Times New Roman"/>
                <w:color w:val="000000" w:themeColor="text1"/>
                <w:rPrChange w:id="1124" w:author="陳佳宜資訊部資訊安全處" w:date="2024-08-28T09:54:00Z" w16du:dateUtc="2024-08-28T01:54:00Z">
                  <w:rPr>
                    <w:rFonts w:ascii="Times New Roman" w:hAnsi="Times New Roman"/>
                  </w:rPr>
                </w:rPrChange>
              </w:rPr>
              <w:t>，如定義之</w:t>
            </w:r>
            <w:r w:rsidR="00033E6C" w:rsidRPr="00872772">
              <w:rPr>
                <w:rFonts w:ascii="Times New Roman" w:hAnsi="Times New Roman"/>
                <w:color w:val="000000" w:themeColor="text1"/>
                <w:rPrChange w:id="1125" w:author="陳佳宜資訊部資訊安全處" w:date="2024-08-28T09:54:00Z" w16du:dateUtc="2024-08-28T01:54:00Z">
                  <w:rPr>
                    <w:rFonts w:ascii="Times New Roman" w:hAnsi="Times New Roman"/>
                  </w:rPr>
                </w:rPrChange>
              </w:rPr>
              <w:t>關鍵業務</w:t>
            </w:r>
            <w:r w:rsidRPr="00872772">
              <w:rPr>
                <w:rFonts w:ascii="Times New Roman" w:hAnsi="Times New Roman"/>
                <w:color w:val="000000" w:themeColor="text1"/>
                <w:rPrChange w:id="1126" w:author="陳佳宜資訊部資訊安全處" w:date="2024-08-28T09:54:00Z" w16du:dateUtc="2024-08-28T01:54:00Z">
                  <w:rPr>
                    <w:rFonts w:ascii="Times New Roman" w:hAnsi="Times New Roman"/>
                  </w:rPr>
                </w:rPrChange>
              </w:rPr>
              <w:t>系統，包含系統主機及周邊設備。</w:t>
            </w:r>
            <w:r w:rsidR="00374680" w:rsidRPr="00872772">
              <w:rPr>
                <w:rFonts w:ascii="Times New Roman" w:hAnsi="Times New Roman"/>
                <w:color w:val="000000" w:themeColor="text1"/>
                <w:rPrChange w:id="1127" w:author="陳佳宜資訊部資訊安全處" w:date="2024-08-28T09:54:00Z" w16du:dateUtc="2024-08-28T01:54:00Z">
                  <w:rPr>
                    <w:rFonts w:ascii="Times New Roman" w:hAnsi="Times New Roman"/>
                  </w:rPr>
                </w:rPrChange>
              </w:rPr>
              <w:br/>
            </w:r>
            <w:r w:rsidR="00374680" w:rsidRPr="00872772">
              <w:rPr>
                <w:rFonts w:ascii="Times New Roman" w:hAnsi="Times New Roman"/>
                <w:color w:val="000000" w:themeColor="text1"/>
                <w:rPrChange w:id="1128" w:author="陳佳宜資訊部資訊安全處" w:date="2024-08-28T09:54:00Z" w16du:dateUtc="2024-08-28T01:54:00Z">
                  <w:rPr>
                    <w:rFonts w:ascii="Times New Roman" w:hAnsi="Times New Roman"/>
                  </w:rPr>
                </w:rPrChange>
              </w:rPr>
              <w:t>例如：</w:t>
            </w:r>
          </w:p>
          <w:p w14:paraId="47554B45" w14:textId="3C636346" w:rsidR="00994B0C" w:rsidRPr="00872772" w:rsidRDefault="00994B0C"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29" w:author="陳佳宜資訊部資訊安全處" w:date="2024-08-28T09:54:00Z" w16du:dateUtc="2024-08-28T01:54:00Z">
                  <w:rPr>
                    <w:rFonts w:ascii="Times New Roman" w:hAnsi="Times New Roman"/>
                  </w:rPr>
                </w:rPrChange>
              </w:rPr>
            </w:pPr>
            <w:proofErr w:type="gramStart"/>
            <w:r w:rsidRPr="00872772">
              <w:rPr>
                <w:rFonts w:ascii="Times New Roman" w:hAnsi="Times New Roman"/>
                <w:color w:val="000000" w:themeColor="text1"/>
                <w:rPrChange w:id="1130" w:author="陳佳宜資訊部資訊安全處" w:date="2024-08-28T09:54:00Z" w16du:dateUtc="2024-08-28T01:54:00Z">
                  <w:rPr>
                    <w:rFonts w:ascii="Times New Roman" w:hAnsi="Times New Roman"/>
                  </w:rPr>
                </w:rPrChange>
              </w:rPr>
              <w:t>風控管理</w:t>
            </w:r>
            <w:proofErr w:type="gramEnd"/>
            <w:r w:rsidRPr="00872772">
              <w:rPr>
                <w:rFonts w:ascii="Times New Roman" w:hAnsi="Times New Roman"/>
                <w:color w:val="000000" w:themeColor="text1"/>
                <w:rPrChange w:id="1131" w:author="陳佳宜資訊部資訊安全處" w:date="2024-08-28T09:54:00Z" w16du:dateUtc="2024-08-28T01:54:00Z">
                  <w:rPr>
                    <w:rFonts w:ascii="Times New Roman" w:hAnsi="Times New Roman"/>
                  </w:rPr>
                </w:rPrChange>
              </w:rPr>
              <w:t>系統</w:t>
            </w:r>
          </w:p>
          <w:p w14:paraId="406F2F38" w14:textId="376CADF2" w:rsidR="0008045A" w:rsidRPr="00872772" w:rsidRDefault="002970A7"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3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33" w:author="陳佳宜資訊部資訊安全處" w:date="2024-08-28T09:54:00Z" w16du:dateUtc="2024-08-28T01:54:00Z">
                  <w:rPr>
                    <w:rFonts w:ascii="Times New Roman" w:hAnsi="Times New Roman"/>
                  </w:rPr>
                </w:rPrChange>
              </w:rPr>
              <w:t>CRM</w:t>
            </w:r>
            <w:r w:rsidRPr="00872772">
              <w:rPr>
                <w:rFonts w:ascii="Times New Roman" w:hAnsi="Times New Roman"/>
                <w:color w:val="000000" w:themeColor="text1"/>
                <w:rPrChange w:id="1134" w:author="陳佳宜資訊部資訊安全處" w:date="2024-08-28T09:54:00Z" w16du:dateUtc="2024-08-28T01:54:00Z">
                  <w:rPr>
                    <w:rFonts w:ascii="Times New Roman" w:hAnsi="Times New Roman"/>
                  </w:rPr>
                </w:rPrChange>
              </w:rPr>
              <w:t>客戶關係管理</w:t>
            </w:r>
          </w:p>
          <w:p w14:paraId="7EBC3EE7" w14:textId="77777777" w:rsidR="00374680" w:rsidRPr="00872772" w:rsidRDefault="00B030B4"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35" w:author="陳佳宜資訊部資訊安全處" w:date="2024-08-28T09:54:00Z" w16du:dateUtc="2024-08-28T01:54:00Z">
                  <w:rPr>
                    <w:rFonts w:ascii="Times New Roman" w:hAnsi="Times New Roman"/>
                  </w:rPr>
                </w:rPrChange>
              </w:rPr>
            </w:pPr>
            <w:proofErr w:type="gramStart"/>
            <w:r w:rsidRPr="00872772">
              <w:rPr>
                <w:rFonts w:ascii="Times New Roman" w:hAnsi="Times New Roman"/>
                <w:color w:val="000000" w:themeColor="text1"/>
                <w:rPrChange w:id="1136" w:author="陳佳宜資訊部資訊安全處" w:date="2024-08-28T09:54:00Z" w16du:dateUtc="2024-08-28T01:54:00Z">
                  <w:rPr>
                    <w:rFonts w:ascii="Times New Roman" w:hAnsi="Times New Roman"/>
                  </w:rPr>
                </w:rPrChange>
              </w:rPr>
              <w:t>興櫃</w:t>
            </w:r>
            <w:proofErr w:type="gramEnd"/>
            <w:r w:rsidRPr="00872772">
              <w:rPr>
                <w:rFonts w:ascii="Times New Roman" w:hAnsi="Times New Roman"/>
                <w:color w:val="000000" w:themeColor="text1"/>
                <w:rPrChange w:id="1137" w:author="陳佳宜資訊部資訊安全處" w:date="2024-08-28T09:54:00Z" w16du:dateUtc="2024-08-28T01:54:00Z">
                  <w:rPr>
                    <w:rFonts w:ascii="Times New Roman" w:hAnsi="Times New Roman"/>
                  </w:rPr>
                </w:rPrChange>
              </w:rPr>
              <w:t>ES</w:t>
            </w:r>
            <w:r w:rsidRPr="00872772">
              <w:rPr>
                <w:rFonts w:ascii="Times New Roman" w:hAnsi="Times New Roman"/>
                <w:color w:val="000000" w:themeColor="text1"/>
                <w:rPrChange w:id="1138" w:author="陳佳宜資訊部資訊安全處" w:date="2024-08-28T09:54:00Z" w16du:dateUtc="2024-08-28T01:54:00Z">
                  <w:rPr>
                    <w:rFonts w:ascii="Times New Roman" w:hAnsi="Times New Roman"/>
                  </w:rPr>
                </w:rPrChange>
              </w:rPr>
              <w:t>帳</w:t>
            </w:r>
            <w:proofErr w:type="gramStart"/>
            <w:r w:rsidRPr="00872772">
              <w:rPr>
                <w:rFonts w:ascii="Times New Roman" w:hAnsi="Times New Roman"/>
                <w:color w:val="000000" w:themeColor="text1"/>
                <w:rPrChange w:id="1139" w:author="陳佳宜資訊部資訊安全處" w:date="2024-08-28T09:54:00Z" w16du:dateUtc="2024-08-28T01:54:00Z">
                  <w:rPr>
                    <w:rFonts w:ascii="Times New Roman" w:hAnsi="Times New Roman"/>
                  </w:rPr>
                </w:rPrChange>
              </w:rPr>
              <w:t>務</w:t>
            </w:r>
            <w:proofErr w:type="gramEnd"/>
            <w:r w:rsidRPr="00872772">
              <w:rPr>
                <w:rFonts w:ascii="Times New Roman" w:hAnsi="Times New Roman"/>
                <w:color w:val="000000" w:themeColor="text1"/>
                <w:rPrChange w:id="1140" w:author="陳佳宜資訊部資訊安全處" w:date="2024-08-28T09:54:00Z" w16du:dateUtc="2024-08-28T01:54:00Z">
                  <w:rPr>
                    <w:rFonts w:ascii="Times New Roman" w:hAnsi="Times New Roman"/>
                  </w:rPr>
                </w:rPrChange>
              </w:rPr>
              <w:t>系統</w:t>
            </w:r>
            <w:r w:rsidR="008B5522" w:rsidRPr="00872772">
              <w:rPr>
                <w:rFonts w:ascii="Times New Roman" w:hAnsi="Times New Roman"/>
                <w:color w:val="000000" w:themeColor="text1"/>
                <w:rPrChange w:id="1141" w:author="陳佳宜資訊部資訊安全處" w:date="2024-08-28T09:54:00Z" w16du:dateUtc="2024-08-28T01:54:00Z">
                  <w:rPr>
                    <w:rFonts w:ascii="Times New Roman" w:hAnsi="Times New Roman"/>
                  </w:rPr>
                </w:rPrChange>
              </w:rPr>
              <w:t>等</w:t>
            </w:r>
          </w:p>
          <w:p w14:paraId="0E471E32" w14:textId="6477F3C2" w:rsidR="00957F09" w:rsidRPr="00872772" w:rsidRDefault="00957F09"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4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43" w:author="陳佳宜資訊部資訊安全處" w:date="2024-08-28T09:54:00Z" w16du:dateUtc="2024-08-28T01:54:00Z">
                  <w:rPr>
                    <w:rFonts w:ascii="Times New Roman" w:hAnsi="Times New Roman"/>
                  </w:rPr>
                </w:rPrChange>
              </w:rPr>
              <w:t>Fix-Trade</w:t>
            </w:r>
            <w:r w:rsidRPr="00872772">
              <w:rPr>
                <w:rFonts w:ascii="Times New Roman" w:hAnsi="Times New Roman"/>
                <w:color w:val="000000" w:themeColor="text1"/>
                <w:rPrChange w:id="1144" w:author="陳佳宜資訊部資訊安全處" w:date="2024-08-28T09:54:00Z" w16du:dateUtc="2024-08-28T01:54:00Z">
                  <w:rPr>
                    <w:rFonts w:ascii="Times New Roman" w:hAnsi="Times New Roman"/>
                  </w:rPr>
                </w:rPrChange>
              </w:rPr>
              <w:t>造市系統</w:t>
            </w:r>
          </w:p>
        </w:tc>
      </w:tr>
      <w:tr w:rsidR="00872772" w:rsidRPr="00872772" w14:paraId="6BD2B7FE" w14:textId="77777777" w:rsidTr="007336CF">
        <w:tc>
          <w:tcPr>
            <w:tcW w:w="1119" w:type="dxa"/>
            <w:vAlign w:val="center"/>
          </w:tcPr>
          <w:p w14:paraId="6839C8E6" w14:textId="5F79A7BD" w:rsidR="00374680" w:rsidRPr="00872772" w:rsidRDefault="00374680" w:rsidP="00BE7486">
            <w:pPr>
              <w:pStyle w:val="-0"/>
              <w:rPr>
                <w:rFonts w:ascii="Times New Roman" w:hAnsi="Times New Roman" w:cs="Times New Roman"/>
                <w:b/>
                <w:color w:val="000000" w:themeColor="text1"/>
                <w:rPrChange w:id="1145"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146" w:author="陳佳宜資訊部資訊安全處" w:date="2024-08-28T09:54:00Z" w16du:dateUtc="2024-08-28T01:54:00Z">
                  <w:rPr>
                    <w:rFonts w:ascii="Times New Roman" w:hAnsi="Times New Roman" w:cs="Times New Roman"/>
                    <w:b/>
                  </w:rPr>
                </w:rPrChange>
              </w:rPr>
              <w:t>H3</w:t>
            </w:r>
          </w:p>
        </w:tc>
        <w:tc>
          <w:tcPr>
            <w:tcW w:w="1985" w:type="dxa"/>
            <w:shd w:val="clear" w:color="auto" w:fill="auto"/>
            <w:vAlign w:val="center"/>
          </w:tcPr>
          <w:p w14:paraId="0973039E" w14:textId="40658102" w:rsidR="00374680" w:rsidRPr="00872772" w:rsidRDefault="00D11A5D" w:rsidP="00BE7486">
            <w:pPr>
              <w:pStyle w:val="-0"/>
              <w:rPr>
                <w:rFonts w:ascii="Times New Roman" w:hAnsi="Times New Roman" w:cs="Times New Roman"/>
                <w:b/>
                <w:color w:val="000000" w:themeColor="text1"/>
                <w:rPrChange w:id="1147"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148" w:author="陳佳宜資訊部資訊安全處" w:date="2024-08-28T09:54:00Z" w16du:dateUtc="2024-08-28T01:54:00Z">
                  <w:rPr>
                    <w:rFonts w:ascii="Times New Roman" w:hAnsi="Times New Roman" w:cs="Times New Roman"/>
                    <w:b/>
                  </w:rPr>
                </w:rPrChange>
              </w:rPr>
              <w:t>伺服器</w:t>
            </w:r>
            <w:r w:rsidRPr="00872772">
              <w:rPr>
                <w:rFonts w:ascii="Times New Roman" w:hAnsi="Times New Roman" w:cs="Times New Roman"/>
                <w:b/>
                <w:color w:val="000000" w:themeColor="text1"/>
                <w:rPrChange w:id="1149" w:author="陳佳宜資訊部資訊安全處" w:date="2024-08-28T09:54:00Z" w16du:dateUtc="2024-08-28T01:54:00Z">
                  <w:rPr>
                    <w:rFonts w:ascii="Times New Roman" w:hAnsi="Times New Roman" w:cs="Times New Roman"/>
                    <w:b/>
                  </w:rPr>
                </w:rPrChange>
              </w:rPr>
              <w:t>--</w:t>
            </w:r>
            <w:r w:rsidRPr="00872772">
              <w:rPr>
                <w:rFonts w:ascii="Times New Roman" w:hAnsi="Times New Roman" w:cs="Times New Roman"/>
                <w:b/>
                <w:color w:val="000000" w:themeColor="text1"/>
                <w:rPrChange w:id="1150" w:author="陳佳宜資訊部資訊安全處" w:date="2024-08-28T09:54:00Z" w16du:dateUtc="2024-08-28T01:54:00Z">
                  <w:rPr>
                    <w:rFonts w:ascii="Times New Roman" w:hAnsi="Times New Roman" w:cs="Times New Roman"/>
                    <w:b/>
                  </w:rPr>
                </w:rPrChange>
              </w:rPr>
              <w:t>與營運間接相關</w:t>
            </w:r>
            <w:r w:rsidR="0008045A" w:rsidRPr="00872772">
              <w:rPr>
                <w:rFonts w:ascii="Times New Roman" w:hAnsi="Times New Roman" w:cs="Times New Roman"/>
                <w:b/>
                <w:color w:val="000000" w:themeColor="text1"/>
                <w:rPrChange w:id="1151" w:author="陳佳宜資訊部資訊安全處" w:date="2024-08-28T09:54:00Z" w16du:dateUtc="2024-08-28T01:54:00Z">
                  <w:rPr>
                    <w:rFonts w:ascii="Times New Roman" w:hAnsi="Times New Roman" w:cs="Times New Roman"/>
                    <w:b/>
                  </w:rPr>
                </w:rPrChange>
              </w:rPr>
              <w:t xml:space="preserve"> </w:t>
            </w:r>
          </w:p>
        </w:tc>
        <w:tc>
          <w:tcPr>
            <w:tcW w:w="5103" w:type="dxa"/>
            <w:shd w:val="clear" w:color="auto" w:fill="auto"/>
            <w:vAlign w:val="center"/>
          </w:tcPr>
          <w:p w14:paraId="20F64A75" w14:textId="11F307D9" w:rsidR="00824D27" w:rsidRPr="00872772" w:rsidRDefault="00387261" w:rsidP="00374680">
            <w:pPr>
              <w:pStyle w:val="-11"/>
              <w:widowControl w:val="0"/>
              <w:adjustRightInd w:val="0"/>
              <w:textAlignment w:val="baseline"/>
              <w:rPr>
                <w:rFonts w:ascii="Times New Roman" w:hAnsi="Times New Roman"/>
                <w:color w:val="000000" w:themeColor="text1"/>
                <w:rPrChange w:id="115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53" w:author="陳佳宜資訊部資訊安全處" w:date="2024-08-28T09:54:00Z" w16du:dateUtc="2024-08-28T01:54:00Z">
                  <w:rPr>
                    <w:rFonts w:ascii="Times New Roman" w:hAnsi="Times New Roman"/>
                  </w:rPr>
                </w:rPrChange>
              </w:rPr>
              <w:t>係指</w:t>
            </w:r>
            <w:r w:rsidR="00001149" w:rsidRPr="00872772">
              <w:rPr>
                <w:rFonts w:ascii="Times New Roman" w:hAnsi="Times New Roman"/>
                <w:color w:val="000000" w:themeColor="text1"/>
                <w:rPrChange w:id="1154" w:author="陳佳宜資訊部資訊安全處" w:date="2024-08-28T09:54:00Z" w16du:dateUtc="2024-08-28T01:54:00Z">
                  <w:rPr>
                    <w:rFonts w:ascii="Times New Roman" w:hAnsi="Times New Roman"/>
                  </w:rPr>
                </w:rPrChange>
              </w:rPr>
              <w:t>除</w:t>
            </w:r>
            <w:r w:rsidRPr="00872772">
              <w:rPr>
                <w:rFonts w:ascii="Times New Roman" w:hAnsi="Times New Roman"/>
                <w:color w:val="000000" w:themeColor="text1"/>
                <w:rPrChange w:id="1155" w:author="陳佳宜資訊部資訊安全處" w:date="2024-08-28T09:54:00Z" w16du:dateUtc="2024-08-28T01:54:00Z">
                  <w:rPr>
                    <w:rFonts w:ascii="Times New Roman" w:hAnsi="Times New Roman"/>
                  </w:rPr>
                </w:rPrChange>
              </w:rPr>
              <w:t>核心系統</w:t>
            </w:r>
            <w:r w:rsidRPr="00872772">
              <w:rPr>
                <w:rFonts w:ascii="Times New Roman" w:hAnsi="Times New Roman"/>
                <w:color w:val="000000" w:themeColor="text1"/>
                <w:rPrChange w:id="1156"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1157" w:author="陳佳宜資訊部資訊安全處" w:date="2024-08-28T09:54:00Z" w16du:dateUtc="2024-08-28T01:54:00Z">
                  <w:rPr>
                    <w:rFonts w:ascii="Times New Roman" w:hAnsi="Times New Roman"/>
                  </w:rPr>
                </w:rPrChange>
              </w:rPr>
              <w:t>關鍵系統外之</w:t>
            </w:r>
            <w:r w:rsidR="00001149" w:rsidRPr="00872772">
              <w:rPr>
                <w:rFonts w:ascii="Times New Roman" w:hAnsi="Times New Roman"/>
                <w:color w:val="000000" w:themeColor="text1"/>
                <w:rPrChange w:id="1158" w:author="陳佳宜資訊部資訊安全處" w:date="2024-08-28T09:54:00Z" w16du:dateUtc="2024-08-28T01:54:00Z">
                  <w:rPr>
                    <w:rFonts w:ascii="Times New Roman" w:hAnsi="Times New Roman"/>
                  </w:rPr>
                </w:rPrChange>
              </w:rPr>
              <w:t>系統，</w:t>
            </w:r>
            <w:r w:rsidR="00A84A26" w:rsidRPr="00872772">
              <w:rPr>
                <w:rFonts w:ascii="Times New Roman" w:hAnsi="Times New Roman"/>
                <w:color w:val="000000" w:themeColor="text1"/>
                <w:rPrChange w:id="1159" w:author="陳佳宜資訊部資訊安全處" w:date="2024-08-28T09:54:00Z" w16du:dateUtc="2024-08-28T01:54:00Z">
                  <w:rPr>
                    <w:rFonts w:ascii="Times New Roman" w:hAnsi="Times New Roman"/>
                  </w:rPr>
                </w:rPrChange>
              </w:rPr>
              <w:t>其主機上安裝之系統係為</w:t>
            </w:r>
            <w:r w:rsidR="00E450DA" w:rsidRPr="00872772">
              <w:rPr>
                <w:rFonts w:ascii="Times New Roman" w:hAnsi="Times New Roman"/>
                <w:color w:val="000000" w:themeColor="text1"/>
                <w:rPrChange w:id="1160" w:author="陳佳宜資訊部資訊安全處" w:date="2024-08-28T09:54:00Z" w16du:dateUtc="2024-08-28T01:54:00Z">
                  <w:rPr>
                    <w:rFonts w:ascii="Times New Roman" w:hAnsi="Times New Roman"/>
                  </w:rPr>
                </w:rPrChange>
              </w:rPr>
              <w:t>非</w:t>
            </w:r>
            <w:r w:rsidR="00A84A26" w:rsidRPr="00872772">
              <w:rPr>
                <w:rFonts w:ascii="Times New Roman" w:hAnsi="Times New Roman"/>
                <w:color w:val="000000" w:themeColor="text1"/>
                <w:rPrChange w:id="1161" w:author="陳佳宜資訊部資訊安全處" w:date="2024-08-28T09:54:00Z" w16du:dateUtc="2024-08-28T01:54:00Z">
                  <w:rPr>
                    <w:rFonts w:ascii="Times New Roman" w:hAnsi="Times New Roman"/>
                  </w:rPr>
                </w:rPrChange>
              </w:rPr>
              <w:t>影響核心</w:t>
            </w:r>
            <w:r w:rsidR="00E450DA" w:rsidRPr="00872772">
              <w:rPr>
                <w:rFonts w:ascii="Times New Roman" w:hAnsi="Times New Roman"/>
                <w:color w:val="000000" w:themeColor="text1"/>
                <w:rPrChange w:id="1162" w:author="陳佳宜資訊部資訊安全處" w:date="2024-08-28T09:54:00Z" w16du:dateUtc="2024-08-28T01:54:00Z">
                  <w:rPr>
                    <w:rFonts w:ascii="Times New Roman" w:hAnsi="Times New Roman"/>
                  </w:rPr>
                </w:rPrChange>
              </w:rPr>
              <w:t>及關鍵</w:t>
            </w:r>
            <w:r w:rsidR="00A84A26" w:rsidRPr="00872772">
              <w:rPr>
                <w:rFonts w:ascii="Times New Roman" w:hAnsi="Times New Roman"/>
                <w:color w:val="000000" w:themeColor="text1"/>
                <w:rPrChange w:id="1163" w:author="陳佳宜資訊部資訊安全處" w:date="2024-08-28T09:54:00Z" w16du:dateUtc="2024-08-28T01:54:00Z">
                  <w:rPr>
                    <w:rFonts w:ascii="Times New Roman" w:hAnsi="Times New Roman"/>
                  </w:rPr>
                </w:rPrChange>
              </w:rPr>
              <w:t>營運作業之系統設備，</w:t>
            </w:r>
            <w:r w:rsidR="00BE23BB" w:rsidRPr="00872772">
              <w:rPr>
                <w:rFonts w:ascii="Times New Roman" w:hAnsi="Times New Roman"/>
                <w:color w:val="000000" w:themeColor="text1"/>
                <w:rPrChange w:id="1164" w:author="陳佳宜資訊部資訊安全處" w:date="2024-08-28T09:54:00Z" w16du:dateUtc="2024-08-28T01:54:00Z">
                  <w:rPr>
                    <w:rFonts w:ascii="Times New Roman" w:hAnsi="Times New Roman"/>
                  </w:rPr>
                </w:rPrChange>
              </w:rPr>
              <w:t>包含系統主機及周邊設備</w:t>
            </w:r>
            <w:r w:rsidR="00C010E2" w:rsidRPr="00872772">
              <w:rPr>
                <w:rFonts w:ascii="Times New Roman" w:hAnsi="Times New Roman"/>
                <w:color w:val="000000" w:themeColor="text1"/>
                <w:rPrChange w:id="1165" w:author="陳佳宜資訊部資訊安全處" w:date="2024-08-28T09:54:00Z" w16du:dateUtc="2024-08-28T01:54:00Z">
                  <w:rPr>
                    <w:rFonts w:ascii="Times New Roman" w:hAnsi="Times New Roman"/>
                  </w:rPr>
                </w:rPrChange>
              </w:rPr>
              <w:t>、</w:t>
            </w:r>
            <w:r w:rsidR="00F92F5C" w:rsidRPr="00872772">
              <w:rPr>
                <w:rFonts w:ascii="Times New Roman" w:hAnsi="Times New Roman"/>
                <w:color w:val="000000" w:themeColor="text1"/>
                <w:rPrChange w:id="1166" w:author="陳佳宜資訊部資訊安全處" w:date="2024-08-28T09:54:00Z" w16du:dateUtc="2024-08-28T01:54:00Z">
                  <w:rPr>
                    <w:rFonts w:ascii="Times New Roman" w:hAnsi="Times New Roman"/>
                  </w:rPr>
                </w:rPrChange>
              </w:rPr>
              <w:t>提供辦公室自動化或支援系統設備或其提供系統管理</w:t>
            </w:r>
            <w:r w:rsidR="00F92F5C" w:rsidRPr="00872772">
              <w:rPr>
                <w:rFonts w:ascii="Times New Roman" w:hAnsi="Times New Roman"/>
                <w:color w:val="000000" w:themeColor="text1"/>
                <w:rPrChange w:id="1167" w:author="陳佳宜資訊部資訊安全處" w:date="2024-08-28T09:54:00Z" w16du:dateUtc="2024-08-28T01:54:00Z">
                  <w:rPr>
                    <w:rFonts w:ascii="Times New Roman" w:hAnsi="Times New Roman"/>
                  </w:rPr>
                </w:rPrChange>
              </w:rPr>
              <w:t>/</w:t>
            </w:r>
            <w:r w:rsidR="00F92F5C" w:rsidRPr="00872772">
              <w:rPr>
                <w:rFonts w:ascii="Times New Roman" w:hAnsi="Times New Roman"/>
                <w:color w:val="000000" w:themeColor="text1"/>
                <w:rPrChange w:id="1168" w:author="陳佳宜資訊部資訊安全處" w:date="2024-08-28T09:54:00Z" w16du:dateUtc="2024-08-28T01:54:00Z">
                  <w:rPr>
                    <w:rFonts w:ascii="Times New Roman" w:hAnsi="Times New Roman"/>
                  </w:rPr>
                </w:rPrChange>
              </w:rPr>
              <w:t>資訊服務管理</w:t>
            </w:r>
            <w:r w:rsidR="00F92F5C" w:rsidRPr="00872772">
              <w:rPr>
                <w:rFonts w:ascii="Times New Roman" w:hAnsi="Times New Roman"/>
                <w:color w:val="000000" w:themeColor="text1"/>
                <w:rPrChange w:id="1169" w:author="陳佳宜資訊部資訊安全處" w:date="2024-08-28T09:54:00Z" w16du:dateUtc="2024-08-28T01:54:00Z">
                  <w:rPr>
                    <w:rFonts w:ascii="Times New Roman" w:hAnsi="Times New Roman"/>
                  </w:rPr>
                </w:rPrChange>
              </w:rPr>
              <w:t>/</w:t>
            </w:r>
            <w:r w:rsidR="00F92F5C" w:rsidRPr="00872772">
              <w:rPr>
                <w:rFonts w:ascii="Times New Roman" w:hAnsi="Times New Roman"/>
                <w:color w:val="000000" w:themeColor="text1"/>
                <w:rPrChange w:id="1170" w:author="陳佳宜資訊部資訊安全處" w:date="2024-08-28T09:54:00Z" w16du:dateUtc="2024-08-28T01:54:00Z">
                  <w:rPr>
                    <w:rFonts w:ascii="Times New Roman" w:hAnsi="Times New Roman"/>
                  </w:rPr>
                </w:rPrChange>
              </w:rPr>
              <w:t>安全管理之設備</w:t>
            </w:r>
            <w:r w:rsidR="000D5517" w:rsidRPr="00872772">
              <w:rPr>
                <w:rFonts w:ascii="Times New Roman" w:hAnsi="Times New Roman"/>
                <w:color w:val="000000" w:themeColor="text1"/>
                <w:rPrChange w:id="1171" w:author="陳佳宜資訊部資訊安全處" w:date="2024-08-28T09:54:00Z" w16du:dateUtc="2024-08-28T01:54:00Z">
                  <w:rPr>
                    <w:rFonts w:ascii="Times New Roman" w:hAnsi="Times New Roman"/>
                  </w:rPr>
                </w:rPrChange>
              </w:rPr>
              <w:t>。</w:t>
            </w:r>
            <w:r w:rsidR="00374680" w:rsidRPr="00872772">
              <w:rPr>
                <w:rFonts w:ascii="Times New Roman" w:hAnsi="Times New Roman"/>
                <w:color w:val="000000" w:themeColor="text1"/>
                <w:rPrChange w:id="1172" w:author="陳佳宜資訊部資訊安全處" w:date="2024-08-28T09:54:00Z" w16du:dateUtc="2024-08-28T01:54:00Z">
                  <w:rPr>
                    <w:rFonts w:ascii="Times New Roman" w:hAnsi="Times New Roman"/>
                  </w:rPr>
                </w:rPrChange>
              </w:rPr>
              <w:t>。</w:t>
            </w:r>
          </w:p>
          <w:p w14:paraId="1C5E6F7C" w14:textId="637F2D36" w:rsidR="00374680" w:rsidRPr="00872772" w:rsidRDefault="00374680" w:rsidP="00374680">
            <w:pPr>
              <w:pStyle w:val="-11"/>
              <w:widowControl w:val="0"/>
              <w:adjustRightInd w:val="0"/>
              <w:textAlignment w:val="baseline"/>
              <w:rPr>
                <w:rFonts w:ascii="Times New Roman" w:hAnsi="Times New Roman"/>
                <w:color w:val="000000" w:themeColor="text1"/>
                <w:rPrChange w:id="117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74" w:author="陳佳宜資訊部資訊安全處" w:date="2024-08-28T09:54:00Z" w16du:dateUtc="2024-08-28T01:54:00Z">
                  <w:rPr>
                    <w:rFonts w:ascii="Times New Roman" w:hAnsi="Times New Roman"/>
                  </w:rPr>
                </w:rPrChange>
              </w:rPr>
              <w:t>例如：</w:t>
            </w:r>
          </w:p>
          <w:p w14:paraId="6FE1BF8A" w14:textId="3380C1CF" w:rsidR="00374680" w:rsidRPr="00872772" w:rsidRDefault="001A08D1"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7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76" w:author="陳佳宜資訊部資訊安全處" w:date="2024-08-28T09:54:00Z" w16du:dateUtc="2024-08-28T01:54:00Z">
                  <w:rPr>
                    <w:rFonts w:ascii="Times New Roman" w:hAnsi="Times New Roman"/>
                  </w:rPr>
                </w:rPrChange>
              </w:rPr>
              <w:t>非核心系統</w:t>
            </w:r>
          </w:p>
          <w:p w14:paraId="76DCCD3A" w14:textId="77777777" w:rsidR="00DB6695" w:rsidRPr="00872772" w:rsidRDefault="00DB6695"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7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78" w:author="陳佳宜資訊部資訊安全處" w:date="2024-08-28T09:54:00Z" w16du:dateUtc="2024-08-28T01:54:00Z">
                  <w:rPr>
                    <w:rFonts w:ascii="Times New Roman" w:hAnsi="Times New Roman"/>
                  </w:rPr>
                </w:rPrChange>
              </w:rPr>
              <w:t>CRM</w:t>
            </w:r>
            <w:r w:rsidRPr="00872772">
              <w:rPr>
                <w:rFonts w:ascii="Times New Roman" w:hAnsi="Times New Roman"/>
                <w:color w:val="000000" w:themeColor="text1"/>
                <w:rPrChange w:id="1179" w:author="陳佳宜資訊部資訊安全處" w:date="2024-08-28T09:54:00Z" w16du:dateUtc="2024-08-28T01:54:00Z">
                  <w:rPr>
                    <w:rFonts w:ascii="Times New Roman" w:hAnsi="Times New Roman"/>
                  </w:rPr>
                </w:rPrChange>
              </w:rPr>
              <w:t>主機</w:t>
            </w:r>
          </w:p>
          <w:p w14:paraId="627FCD58" w14:textId="77777777" w:rsidR="00DB6695" w:rsidRPr="00872772" w:rsidRDefault="00DB6695"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80" w:author="陳佳宜資訊部資訊安全處" w:date="2024-08-28T09:54:00Z" w16du:dateUtc="2024-08-28T01:54:00Z">
                  <w:rPr>
                    <w:rFonts w:ascii="Times New Roman" w:hAnsi="Times New Roman"/>
                  </w:rPr>
                </w:rPrChange>
              </w:rPr>
            </w:pPr>
            <w:proofErr w:type="spellStart"/>
            <w:r w:rsidRPr="00872772">
              <w:rPr>
                <w:rFonts w:ascii="Times New Roman" w:hAnsi="Times New Roman"/>
                <w:color w:val="000000" w:themeColor="text1"/>
                <w:rPrChange w:id="1181" w:author="陳佳宜資訊部資訊安全處" w:date="2024-08-28T09:54:00Z" w16du:dateUtc="2024-08-28T01:54:00Z">
                  <w:rPr>
                    <w:rFonts w:ascii="Times New Roman" w:hAnsi="Times New Roman"/>
                  </w:rPr>
                </w:rPrChange>
              </w:rPr>
              <w:t>WebMail</w:t>
            </w:r>
            <w:proofErr w:type="spellEnd"/>
            <w:r w:rsidRPr="00872772">
              <w:rPr>
                <w:rFonts w:ascii="Times New Roman" w:hAnsi="Times New Roman"/>
                <w:color w:val="000000" w:themeColor="text1"/>
                <w:rPrChange w:id="1182" w:author="陳佳宜資訊部資訊安全處" w:date="2024-08-28T09:54:00Z" w16du:dateUtc="2024-08-28T01:54:00Z">
                  <w:rPr>
                    <w:rFonts w:ascii="Times New Roman" w:hAnsi="Times New Roman"/>
                  </w:rPr>
                </w:rPrChange>
              </w:rPr>
              <w:t>郵件主機</w:t>
            </w:r>
          </w:p>
          <w:p w14:paraId="2288964F" w14:textId="77777777" w:rsidR="00DB6695" w:rsidRPr="00872772" w:rsidRDefault="00DB6695"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8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84" w:author="陳佳宜資訊部資訊安全處" w:date="2024-08-28T09:54:00Z" w16du:dateUtc="2024-08-28T01:54:00Z">
                  <w:rPr>
                    <w:rFonts w:ascii="Times New Roman" w:hAnsi="Times New Roman"/>
                  </w:rPr>
                </w:rPrChange>
              </w:rPr>
              <w:t>一般業務之基礎支援設備，如</w:t>
            </w:r>
            <w:r w:rsidRPr="00872772">
              <w:rPr>
                <w:rFonts w:ascii="Times New Roman" w:hAnsi="Times New Roman"/>
                <w:color w:val="000000" w:themeColor="text1"/>
                <w:rPrChange w:id="1185" w:author="陳佳宜資訊部資訊安全處" w:date="2024-08-28T09:54:00Z" w16du:dateUtc="2024-08-28T01:54:00Z">
                  <w:rPr>
                    <w:rFonts w:ascii="Times New Roman" w:hAnsi="Times New Roman"/>
                  </w:rPr>
                </w:rPrChange>
              </w:rPr>
              <w:t>:Print Server</w:t>
            </w:r>
            <w:r w:rsidRPr="00872772">
              <w:rPr>
                <w:rFonts w:ascii="Times New Roman" w:hAnsi="Times New Roman"/>
                <w:color w:val="000000" w:themeColor="text1"/>
                <w:rPrChange w:id="1186"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1187" w:author="陳佳宜資訊部資訊安全處" w:date="2024-08-28T09:54:00Z" w16du:dateUtc="2024-08-28T01:54:00Z">
                  <w:rPr>
                    <w:rFonts w:ascii="Times New Roman" w:hAnsi="Times New Roman"/>
                  </w:rPr>
                </w:rPrChange>
              </w:rPr>
              <w:t>File Server</w:t>
            </w:r>
          </w:p>
          <w:p w14:paraId="6CFB23E6" w14:textId="77777777" w:rsidR="00DB6695" w:rsidRPr="00872772" w:rsidRDefault="00DB6695"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8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89" w:author="陳佳宜資訊部資訊安全處" w:date="2024-08-28T09:54:00Z" w16du:dateUtc="2024-08-28T01:54:00Z">
                  <w:rPr>
                    <w:rFonts w:ascii="Times New Roman" w:hAnsi="Times New Roman"/>
                  </w:rPr>
                </w:rPrChange>
              </w:rPr>
              <w:t>會計主機</w:t>
            </w:r>
          </w:p>
          <w:p w14:paraId="799D168D" w14:textId="77777777" w:rsidR="00DB6695" w:rsidRPr="00872772" w:rsidRDefault="00DB6695"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9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91" w:author="陳佳宜資訊部資訊安全處" w:date="2024-08-28T09:54:00Z" w16du:dateUtc="2024-08-28T01:54:00Z">
                  <w:rPr>
                    <w:rFonts w:ascii="Times New Roman" w:hAnsi="Times New Roman"/>
                  </w:rPr>
                </w:rPrChange>
              </w:rPr>
              <w:t>門禁系統</w:t>
            </w:r>
          </w:p>
          <w:p w14:paraId="6DE7AC87" w14:textId="560C676D" w:rsidR="007336CF" w:rsidRPr="00872772" w:rsidRDefault="00DB6695"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19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193" w:author="陳佳宜資訊部資訊安全處" w:date="2024-08-28T09:54:00Z" w16du:dateUtc="2024-08-28T01:54:00Z">
                  <w:rPr>
                    <w:rFonts w:ascii="Times New Roman" w:hAnsi="Times New Roman"/>
                  </w:rPr>
                </w:rPrChange>
              </w:rPr>
              <w:t>防毒管理主機等</w:t>
            </w:r>
          </w:p>
        </w:tc>
      </w:tr>
      <w:tr w:rsidR="00872772" w:rsidRPr="00872772" w14:paraId="1CA5739F" w14:textId="77777777" w:rsidTr="007336CF">
        <w:tc>
          <w:tcPr>
            <w:tcW w:w="1119" w:type="dxa"/>
            <w:vAlign w:val="center"/>
          </w:tcPr>
          <w:p w14:paraId="39B6EE14" w14:textId="76A28D34" w:rsidR="00374680" w:rsidRPr="00872772" w:rsidRDefault="00374680" w:rsidP="00BE7486">
            <w:pPr>
              <w:pStyle w:val="-0"/>
              <w:rPr>
                <w:rFonts w:ascii="Times New Roman" w:hAnsi="Times New Roman" w:cs="Times New Roman"/>
                <w:b/>
                <w:color w:val="000000" w:themeColor="text1"/>
                <w:rPrChange w:id="1194"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195" w:author="陳佳宜資訊部資訊安全處" w:date="2024-08-28T09:54:00Z" w16du:dateUtc="2024-08-28T01:54:00Z">
                  <w:rPr>
                    <w:rFonts w:ascii="Times New Roman" w:hAnsi="Times New Roman" w:cs="Times New Roman"/>
                    <w:b/>
                  </w:rPr>
                </w:rPrChange>
              </w:rPr>
              <w:t>H4</w:t>
            </w:r>
          </w:p>
        </w:tc>
        <w:tc>
          <w:tcPr>
            <w:tcW w:w="1985" w:type="dxa"/>
            <w:shd w:val="clear" w:color="auto" w:fill="auto"/>
            <w:vAlign w:val="center"/>
          </w:tcPr>
          <w:p w14:paraId="0DE97C58" w14:textId="0AD506AF" w:rsidR="00374680" w:rsidRPr="00872772" w:rsidRDefault="00D11A5D" w:rsidP="00BE7486">
            <w:pPr>
              <w:pStyle w:val="-0"/>
              <w:rPr>
                <w:rFonts w:ascii="Times New Roman" w:hAnsi="Times New Roman" w:cs="Times New Roman"/>
                <w:b/>
                <w:color w:val="000000" w:themeColor="text1"/>
                <w:rPrChange w:id="1196"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197" w:author="陳佳宜資訊部資訊安全處" w:date="2024-08-28T09:54:00Z" w16du:dateUtc="2024-08-28T01:54:00Z">
                  <w:rPr>
                    <w:rFonts w:ascii="Times New Roman" w:hAnsi="Times New Roman" w:cs="Times New Roman"/>
                    <w:b/>
                  </w:rPr>
                </w:rPrChange>
              </w:rPr>
              <w:t>伺服器</w:t>
            </w:r>
            <w:r w:rsidRPr="00872772">
              <w:rPr>
                <w:rFonts w:ascii="Times New Roman" w:hAnsi="Times New Roman" w:cs="Times New Roman"/>
                <w:b/>
                <w:color w:val="000000" w:themeColor="text1"/>
                <w:rPrChange w:id="1198" w:author="陳佳宜資訊部資訊安全處" w:date="2024-08-28T09:54:00Z" w16du:dateUtc="2024-08-28T01:54:00Z">
                  <w:rPr>
                    <w:rFonts w:ascii="Times New Roman" w:hAnsi="Times New Roman" w:cs="Times New Roman"/>
                    <w:b/>
                  </w:rPr>
                </w:rPrChange>
              </w:rPr>
              <w:t>--</w:t>
            </w:r>
            <w:r w:rsidRPr="00872772">
              <w:rPr>
                <w:rFonts w:ascii="Times New Roman" w:hAnsi="Times New Roman" w:cs="Times New Roman"/>
                <w:b/>
                <w:color w:val="000000" w:themeColor="text1"/>
                <w:rPrChange w:id="1199" w:author="陳佳宜資訊部資訊安全處" w:date="2024-08-28T09:54:00Z" w16du:dateUtc="2024-08-28T01:54:00Z">
                  <w:rPr>
                    <w:rFonts w:ascii="Times New Roman" w:hAnsi="Times New Roman" w:cs="Times New Roman"/>
                    <w:b/>
                  </w:rPr>
                </w:rPrChange>
              </w:rPr>
              <w:t>開發測試</w:t>
            </w:r>
            <w:r w:rsidR="00BB6C58" w:rsidRPr="00872772">
              <w:rPr>
                <w:rFonts w:ascii="Times New Roman" w:hAnsi="Times New Roman" w:cs="Times New Roman"/>
                <w:b/>
                <w:color w:val="000000" w:themeColor="text1"/>
                <w:rPrChange w:id="1200" w:author="陳佳宜資訊部資訊安全處" w:date="2024-08-28T09:54:00Z" w16du:dateUtc="2024-08-28T01:54:00Z">
                  <w:rPr>
                    <w:rFonts w:ascii="Times New Roman" w:hAnsi="Times New Roman" w:cs="Times New Roman"/>
                    <w:b/>
                  </w:rPr>
                </w:rPrChange>
              </w:rPr>
              <w:t xml:space="preserve"> </w:t>
            </w:r>
          </w:p>
        </w:tc>
        <w:tc>
          <w:tcPr>
            <w:tcW w:w="5103" w:type="dxa"/>
            <w:shd w:val="clear" w:color="auto" w:fill="auto"/>
            <w:vAlign w:val="center"/>
          </w:tcPr>
          <w:p w14:paraId="6065AD8C" w14:textId="463A18EF" w:rsidR="00374680" w:rsidRPr="00872772" w:rsidRDefault="00E450DA" w:rsidP="00374680">
            <w:pPr>
              <w:pStyle w:val="-11"/>
              <w:widowControl w:val="0"/>
              <w:adjustRightInd w:val="0"/>
              <w:textAlignment w:val="baseline"/>
              <w:rPr>
                <w:rFonts w:ascii="Times New Roman" w:hAnsi="Times New Roman"/>
                <w:color w:val="000000" w:themeColor="text1"/>
                <w:rPrChange w:id="120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02" w:author="陳佳宜資訊部資訊安全處" w:date="2024-08-28T09:54:00Z" w16du:dateUtc="2024-08-28T01:54:00Z">
                  <w:rPr>
                    <w:rFonts w:ascii="Times New Roman" w:hAnsi="Times New Roman"/>
                  </w:rPr>
                </w:rPrChange>
              </w:rPr>
              <w:t>係指除核心系統</w:t>
            </w:r>
            <w:r w:rsidRPr="00872772">
              <w:rPr>
                <w:rFonts w:ascii="Times New Roman" w:hAnsi="Times New Roman"/>
                <w:color w:val="000000" w:themeColor="text1"/>
                <w:rPrChange w:id="1203"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1204" w:author="陳佳宜資訊部資訊安全處" w:date="2024-08-28T09:54:00Z" w16du:dateUtc="2024-08-28T01:54:00Z">
                  <w:rPr>
                    <w:rFonts w:ascii="Times New Roman" w:hAnsi="Times New Roman"/>
                  </w:rPr>
                </w:rPrChange>
              </w:rPr>
              <w:t>關鍵系統外之系統，其主機上安裝之系統係為非影響核心及關鍵營運作業之系統設備，包含</w:t>
            </w:r>
            <w:r w:rsidRPr="00872772">
              <w:rPr>
                <w:rFonts w:ascii="Times New Roman" w:hAnsi="Times New Roman"/>
                <w:color w:val="000000" w:themeColor="text1"/>
                <w:rPrChange w:id="1205" w:author="陳佳宜資訊部資訊安全處" w:date="2024-08-28T09:54:00Z" w16du:dateUtc="2024-08-28T01:54:00Z">
                  <w:rPr>
                    <w:rFonts w:ascii="Times New Roman" w:hAnsi="Times New Roman"/>
                  </w:rPr>
                </w:rPrChange>
              </w:rPr>
              <w:t>IT</w:t>
            </w:r>
            <w:r w:rsidRPr="00872772">
              <w:rPr>
                <w:rFonts w:ascii="Times New Roman" w:hAnsi="Times New Roman"/>
                <w:color w:val="000000" w:themeColor="text1"/>
                <w:rPrChange w:id="1206" w:author="陳佳宜資訊部資訊安全處" w:date="2024-08-28T09:54:00Z" w16du:dateUtc="2024-08-28T01:54:00Z">
                  <w:rPr>
                    <w:rFonts w:ascii="Times New Roman" w:hAnsi="Times New Roman"/>
                  </w:rPr>
                </w:rPrChange>
              </w:rPr>
              <w:t>測試環境內之系統</w:t>
            </w:r>
            <w:r w:rsidR="006E0F75" w:rsidRPr="00872772">
              <w:rPr>
                <w:rFonts w:ascii="Times New Roman" w:hAnsi="Times New Roman"/>
                <w:color w:val="000000" w:themeColor="text1"/>
                <w:rPrChange w:id="1207" w:author="陳佳宜資訊部資訊安全處" w:date="2024-08-28T09:54:00Z" w16du:dateUtc="2024-08-28T01:54:00Z">
                  <w:rPr>
                    <w:rFonts w:ascii="Times New Roman" w:hAnsi="Times New Roman"/>
                  </w:rPr>
                </w:rPrChange>
              </w:rPr>
              <w:t>設備</w:t>
            </w:r>
            <w:r w:rsidR="00CF0EDE" w:rsidRPr="00872772">
              <w:rPr>
                <w:rFonts w:ascii="Times New Roman" w:hAnsi="Times New Roman"/>
                <w:color w:val="000000" w:themeColor="text1"/>
                <w:rPrChange w:id="1208" w:author="陳佳宜資訊部資訊安全處" w:date="2024-08-28T09:54:00Z" w16du:dateUtc="2024-08-28T01:54:00Z">
                  <w:rPr>
                    <w:rFonts w:ascii="Times New Roman" w:hAnsi="Times New Roman"/>
                  </w:rPr>
                </w:rPrChange>
              </w:rPr>
              <w:t>。</w:t>
            </w:r>
          </w:p>
          <w:p w14:paraId="168338DE" w14:textId="62B195E9" w:rsidR="006E0F75" w:rsidRPr="00872772" w:rsidRDefault="006E0F75" w:rsidP="00374680">
            <w:pPr>
              <w:pStyle w:val="-11"/>
              <w:widowControl w:val="0"/>
              <w:adjustRightInd w:val="0"/>
              <w:textAlignment w:val="baseline"/>
              <w:rPr>
                <w:rFonts w:ascii="Times New Roman" w:hAnsi="Times New Roman"/>
                <w:color w:val="000000" w:themeColor="text1"/>
                <w:rPrChange w:id="120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10" w:author="陳佳宜資訊部資訊安全處" w:date="2024-08-28T09:54:00Z" w16du:dateUtc="2024-08-28T01:54:00Z">
                  <w:rPr>
                    <w:rFonts w:ascii="Times New Roman" w:hAnsi="Times New Roman"/>
                  </w:rPr>
                </w:rPrChange>
              </w:rPr>
              <w:t>例如：</w:t>
            </w:r>
          </w:p>
          <w:p w14:paraId="38A3BF48" w14:textId="3DDB6DAE" w:rsidR="00F407E7" w:rsidRPr="00872772" w:rsidRDefault="006E0F75"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1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12" w:author="陳佳宜資訊部資訊安全處" w:date="2024-08-28T09:54:00Z" w16du:dateUtc="2024-08-28T01:54:00Z">
                  <w:rPr>
                    <w:rFonts w:ascii="Times New Roman" w:hAnsi="Times New Roman"/>
                  </w:rPr>
                </w:rPrChange>
              </w:rPr>
              <w:t>測試環境伺服器</w:t>
            </w:r>
          </w:p>
          <w:p w14:paraId="3EF44696" w14:textId="260B726C" w:rsidR="00F407E7" w:rsidRPr="00872772" w:rsidRDefault="001035CE"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1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14" w:author="陳佳宜資訊部資訊安全處" w:date="2024-08-28T09:54:00Z" w16du:dateUtc="2024-08-28T01:54:00Z">
                  <w:rPr>
                    <w:rFonts w:ascii="Times New Roman" w:hAnsi="Times New Roman"/>
                  </w:rPr>
                </w:rPrChange>
              </w:rPr>
              <w:t>AP</w:t>
            </w:r>
            <w:r w:rsidRPr="00872772">
              <w:rPr>
                <w:rFonts w:ascii="Times New Roman" w:hAnsi="Times New Roman"/>
                <w:color w:val="000000" w:themeColor="text1"/>
                <w:rPrChange w:id="1215" w:author="陳佳宜資訊部資訊安全處" w:date="2024-08-28T09:54:00Z" w16du:dateUtc="2024-08-28T01:54:00Z">
                  <w:rPr>
                    <w:rFonts w:ascii="Times New Roman" w:hAnsi="Times New Roman"/>
                  </w:rPr>
                </w:rPrChange>
              </w:rPr>
              <w:t>開發環境測試機</w:t>
            </w:r>
          </w:p>
          <w:p w14:paraId="5153F331" w14:textId="1F7B06BB" w:rsidR="00F407E7" w:rsidRPr="00872772" w:rsidRDefault="001035CE"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1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17" w:author="陳佳宜資訊部資訊安全處" w:date="2024-08-28T09:54:00Z" w16du:dateUtc="2024-08-28T01:54:00Z">
                  <w:rPr>
                    <w:rFonts w:ascii="Times New Roman" w:hAnsi="Times New Roman"/>
                  </w:rPr>
                </w:rPrChange>
              </w:rPr>
              <w:t>DB</w:t>
            </w:r>
            <w:r w:rsidRPr="00872772">
              <w:rPr>
                <w:rFonts w:ascii="Times New Roman" w:hAnsi="Times New Roman"/>
                <w:color w:val="000000" w:themeColor="text1"/>
                <w:rPrChange w:id="1218" w:author="陳佳宜資訊部資訊安全處" w:date="2024-08-28T09:54:00Z" w16du:dateUtc="2024-08-28T01:54:00Z">
                  <w:rPr>
                    <w:rFonts w:ascii="Times New Roman" w:hAnsi="Times New Roman"/>
                  </w:rPr>
                </w:rPrChange>
              </w:rPr>
              <w:t>開發環境測試機</w:t>
            </w:r>
          </w:p>
        </w:tc>
      </w:tr>
      <w:tr w:rsidR="00872772" w:rsidRPr="00872772" w14:paraId="7FDD06AA" w14:textId="77777777" w:rsidTr="007336CF">
        <w:tc>
          <w:tcPr>
            <w:tcW w:w="1119" w:type="dxa"/>
            <w:vAlign w:val="center"/>
          </w:tcPr>
          <w:p w14:paraId="740428C4" w14:textId="69BE0594" w:rsidR="00A664D9" w:rsidRPr="00872772" w:rsidRDefault="00A664D9" w:rsidP="00BE7486">
            <w:pPr>
              <w:pStyle w:val="-0"/>
              <w:rPr>
                <w:rFonts w:ascii="Times New Roman" w:hAnsi="Times New Roman" w:cs="Times New Roman"/>
                <w:b/>
                <w:color w:val="000000" w:themeColor="text1"/>
                <w:rPrChange w:id="1219"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220" w:author="陳佳宜資訊部資訊安全處" w:date="2024-08-28T09:54:00Z" w16du:dateUtc="2024-08-28T01:54:00Z">
                  <w:rPr>
                    <w:rFonts w:ascii="Times New Roman" w:hAnsi="Times New Roman" w:cs="Times New Roman"/>
                    <w:b/>
                  </w:rPr>
                </w:rPrChange>
              </w:rPr>
              <w:t>H5</w:t>
            </w:r>
          </w:p>
        </w:tc>
        <w:tc>
          <w:tcPr>
            <w:tcW w:w="1985" w:type="dxa"/>
            <w:shd w:val="clear" w:color="auto" w:fill="auto"/>
            <w:vAlign w:val="center"/>
          </w:tcPr>
          <w:p w14:paraId="34A36D03" w14:textId="18F05FF2" w:rsidR="00A664D9" w:rsidRPr="00872772" w:rsidRDefault="00D11A5D" w:rsidP="00BE7486">
            <w:pPr>
              <w:pStyle w:val="-0"/>
              <w:rPr>
                <w:rFonts w:ascii="Times New Roman" w:hAnsi="Times New Roman" w:cs="Times New Roman"/>
                <w:b/>
                <w:color w:val="000000" w:themeColor="text1"/>
                <w:rPrChange w:id="1221"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222" w:author="陳佳宜資訊部資訊安全處" w:date="2024-08-28T09:54:00Z" w16du:dateUtc="2024-08-28T01:54:00Z">
                  <w:rPr>
                    <w:rFonts w:ascii="Times New Roman" w:hAnsi="Times New Roman" w:cs="Times New Roman"/>
                    <w:b/>
                  </w:rPr>
                </w:rPrChange>
              </w:rPr>
              <w:t>網路設備</w:t>
            </w:r>
            <w:r w:rsidRPr="00872772">
              <w:rPr>
                <w:rFonts w:ascii="Times New Roman" w:hAnsi="Times New Roman" w:cs="Times New Roman"/>
                <w:b/>
                <w:color w:val="000000" w:themeColor="text1"/>
                <w:rPrChange w:id="1223" w:author="陳佳宜資訊部資訊安全處" w:date="2024-08-28T09:54:00Z" w16du:dateUtc="2024-08-28T01:54:00Z">
                  <w:rPr>
                    <w:rFonts w:ascii="Times New Roman" w:hAnsi="Times New Roman" w:cs="Times New Roman"/>
                    <w:b/>
                  </w:rPr>
                </w:rPrChange>
              </w:rPr>
              <w:t>--</w:t>
            </w:r>
            <w:r w:rsidRPr="00872772">
              <w:rPr>
                <w:rFonts w:ascii="Times New Roman" w:hAnsi="Times New Roman" w:cs="Times New Roman"/>
                <w:b/>
                <w:color w:val="000000" w:themeColor="text1"/>
                <w:rPrChange w:id="1224" w:author="陳佳宜資訊部資訊安全處" w:date="2024-08-28T09:54:00Z" w16du:dateUtc="2024-08-28T01:54:00Z">
                  <w:rPr>
                    <w:rFonts w:ascii="Times New Roman" w:hAnsi="Times New Roman" w:cs="Times New Roman"/>
                    <w:b/>
                  </w:rPr>
                </w:rPrChange>
              </w:rPr>
              <w:t>與營運直接相關</w:t>
            </w:r>
            <w:r w:rsidR="008031C8" w:rsidRPr="00872772">
              <w:rPr>
                <w:rFonts w:ascii="Times New Roman" w:hAnsi="Times New Roman" w:cs="Times New Roman"/>
                <w:b/>
                <w:color w:val="000000" w:themeColor="text1"/>
                <w:rPrChange w:id="1225" w:author="陳佳宜資訊部資訊安全處" w:date="2024-08-28T09:54:00Z" w16du:dateUtc="2024-08-28T01:54:00Z">
                  <w:rPr>
                    <w:rFonts w:ascii="Times New Roman" w:hAnsi="Times New Roman" w:cs="Times New Roman"/>
                    <w:b/>
                  </w:rPr>
                </w:rPrChange>
              </w:rPr>
              <w:t xml:space="preserve"> </w:t>
            </w:r>
          </w:p>
        </w:tc>
        <w:tc>
          <w:tcPr>
            <w:tcW w:w="5103" w:type="dxa"/>
            <w:shd w:val="clear" w:color="auto" w:fill="auto"/>
            <w:vAlign w:val="center"/>
          </w:tcPr>
          <w:p w14:paraId="381C1F23" w14:textId="77777777" w:rsidR="009229B8" w:rsidRPr="00872772" w:rsidRDefault="009229B8" w:rsidP="009229B8">
            <w:pPr>
              <w:pStyle w:val="-11"/>
              <w:widowControl w:val="0"/>
              <w:adjustRightInd w:val="0"/>
              <w:textAlignment w:val="baseline"/>
              <w:rPr>
                <w:rFonts w:ascii="Times New Roman" w:hAnsi="Times New Roman"/>
                <w:color w:val="000000" w:themeColor="text1"/>
                <w:rPrChange w:id="122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27" w:author="陳佳宜資訊部資訊安全處" w:date="2024-08-28T09:54:00Z" w16du:dateUtc="2024-08-28T01:54:00Z">
                  <w:rPr>
                    <w:rFonts w:ascii="Times New Roman" w:hAnsi="Times New Roman"/>
                  </w:rPr>
                </w:rPrChange>
              </w:rPr>
              <w:t>提供營運直接相關運作之網路設備，如核心通訊設備及直接影響核心營運作業進行之安全管理設備。</w:t>
            </w:r>
          </w:p>
          <w:p w14:paraId="7CD4D828" w14:textId="738B0A6E" w:rsidR="009229B8" w:rsidRPr="00872772" w:rsidRDefault="009229B8" w:rsidP="009229B8">
            <w:pPr>
              <w:pStyle w:val="-11"/>
              <w:widowControl w:val="0"/>
              <w:adjustRightInd w:val="0"/>
              <w:textAlignment w:val="baseline"/>
              <w:rPr>
                <w:rFonts w:ascii="Times New Roman" w:hAnsi="Times New Roman"/>
                <w:color w:val="000000" w:themeColor="text1"/>
                <w:rPrChange w:id="122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29" w:author="陳佳宜資訊部資訊安全處" w:date="2024-08-28T09:54:00Z" w16du:dateUtc="2024-08-28T01:54:00Z">
                  <w:rPr>
                    <w:rFonts w:ascii="Times New Roman" w:hAnsi="Times New Roman"/>
                  </w:rPr>
                </w:rPrChange>
              </w:rPr>
              <w:t>例如：</w:t>
            </w:r>
          </w:p>
          <w:p w14:paraId="0C7574B7" w14:textId="77777777" w:rsidR="009229B8"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3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31" w:author="陳佳宜資訊部資訊安全處" w:date="2024-08-28T09:54:00Z" w16du:dateUtc="2024-08-28T01:54:00Z">
                  <w:rPr>
                    <w:rFonts w:ascii="Times New Roman" w:hAnsi="Times New Roman"/>
                  </w:rPr>
                </w:rPrChange>
              </w:rPr>
              <w:t>Core Switch</w:t>
            </w:r>
            <w:r w:rsidRPr="00872772">
              <w:rPr>
                <w:rFonts w:ascii="Times New Roman" w:hAnsi="Times New Roman"/>
                <w:color w:val="000000" w:themeColor="text1"/>
                <w:rPrChange w:id="1232"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1233" w:author="陳佳宜資訊部資訊安全處" w:date="2024-08-28T09:54:00Z" w16du:dateUtc="2024-08-28T01:54:00Z">
                  <w:rPr>
                    <w:rFonts w:ascii="Times New Roman" w:hAnsi="Times New Roman"/>
                  </w:rPr>
                </w:rPrChange>
              </w:rPr>
              <w:t>Router</w:t>
            </w:r>
          </w:p>
          <w:p w14:paraId="110B3F77" w14:textId="77777777" w:rsidR="009229B8"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3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35" w:author="陳佳宜資訊部資訊安全處" w:date="2024-08-28T09:54:00Z" w16du:dateUtc="2024-08-28T01:54:00Z">
                  <w:rPr>
                    <w:rFonts w:ascii="Times New Roman" w:hAnsi="Times New Roman"/>
                  </w:rPr>
                </w:rPrChange>
              </w:rPr>
              <w:t>防火牆、</w:t>
            </w:r>
            <w:r w:rsidRPr="00872772">
              <w:rPr>
                <w:rFonts w:ascii="Times New Roman" w:hAnsi="Times New Roman"/>
                <w:color w:val="000000" w:themeColor="text1"/>
                <w:rPrChange w:id="1236" w:author="陳佳宜資訊部資訊安全處" w:date="2024-08-28T09:54:00Z" w16du:dateUtc="2024-08-28T01:54:00Z">
                  <w:rPr>
                    <w:rFonts w:ascii="Times New Roman" w:hAnsi="Times New Roman"/>
                  </w:rPr>
                </w:rPrChange>
              </w:rPr>
              <w:t>Web Application Firewall</w:t>
            </w:r>
            <w:r w:rsidRPr="00872772">
              <w:rPr>
                <w:rFonts w:ascii="Times New Roman" w:hAnsi="Times New Roman"/>
                <w:color w:val="000000" w:themeColor="text1"/>
                <w:rPrChange w:id="1237"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1238" w:author="陳佳宜資訊部資訊安全處" w:date="2024-08-28T09:54:00Z" w16du:dateUtc="2024-08-28T01:54:00Z">
                  <w:rPr>
                    <w:rFonts w:ascii="Times New Roman" w:hAnsi="Times New Roman"/>
                  </w:rPr>
                </w:rPrChange>
              </w:rPr>
              <w:t>DNS</w:t>
            </w:r>
          </w:p>
          <w:p w14:paraId="48F526C4" w14:textId="387760B3" w:rsidR="00A664D9" w:rsidRPr="00872772" w:rsidRDefault="009229B8" w:rsidP="00BE7486">
            <w:pPr>
              <w:pStyle w:val="-11"/>
              <w:widowControl w:val="0"/>
              <w:adjustRightInd w:val="0"/>
              <w:textAlignment w:val="baseline"/>
              <w:rPr>
                <w:rFonts w:ascii="Times New Roman" w:hAnsi="Times New Roman"/>
                <w:color w:val="000000" w:themeColor="text1"/>
                <w:rPrChange w:id="123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40" w:author="陳佳宜資訊部資訊安全處" w:date="2024-08-28T09:54:00Z" w16du:dateUtc="2024-08-28T01:54:00Z">
                  <w:rPr>
                    <w:rFonts w:ascii="Times New Roman" w:hAnsi="Times New Roman"/>
                  </w:rPr>
                </w:rPrChange>
              </w:rPr>
              <w:t>專線使用之加密器</w:t>
            </w:r>
          </w:p>
        </w:tc>
      </w:tr>
      <w:tr w:rsidR="00872772" w:rsidRPr="00872772" w14:paraId="4A11BEEB" w14:textId="77777777" w:rsidTr="007336CF">
        <w:tc>
          <w:tcPr>
            <w:tcW w:w="1119" w:type="dxa"/>
            <w:vAlign w:val="center"/>
          </w:tcPr>
          <w:p w14:paraId="41725477" w14:textId="3745C766" w:rsidR="00A664D9" w:rsidRPr="00872772" w:rsidRDefault="00A664D9" w:rsidP="00BE7486">
            <w:pPr>
              <w:pStyle w:val="-0"/>
              <w:rPr>
                <w:rFonts w:ascii="Times New Roman" w:hAnsi="Times New Roman" w:cs="Times New Roman"/>
                <w:b/>
                <w:color w:val="000000" w:themeColor="text1"/>
                <w:rPrChange w:id="1241"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242" w:author="陳佳宜資訊部資訊安全處" w:date="2024-08-28T09:54:00Z" w16du:dateUtc="2024-08-28T01:54:00Z">
                  <w:rPr>
                    <w:rFonts w:ascii="Times New Roman" w:hAnsi="Times New Roman" w:cs="Times New Roman"/>
                    <w:b/>
                  </w:rPr>
                </w:rPrChange>
              </w:rPr>
              <w:lastRenderedPageBreak/>
              <w:t>H6</w:t>
            </w:r>
          </w:p>
        </w:tc>
        <w:tc>
          <w:tcPr>
            <w:tcW w:w="1985" w:type="dxa"/>
            <w:shd w:val="clear" w:color="auto" w:fill="auto"/>
            <w:vAlign w:val="center"/>
          </w:tcPr>
          <w:p w14:paraId="5D55A350" w14:textId="1FFF0202" w:rsidR="00A664D9" w:rsidRPr="00872772" w:rsidRDefault="00D11A5D" w:rsidP="00BE7486">
            <w:pPr>
              <w:pStyle w:val="-0"/>
              <w:rPr>
                <w:rFonts w:ascii="Times New Roman" w:hAnsi="Times New Roman" w:cs="Times New Roman"/>
                <w:b/>
                <w:color w:val="000000" w:themeColor="text1"/>
                <w:rPrChange w:id="1243"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244" w:author="陳佳宜資訊部資訊安全處" w:date="2024-08-28T09:54:00Z" w16du:dateUtc="2024-08-28T01:54:00Z">
                  <w:rPr>
                    <w:rFonts w:ascii="Times New Roman" w:hAnsi="Times New Roman" w:cs="Times New Roman"/>
                    <w:b/>
                  </w:rPr>
                </w:rPrChange>
              </w:rPr>
              <w:t>網路設備</w:t>
            </w:r>
            <w:r w:rsidRPr="00872772">
              <w:rPr>
                <w:rFonts w:ascii="Times New Roman" w:hAnsi="Times New Roman" w:cs="Times New Roman"/>
                <w:b/>
                <w:color w:val="000000" w:themeColor="text1"/>
                <w:rPrChange w:id="1245" w:author="陳佳宜資訊部資訊安全處" w:date="2024-08-28T09:54:00Z" w16du:dateUtc="2024-08-28T01:54:00Z">
                  <w:rPr>
                    <w:rFonts w:ascii="Times New Roman" w:hAnsi="Times New Roman" w:cs="Times New Roman"/>
                    <w:b/>
                  </w:rPr>
                </w:rPrChange>
              </w:rPr>
              <w:t>--</w:t>
            </w:r>
            <w:r w:rsidRPr="00872772">
              <w:rPr>
                <w:rFonts w:ascii="Times New Roman" w:hAnsi="Times New Roman" w:cs="Times New Roman"/>
                <w:b/>
                <w:color w:val="000000" w:themeColor="text1"/>
                <w:rPrChange w:id="1246" w:author="陳佳宜資訊部資訊安全處" w:date="2024-08-28T09:54:00Z" w16du:dateUtc="2024-08-28T01:54:00Z">
                  <w:rPr>
                    <w:rFonts w:ascii="Times New Roman" w:hAnsi="Times New Roman" w:cs="Times New Roman"/>
                    <w:b/>
                  </w:rPr>
                </w:rPrChange>
              </w:rPr>
              <w:t>與營運間接相關</w:t>
            </w:r>
          </w:p>
        </w:tc>
        <w:tc>
          <w:tcPr>
            <w:tcW w:w="5103" w:type="dxa"/>
            <w:shd w:val="clear" w:color="auto" w:fill="auto"/>
            <w:vAlign w:val="center"/>
          </w:tcPr>
          <w:p w14:paraId="2C9FCE06" w14:textId="77777777" w:rsidR="009229B8" w:rsidRPr="00872772" w:rsidRDefault="009229B8" w:rsidP="009229B8">
            <w:pPr>
              <w:pStyle w:val="-11"/>
              <w:widowControl w:val="0"/>
              <w:adjustRightInd w:val="0"/>
              <w:textAlignment w:val="baseline"/>
              <w:rPr>
                <w:rFonts w:ascii="Times New Roman" w:hAnsi="Times New Roman"/>
                <w:color w:val="000000" w:themeColor="text1"/>
                <w:rPrChange w:id="124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48" w:author="陳佳宜資訊部資訊安全處" w:date="2024-08-28T09:54:00Z" w16du:dateUtc="2024-08-28T01:54:00Z">
                  <w:rPr>
                    <w:rFonts w:ascii="Times New Roman" w:hAnsi="Times New Roman"/>
                  </w:rPr>
                </w:rPrChange>
              </w:rPr>
              <w:t>提供營運間接相關運作之網路設備，</w:t>
            </w:r>
            <w:proofErr w:type="gramStart"/>
            <w:r w:rsidRPr="00872772">
              <w:rPr>
                <w:rFonts w:ascii="Times New Roman" w:hAnsi="Times New Roman"/>
                <w:color w:val="000000" w:themeColor="text1"/>
                <w:rPrChange w:id="1249" w:author="陳佳宜資訊部資訊安全處" w:date="2024-08-28T09:54:00Z" w16du:dateUtc="2024-08-28T01:54:00Z">
                  <w:rPr>
                    <w:rFonts w:ascii="Times New Roman" w:hAnsi="Times New Roman"/>
                  </w:rPr>
                </w:rPrChange>
              </w:rPr>
              <w:t>如端末</w:t>
            </w:r>
            <w:proofErr w:type="gramEnd"/>
            <w:r w:rsidRPr="00872772">
              <w:rPr>
                <w:rFonts w:ascii="Times New Roman" w:hAnsi="Times New Roman"/>
                <w:color w:val="000000" w:themeColor="text1"/>
                <w:rPrChange w:id="1250" w:author="陳佳宜資訊部資訊安全處" w:date="2024-08-28T09:54:00Z" w16du:dateUtc="2024-08-28T01:54:00Z">
                  <w:rPr>
                    <w:rFonts w:ascii="Times New Roman" w:hAnsi="Times New Roman"/>
                  </w:rPr>
                </w:rPrChange>
              </w:rPr>
              <w:t>自動化及一般通訊設備</w:t>
            </w:r>
            <w:r w:rsidRPr="00872772">
              <w:rPr>
                <w:rFonts w:ascii="Times New Roman" w:hAnsi="Times New Roman"/>
                <w:color w:val="000000" w:themeColor="text1"/>
                <w:rPrChange w:id="1251"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1252" w:author="陳佳宜資訊部資訊安全處" w:date="2024-08-28T09:54:00Z" w16du:dateUtc="2024-08-28T01:54:00Z">
                  <w:rPr>
                    <w:rFonts w:ascii="Times New Roman" w:hAnsi="Times New Roman"/>
                  </w:rPr>
                </w:rPrChange>
              </w:rPr>
              <w:t>服務辦公區域</w:t>
            </w:r>
            <w:r w:rsidRPr="00872772">
              <w:rPr>
                <w:rFonts w:ascii="Times New Roman" w:hAnsi="Times New Roman"/>
                <w:color w:val="000000" w:themeColor="text1"/>
                <w:rPrChange w:id="1253"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1254" w:author="陳佳宜資訊部資訊安全處" w:date="2024-08-28T09:54:00Z" w16du:dateUtc="2024-08-28T01:54:00Z">
                  <w:rPr>
                    <w:rFonts w:ascii="Times New Roman" w:hAnsi="Times New Roman"/>
                  </w:rPr>
                </w:rPrChange>
              </w:rPr>
              <w:t>。</w:t>
            </w:r>
          </w:p>
          <w:p w14:paraId="09AF91FA" w14:textId="77777777" w:rsidR="009229B8" w:rsidRPr="00872772" w:rsidRDefault="009229B8" w:rsidP="009229B8">
            <w:pPr>
              <w:pStyle w:val="-11"/>
              <w:widowControl w:val="0"/>
              <w:adjustRightInd w:val="0"/>
              <w:textAlignment w:val="baseline"/>
              <w:rPr>
                <w:rFonts w:ascii="Times New Roman" w:hAnsi="Times New Roman"/>
                <w:color w:val="000000" w:themeColor="text1"/>
                <w:rPrChange w:id="125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56" w:author="陳佳宜資訊部資訊安全處" w:date="2024-08-28T09:54:00Z" w16du:dateUtc="2024-08-28T01:54:00Z">
                  <w:rPr>
                    <w:rFonts w:ascii="Times New Roman" w:hAnsi="Times New Roman"/>
                  </w:rPr>
                </w:rPrChange>
              </w:rPr>
              <w:t>例如：</w:t>
            </w:r>
          </w:p>
          <w:p w14:paraId="2F7FD679" w14:textId="77777777" w:rsidR="009229B8"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5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58" w:author="陳佳宜資訊部資訊安全處" w:date="2024-08-28T09:54:00Z" w16du:dateUtc="2024-08-28T01:54:00Z">
                  <w:rPr>
                    <w:rFonts w:ascii="Times New Roman" w:hAnsi="Times New Roman"/>
                  </w:rPr>
                </w:rPrChange>
              </w:rPr>
              <w:t>HiLink</w:t>
            </w:r>
            <w:r w:rsidRPr="00872772">
              <w:rPr>
                <w:rFonts w:ascii="Times New Roman" w:hAnsi="Times New Roman"/>
                <w:color w:val="000000" w:themeColor="text1"/>
                <w:rPrChange w:id="1259" w:author="陳佳宜資訊部資訊安全處" w:date="2024-08-28T09:54:00Z" w16du:dateUtc="2024-08-28T01:54:00Z">
                  <w:rPr>
                    <w:rFonts w:ascii="Times New Roman" w:hAnsi="Times New Roman"/>
                  </w:rPr>
                </w:rPrChange>
              </w:rPr>
              <w:t>與</w:t>
            </w:r>
            <w:r w:rsidRPr="00872772">
              <w:rPr>
                <w:rFonts w:ascii="Times New Roman" w:hAnsi="Times New Roman"/>
                <w:color w:val="000000" w:themeColor="text1"/>
                <w:rPrChange w:id="1260" w:author="陳佳宜資訊部資訊安全處" w:date="2024-08-28T09:54:00Z" w16du:dateUtc="2024-08-28T01:54:00Z">
                  <w:rPr>
                    <w:rFonts w:ascii="Times New Roman" w:hAnsi="Times New Roman"/>
                  </w:rPr>
                </w:rPrChange>
              </w:rPr>
              <w:t>ISDN</w:t>
            </w:r>
            <w:r w:rsidRPr="00872772">
              <w:rPr>
                <w:rFonts w:ascii="Times New Roman" w:hAnsi="Times New Roman"/>
                <w:color w:val="000000" w:themeColor="text1"/>
                <w:rPrChange w:id="1261" w:author="陳佳宜資訊部資訊安全處" w:date="2024-08-28T09:54:00Z" w16du:dateUtc="2024-08-28T01:54:00Z">
                  <w:rPr>
                    <w:rFonts w:ascii="Times New Roman" w:hAnsi="Times New Roman"/>
                  </w:rPr>
                </w:rPrChange>
              </w:rPr>
              <w:t>使用之加密器</w:t>
            </w:r>
          </w:p>
          <w:p w14:paraId="5653B1B4" w14:textId="77777777" w:rsidR="009229B8"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6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63" w:author="陳佳宜資訊部資訊安全處" w:date="2024-08-28T09:54:00Z" w16du:dateUtc="2024-08-28T01:54:00Z">
                  <w:rPr>
                    <w:rFonts w:ascii="Times New Roman" w:hAnsi="Times New Roman"/>
                  </w:rPr>
                </w:rPrChange>
              </w:rPr>
              <w:t>Switch</w:t>
            </w:r>
          </w:p>
          <w:p w14:paraId="63D526BF" w14:textId="77777777" w:rsidR="009229B8"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6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65" w:author="陳佳宜資訊部資訊安全處" w:date="2024-08-28T09:54:00Z" w16du:dateUtc="2024-08-28T01:54:00Z">
                  <w:rPr>
                    <w:rFonts w:ascii="Times New Roman" w:hAnsi="Times New Roman"/>
                  </w:rPr>
                </w:rPrChange>
              </w:rPr>
              <w:t>Router</w:t>
            </w:r>
          </w:p>
          <w:p w14:paraId="3BEE8FDC" w14:textId="4F22F19F" w:rsidR="00A664D9"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6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67" w:author="陳佳宜資訊部資訊安全處" w:date="2024-08-28T09:54:00Z" w16du:dateUtc="2024-08-28T01:54:00Z">
                  <w:rPr>
                    <w:rFonts w:ascii="Times New Roman" w:hAnsi="Times New Roman"/>
                  </w:rPr>
                </w:rPrChange>
              </w:rPr>
              <w:t>EDGE Switch</w:t>
            </w:r>
          </w:p>
        </w:tc>
      </w:tr>
      <w:tr w:rsidR="00872772" w:rsidRPr="00872772" w14:paraId="746D032F" w14:textId="77777777" w:rsidTr="007336CF">
        <w:tc>
          <w:tcPr>
            <w:tcW w:w="1119" w:type="dxa"/>
            <w:vAlign w:val="center"/>
          </w:tcPr>
          <w:p w14:paraId="7B589B4D" w14:textId="0594CB71" w:rsidR="00A664D9" w:rsidRPr="00872772" w:rsidRDefault="00A664D9" w:rsidP="00BE7486">
            <w:pPr>
              <w:pStyle w:val="-0"/>
              <w:rPr>
                <w:rFonts w:ascii="Times New Roman" w:hAnsi="Times New Roman" w:cs="Times New Roman"/>
                <w:b/>
                <w:color w:val="000000" w:themeColor="text1"/>
                <w:rPrChange w:id="1268"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269" w:author="陳佳宜資訊部資訊安全處" w:date="2024-08-28T09:54:00Z" w16du:dateUtc="2024-08-28T01:54:00Z">
                  <w:rPr>
                    <w:rFonts w:ascii="Times New Roman" w:hAnsi="Times New Roman" w:cs="Times New Roman"/>
                    <w:b/>
                  </w:rPr>
                </w:rPrChange>
              </w:rPr>
              <w:t>H7</w:t>
            </w:r>
          </w:p>
        </w:tc>
        <w:tc>
          <w:tcPr>
            <w:tcW w:w="1985" w:type="dxa"/>
            <w:shd w:val="clear" w:color="auto" w:fill="auto"/>
            <w:vAlign w:val="center"/>
          </w:tcPr>
          <w:p w14:paraId="25D6089A" w14:textId="75A99A02" w:rsidR="00A664D9" w:rsidRPr="00872772" w:rsidRDefault="002F29FE" w:rsidP="00BE7486">
            <w:pPr>
              <w:pStyle w:val="-0"/>
              <w:rPr>
                <w:rFonts w:ascii="Times New Roman" w:hAnsi="Times New Roman" w:cs="Times New Roman"/>
                <w:b/>
                <w:color w:val="000000" w:themeColor="text1"/>
                <w:rPrChange w:id="1270"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271" w:author="陳佳宜資訊部資訊安全處" w:date="2024-08-28T09:54:00Z" w16du:dateUtc="2024-08-28T01:54:00Z">
                  <w:rPr>
                    <w:rFonts w:ascii="Times New Roman" w:hAnsi="Times New Roman" w:cs="Times New Roman"/>
                    <w:b/>
                  </w:rPr>
                </w:rPrChange>
              </w:rPr>
              <w:t>基礎設備</w:t>
            </w:r>
          </w:p>
        </w:tc>
        <w:tc>
          <w:tcPr>
            <w:tcW w:w="5103" w:type="dxa"/>
            <w:shd w:val="clear" w:color="auto" w:fill="auto"/>
            <w:vAlign w:val="center"/>
          </w:tcPr>
          <w:p w14:paraId="7AB08DF4" w14:textId="77777777" w:rsidR="009229B8" w:rsidRPr="00872772" w:rsidRDefault="009229B8" w:rsidP="009229B8">
            <w:pPr>
              <w:pStyle w:val="-11"/>
              <w:widowControl w:val="0"/>
              <w:adjustRightInd w:val="0"/>
              <w:textAlignment w:val="baseline"/>
              <w:rPr>
                <w:rFonts w:ascii="Times New Roman" w:hAnsi="Times New Roman"/>
                <w:color w:val="000000" w:themeColor="text1"/>
                <w:rPrChange w:id="127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73" w:author="陳佳宜資訊部資訊安全處" w:date="2024-08-28T09:54:00Z" w16du:dateUtc="2024-08-28T01:54:00Z">
                  <w:rPr>
                    <w:rFonts w:ascii="Times New Roman" w:hAnsi="Times New Roman"/>
                  </w:rPr>
                </w:rPrChange>
              </w:rPr>
              <w:t>其它相關一般業務之支援設備。</w:t>
            </w:r>
          </w:p>
          <w:p w14:paraId="6242C44C" w14:textId="77777777" w:rsidR="009229B8" w:rsidRPr="00872772" w:rsidRDefault="009229B8" w:rsidP="009229B8">
            <w:pPr>
              <w:pStyle w:val="-11"/>
              <w:widowControl w:val="0"/>
              <w:adjustRightInd w:val="0"/>
              <w:textAlignment w:val="baseline"/>
              <w:rPr>
                <w:rFonts w:ascii="Times New Roman" w:hAnsi="Times New Roman"/>
                <w:color w:val="000000" w:themeColor="text1"/>
                <w:rPrChange w:id="127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75" w:author="陳佳宜資訊部資訊安全處" w:date="2024-08-28T09:54:00Z" w16du:dateUtc="2024-08-28T01:54:00Z">
                  <w:rPr>
                    <w:rFonts w:ascii="Times New Roman" w:hAnsi="Times New Roman"/>
                  </w:rPr>
                </w:rPrChange>
              </w:rPr>
              <w:t>例如：</w:t>
            </w:r>
          </w:p>
          <w:p w14:paraId="36717EC9" w14:textId="77777777" w:rsidR="009229B8"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7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77" w:author="陳佳宜資訊部資訊安全處" w:date="2024-08-28T09:54:00Z" w16du:dateUtc="2024-08-28T01:54:00Z">
                  <w:rPr>
                    <w:rFonts w:ascii="Times New Roman" w:hAnsi="Times New Roman"/>
                  </w:rPr>
                </w:rPrChange>
              </w:rPr>
              <w:t>UPS</w:t>
            </w:r>
          </w:p>
          <w:p w14:paraId="3B19C36E" w14:textId="77777777" w:rsidR="009229B8"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7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79" w:author="陳佳宜資訊部資訊安全處" w:date="2024-08-28T09:54:00Z" w16du:dateUtc="2024-08-28T01:54:00Z">
                  <w:rPr>
                    <w:rFonts w:ascii="Times New Roman" w:hAnsi="Times New Roman"/>
                  </w:rPr>
                </w:rPrChange>
              </w:rPr>
              <w:t>發電機</w:t>
            </w:r>
          </w:p>
          <w:p w14:paraId="666B27B4" w14:textId="77777777" w:rsidR="009229B8"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8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81" w:author="陳佳宜資訊部資訊安全處" w:date="2024-08-28T09:54:00Z" w16du:dateUtc="2024-08-28T01:54:00Z">
                  <w:rPr>
                    <w:rFonts w:ascii="Times New Roman" w:hAnsi="Times New Roman"/>
                  </w:rPr>
                </w:rPrChange>
              </w:rPr>
              <w:t>滅火器</w:t>
            </w:r>
          </w:p>
          <w:p w14:paraId="2CAFEEE8" w14:textId="76C81CEA" w:rsidR="00A664D9" w:rsidRPr="00872772" w:rsidRDefault="009229B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8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83" w:author="陳佳宜資訊部資訊安全處" w:date="2024-08-28T09:54:00Z" w16du:dateUtc="2024-08-28T01:54:00Z">
                  <w:rPr>
                    <w:rFonts w:ascii="Times New Roman" w:hAnsi="Times New Roman"/>
                  </w:rPr>
                </w:rPrChange>
              </w:rPr>
              <w:t>監視器</w:t>
            </w:r>
          </w:p>
        </w:tc>
      </w:tr>
      <w:tr w:rsidR="00872772" w:rsidRPr="00872772" w14:paraId="41082638" w14:textId="77777777" w:rsidTr="007336CF">
        <w:tc>
          <w:tcPr>
            <w:tcW w:w="1119" w:type="dxa"/>
            <w:vAlign w:val="center"/>
          </w:tcPr>
          <w:p w14:paraId="7E2FD3E3" w14:textId="0DA012D4" w:rsidR="00A664D9" w:rsidRPr="00872772" w:rsidRDefault="00A664D9" w:rsidP="00A664D9">
            <w:pPr>
              <w:pStyle w:val="-0"/>
              <w:rPr>
                <w:rFonts w:ascii="Times New Roman" w:hAnsi="Times New Roman" w:cs="Times New Roman"/>
                <w:b/>
                <w:color w:val="000000" w:themeColor="text1"/>
                <w:rPrChange w:id="1284"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285" w:author="陳佳宜資訊部資訊安全處" w:date="2024-08-28T09:54:00Z" w16du:dateUtc="2024-08-28T01:54:00Z">
                  <w:rPr>
                    <w:rFonts w:ascii="Times New Roman" w:hAnsi="Times New Roman" w:cs="Times New Roman"/>
                    <w:b/>
                  </w:rPr>
                </w:rPrChange>
              </w:rPr>
              <w:t>H8</w:t>
            </w:r>
          </w:p>
        </w:tc>
        <w:tc>
          <w:tcPr>
            <w:tcW w:w="1985" w:type="dxa"/>
            <w:shd w:val="clear" w:color="auto" w:fill="auto"/>
            <w:vAlign w:val="center"/>
          </w:tcPr>
          <w:p w14:paraId="1520182A" w14:textId="01CA36A2" w:rsidR="00A664D9" w:rsidRPr="00872772" w:rsidRDefault="002F29FE" w:rsidP="00A664D9">
            <w:pPr>
              <w:pStyle w:val="-0"/>
              <w:rPr>
                <w:rFonts w:ascii="Times New Roman" w:hAnsi="Times New Roman" w:cs="Times New Roman"/>
                <w:b/>
                <w:color w:val="000000" w:themeColor="text1"/>
                <w:rPrChange w:id="1286" w:author="陳佳宜資訊部資訊安全處" w:date="2024-08-28T09:54:00Z" w16du:dateUtc="2024-08-28T01:54:00Z">
                  <w:rPr>
                    <w:rFonts w:ascii="Times New Roman" w:hAnsi="Times New Roman" w:cs="Times New Roman"/>
                    <w:b/>
                  </w:rPr>
                </w:rPrChange>
              </w:rPr>
            </w:pPr>
            <w:r w:rsidRPr="00872772">
              <w:rPr>
                <w:rFonts w:ascii="Times New Roman" w:hAnsi="Times New Roman" w:cs="Times New Roman"/>
                <w:b/>
                <w:color w:val="000000" w:themeColor="text1"/>
                <w:rPrChange w:id="1287" w:author="陳佳宜資訊部資訊安全處" w:date="2024-08-28T09:54:00Z" w16du:dateUtc="2024-08-28T01:54:00Z">
                  <w:rPr>
                    <w:rFonts w:ascii="Times New Roman" w:hAnsi="Times New Roman" w:cs="Times New Roman"/>
                    <w:b/>
                  </w:rPr>
                </w:rPrChange>
              </w:rPr>
              <w:t>個人電腦及周邊設備</w:t>
            </w:r>
          </w:p>
        </w:tc>
        <w:tc>
          <w:tcPr>
            <w:tcW w:w="5103" w:type="dxa"/>
            <w:shd w:val="clear" w:color="auto" w:fill="auto"/>
            <w:vAlign w:val="center"/>
          </w:tcPr>
          <w:p w14:paraId="42F892FA" w14:textId="77777777" w:rsidR="008031C8" w:rsidRPr="00872772" w:rsidRDefault="008031C8" w:rsidP="008031C8">
            <w:pPr>
              <w:pStyle w:val="-11"/>
              <w:widowControl w:val="0"/>
              <w:adjustRightInd w:val="0"/>
              <w:textAlignment w:val="baseline"/>
              <w:rPr>
                <w:rFonts w:ascii="Times New Roman" w:hAnsi="Times New Roman"/>
                <w:color w:val="000000" w:themeColor="text1"/>
                <w:rPrChange w:id="128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89" w:author="陳佳宜資訊部資訊安全處" w:date="2024-08-28T09:54:00Z" w16du:dateUtc="2024-08-28T01:54:00Z">
                  <w:rPr>
                    <w:rFonts w:ascii="Times New Roman" w:hAnsi="Times New Roman"/>
                  </w:rPr>
                </w:rPrChange>
              </w:rPr>
              <w:t>本公司內部經授權所使用之個人電腦，其功用為業務或文書處理用。</w:t>
            </w:r>
          </w:p>
          <w:p w14:paraId="552B6633" w14:textId="77777777" w:rsidR="008031C8" w:rsidRPr="00872772" w:rsidRDefault="008031C8" w:rsidP="008031C8">
            <w:pPr>
              <w:pStyle w:val="-11"/>
              <w:widowControl w:val="0"/>
              <w:adjustRightInd w:val="0"/>
              <w:textAlignment w:val="baseline"/>
              <w:rPr>
                <w:rFonts w:ascii="Times New Roman" w:hAnsi="Times New Roman"/>
                <w:color w:val="000000" w:themeColor="text1"/>
                <w:rPrChange w:id="129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91" w:author="陳佳宜資訊部資訊安全處" w:date="2024-08-28T09:54:00Z" w16du:dateUtc="2024-08-28T01:54:00Z">
                  <w:rPr>
                    <w:rFonts w:ascii="Times New Roman" w:hAnsi="Times New Roman"/>
                  </w:rPr>
                </w:rPrChange>
              </w:rPr>
              <w:t>例如：</w:t>
            </w:r>
          </w:p>
          <w:p w14:paraId="2A9F6C3D" w14:textId="2613BB6F" w:rsidR="00A664D9" w:rsidRPr="00872772" w:rsidRDefault="008031C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29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293" w:author="陳佳宜資訊部資訊安全處" w:date="2024-08-28T09:54:00Z" w16du:dateUtc="2024-08-28T01:54:00Z">
                  <w:rPr>
                    <w:rFonts w:ascii="Times New Roman" w:hAnsi="Times New Roman"/>
                  </w:rPr>
                </w:rPrChange>
              </w:rPr>
              <w:t>OA</w:t>
            </w:r>
            <w:r w:rsidRPr="00872772">
              <w:rPr>
                <w:rFonts w:ascii="Times New Roman" w:hAnsi="Times New Roman"/>
                <w:color w:val="000000" w:themeColor="text1"/>
                <w:rPrChange w:id="1294" w:author="陳佳宜資訊部資訊安全處" w:date="2024-08-28T09:54:00Z" w16du:dateUtc="2024-08-28T01:54:00Z">
                  <w:rPr>
                    <w:rFonts w:ascii="Times New Roman" w:hAnsi="Times New Roman"/>
                  </w:rPr>
                </w:rPrChange>
              </w:rPr>
              <w:t>區之個人電腦</w:t>
            </w:r>
          </w:p>
        </w:tc>
      </w:tr>
    </w:tbl>
    <w:p w14:paraId="0606F0C0" w14:textId="5E5D05AC" w:rsidR="004355B7" w:rsidRPr="00872772" w:rsidRDefault="004355B7" w:rsidP="00CF1756">
      <w:pPr>
        <w:pStyle w:val="5"/>
        <w:rPr>
          <w:color w:val="000000" w:themeColor="text1"/>
          <w:rPrChange w:id="1295" w:author="陳佳宜資訊部資訊安全處" w:date="2024-08-28T09:54:00Z" w16du:dateUtc="2024-08-28T01:54:00Z">
            <w:rPr/>
          </w:rPrChange>
        </w:rPr>
      </w:pPr>
      <w:r w:rsidRPr="00872772">
        <w:rPr>
          <w:color w:val="000000" w:themeColor="text1"/>
          <w:rPrChange w:id="1296" w:author="陳佳宜資訊部資訊安全處" w:date="2024-08-28T09:54:00Z" w16du:dateUtc="2024-08-28T01:54:00Z">
            <w:rPr/>
          </w:rPrChange>
        </w:rPr>
        <w:t>硬體資訊資產價值判斷標準：</w:t>
      </w:r>
    </w:p>
    <w:tbl>
      <w:tblPr>
        <w:tblW w:w="8209" w:type="dxa"/>
        <w:tblInd w:w="170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1701"/>
        <w:gridCol w:w="1899"/>
        <w:gridCol w:w="1899"/>
        <w:gridCol w:w="1900"/>
        <w:gridCol w:w="810"/>
      </w:tblGrid>
      <w:tr w:rsidR="00872772" w:rsidRPr="00872772" w14:paraId="43CE6C80" w14:textId="77777777" w:rsidTr="00BE7486">
        <w:tc>
          <w:tcPr>
            <w:tcW w:w="1701" w:type="dxa"/>
            <w:tcBorders>
              <w:top w:val="single" w:sz="12" w:space="0" w:color="auto"/>
              <w:left w:val="single" w:sz="12" w:space="0" w:color="auto"/>
              <w:bottom w:val="single" w:sz="4" w:space="0" w:color="auto"/>
              <w:right w:val="single" w:sz="4" w:space="0" w:color="auto"/>
            </w:tcBorders>
            <w:shd w:val="clear" w:color="auto" w:fill="FFFF99"/>
            <w:vAlign w:val="center"/>
          </w:tcPr>
          <w:p w14:paraId="534E9944" w14:textId="77777777" w:rsidR="004355B7" w:rsidRPr="00872772" w:rsidRDefault="004355B7" w:rsidP="00601725">
            <w:pPr>
              <w:pStyle w:val="aa"/>
              <w:rPr>
                <w:rFonts w:ascii="Times New Roman" w:hAnsi="Times New Roman" w:cs="Times New Roman"/>
                <w:color w:val="000000" w:themeColor="text1"/>
                <w:rPrChange w:id="1297"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298" w:author="陳佳宜資訊部資訊安全處" w:date="2024-08-28T09:54:00Z" w16du:dateUtc="2024-08-28T01:54:00Z">
                  <w:rPr>
                    <w:rFonts w:ascii="Times New Roman" w:hAnsi="Times New Roman" w:cs="Times New Roman"/>
                  </w:rPr>
                </w:rPrChange>
              </w:rPr>
              <w:t>類別</w:t>
            </w:r>
            <w:r w:rsidRPr="00872772">
              <w:rPr>
                <w:rFonts w:ascii="Times New Roman" w:hAnsi="Times New Roman" w:cs="Times New Roman"/>
                <w:color w:val="000000" w:themeColor="text1"/>
                <w:rPrChange w:id="1299" w:author="陳佳宜資訊部資訊安全處" w:date="2024-08-28T09:54:00Z" w16du:dateUtc="2024-08-28T01:54:00Z">
                  <w:rPr>
                    <w:rFonts w:ascii="Times New Roman" w:hAnsi="Times New Roman" w:cs="Times New Roman"/>
                  </w:rPr>
                </w:rPrChange>
              </w:rPr>
              <w:t>/</w:t>
            </w:r>
            <w:r w:rsidRPr="00872772">
              <w:rPr>
                <w:rFonts w:ascii="Times New Roman" w:hAnsi="Times New Roman" w:cs="Times New Roman"/>
                <w:color w:val="000000" w:themeColor="text1"/>
                <w:rPrChange w:id="1300" w:author="陳佳宜資訊部資訊安全處" w:date="2024-08-28T09:54:00Z" w16du:dateUtc="2024-08-28T01:54:00Z">
                  <w:rPr>
                    <w:rFonts w:ascii="Times New Roman" w:hAnsi="Times New Roman" w:cs="Times New Roman"/>
                  </w:rPr>
                </w:rPrChange>
              </w:rPr>
              <w:t>價值</w:t>
            </w:r>
          </w:p>
        </w:tc>
        <w:tc>
          <w:tcPr>
            <w:tcW w:w="1899" w:type="dxa"/>
            <w:tcBorders>
              <w:top w:val="single" w:sz="12" w:space="0" w:color="auto"/>
              <w:left w:val="single" w:sz="4" w:space="0" w:color="auto"/>
              <w:bottom w:val="single" w:sz="4" w:space="0" w:color="auto"/>
              <w:right w:val="single" w:sz="4" w:space="0" w:color="auto"/>
            </w:tcBorders>
            <w:shd w:val="clear" w:color="auto" w:fill="FFFF99"/>
            <w:vAlign w:val="center"/>
          </w:tcPr>
          <w:p w14:paraId="095AA34B" w14:textId="77777777" w:rsidR="004355B7" w:rsidRPr="00872772" w:rsidRDefault="004355B7" w:rsidP="00601725">
            <w:pPr>
              <w:pStyle w:val="aa"/>
              <w:rPr>
                <w:rFonts w:ascii="Times New Roman" w:hAnsi="Times New Roman" w:cs="Times New Roman"/>
                <w:color w:val="000000" w:themeColor="text1"/>
                <w:rPrChange w:id="1301"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302" w:author="陳佳宜資訊部資訊安全處" w:date="2024-08-28T09:54:00Z" w16du:dateUtc="2024-08-28T01:54:00Z">
                  <w:rPr>
                    <w:rFonts w:ascii="Times New Roman" w:hAnsi="Times New Roman" w:cs="Times New Roman"/>
                  </w:rPr>
                </w:rPrChange>
              </w:rPr>
              <w:t>3</w:t>
            </w:r>
          </w:p>
        </w:tc>
        <w:tc>
          <w:tcPr>
            <w:tcW w:w="1899" w:type="dxa"/>
            <w:tcBorders>
              <w:top w:val="single" w:sz="12" w:space="0" w:color="auto"/>
              <w:left w:val="single" w:sz="4" w:space="0" w:color="auto"/>
              <w:bottom w:val="single" w:sz="4" w:space="0" w:color="auto"/>
              <w:right w:val="single" w:sz="4" w:space="0" w:color="auto"/>
            </w:tcBorders>
            <w:shd w:val="clear" w:color="auto" w:fill="FFFF99"/>
            <w:vAlign w:val="center"/>
          </w:tcPr>
          <w:p w14:paraId="753722B3" w14:textId="77777777" w:rsidR="004355B7" w:rsidRPr="00872772" w:rsidRDefault="004355B7" w:rsidP="00601725">
            <w:pPr>
              <w:pStyle w:val="aa"/>
              <w:rPr>
                <w:rFonts w:ascii="Times New Roman" w:hAnsi="Times New Roman" w:cs="Times New Roman"/>
                <w:color w:val="000000" w:themeColor="text1"/>
                <w:rPrChange w:id="1303"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304" w:author="陳佳宜資訊部資訊安全處" w:date="2024-08-28T09:54:00Z" w16du:dateUtc="2024-08-28T01:54:00Z">
                  <w:rPr>
                    <w:rFonts w:ascii="Times New Roman" w:hAnsi="Times New Roman" w:cs="Times New Roman"/>
                  </w:rPr>
                </w:rPrChange>
              </w:rPr>
              <w:t>2</w:t>
            </w:r>
          </w:p>
        </w:tc>
        <w:tc>
          <w:tcPr>
            <w:tcW w:w="1900" w:type="dxa"/>
            <w:tcBorders>
              <w:top w:val="single" w:sz="12" w:space="0" w:color="auto"/>
              <w:left w:val="single" w:sz="4" w:space="0" w:color="auto"/>
              <w:bottom w:val="single" w:sz="4" w:space="0" w:color="auto"/>
              <w:right w:val="single" w:sz="4" w:space="0" w:color="auto"/>
            </w:tcBorders>
            <w:shd w:val="clear" w:color="auto" w:fill="FFFF99"/>
            <w:vAlign w:val="center"/>
          </w:tcPr>
          <w:p w14:paraId="5F3B1E8B" w14:textId="77777777" w:rsidR="004355B7" w:rsidRPr="00872772" w:rsidRDefault="004355B7" w:rsidP="00601725">
            <w:pPr>
              <w:pStyle w:val="aa"/>
              <w:rPr>
                <w:rFonts w:ascii="Times New Roman" w:hAnsi="Times New Roman" w:cs="Times New Roman"/>
                <w:color w:val="000000" w:themeColor="text1"/>
                <w:rPrChange w:id="1305"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306" w:author="陳佳宜資訊部資訊安全處" w:date="2024-08-28T09:54:00Z" w16du:dateUtc="2024-08-28T01:54:00Z">
                  <w:rPr>
                    <w:rFonts w:ascii="Times New Roman" w:hAnsi="Times New Roman" w:cs="Times New Roman"/>
                  </w:rPr>
                </w:rPrChange>
              </w:rPr>
              <w:t>1</w:t>
            </w:r>
          </w:p>
        </w:tc>
        <w:tc>
          <w:tcPr>
            <w:tcW w:w="810" w:type="dxa"/>
            <w:tcBorders>
              <w:top w:val="single" w:sz="12" w:space="0" w:color="auto"/>
              <w:left w:val="single" w:sz="4" w:space="0" w:color="auto"/>
              <w:bottom w:val="single" w:sz="4" w:space="0" w:color="auto"/>
              <w:right w:val="single" w:sz="12" w:space="0" w:color="auto"/>
            </w:tcBorders>
            <w:shd w:val="clear" w:color="auto" w:fill="FFFF99"/>
            <w:vAlign w:val="center"/>
          </w:tcPr>
          <w:p w14:paraId="7A0F9B86" w14:textId="77777777" w:rsidR="004355B7" w:rsidRPr="00872772" w:rsidRDefault="004355B7" w:rsidP="00601725">
            <w:pPr>
              <w:pStyle w:val="aa"/>
              <w:rPr>
                <w:rFonts w:ascii="Times New Roman" w:hAnsi="Times New Roman" w:cs="Times New Roman"/>
                <w:color w:val="000000" w:themeColor="text1"/>
                <w:rPrChange w:id="1307"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308" w:author="陳佳宜資訊部資訊安全處" w:date="2024-08-28T09:54:00Z" w16du:dateUtc="2024-08-28T01:54:00Z">
                  <w:rPr>
                    <w:rFonts w:ascii="Times New Roman" w:hAnsi="Times New Roman" w:cs="Times New Roman"/>
                  </w:rPr>
                </w:rPrChange>
              </w:rPr>
              <w:t>備註</w:t>
            </w:r>
          </w:p>
        </w:tc>
      </w:tr>
      <w:tr w:rsidR="00872772" w:rsidRPr="00872772" w14:paraId="41F1AAC8" w14:textId="77777777" w:rsidTr="00BE7486">
        <w:tc>
          <w:tcPr>
            <w:tcW w:w="1701" w:type="dxa"/>
            <w:tcBorders>
              <w:top w:val="single" w:sz="4" w:space="0" w:color="auto"/>
              <w:left w:val="single" w:sz="12" w:space="0" w:color="auto"/>
              <w:bottom w:val="single" w:sz="12" w:space="0" w:color="auto"/>
              <w:right w:val="single" w:sz="4" w:space="0" w:color="auto"/>
            </w:tcBorders>
            <w:shd w:val="clear" w:color="auto" w:fill="auto"/>
            <w:vAlign w:val="center"/>
          </w:tcPr>
          <w:p w14:paraId="6125380D" w14:textId="77777777" w:rsidR="00D8689C" w:rsidRPr="00872772" w:rsidRDefault="00D8689C" w:rsidP="00B07BD4">
            <w:pPr>
              <w:pStyle w:val="-0"/>
              <w:rPr>
                <w:rFonts w:ascii="Times New Roman" w:hAnsi="Times New Roman" w:cs="Times New Roman"/>
                <w:b/>
                <w:bCs/>
                <w:color w:val="000000" w:themeColor="text1"/>
                <w:rPrChange w:id="1309"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310" w:author="陳佳宜資訊部資訊安全處" w:date="2024-08-28T09:54:00Z" w16du:dateUtc="2024-08-28T01:54:00Z">
                  <w:rPr>
                    <w:rFonts w:ascii="Times New Roman" w:hAnsi="Times New Roman" w:cs="Times New Roman"/>
                    <w:b/>
                    <w:bCs/>
                  </w:rPr>
                </w:rPrChange>
              </w:rPr>
              <w:t>Availability</w:t>
            </w:r>
          </w:p>
        </w:tc>
        <w:tc>
          <w:tcPr>
            <w:tcW w:w="1899" w:type="dxa"/>
            <w:tcBorders>
              <w:top w:val="single" w:sz="4" w:space="0" w:color="auto"/>
              <w:left w:val="single" w:sz="4" w:space="0" w:color="auto"/>
              <w:bottom w:val="single" w:sz="12" w:space="0" w:color="auto"/>
              <w:right w:val="single" w:sz="4" w:space="0" w:color="auto"/>
            </w:tcBorders>
            <w:shd w:val="clear" w:color="auto" w:fill="auto"/>
            <w:vAlign w:val="center"/>
          </w:tcPr>
          <w:p w14:paraId="6BE4247C" w14:textId="77777777" w:rsidR="00D8689C" w:rsidRPr="00872772" w:rsidRDefault="00D8689C" w:rsidP="0042563A">
            <w:pPr>
              <w:pStyle w:val="-11"/>
              <w:widowControl w:val="0"/>
              <w:adjustRightInd w:val="0"/>
              <w:textAlignment w:val="baseline"/>
              <w:rPr>
                <w:rFonts w:ascii="Times New Roman" w:hAnsi="Times New Roman"/>
                <w:color w:val="000000" w:themeColor="text1"/>
                <w:rPrChange w:id="131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312" w:author="陳佳宜資訊部資訊安全處" w:date="2024-08-28T09:54:00Z" w16du:dateUtc="2024-08-28T01:54:00Z">
                  <w:rPr>
                    <w:rFonts w:ascii="Times New Roman" w:hAnsi="Times New Roman"/>
                  </w:rPr>
                </w:rPrChange>
              </w:rPr>
              <w:t>電腦處理交易不得中斷，有異地備援需求。</w:t>
            </w:r>
          </w:p>
        </w:tc>
        <w:tc>
          <w:tcPr>
            <w:tcW w:w="1899" w:type="dxa"/>
            <w:tcBorders>
              <w:top w:val="single" w:sz="4" w:space="0" w:color="auto"/>
              <w:left w:val="single" w:sz="4" w:space="0" w:color="auto"/>
              <w:bottom w:val="single" w:sz="12" w:space="0" w:color="auto"/>
              <w:right w:val="single" w:sz="4" w:space="0" w:color="auto"/>
            </w:tcBorders>
            <w:shd w:val="clear" w:color="auto" w:fill="auto"/>
            <w:vAlign w:val="center"/>
          </w:tcPr>
          <w:p w14:paraId="2A589A1E" w14:textId="77777777" w:rsidR="00D8689C" w:rsidRPr="00872772" w:rsidRDefault="00D8689C" w:rsidP="0042563A">
            <w:pPr>
              <w:pStyle w:val="-11"/>
              <w:widowControl w:val="0"/>
              <w:adjustRightInd w:val="0"/>
              <w:textAlignment w:val="baseline"/>
              <w:rPr>
                <w:rFonts w:ascii="Times New Roman" w:hAnsi="Times New Roman"/>
                <w:color w:val="000000" w:themeColor="text1"/>
                <w:rPrChange w:id="131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314" w:author="陳佳宜資訊部資訊安全處" w:date="2024-08-28T09:54:00Z" w16du:dateUtc="2024-08-28T01:54:00Z">
                  <w:rPr>
                    <w:rFonts w:ascii="Times New Roman" w:hAnsi="Times New Roman"/>
                  </w:rPr>
                </w:rPrChange>
              </w:rPr>
              <w:t>中斷可容忍時間為</w:t>
            </w:r>
            <w:r w:rsidRPr="00872772">
              <w:rPr>
                <w:rFonts w:ascii="Times New Roman" w:hAnsi="Times New Roman"/>
                <w:color w:val="000000" w:themeColor="text1"/>
                <w:rPrChange w:id="1315" w:author="陳佳宜資訊部資訊安全處" w:date="2024-08-28T09:54:00Z" w16du:dateUtc="2024-08-28T01:54:00Z">
                  <w:rPr>
                    <w:rFonts w:ascii="Times New Roman" w:hAnsi="Times New Roman"/>
                  </w:rPr>
                </w:rPrChange>
              </w:rPr>
              <w:t>1</w:t>
            </w:r>
            <w:r w:rsidRPr="00872772">
              <w:rPr>
                <w:rFonts w:ascii="Times New Roman" w:hAnsi="Times New Roman"/>
                <w:color w:val="000000" w:themeColor="text1"/>
                <w:rPrChange w:id="1316" w:author="陳佳宜資訊部資訊安全處" w:date="2024-08-28T09:54:00Z" w16du:dateUtc="2024-08-28T01:54:00Z">
                  <w:rPr>
                    <w:rFonts w:ascii="Times New Roman" w:hAnsi="Times New Roman"/>
                  </w:rPr>
                </w:rPrChange>
              </w:rPr>
              <w:t>個營業日以下，有每日備份的需求</w:t>
            </w:r>
          </w:p>
        </w:tc>
        <w:tc>
          <w:tcPr>
            <w:tcW w:w="1900" w:type="dxa"/>
            <w:tcBorders>
              <w:top w:val="single" w:sz="4" w:space="0" w:color="auto"/>
              <w:left w:val="single" w:sz="4" w:space="0" w:color="auto"/>
              <w:bottom w:val="single" w:sz="12" w:space="0" w:color="auto"/>
              <w:right w:val="single" w:sz="4" w:space="0" w:color="auto"/>
            </w:tcBorders>
            <w:shd w:val="clear" w:color="auto" w:fill="auto"/>
            <w:vAlign w:val="center"/>
          </w:tcPr>
          <w:p w14:paraId="241D281F" w14:textId="77777777" w:rsidR="00D8689C" w:rsidRPr="00872772" w:rsidRDefault="00D8689C" w:rsidP="0042563A">
            <w:pPr>
              <w:pStyle w:val="-11"/>
              <w:widowControl w:val="0"/>
              <w:adjustRightInd w:val="0"/>
              <w:textAlignment w:val="baseline"/>
              <w:rPr>
                <w:rFonts w:ascii="Times New Roman" w:hAnsi="Times New Roman"/>
                <w:color w:val="000000" w:themeColor="text1"/>
                <w:rPrChange w:id="131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318" w:author="陳佳宜資訊部資訊安全處" w:date="2024-08-28T09:54:00Z" w16du:dateUtc="2024-08-28T01:54:00Z">
                  <w:rPr>
                    <w:rFonts w:ascii="Times New Roman" w:hAnsi="Times New Roman"/>
                  </w:rPr>
                </w:rPrChange>
              </w:rPr>
              <w:t>中斷可容忍時間為</w:t>
            </w:r>
            <w:r w:rsidRPr="00872772">
              <w:rPr>
                <w:rFonts w:ascii="Times New Roman" w:hAnsi="Times New Roman"/>
                <w:color w:val="000000" w:themeColor="text1"/>
                <w:rPrChange w:id="1319" w:author="陳佳宜資訊部資訊安全處" w:date="2024-08-28T09:54:00Z" w16du:dateUtc="2024-08-28T01:54:00Z">
                  <w:rPr>
                    <w:rFonts w:ascii="Times New Roman" w:hAnsi="Times New Roman"/>
                  </w:rPr>
                </w:rPrChange>
              </w:rPr>
              <w:t>1</w:t>
            </w:r>
            <w:r w:rsidRPr="00872772">
              <w:rPr>
                <w:rFonts w:ascii="Times New Roman" w:hAnsi="Times New Roman"/>
                <w:color w:val="000000" w:themeColor="text1"/>
                <w:rPrChange w:id="1320" w:author="陳佳宜資訊部資訊安全處" w:date="2024-08-28T09:54:00Z" w16du:dateUtc="2024-08-28T01:54:00Z">
                  <w:rPr>
                    <w:rFonts w:ascii="Times New Roman" w:hAnsi="Times New Roman"/>
                  </w:rPr>
                </w:rPrChange>
              </w:rPr>
              <w:t>個營業日以上</w:t>
            </w:r>
          </w:p>
        </w:tc>
        <w:tc>
          <w:tcPr>
            <w:tcW w:w="810" w:type="dxa"/>
            <w:tcBorders>
              <w:top w:val="single" w:sz="4" w:space="0" w:color="auto"/>
              <w:left w:val="single" w:sz="4" w:space="0" w:color="auto"/>
              <w:bottom w:val="single" w:sz="12" w:space="0" w:color="auto"/>
              <w:right w:val="single" w:sz="12" w:space="0" w:color="auto"/>
            </w:tcBorders>
            <w:shd w:val="clear" w:color="auto" w:fill="auto"/>
            <w:vAlign w:val="center"/>
          </w:tcPr>
          <w:p w14:paraId="0D990215" w14:textId="77777777" w:rsidR="00D8689C" w:rsidRPr="00872772" w:rsidRDefault="00D8689C" w:rsidP="0042563A">
            <w:pPr>
              <w:pStyle w:val="-11"/>
              <w:widowControl w:val="0"/>
              <w:adjustRightInd w:val="0"/>
              <w:textAlignment w:val="baseline"/>
              <w:rPr>
                <w:rFonts w:ascii="Times New Roman" w:hAnsi="Times New Roman"/>
                <w:color w:val="000000" w:themeColor="text1"/>
                <w:rPrChange w:id="1321" w:author="陳佳宜資訊部資訊安全處" w:date="2024-08-28T09:54:00Z" w16du:dateUtc="2024-08-28T01:54:00Z">
                  <w:rPr>
                    <w:rFonts w:ascii="Times New Roman" w:hAnsi="Times New Roman"/>
                  </w:rPr>
                </w:rPrChange>
              </w:rPr>
            </w:pPr>
          </w:p>
        </w:tc>
      </w:tr>
    </w:tbl>
    <w:p w14:paraId="2D3B6FDB" w14:textId="77777777" w:rsidR="008C37E0" w:rsidRPr="00872772" w:rsidRDefault="008C37E0" w:rsidP="00CF1756">
      <w:pPr>
        <w:pStyle w:val="5"/>
        <w:rPr>
          <w:color w:val="000000" w:themeColor="text1"/>
          <w:rPrChange w:id="1322" w:author="陳佳宜資訊部資訊安全處" w:date="2024-08-28T09:54:00Z" w16du:dateUtc="2024-08-28T01:54:00Z">
            <w:rPr/>
          </w:rPrChange>
        </w:rPr>
        <w:sectPr w:rsidR="008C37E0" w:rsidRPr="00872772" w:rsidSect="00E62CF0">
          <w:headerReference w:type="default" r:id="rId15"/>
          <w:footerReference w:type="default" r:id="rId16"/>
          <w:headerReference w:type="first" r:id="rId17"/>
          <w:pgSz w:w="11906" w:h="16838" w:code="9"/>
          <w:pgMar w:top="1440" w:right="1080" w:bottom="1440" w:left="1080" w:header="454" w:footer="454" w:gutter="0"/>
          <w:cols w:space="425"/>
          <w:titlePg/>
          <w:docGrid w:linePitch="360"/>
        </w:sectPr>
      </w:pPr>
    </w:p>
    <w:p w14:paraId="6F319B9C" w14:textId="77777777" w:rsidR="004355B7" w:rsidRPr="00872772" w:rsidRDefault="004355B7" w:rsidP="00CF1756">
      <w:pPr>
        <w:pStyle w:val="5"/>
        <w:rPr>
          <w:color w:val="000000" w:themeColor="text1"/>
          <w:rPrChange w:id="1325" w:author="陳佳宜資訊部資訊安全處" w:date="2024-08-28T09:54:00Z" w16du:dateUtc="2024-08-28T01:54:00Z">
            <w:rPr/>
          </w:rPrChange>
        </w:rPr>
      </w:pPr>
      <w:r w:rsidRPr="00872772">
        <w:rPr>
          <w:color w:val="000000" w:themeColor="text1"/>
          <w:rPrChange w:id="1326" w:author="陳佳宜資訊部資訊安全處" w:date="2024-08-28T09:54:00Z" w16du:dateUtc="2024-08-28T01:54:00Z">
            <w:rPr/>
          </w:rPrChange>
        </w:rPr>
        <w:lastRenderedPageBreak/>
        <w:t>硬體資產之管理</w:t>
      </w:r>
      <w:r w:rsidR="00D36AEB" w:rsidRPr="00872772">
        <w:rPr>
          <w:color w:val="000000" w:themeColor="text1"/>
          <w:rPrChange w:id="1327" w:author="陳佳宜資訊部資訊安全處" w:date="2024-08-28T09:54:00Z" w16du:dateUtc="2024-08-28T01:54:00Z">
            <w:rPr/>
          </w:rPrChange>
        </w:rPr>
        <w:t>：</w:t>
      </w:r>
    </w:p>
    <w:tbl>
      <w:tblPr>
        <w:tblW w:w="13780" w:type="dxa"/>
        <w:tblCellMar>
          <w:left w:w="28" w:type="dxa"/>
          <w:right w:w="28" w:type="dxa"/>
        </w:tblCellMar>
        <w:tblLook w:val="04A0" w:firstRow="1" w:lastRow="0" w:firstColumn="1" w:lastColumn="0" w:noHBand="0" w:noVBand="1"/>
      </w:tblPr>
      <w:tblGrid>
        <w:gridCol w:w="740"/>
        <w:gridCol w:w="2240"/>
        <w:gridCol w:w="3820"/>
        <w:gridCol w:w="2040"/>
        <w:gridCol w:w="2040"/>
        <w:gridCol w:w="2900"/>
      </w:tblGrid>
      <w:tr w:rsidR="00872772" w:rsidRPr="00872772" w14:paraId="28E2FFB4" w14:textId="77777777" w:rsidTr="008C37E0">
        <w:trPr>
          <w:trHeight w:val="630"/>
        </w:trPr>
        <w:tc>
          <w:tcPr>
            <w:tcW w:w="2980"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859E1C5" w14:textId="77777777" w:rsidR="008C37E0" w:rsidRPr="00872772" w:rsidRDefault="008C37E0" w:rsidP="008C37E0">
            <w:pPr>
              <w:widowControl/>
              <w:adjustRightInd/>
              <w:spacing w:line="240" w:lineRule="auto"/>
              <w:jc w:val="center"/>
              <w:textAlignment w:val="auto"/>
              <w:rPr>
                <w:rFonts w:eastAsia="標楷體"/>
                <w:b/>
                <w:bCs/>
                <w:color w:val="000000" w:themeColor="text1"/>
                <w:sz w:val="22"/>
                <w:szCs w:val="22"/>
                <w:rPrChange w:id="1328"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329" w:author="陳佳宜資訊部資訊安全處" w:date="2024-08-28T09:54:00Z" w16du:dateUtc="2024-08-28T01:54:00Z">
                  <w:rPr>
                    <w:rFonts w:eastAsia="標楷體"/>
                    <w:b/>
                    <w:bCs/>
                    <w:color w:val="000000"/>
                    <w:sz w:val="22"/>
                    <w:szCs w:val="22"/>
                  </w:rPr>
                </w:rPrChange>
              </w:rPr>
              <w:t>硬體產之管理控管說明</w:t>
            </w:r>
          </w:p>
        </w:tc>
        <w:tc>
          <w:tcPr>
            <w:tcW w:w="3820" w:type="dxa"/>
            <w:tcBorders>
              <w:top w:val="single" w:sz="4" w:space="0" w:color="auto"/>
              <w:left w:val="nil"/>
              <w:bottom w:val="single" w:sz="4" w:space="0" w:color="auto"/>
              <w:right w:val="single" w:sz="4" w:space="0" w:color="auto"/>
            </w:tcBorders>
            <w:shd w:val="clear" w:color="000000" w:fill="D9D9D9"/>
            <w:noWrap/>
            <w:vAlign w:val="center"/>
            <w:hideMark/>
          </w:tcPr>
          <w:p w14:paraId="5B373056" w14:textId="77777777" w:rsidR="008C37E0" w:rsidRPr="00872772" w:rsidRDefault="008C37E0" w:rsidP="008C37E0">
            <w:pPr>
              <w:widowControl/>
              <w:adjustRightInd/>
              <w:spacing w:line="240" w:lineRule="auto"/>
              <w:jc w:val="center"/>
              <w:textAlignment w:val="auto"/>
              <w:rPr>
                <w:rFonts w:eastAsia="標楷體"/>
                <w:b/>
                <w:bCs/>
                <w:color w:val="000000" w:themeColor="text1"/>
                <w:sz w:val="22"/>
                <w:szCs w:val="22"/>
                <w:rPrChange w:id="1330"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331" w:author="陳佳宜資訊部資訊安全處" w:date="2024-08-28T09:54:00Z" w16du:dateUtc="2024-08-28T01:54:00Z">
                  <w:rPr>
                    <w:rFonts w:eastAsia="標楷體"/>
                    <w:b/>
                    <w:bCs/>
                    <w:color w:val="000000"/>
                    <w:sz w:val="22"/>
                    <w:szCs w:val="22"/>
                  </w:rPr>
                </w:rPrChange>
              </w:rPr>
              <w:t>存取控制</w:t>
            </w:r>
          </w:p>
        </w:tc>
        <w:tc>
          <w:tcPr>
            <w:tcW w:w="2040" w:type="dxa"/>
            <w:tcBorders>
              <w:top w:val="single" w:sz="4" w:space="0" w:color="auto"/>
              <w:left w:val="nil"/>
              <w:bottom w:val="single" w:sz="4" w:space="0" w:color="auto"/>
              <w:right w:val="single" w:sz="4" w:space="0" w:color="auto"/>
            </w:tcBorders>
            <w:shd w:val="clear" w:color="000000" w:fill="D9D9D9"/>
            <w:noWrap/>
            <w:vAlign w:val="center"/>
            <w:hideMark/>
          </w:tcPr>
          <w:p w14:paraId="6F46310D" w14:textId="77777777" w:rsidR="008C37E0" w:rsidRPr="00872772" w:rsidRDefault="008C37E0" w:rsidP="008C37E0">
            <w:pPr>
              <w:widowControl/>
              <w:adjustRightInd/>
              <w:spacing w:line="240" w:lineRule="auto"/>
              <w:jc w:val="center"/>
              <w:textAlignment w:val="auto"/>
              <w:rPr>
                <w:rFonts w:eastAsia="標楷體"/>
                <w:b/>
                <w:bCs/>
                <w:color w:val="000000" w:themeColor="text1"/>
                <w:sz w:val="22"/>
                <w:szCs w:val="22"/>
                <w:rPrChange w:id="1332"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333" w:author="陳佳宜資訊部資訊安全處" w:date="2024-08-28T09:54:00Z" w16du:dateUtc="2024-08-28T01:54:00Z">
                  <w:rPr>
                    <w:rFonts w:eastAsia="標楷體"/>
                    <w:b/>
                    <w:bCs/>
                    <w:color w:val="000000"/>
                    <w:sz w:val="22"/>
                    <w:szCs w:val="22"/>
                  </w:rPr>
                </w:rPrChange>
              </w:rPr>
              <w:t>存放與保管</w:t>
            </w:r>
          </w:p>
        </w:tc>
        <w:tc>
          <w:tcPr>
            <w:tcW w:w="2040" w:type="dxa"/>
            <w:tcBorders>
              <w:top w:val="single" w:sz="4" w:space="0" w:color="auto"/>
              <w:left w:val="nil"/>
              <w:bottom w:val="single" w:sz="4" w:space="0" w:color="auto"/>
              <w:right w:val="single" w:sz="4" w:space="0" w:color="auto"/>
            </w:tcBorders>
            <w:shd w:val="clear" w:color="000000" w:fill="D9D9D9"/>
            <w:noWrap/>
            <w:vAlign w:val="center"/>
            <w:hideMark/>
          </w:tcPr>
          <w:p w14:paraId="72D4A972" w14:textId="77777777" w:rsidR="008C37E0" w:rsidRPr="00872772" w:rsidRDefault="008C37E0" w:rsidP="008C37E0">
            <w:pPr>
              <w:widowControl/>
              <w:adjustRightInd/>
              <w:spacing w:line="240" w:lineRule="auto"/>
              <w:jc w:val="center"/>
              <w:textAlignment w:val="auto"/>
              <w:rPr>
                <w:rFonts w:eastAsia="標楷體"/>
                <w:b/>
                <w:bCs/>
                <w:color w:val="000000" w:themeColor="text1"/>
                <w:sz w:val="22"/>
                <w:szCs w:val="22"/>
                <w:rPrChange w:id="1334"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335" w:author="陳佳宜資訊部資訊安全處" w:date="2024-08-28T09:54:00Z" w16du:dateUtc="2024-08-28T01:54:00Z">
                  <w:rPr>
                    <w:rFonts w:eastAsia="標楷體"/>
                    <w:b/>
                    <w:bCs/>
                    <w:color w:val="000000"/>
                    <w:sz w:val="22"/>
                    <w:szCs w:val="22"/>
                  </w:rPr>
                </w:rPrChange>
              </w:rPr>
              <w:t>備援</w:t>
            </w:r>
          </w:p>
        </w:tc>
        <w:tc>
          <w:tcPr>
            <w:tcW w:w="2900" w:type="dxa"/>
            <w:tcBorders>
              <w:top w:val="single" w:sz="4" w:space="0" w:color="auto"/>
              <w:left w:val="nil"/>
              <w:bottom w:val="single" w:sz="4" w:space="0" w:color="auto"/>
              <w:right w:val="single" w:sz="4" w:space="0" w:color="auto"/>
            </w:tcBorders>
            <w:shd w:val="clear" w:color="000000" w:fill="D9D9D9"/>
            <w:noWrap/>
            <w:vAlign w:val="center"/>
            <w:hideMark/>
          </w:tcPr>
          <w:p w14:paraId="63755FA4" w14:textId="77777777" w:rsidR="008C37E0" w:rsidRPr="00872772" w:rsidRDefault="008C37E0" w:rsidP="008C37E0">
            <w:pPr>
              <w:widowControl/>
              <w:adjustRightInd/>
              <w:spacing w:line="240" w:lineRule="auto"/>
              <w:jc w:val="center"/>
              <w:textAlignment w:val="auto"/>
              <w:rPr>
                <w:rFonts w:eastAsia="標楷體"/>
                <w:b/>
                <w:bCs/>
                <w:color w:val="000000" w:themeColor="text1"/>
                <w:sz w:val="22"/>
                <w:szCs w:val="22"/>
                <w:rPrChange w:id="1336"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337" w:author="陳佳宜資訊部資訊安全處" w:date="2024-08-28T09:54:00Z" w16du:dateUtc="2024-08-28T01:54:00Z">
                  <w:rPr>
                    <w:rFonts w:eastAsia="標楷體"/>
                    <w:b/>
                    <w:bCs/>
                    <w:color w:val="000000"/>
                    <w:sz w:val="22"/>
                    <w:szCs w:val="22"/>
                  </w:rPr>
                </w:rPrChange>
              </w:rPr>
              <w:t>處份：</w:t>
            </w:r>
            <w:r w:rsidRPr="00872772">
              <w:rPr>
                <w:rFonts w:eastAsia="標楷體"/>
                <w:b/>
                <w:bCs/>
                <w:color w:val="000000" w:themeColor="text1"/>
                <w:sz w:val="22"/>
                <w:szCs w:val="22"/>
                <w:rPrChange w:id="1338" w:author="陳佳宜資訊部資訊安全處" w:date="2024-08-28T09:54:00Z" w16du:dateUtc="2024-08-28T01:54:00Z">
                  <w:rPr>
                    <w:rFonts w:eastAsia="標楷體"/>
                    <w:b/>
                    <w:bCs/>
                    <w:color w:val="000000"/>
                    <w:sz w:val="22"/>
                    <w:szCs w:val="22"/>
                  </w:rPr>
                </w:rPrChange>
              </w:rPr>
              <w:t>(</w:t>
            </w:r>
            <w:r w:rsidRPr="00872772">
              <w:rPr>
                <w:rFonts w:eastAsia="標楷體"/>
                <w:b/>
                <w:bCs/>
                <w:color w:val="000000" w:themeColor="text1"/>
                <w:sz w:val="22"/>
                <w:szCs w:val="22"/>
                <w:rPrChange w:id="1339" w:author="陳佳宜資訊部資訊安全處" w:date="2024-08-28T09:54:00Z" w16du:dateUtc="2024-08-28T01:54:00Z">
                  <w:rPr>
                    <w:rFonts w:eastAsia="標楷體"/>
                    <w:b/>
                    <w:bCs/>
                    <w:color w:val="000000"/>
                    <w:sz w:val="22"/>
                    <w:szCs w:val="22"/>
                  </w:rPr>
                </w:rPrChange>
              </w:rPr>
              <w:t>出售、移轉或報廢</w:t>
            </w:r>
            <w:r w:rsidRPr="00872772">
              <w:rPr>
                <w:rFonts w:eastAsia="標楷體"/>
                <w:b/>
                <w:bCs/>
                <w:color w:val="000000" w:themeColor="text1"/>
                <w:sz w:val="22"/>
                <w:szCs w:val="22"/>
                <w:rPrChange w:id="1340" w:author="陳佳宜資訊部資訊安全處" w:date="2024-08-28T09:54:00Z" w16du:dateUtc="2024-08-28T01:54:00Z">
                  <w:rPr>
                    <w:rFonts w:eastAsia="標楷體"/>
                    <w:b/>
                    <w:bCs/>
                    <w:color w:val="000000"/>
                    <w:sz w:val="22"/>
                    <w:szCs w:val="22"/>
                  </w:rPr>
                </w:rPrChange>
              </w:rPr>
              <w:t>)</w:t>
            </w:r>
          </w:p>
        </w:tc>
      </w:tr>
      <w:tr w:rsidR="00872772" w:rsidRPr="00872772" w14:paraId="65BCB77F" w14:textId="77777777" w:rsidTr="008C37E0">
        <w:trPr>
          <w:trHeight w:val="3190"/>
        </w:trPr>
        <w:tc>
          <w:tcPr>
            <w:tcW w:w="740" w:type="dxa"/>
            <w:tcBorders>
              <w:top w:val="nil"/>
              <w:left w:val="single" w:sz="4" w:space="0" w:color="auto"/>
              <w:bottom w:val="single" w:sz="4" w:space="0" w:color="auto"/>
              <w:right w:val="single" w:sz="4" w:space="0" w:color="auto"/>
            </w:tcBorders>
            <w:shd w:val="clear" w:color="000000" w:fill="FFFFFF"/>
            <w:vAlign w:val="center"/>
            <w:hideMark/>
          </w:tcPr>
          <w:p w14:paraId="2778702A" w14:textId="77777777" w:rsidR="008C37E0" w:rsidRPr="00872772" w:rsidRDefault="008C37E0" w:rsidP="008C37E0">
            <w:pPr>
              <w:widowControl/>
              <w:adjustRightInd/>
              <w:spacing w:line="240" w:lineRule="auto"/>
              <w:jc w:val="center"/>
              <w:textAlignment w:val="auto"/>
              <w:rPr>
                <w:rFonts w:eastAsia="標楷體"/>
                <w:color w:val="000000" w:themeColor="text1"/>
                <w:sz w:val="22"/>
                <w:szCs w:val="22"/>
                <w:rPrChange w:id="134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42" w:author="陳佳宜資訊部資訊安全處" w:date="2024-08-28T09:54:00Z" w16du:dateUtc="2024-08-28T01:54:00Z">
                  <w:rPr>
                    <w:rFonts w:eastAsia="標楷體"/>
                    <w:color w:val="000000"/>
                    <w:sz w:val="22"/>
                    <w:szCs w:val="22"/>
                  </w:rPr>
                </w:rPrChange>
              </w:rPr>
              <w:t>H1</w:t>
            </w:r>
          </w:p>
        </w:tc>
        <w:tc>
          <w:tcPr>
            <w:tcW w:w="2240" w:type="dxa"/>
            <w:tcBorders>
              <w:top w:val="nil"/>
              <w:left w:val="nil"/>
              <w:bottom w:val="single" w:sz="4" w:space="0" w:color="auto"/>
              <w:right w:val="single" w:sz="4" w:space="0" w:color="auto"/>
            </w:tcBorders>
            <w:shd w:val="clear" w:color="000000" w:fill="FFFFFF"/>
            <w:vAlign w:val="center"/>
            <w:hideMark/>
          </w:tcPr>
          <w:p w14:paraId="5273B194" w14:textId="39F9AB33" w:rsidR="008C37E0" w:rsidRPr="00872772" w:rsidRDefault="00D11A5D" w:rsidP="008C37E0">
            <w:pPr>
              <w:widowControl/>
              <w:adjustRightInd/>
              <w:spacing w:line="240" w:lineRule="auto"/>
              <w:textAlignment w:val="auto"/>
              <w:rPr>
                <w:rFonts w:eastAsia="標楷體"/>
                <w:color w:val="000000" w:themeColor="text1"/>
                <w:sz w:val="22"/>
                <w:szCs w:val="22"/>
                <w:rPrChange w:id="134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44" w:author="陳佳宜資訊部資訊安全處" w:date="2024-08-28T09:54:00Z" w16du:dateUtc="2024-08-28T01:54:00Z">
                  <w:rPr>
                    <w:rFonts w:eastAsia="標楷體"/>
                    <w:color w:val="000000"/>
                    <w:sz w:val="22"/>
                    <w:szCs w:val="22"/>
                  </w:rPr>
                </w:rPrChange>
              </w:rPr>
              <w:t>伺服器</w:t>
            </w:r>
            <w:r w:rsidRPr="00872772">
              <w:rPr>
                <w:rFonts w:eastAsia="標楷體"/>
                <w:color w:val="000000" w:themeColor="text1"/>
                <w:sz w:val="22"/>
                <w:szCs w:val="22"/>
                <w:rPrChange w:id="1345"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346" w:author="陳佳宜資訊部資訊安全處" w:date="2024-08-28T09:54:00Z" w16du:dateUtc="2024-08-28T01:54:00Z">
                  <w:rPr>
                    <w:rFonts w:eastAsia="標楷體"/>
                    <w:color w:val="000000"/>
                    <w:sz w:val="22"/>
                    <w:szCs w:val="22"/>
                  </w:rPr>
                </w:rPrChange>
              </w:rPr>
              <w:t>與營運直接相關</w:t>
            </w:r>
            <w:r w:rsidRPr="00872772">
              <w:rPr>
                <w:rFonts w:eastAsia="標楷體"/>
                <w:color w:val="000000" w:themeColor="text1"/>
                <w:sz w:val="22"/>
                <w:szCs w:val="22"/>
                <w:rPrChange w:id="1347" w:author="陳佳宜資訊部資訊安全處" w:date="2024-08-28T09:54:00Z" w16du:dateUtc="2024-08-28T01:54:00Z">
                  <w:rPr>
                    <w:rFonts w:eastAsia="標楷體"/>
                    <w:color w:val="000000"/>
                    <w:sz w:val="22"/>
                    <w:szCs w:val="22"/>
                  </w:rPr>
                </w:rPrChange>
              </w:rPr>
              <w:t>_</w:t>
            </w:r>
            <w:r w:rsidRPr="00872772">
              <w:rPr>
                <w:rFonts w:eastAsia="標楷體"/>
                <w:color w:val="000000" w:themeColor="text1"/>
                <w:sz w:val="22"/>
                <w:szCs w:val="22"/>
                <w:rPrChange w:id="1348" w:author="陳佳宜資訊部資訊安全處" w:date="2024-08-28T09:54:00Z" w16du:dateUtc="2024-08-28T01:54:00Z">
                  <w:rPr>
                    <w:rFonts w:eastAsia="標楷體"/>
                    <w:color w:val="000000"/>
                    <w:sz w:val="22"/>
                    <w:szCs w:val="22"/>
                  </w:rPr>
                </w:rPrChange>
              </w:rPr>
              <w:t>核心系統</w:t>
            </w:r>
            <w:r w:rsidR="008C37E0" w:rsidRPr="00872772">
              <w:rPr>
                <w:rFonts w:eastAsia="標楷體"/>
                <w:color w:val="000000" w:themeColor="text1"/>
                <w:sz w:val="22"/>
                <w:szCs w:val="22"/>
                <w:rPrChange w:id="1349" w:author="陳佳宜資訊部資訊安全處" w:date="2024-08-28T09:54:00Z" w16du:dateUtc="2024-08-28T01:54:00Z">
                  <w:rPr>
                    <w:rFonts w:eastAsia="標楷體"/>
                    <w:color w:val="000000"/>
                    <w:sz w:val="22"/>
                    <w:szCs w:val="22"/>
                  </w:rPr>
                </w:rPrChange>
              </w:rPr>
              <w:t xml:space="preserve"> </w:t>
            </w:r>
          </w:p>
        </w:tc>
        <w:tc>
          <w:tcPr>
            <w:tcW w:w="3820" w:type="dxa"/>
            <w:tcBorders>
              <w:top w:val="nil"/>
              <w:left w:val="nil"/>
              <w:bottom w:val="single" w:sz="4" w:space="0" w:color="auto"/>
              <w:right w:val="single" w:sz="4" w:space="0" w:color="auto"/>
            </w:tcBorders>
            <w:shd w:val="clear" w:color="auto" w:fill="auto"/>
            <w:vAlign w:val="center"/>
            <w:hideMark/>
          </w:tcPr>
          <w:p w14:paraId="3B706F0E"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5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51" w:author="陳佳宜資訊部資訊安全處" w:date="2024-08-28T09:54:00Z" w16du:dateUtc="2024-08-28T01:54:00Z">
                  <w:rPr>
                    <w:rFonts w:eastAsia="標楷體"/>
                    <w:color w:val="000000"/>
                    <w:sz w:val="22"/>
                    <w:szCs w:val="22"/>
                  </w:rPr>
                </w:rPrChange>
              </w:rPr>
              <w:t>只有獲得授權的人員及供應商，可以進入之機房或管制區域。</w:t>
            </w:r>
          </w:p>
        </w:tc>
        <w:tc>
          <w:tcPr>
            <w:tcW w:w="2040" w:type="dxa"/>
            <w:tcBorders>
              <w:top w:val="nil"/>
              <w:left w:val="nil"/>
              <w:bottom w:val="single" w:sz="4" w:space="0" w:color="auto"/>
              <w:right w:val="single" w:sz="4" w:space="0" w:color="auto"/>
            </w:tcBorders>
            <w:shd w:val="clear" w:color="auto" w:fill="auto"/>
            <w:vAlign w:val="center"/>
            <w:hideMark/>
          </w:tcPr>
          <w:p w14:paraId="63614254"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52"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53" w:author="陳佳宜資訊部資訊安全處" w:date="2024-08-28T09:54:00Z" w16du:dateUtc="2024-08-28T01:54:00Z">
                  <w:rPr>
                    <w:rFonts w:eastAsia="標楷體"/>
                    <w:color w:val="000000"/>
                    <w:sz w:val="22"/>
                    <w:szCs w:val="22"/>
                  </w:rPr>
                </w:rPrChange>
              </w:rPr>
              <w:t>應存放在具備門禁管制的管制區域。</w:t>
            </w:r>
            <w:r w:rsidRPr="00872772">
              <w:rPr>
                <w:rFonts w:eastAsia="標楷體"/>
                <w:color w:val="000000" w:themeColor="text1"/>
                <w:sz w:val="22"/>
                <w:szCs w:val="22"/>
                <w:rPrChange w:id="1354" w:author="陳佳宜資訊部資訊安全處" w:date="2024-08-28T09:54:00Z" w16du:dateUtc="2024-08-28T01:54:00Z">
                  <w:rPr>
                    <w:rFonts w:eastAsia="標楷體"/>
                    <w:color w:val="000000"/>
                    <w:sz w:val="22"/>
                    <w:szCs w:val="22"/>
                  </w:rPr>
                </w:rPrChange>
              </w:rPr>
              <w:br/>
            </w:r>
            <w:r w:rsidRPr="00872772">
              <w:rPr>
                <w:rFonts w:eastAsia="標楷體"/>
                <w:color w:val="000000" w:themeColor="text1"/>
                <w:sz w:val="22"/>
                <w:szCs w:val="22"/>
                <w:rPrChange w:id="1355" w:author="陳佳宜資訊部資訊安全處" w:date="2024-08-28T09:54:00Z" w16du:dateUtc="2024-08-28T01:54:00Z">
                  <w:rPr>
                    <w:rFonts w:eastAsia="標楷體"/>
                    <w:color w:val="000000"/>
                    <w:sz w:val="22"/>
                    <w:szCs w:val="22"/>
                  </w:rPr>
                </w:rPrChange>
              </w:rPr>
              <w:t>此管制區域應有溫溼度控制、煙霧偵測及消防等設備。</w:t>
            </w:r>
            <w:r w:rsidRPr="00872772">
              <w:rPr>
                <w:rFonts w:eastAsia="標楷體"/>
                <w:color w:val="000000" w:themeColor="text1"/>
                <w:sz w:val="22"/>
                <w:szCs w:val="22"/>
                <w:rPrChange w:id="1356" w:author="陳佳宜資訊部資訊安全處" w:date="2024-08-28T09:54:00Z" w16du:dateUtc="2024-08-28T01:54:00Z">
                  <w:rPr>
                    <w:rFonts w:eastAsia="標楷體"/>
                    <w:color w:val="000000"/>
                    <w:sz w:val="22"/>
                    <w:szCs w:val="22"/>
                  </w:rPr>
                </w:rPrChange>
              </w:rPr>
              <w:br/>
            </w:r>
            <w:r w:rsidRPr="00872772">
              <w:rPr>
                <w:rFonts w:eastAsia="標楷體"/>
                <w:color w:val="000000" w:themeColor="text1"/>
                <w:sz w:val="22"/>
                <w:szCs w:val="22"/>
                <w:rPrChange w:id="1357" w:author="陳佳宜資訊部資訊安全處" w:date="2024-08-28T09:54:00Z" w16du:dateUtc="2024-08-28T01:54:00Z">
                  <w:rPr>
                    <w:rFonts w:eastAsia="標楷體"/>
                    <w:color w:val="000000"/>
                    <w:sz w:val="22"/>
                    <w:szCs w:val="22"/>
                  </w:rPr>
                </w:rPrChange>
              </w:rPr>
              <w:t>資產應定期檢查與維護，並應投保適當之保險。</w:t>
            </w:r>
          </w:p>
        </w:tc>
        <w:tc>
          <w:tcPr>
            <w:tcW w:w="2040" w:type="dxa"/>
            <w:tcBorders>
              <w:top w:val="nil"/>
              <w:left w:val="nil"/>
              <w:bottom w:val="single" w:sz="4" w:space="0" w:color="auto"/>
              <w:right w:val="single" w:sz="4" w:space="0" w:color="auto"/>
            </w:tcBorders>
            <w:shd w:val="clear" w:color="auto" w:fill="auto"/>
            <w:vAlign w:val="bottom"/>
            <w:hideMark/>
          </w:tcPr>
          <w:p w14:paraId="253A6CFB"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58"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59" w:author="陳佳宜資訊部資訊安全處" w:date="2024-08-28T09:54:00Z" w16du:dateUtc="2024-08-28T01:54:00Z">
                  <w:rPr>
                    <w:rFonts w:eastAsia="標楷體"/>
                    <w:color w:val="000000"/>
                    <w:sz w:val="22"/>
                    <w:szCs w:val="22"/>
                  </w:rPr>
                </w:rPrChange>
              </w:rPr>
              <w:t>應建立適當的異地及同地之備援機制，以避免意外事故發生導致系統無法運作的時間超過可容許限度，而造成公司營運活動中斷。應擬定災難復原及業務持續作業計畫，並定期執行測試及更新計畫。</w:t>
            </w:r>
          </w:p>
        </w:tc>
        <w:tc>
          <w:tcPr>
            <w:tcW w:w="2900" w:type="dxa"/>
            <w:tcBorders>
              <w:top w:val="nil"/>
              <w:left w:val="nil"/>
              <w:bottom w:val="single" w:sz="4" w:space="0" w:color="auto"/>
              <w:right w:val="single" w:sz="4" w:space="0" w:color="auto"/>
            </w:tcBorders>
            <w:shd w:val="clear" w:color="auto" w:fill="auto"/>
            <w:vAlign w:val="bottom"/>
            <w:hideMark/>
          </w:tcPr>
          <w:p w14:paraId="4D739234"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6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61"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362" w:author="陳佳宜資訊部資訊安全處" w:date="2024-08-28T09:54:00Z" w16du:dateUtc="2024-08-28T01:54:00Z">
                  <w:rPr>
                    <w:rFonts w:eastAsia="標楷體"/>
                    <w:color w:val="000000"/>
                    <w:sz w:val="22"/>
                    <w:szCs w:val="22"/>
                  </w:rPr>
                </w:rPrChange>
              </w:rPr>
              <w:t>移除硬體設備中的所有程式及資料檔案，並會同資訊安全人員檢查覆核是否已經清空且無法回復。</w:t>
            </w:r>
            <w:r w:rsidRPr="00872772">
              <w:rPr>
                <w:rFonts w:eastAsia="標楷體"/>
                <w:color w:val="000000" w:themeColor="text1"/>
                <w:sz w:val="22"/>
                <w:szCs w:val="22"/>
                <w:rPrChange w:id="1363"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364" w:author="陳佳宜資訊部資訊安全處" w:date="2024-08-28T09:54:00Z" w16du:dateUtc="2024-08-28T01:54:00Z">
                  <w:rPr>
                    <w:rFonts w:eastAsia="標楷體"/>
                    <w:color w:val="000000"/>
                    <w:sz w:val="22"/>
                    <w:szCs w:val="22"/>
                  </w:rPr>
                </w:rPrChange>
              </w:rPr>
              <w:t>資產的出售、移轉、或報廢時應留下適當的紀錄，內容包含設備名稱及編號、日期時間、處份地點以及買受方相關資訊。</w:t>
            </w:r>
            <w:r w:rsidRPr="00872772">
              <w:rPr>
                <w:rFonts w:eastAsia="標楷體"/>
                <w:color w:val="000000" w:themeColor="text1"/>
                <w:sz w:val="22"/>
                <w:szCs w:val="22"/>
                <w:rPrChange w:id="1365" w:author="陳佳宜資訊部資訊安全處" w:date="2024-08-28T09:54:00Z" w16du:dateUtc="2024-08-28T01:54:00Z">
                  <w:rPr>
                    <w:rFonts w:eastAsia="標楷體"/>
                    <w:color w:val="000000"/>
                    <w:sz w:val="22"/>
                    <w:szCs w:val="22"/>
                  </w:rPr>
                </w:rPrChange>
              </w:rPr>
              <w:br/>
              <w:t>3.</w:t>
            </w:r>
            <w:r w:rsidRPr="00872772">
              <w:rPr>
                <w:rFonts w:eastAsia="標楷體"/>
                <w:color w:val="000000" w:themeColor="text1"/>
                <w:sz w:val="22"/>
                <w:szCs w:val="22"/>
                <w:rPrChange w:id="1366" w:author="陳佳宜資訊部資訊安全處" w:date="2024-08-28T09:54:00Z" w16du:dateUtc="2024-08-28T01:54:00Z">
                  <w:rPr>
                    <w:rFonts w:eastAsia="標楷體"/>
                    <w:color w:val="000000"/>
                    <w:sz w:val="22"/>
                    <w:szCs w:val="22"/>
                  </w:rPr>
                </w:rPrChange>
              </w:rPr>
              <w:t>硬體資產的處份，應遵守本公司資產處理相關法規。</w:t>
            </w:r>
          </w:p>
        </w:tc>
      </w:tr>
      <w:tr w:rsidR="00872772" w:rsidRPr="00872772" w14:paraId="0E4C9008" w14:textId="77777777" w:rsidTr="008C37E0">
        <w:trPr>
          <w:trHeight w:val="300"/>
        </w:trPr>
        <w:tc>
          <w:tcPr>
            <w:tcW w:w="740" w:type="dxa"/>
            <w:tcBorders>
              <w:top w:val="nil"/>
              <w:left w:val="single" w:sz="4" w:space="0" w:color="auto"/>
              <w:bottom w:val="single" w:sz="4" w:space="0" w:color="auto"/>
              <w:right w:val="single" w:sz="4" w:space="0" w:color="auto"/>
            </w:tcBorders>
            <w:shd w:val="clear" w:color="000000" w:fill="FFFFFF"/>
            <w:vAlign w:val="center"/>
            <w:hideMark/>
          </w:tcPr>
          <w:p w14:paraId="13D85E7A" w14:textId="77777777" w:rsidR="008C37E0" w:rsidRPr="00872772" w:rsidRDefault="008C37E0" w:rsidP="008C37E0">
            <w:pPr>
              <w:widowControl/>
              <w:adjustRightInd/>
              <w:spacing w:line="240" w:lineRule="auto"/>
              <w:jc w:val="center"/>
              <w:textAlignment w:val="auto"/>
              <w:rPr>
                <w:rFonts w:eastAsia="標楷體"/>
                <w:color w:val="000000" w:themeColor="text1"/>
                <w:sz w:val="22"/>
                <w:szCs w:val="22"/>
                <w:rPrChange w:id="1367" w:author="陳佳宜資訊部資訊安全處" w:date="2024-08-28T09:54:00Z" w16du:dateUtc="2024-08-28T01:54:00Z">
                  <w:rPr>
                    <w:rFonts w:eastAsia="標楷體"/>
                    <w:color w:val="0000FF"/>
                    <w:sz w:val="22"/>
                    <w:szCs w:val="22"/>
                  </w:rPr>
                </w:rPrChange>
              </w:rPr>
            </w:pPr>
            <w:r w:rsidRPr="00872772">
              <w:rPr>
                <w:rFonts w:eastAsia="標楷體"/>
                <w:color w:val="000000" w:themeColor="text1"/>
                <w:sz w:val="22"/>
                <w:szCs w:val="22"/>
                <w:rPrChange w:id="1368" w:author="陳佳宜資訊部資訊安全處" w:date="2024-08-28T09:54:00Z" w16du:dateUtc="2024-08-28T01:54:00Z">
                  <w:rPr>
                    <w:rFonts w:eastAsia="標楷體"/>
                    <w:color w:val="0000FF"/>
                    <w:sz w:val="22"/>
                    <w:szCs w:val="22"/>
                  </w:rPr>
                </w:rPrChange>
              </w:rPr>
              <w:t>H2</w:t>
            </w:r>
          </w:p>
        </w:tc>
        <w:tc>
          <w:tcPr>
            <w:tcW w:w="2240" w:type="dxa"/>
            <w:tcBorders>
              <w:top w:val="nil"/>
              <w:left w:val="nil"/>
              <w:bottom w:val="single" w:sz="4" w:space="0" w:color="auto"/>
              <w:right w:val="single" w:sz="4" w:space="0" w:color="auto"/>
            </w:tcBorders>
            <w:shd w:val="clear" w:color="000000" w:fill="FFFFFF"/>
            <w:vAlign w:val="center"/>
            <w:hideMark/>
          </w:tcPr>
          <w:p w14:paraId="6EAD31E7" w14:textId="6E38D243" w:rsidR="008C37E0" w:rsidRPr="00872772" w:rsidRDefault="00D11A5D" w:rsidP="008C37E0">
            <w:pPr>
              <w:widowControl/>
              <w:adjustRightInd/>
              <w:spacing w:line="240" w:lineRule="auto"/>
              <w:textAlignment w:val="auto"/>
              <w:rPr>
                <w:rFonts w:eastAsia="標楷體"/>
                <w:color w:val="000000" w:themeColor="text1"/>
                <w:sz w:val="22"/>
                <w:szCs w:val="22"/>
                <w:rPrChange w:id="1369" w:author="陳佳宜資訊部資訊安全處" w:date="2024-08-28T09:54:00Z" w16du:dateUtc="2024-08-28T01:54:00Z">
                  <w:rPr>
                    <w:rFonts w:eastAsia="標楷體"/>
                    <w:sz w:val="22"/>
                    <w:szCs w:val="22"/>
                  </w:rPr>
                </w:rPrChange>
              </w:rPr>
            </w:pPr>
            <w:r w:rsidRPr="00872772">
              <w:rPr>
                <w:rFonts w:eastAsia="標楷體"/>
                <w:color w:val="000000" w:themeColor="text1"/>
                <w:sz w:val="22"/>
                <w:szCs w:val="22"/>
                <w:rPrChange w:id="1370" w:author="陳佳宜資訊部資訊安全處" w:date="2024-08-28T09:54:00Z" w16du:dateUtc="2024-08-28T01:54:00Z">
                  <w:rPr>
                    <w:rFonts w:eastAsia="標楷體"/>
                    <w:sz w:val="22"/>
                    <w:szCs w:val="22"/>
                  </w:rPr>
                </w:rPrChange>
              </w:rPr>
              <w:t>伺服器</w:t>
            </w:r>
            <w:r w:rsidRPr="00872772">
              <w:rPr>
                <w:rFonts w:eastAsia="標楷體"/>
                <w:color w:val="000000" w:themeColor="text1"/>
                <w:sz w:val="22"/>
                <w:szCs w:val="22"/>
                <w:rPrChange w:id="1371" w:author="陳佳宜資訊部資訊安全處" w:date="2024-08-28T09:54:00Z" w16du:dateUtc="2024-08-28T01:54:00Z">
                  <w:rPr>
                    <w:rFonts w:eastAsia="標楷體"/>
                    <w:sz w:val="22"/>
                    <w:szCs w:val="22"/>
                  </w:rPr>
                </w:rPrChange>
              </w:rPr>
              <w:t>--</w:t>
            </w:r>
            <w:r w:rsidRPr="00872772">
              <w:rPr>
                <w:rFonts w:eastAsia="標楷體"/>
                <w:color w:val="000000" w:themeColor="text1"/>
                <w:sz w:val="22"/>
                <w:szCs w:val="22"/>
                <w:rPrChange w:id="1372" w:author="陳佳宜資訊部資訊安全處" w:date="2024-08-28T09:54:00Z" w16du:dateUtc="2024-08-28T01:54:00Z">
                  <w:rPr>
                    <w:rFonts w:eastAsia="標楷體"/>
                    <w:sz w:val="22"/>
                    <w:szCs w:val="22"/>
                  </w:rPr>
                </w:rPrChange>
              </w:rPr>
              <w:t>與營運直接相關</w:t>
            </w:r>
            <w:r w:rsidRPr="00872772">
              <w:rPr>
                <w:rFonts w:eastAsia="標楷體"/>
                <w:color w:val="000000" w:themeColor="text1"/>
                <w:sz w:val="22"/>
                <w:szCs w:val="22"/>
                <w:rPrChange w:id="1373" w:author="陳佳宜資訊部資訊安全處" w:date="2024-08-28T09:54:00Z" w16du:dateUtc="2024-08-28T01:54:00Z">
                  <w:rPr>
                    <w:rFonts w:eastAsia="標楷體"/>
                    <w:sz w:val="22"/>
                    <w:szCs w:val="22"/>
                  </w:rPr>
                </w:rPrChange>
              </w:rPr>
              <w:t>_</w:t>
            </w:r>
            <w:r w:rsidRPr="00872772">
              <w:rPr>
                <w:rFonts w:eastAsia="標楷體"/>
                <w:color w:val="000000" w:themeColor="text1"/>
                <w:sz w:val="22"/>
                <w:szCs w:val="22"/>
                <w:rPrChange w:id="1374" w:author="陳佳宜資訊部資訊安全處" w:date="2024-08-28T09:54:00Z" w16du:dateUtc="2024-08-28T01:54:00Z">
                  <w:rPr>
                    <w:rFonts w:eastAsia="標楷體"/>
                    <w:sz w:val="22"/>
                    <w:szCs w:val="22"/>
                  </w:rPr>
                </w:rPrChange>
              </w:rPr>
              <w:t>關鍵系統</w:t>
            </w:r>
            <w:r w:rsidR="008C37E0" w:rsidRPr="00872772">
              <w:rPr>
                <w:rFonts w:eastAsia="標楷體"/>
                <w:color w:val="000000" w:themeColor="text1"/>
                <w:sz w:val="22"/>
                <w:szCs w:val="22"/>
                <w:rPrChange w:id="1375" w:author="陳佳宜資訊部資訊安全處" w:date="2024-08-28T09:54:00Z" w16du:dateUtc="2024-08-28T01:54:00Z">
                  <w:rPr>
                    <w:rFonts w:eastAsia="標楷體"/>
                    <w:sz w:val="22"/>
                    <w:szCs w:val="22"/>
                  </w:rPr>
                </w:rPrChange>
              </w:rPr>
              <w:t xml:space="preserve"> </w:t>
            </w:r>
          </w:p>
        </w:tc>
        <w:tc>
          <w:tcPr>
            <w:tcW w:w="3820" w:type="dxa"/>
            <w:tcBorders>
              <w:top w:val="nil"/>
              <w:left w:val="nil"/>
              <w:bottom w:val="single" w:sz="4" w:space="0" w:color="auto"/>
              <w:right w:val="single" w:sz="4" w:space="0" w:color="auto"/>
            </w:tcBorders>
            <w:shd w:val="clear" w:color="auto" w:fill="auto"/>
            <w:noWrap/>
            <w:vAlign w:val="center"/>
            <w:hideMark/>
          </w:tcPr>
          <w:p w14:paraId="056064FB"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7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77"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center"/>
            <w:hideMark/>
          </w:tcPr>
          <w:p w14:paraId="5E0EA09D"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78"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79"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bottom"/>
            <w:hideMark/>
          </w:tcPr>
          <w:p w14:paraId="7234800C"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8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81" w:author="陳佳宜資訊部資訊安全處" w:date="2024-08-28T09:54:00Z" w16du:dateUtc="2024-08-28T01:54:00Z">
                  <w:rPr>
                    <w:rFonts w:eastAsia="標楷體"/>
                    <w:color w:val="000000"/>
                    <w:sz w:val="22"/>
                    <w:szCs w:val="22"/>
                  </w:rPr>
                </w:rPrChange>
              </w:rPr>
              <w:t>同上</w:t>
            </w:r>
          </w:p>
        </w:tc>
        <w:tc>
          <w:tcPr>
            <w:tcW w:w="2900" w:type="dxa"/>
            <w:tcBorders>
              <w:top w:val="nil"/>
              <w:left w:val="nil"/>
              <w:bottom w:val="single" w:sz="4" w:space="0" w:color="auto"/>
              <w:right w:val="single" w:sz="4" w:space="0" w:color="auto"/>
            </w:tcBorders>
            <w:shd w:val="clear" w:color="auto" w:fill="auto"/>
            <w:vAlign w:val="bottom"/>
            <w:hideMark/>
          </w:tcPr>
          <w:p w14:paraId="63214478"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82"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83" w:author="陳佳宜資訊部資訊安全處" w:date="2024-08-28T09:54:00Z" w16du:dateUtc="2024-08-28T01:54:00Z">
                  <w:rPr>
                    <w:rFonts w:eastAsia="標楷體"/>
                    <w:color w:val="000000"/>
                    <w:sz w:val="22"/>
                    <w:szCs w:val="22"/>
                  </w:rPr>
                </w:rPrChange>
              </w:rPr>
              <w:t>同上</w:t>
            </w:r>
          </w:p>
        </w:tc>
      </w:tr>
      <w:tr w:rsidR="00872772" w:rsidRPr="00872772" w14:paraId="708425BE" w14:textId="77777777" w:rsidTr="008C37E0">
        <w:trPr>
          <w:trHeight w:val="3190"/>
        </w:trPr>
        <w:tc>
          <w:tcPr>
            <w:tcW w:w="740" w:type="dxa"/>
            <w:tcBorders>
              <w:top w:val="nil"/>
              <w:left w:val="single" w:sz="4" w:space="0" w:color="auto"/>
              <w:bottom w:val="single" w:sz="4" w:space="0" w:color="auto"/>
              <w:right w:val="single" w:sz="4" w:space="0" w:color="auto"/>
            </w:tcBorders>
            <w:shd w:val="clear" w:color="000000" w:fill="FFFFFF"/>
            <w:vAlign w:val="center"/>
            <w:hideMark/>
          </w:tcPr>
          <w:p w14:paraId="2A3E2D9E" w14:textId="77777777" w:rsidR="008C37E0" w:rsidRPr="00872772" w:rsidRDefault="008C37E0" w:rsidP="008C37E0">
            <w:pPr>
              <w:widowControl/>
              <w:adjustRightInd/>
              <w:spacing w:line="240" w:lineRule="auto"/>
              <w:jc w:val="center"/>
              <w:textAlignment w:val="auto"/>
              <w:rPr>
                <w:rFonts w:eastAsia="標楷體"/>
                <w:color w:val="000000" w:themeColor="text1"/>
                <w:sz w:val="22"/>
                <w:szCs w:val="22"/>
                <w:rPrChange w:id="138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85" w:author="陳佳宜資訊部資訊安全處" w:date="2024-08-28T09:54:00Z" w16du:dateUtc="2024-08-28T01:54:00Z">
                  <w:rPr>
                    <w:rFonts w:eastAsia="標楷體"/>
                    <w:color w:val="000000"/>
                    <w:sz w:val="22"/>
                    <w:szCs w:val="22"/>
                  </w:rPr>
                </w:rPrChange>
              </w:rPr>
              <w:t>H3</w:t>
            </w:r>
          </w:p>
        </w:tc>
        <w:tc>
          <w:tcPr>
            <w:tcW w:w="2240" w:type="dxa"/>
            <w:tcBorders>
              <w:top w:val="nil"/>
              <w:left w:val="nil"/>
              <w:bottom w:val="single" w:sz="4" w:space="0" w:color="auto"/>
              <w:right w:val="single" w:sz="4" w:space="0" w:color="auto"/>
            </w:tcBorders>
            <w:shd w:val="clear" w:color="000000" w:fill="FFFFFF"/>
            <w:vAlign w:val="center"/>
            <w:hideMark/>
          </w:tcPr>
          <w:p w14:paraId="2E68CE68" w14:textId="1FF894CF" w:rsidR="008C37E0" w:rsidRPr="00872772" w:rsidRDefault="00D11A5D" w:rsidP="008C37E0">
            <w:pPr>
              <w:widowControl/>
              <w:adjustRightInd/>
              <w:spacing w:line="240" w:lineRule="auto"/>
              <w:textAlignment w:val="auto"/>
              <w:rPr>
                <w:rFonts w:eastAsia="標楷體"/>
                <w:color w:val="000000" w:themeColor="text1"/>
                <w:sz w:val="22"/>
                <w:szCs w:val="22"/>
                <w:rPrChange w:id="138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87" w:author="陳佳宜資訊部資訊安全處" w:date="2024-08-28T09:54:00Z" w16du:dateUtc="2024-08-28T01:54:00Z">
                  <w:rPr>
                    <w:rFonts w:eastAsia="標楷體"/>
                    <w:color w:val="000000"/>
                    <w:sz w:val="22"/>
                    <w:szCs w:val="22"/>
                  </w:rPr>
                </w:rPrChange>
              </w:rPr>
              <w:t>伺服器</w:t>
            </w:r>
            <w:r w:rsidRPr="00872772">
              <w:rPr>
                <w:rFonts w:eastAsia="標楷體"/>
                <w:color w:val="000000" w:themeColor="text1"/>
                <w:sz w:val="22"/>
                <w:szCs w:val="22"/>
                <w:rPrChange w:id="1388"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389" w:author="陳佳宜資訊部資訊安全處" w:date="2024-08-28T09:54:00Z" w16du:dateUtc="2024-08-28T01:54:00Z">
                  <w:rPr>
                    <w:rFonts w:eastAsia="標楷體"/>
                    <w:color w:val="000000"/>
                    <w:sz w:val="22"/>
                    <w:szCs w:val="22"/>
                  </w:rPr>
                </w:rPrChange>
              </w:rPr>
              <w:t>與營運間接相關</w:t>
            </w:r>
            <w:r w:rsidR="008C37E0" w:rsidRPr="00872772">
              <w:rPr>
                <w:rFonts w:eastAsia="標楷體"/>
                <w:color w:val="000000" w:themeColor="text1"/>
                <w:sz w:val="22"/>
                <w:szCs w:val="22"/>
                <w:rPrChange w:id="1390" w:author="陳佳宜資訊部資訊安全處" w:date="2024-08-28T09:54:00Z" w16du:dateUtc="2024-08-28T01:54:00Z">
                  <w:rPr>
                    <w:rFonts w:eastAsia="標楷體"/>
                    <w:color w:val="000000"/>
                    <w:sz w:val="22"/>
                    <w:szCs w:val="22"/>
                  </w:rPr>
                </w:rPrChange>
              </w:rPr>
              <w:t xml:space="preserve"> </w:t>
            </w:r>
          </w:p>
        </w:tc>
        <w:tc>
          <w:tcPr>
            <w:tcW w:w="3820" w:type="dxa"/>
            <w:tcBorders>
              <w:top w:val="nil"/>
              <w:left w:val="nil"/>
              <w:bottom w:val="single" w:sz="4" w:space="0" w:color="auto"/>
              <w:right w:val="single" w:sz="4" w:space="0" w:color="auto"/>
            </w:tcBorders>
            <w:shd w:val="clear" w:color="auto" w:fill="auto"/>
            <w:vAlign w:val="center"/>
            <w:hideMark/>
          </w:tcPr>
          <w:p w14:paraId="05C3349E"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9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92" w:author="陳佳宜資訊部資訊安全處" w:date="2024-08-28T09:54:00Z" w16du:dateUtc="2024-08-28T01:54:00Z">
                  <w:rPr>
                    <w:rFonts w:eastAsia="標楷體"/>
                    <w:color w:val="000000"/>
                    <w:sz w:val="22"/>
                    <w:szCs w:val="22"/>
                  </w:rPr>
                </w:rPrChange>
              </w:rPr>
              <w:t>應有適當的實體保護措施，例如限制只有獲得授權的人員及供應商，可進入之機房或管制區域。</w:t>
            </w:r>
          </w:p>
        </w:tc>
        <w:tc>
          <w:tcPr>
            <w:tcW w:w="2040" w:type="dxa"/>
            <w:tcBorders>
              <w:top w:val="nil"/>
              <w:left w:val="nil"/>
              <w:bottom w:val="single" w:sz="4" w:space="0" w:color="auto"/>
              <w:right w:val="single" w:sz="4" w:space="0" w:color="auto"/>
            </w:tcBorders>
            <w:shd w:val="clear" w:color="auto" w:fill="auto"/>
            <w:vAlign w:val="center"/>
            <w:hideMark/>
          </w:tcPr>
          <w:p w14:paraId="2CC633CB"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9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94" w:author="陳佳宜資訊部資訊安全處" w:date="2024-08-28T09:54:00Z" w16du:dateUtc="2024-08-28T01:54:00Z">
                  <w:rPr>
                    <w:rFonts w:eastAsia="標楷體"/>
                    <w:color w:val="000000"/>
                    <w:sz w:val="22"/>
                    <w:szCs w:val="22"/>
                  </w:rPr>
                </w:rPrChange>
              </w:rPr>
              <w:t>應存放在有適當的實體保護措施之安全區域，例如限制只有獲得授權的人員及供應商，可進入之機房或管制區域。</w:t>
            </w:r>
          </w:p>
        </w:tc>
        <w:tc>
          <w:tcPr>
            <w:tcW w:w="2040" w:type="dxa"/>
            <w:tcBorders>
              <w:top w:val="nil"/>
              <w:left w:val="nil"/>
              <w:bottom w:val="single" w:sz="4" w:space="0" w:color="auto"/>
              <w:right w:val="single" w:sz="4" w:space="0" w:color="auto"/>
            </w:tcBorders>
            <w:shd w:val="clear" w:color="auto" w:fill="auto"/>
            <w:vAlign w:val="center"/>
            <w:hideMark/>
          </w:tcPr>
          <w:p w14:paraId="4ABDB488"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9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96" w:author="陳佳宜資訊部資訊安全處" w:date="2024-08-28T09:54:00Z" w16du:dateUtc="2024-08-28T01:54:00Z">
                  <w:rPr>
                    <w:rFonts w:eastAsia="標楷體"/>
                    <w:color w:val="000000"/>
                    <w:sz w:val="22"/>
                    <w:szCs w:val="22"/>
                  </w:rPr>
                </w:rPrChange>
              </w:rPr>
              <w:t>應建立適當的檢核機制，以避免意外事故發生導致系統無法運作的時間超過可容許限度，而影響公司正常營運活動。</w:t>
            </w:r>
          </w:p>
        </w:tc>
        <w:tc>
          <w:tcPr>
            <w:tcW w:w="2900" w:type="dxa"/>
            <w:tcBorders>
              <w:top w:val="nil"/>
              <w:left w:val="nil"/>
              <w:bottom w:val="single" w:sz="4" w:space="0" w:color="auto"/>
              <w:right w:val="single" w:sz="4" w:space="0" w:color="auto"/>
            </w:tcBorders>
            <w:shd w:val="clear" w:color="auto" w:fill="auto"/>
            <w:vAlign w:val="center"/>
            <w:hideMark/>
          </w:tcPr>
          <w:p w14:paraId="6AC3B1AD"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39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398"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399" w:author="陳佳宜資訊部資訊安全處" w:date="2024-08-28T09:54:00Z" w16du:dateUtc="2024-08-28T01:54:00Z">
                  <w:rPr>
                    <w:rFonts w:eastAsia="標楷體"/>
                    <w:color w:val="000000"/>
                    <w:sz w:val="22"/>
                    <w:szCs w:val="22"/>
                  </w:rPr>
                </w:rPrChange>
              </w:rPr>
              <w:t>移除硬體設備中的所有程式及資料檔案，並會同資訊安全人員檢查覆核是否已經清空且無法回復。</w:t>
            </w:r>
            <w:r w:rsidRPr="00872772">
              <w:rPr>
                <w:rFonts w:eastAsia="標楷體"/>
                <w:color w:val="000000" w:themeColor="text1"/>
                <w:sz w:val="22"/>
                <w:szCs w:val="22"/>
                <w:rPrChange w:id="1400"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401" w:author="陳佳宜資訊部資訊安全處" w:date="2024-08-28T09:54:00Z" w16du:dateUtc="2024-08-28T01:54:00Z">
                  <w:rPr>
                    <w:rFonts w:eastAsia="標楷體"/>
                    <w:color w:val="000000"/>
                    <w:sz w:val="22"/>
                    <w:szCs w:val="22"/>
                  </w:rPr>
                </w:rPrChange>
              </w:rPr>
              <w:t>資產的出售、移轉、或報廢時應留下適當的紀錄，內容包含設備名稱及編號、日期時間、處份地點以及買受方相關資訊。</w:t>
            </w:r>
            <w:r w:rsidRPr="00872772">
              <w:rPr>
                <w:rFonts w:eastAsia="標楷體"/>
                <w:color w:val="000000" w:themeColor="text1"/>
                <w:sz w:val="22"/>
                <w:szCs w:val="22"/>
                <w:rPrChange w:id="1402" w:author="陳佳宜資訊部資訊安全處" w:date="2024-08-28T09:54:00Z" w16du:dateUtc="2024-08-28T01:54:00Z">
                  <w:rPr>
                    <w:rFonts w:eastAsia="標楷體"/>
                    <w:color w:val="000000"/>
                    <w:sz w:val="22"/>
                    <w:szCs w:val="22"/>
                  </w:rPr>
                </w:rPrChange>
              </w:rPr>
              <w:br/>
              <w:t>3.</w:t>
            </w:r>
            <w:r w:rsidRPr="00872772">
              <w:rPr>
                <w:rFonts w:eastAsia="標楷體"/>
                <w:color w:val="000000" w:themeColor="text1"/>
                <w:sz w:val="22"/>
                <w:szCs w:val="22"/>
                <w:rPrChange w:id="1403" w:author="陳佳宜資訊部資訊安全處" w:date="2024-08-28T09:54:00Z" w16du:dateUtc="2024-08-28T01:54:00Z">
                  <w:rPr>
                    <w:rFonts w:eastAsia="標楷體"/>
                    <w:color w:val="000000"/>
                    <w:sz w:val="22"/>
                    <w:szCs w:val="22"/>
                  </w:rPr>
                </w:rPrChange>
              </w:rPr>
              <w:t>硬體資產的處份，應遵守本公司資產處理相關法規。</w:t>
            </w:r>
          </w:p>
        </w:tc>
      </w:tr>
      <w:tr w:rsidR="00872772" w:rsidRPr="00872772" w14:paraId="51012838" w14:textId="77777777" w:rsidTr="008C37E0">
        <w:trPr>
          <w:trHeight w:val="300"/>
        </w:trPr>
        <w:tc>
          <w:tcPr>
            <w:tcW w:w="740" w:type="dxa"/>
            <w:tcBorders>
              <w:top w:val="nil"/>
              <w:left w:val="single" w:sz="4" w:space="0" w:color="auto"/>
              <w:bottom w:val="single" w:sz="4" w:space="0" w:color="auto"/>
              <w:right w:val="single" w:sz="4" w:space="0" w:color="auto"/>
            </w:tcBorders>
            <w:shd w:val="clear" w:color="000000" w:fill="FFFFFF"/>
            <w:vAlign w:val="center"/>
            <w:hideMark/>
          </w:tcPr>
          <w:p w14:paraId="18A8D972" w14:textId="77777777" w:rsidR="008C37E0" w:rsidRPr="00872772" w:rsidRDefault="008C37E0" w:rsidP="008C37E0">
            <w:pPr>
              <w:widowControl/>
              <w:adjustRightInd/>
              <w:spacing w:line="240" w:lineRule="auto"/>
              <w:jc w:val="center"/>
              <w:textAlignment w:val="auto"/>
              <w:rPr>
                <w:rFonts w:eastAsia="標楷體"/>
                <w:color w:val="000000" w:themeColor="text1"/>
                <w:sz w:val="22"/>
                <w:szCs w:val="22"/>
                <w:rPrChange w:id="140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05" w:author="陳佳宜資訊部資訊安全處" w:date="2024-08-28T09:54:00Z" w16du:dateUtc="2024-08-28T01:54:00Z">
                  <w:rPr>
                    <w:rFonts w:eastAsia="標楷體"/>
                    <w:color w:val="000000"/>
                    <w:sz w:val="22"/>
                    <w:szCs w:val="22"/>
                  </w:rPr>
                </w:rPrChange>
              </w:rPr>
              <w:t>H4</w:t>
            </w:r>
          </w:p>
        </w:tc>
        <w:tc>
          <w:tcPr>
            <w:tcW w:w="2240" w:type="dxa"/>
            <w:tcBorders>
              <w:top w:val="nil"/>
              <w:left w:val="nil"/>
              <w:bottom w:val="single" w:sz="4" w:space="0" w:color="auto"/>
              <w:right w:val="single" w:sz="4" w:space="0" w:color="auto"/>
            </w:tcBorders>
            <w:shd w:val="clear" w:color="000000" w:fill="FFFFFF"/>
            <w:vAlign w:val="center"/>
            <w:hideMark/>
          </w:tcPr>
          <w:p w14:paraId="20AAA1CA" w14:textId="0297564D" w:rsidR="008C37E0" w:rsidRPr="00872772" w:rsidRDefault="00D11A5D" w:rsidP="008C37E0">
            <w:pPr>
              <w:widowControl/>
              <w:adjustRightInd/>
              <w:spacing w:line="240" w:lineRule="auto"/>
              <w:textAlignment w:val="auto"/>
              <w:rPr>
                <w:rFonts w:eastAsia="標楷體"/>
                <w:color w:val="000000" w:themeColor="text1"/>
                <w:sz w:val="22"/>
                <w:szCs w:val="22"/>
                <w:rPrChange w:id="140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07" w:author="陳佳宜資訊部資訊安全處" w:date="2024-08-28T09:54:00Z" w16du:dateUtc="2024-08-28T01:54:00Z">
                  <w:rPr>
                    <w:rFonts w:eastAsia="標楷體"/>
                    <w:color w:val="000000"/>
                    <w:sz w:val="22"/>
                    <w:szCs w:val="22"/>
                  </w:rPr>
                </w:rPrChange>
              </w:rPr>
              <w:t>伺服器</w:t>
            </w:r>
            <w:r w:rsidRPr="00872772">
              <w:rPr>
                <w:rFonts w:eastAsia="標楷體"/>
                <w:color w:val="000000" w:themeColor="text1"/>
                <w:sz w:val="22"/>
                <w:szCs w:val="22"/>
                <w:rPrChange w:id="1408"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409" w:author="陳佳宜資訊部資訊安全處" w:date="2024-08-28T09:54:00Z" w16du:dateUtc="2024-08-28T01:54:00Z">
                  <w:rPr>
                    <w:rFonts w:eastAsia="標楷體"/>
                    <w:color w:val="000000"/>
                    <w:sz w:val="22"/>
                    <w:szCs w:val="22"/>
                  </w:rPr>
                </w:rPrChange>
              </w:rPr>
              <w:t>開發測試</w:t>
            </w:r>
            <w:r w:rsidR="008C37E0" w:rsidRPr="00872772">
              <w:rPr>
                <w:rFonts w:eastAsia="標楷體"/>
                <w:color w:val="000000" w:themeColor="text1"/>
                <w:sz w:val="22"/>
                <w:szCs w:val="22"/>
                <w:rPrChange w:id="1410" w:author="陳佳宜資訊部資訊安全處" w:date="2024-08-28T09:54:00Z" w16du:dateUtc="2024-08-28T01:54:00Z">
                  <w:rPr>
                    <w:rFonts w:eastAsia="標楷體"/>
                    <w:color w:val="000000"/>
                    <w:sz w:val="22"/>
                    <w:szCs w:val="22"/>
                  </w:rPr>
                </w:rPrChange>
              </w:rPr>
              <w:t xml:space="preserve"> </w:t>
            </w:r>
          </w:p>
        </w:tc>
        <w:tc>
          <w:tcPr>
            <w:tcW w:w="3820" w:type="dxa"/>
            <w:tcBorders>
              <w:top w:val="nil"/>
              <w:left w:val="nil"/>
              <w:bottom w:val="single" w:sz="4" w:space="0" w:color="auto"/>
              <w:right w:val="single" w:sz="4" w:space="0" w:color="auto"/>
            </w:tcBorders>
            <w:shd w:val="clear" w:color="auto" w:fill="auto"/>
            <w:vAlign w:val="center"/>
            <w:hideMark/>
          </w:tcPr>
          <w:p w14:paraId="4D0D7EC6" w14:textId="31A32FD6" w:rsidR="008C37E0" w:rsidRPr="00872772" w:rsidRDefault="008C37E0" w:rsidP="008C37E0">
            <w:pPr>
              <w:widowControl/>
              <w:adjustRightInd/>
              <w:spacing w:line="240" w:lineRule="auto"/>
              <w:textAlignment w:val="auto"/>
              <w:rPr>
                <w:rFonts w:eastAsia="標楷體"/>
                <w:color w:val="000000" w:themeColor="text1"/>
                <w:sz w:val="22"/>
                <w:szCs w:val="22"/>
                <w:rPrChange w:id="141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12"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center"/>
            <w:hideMark/>
          </w:tcPr>
          <w:p w14:paraId="19C55B35" w14:textId="5C6EEA59" w:rsidR="008C37E0" w:rsidRPr="00872772" w:rsidRDefault="008C37E0" w:rsidP="008C37E0">
            <w:pPr>
              <w:widowControl/>
              <w:adjustRightInd/>
              <w:spacing w:line="240" w:lineRule="auto"/>
              <w:textAlignment w:val="auto"/>
              <w:rPr>
                <w:rFonts w:eastAsia="標楷體"/>
                <w:color w:val="000000" w:themeColor="text1"/>
                <w:sz w:val="22"/>
                <w:szCs w:val="22"/>
                <w:rPrChange w:id="141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14"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center"/>
            <w:hideMark/>
          </w:tcPr>
          <w:p w14:paraId="4348BB99" w14:textId="26214EB8" w:rsidR="008C37E0" w:rsidRPr="00872772" w:rsidRDefault="008C37E0" w:rsidP="008C37E0">
            <w:pPr>
              <w:widowControl/>
              <w:adjustRightInd/>
              <w:spacing w:line="240" w:lineRule="auto"/>
              <w:textAlignment w:val="auto"/>
              <w:rPr>
                <w:rFonts w:eastAsia="標楷體"/>
                <w:color w:val="000000" w:themeColor="text1"/>
                <w:sz w:val="22"/>
                <w:szCs w:val="22"/>
                <w:rPrChange w:id="141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16" w:author="陳佳宜資訊部資訊安全處" w:date="2024-08-28T09:54:00Z" w16du:dateUtc="2024-08-28T01:54:00Z">
                  <w:rPr>
                    <w:rFonts w:eastAsia="標楷體"/>
                    <w:color w:val="000000"/>
                    <w:sz w:val="22"/>
                    <w:szCs w:val="22"/>
                  </w:rPr>
                </w:rPrChange>
              </w:rPr>
              <w:t>同上</w:t>
            </w:r>
          </w:p>
        </w:tc>
        <w:tc>
          <w:tcPr>
            <w:tcW w:w="2900" w:type="dxa"/>
            <w:tcBorders>
              <w:top w:val="nil"/>
              <w:left w:val="nil"/>
              <w:bottom w:val="single" w:sz="4" w:space="0" w:color="auto"/>
              <w:right w:val="single" w:sz="4" w:space="0" w:color="auto"/>
            </w:tcBorders>
            <w:shd w:val="clear" w:color="auto" w:fill="auto"/>
            <w:vAlign w:val="center"/>
            <w:hideMark/>
          </w:tcPr>
          <w:p w14:paraId="5851B106" w14:textId="66D5C262" w:rsidR="008C37E0" w:rsidRPr="00872772" w:rsidRDefault="008C37E0" w:rsidP="008C37E0">
            <w:pPr>
              <w:widowControl/>
              <w:adjustRightInd/>
              <w:spacing w:line="240" w:lineRule="auto"/>
              <w:textAlignment w:val="auto"/>
              <w:rPr>
                <w:rFonts w:eastAsia="標楷體"/>
                <w:color w:val="000000" w:themeColor="text1"/>
                <w:sz w:val="22"/>
                <w:szCs w:val="22"/>
                <w:rPrChange w:id="141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18" w:author="陳佳宜資訊部資訊安全處" w:date="2024-08-28T09:54:00Z" w16du:dateUtc="2024-08-28T01:54:00Z">
                  <w:rPr>
                    <w:rFonts w:eastAsia="標楷體"/>
                    <w:color w:val="000000"/>
                    <w:sz w:val="22"/>
                    <w:szCs w:val="22"/>
                  </w:rPr>
                </w:rPrChange>
              </w:rPr>
              <w:t>同上</w:t>
            </w:r>
          </w:p>
        </w:tc>
      </w:tr>
      <w:tr w:rsidR="00872772" w:rsidRPr="00872772" w14:paraId="10C4FCE8" w14:textId="77777777" w:rsidTr="008C37E0">
        <w:trPr>
          <w:trHeight w:val="3190"/>
        </w:trPr>
        <w:tc>
          <w:tcPr>
            <w:tcW w:w="740" w:type="dxa"/>
            <w:tcBorders>
              <w:top w:val="nil"/>
              <w:left w:val="single" w:sz="4" w:space="0" w:color="auto"/>
              <w:bottom w:val="single" w:sz="4" w:space="0" w:color="auto"/>
              <w:right w:val="single" w:sz="4" w:space="0" w:color="auto"/>
            </w:tcBorders>
            <w:shd w:val="clear" w:color="000000" w:fill="FFFFFF"/>
            <w:vAlign w:val="center"/>
            <w:hideMark/>
          </w:tcPr>
          <w:p w14:paraId="3470BB8B" w14:textId="77777777" w:rsidR="008C37E0" w:rsidRPr="00872772" w:rsidRDefault="008C37E0" w:rsidP="008C37E0">
            <w:pPr>
              <w:widowControl/>
              <w:adjustRightInd/>
              <w:spacing w:line="240" w:lineRule="auto"/>
              <w:jc w:val="center"/>
              <w:textAlignment w:val="auto"/>
              <w:rPr>
                <w:rFonts w:eastAsia="標楷體"/>
                <w:color w:val="000000" w:themeColor="text1"/>
                <w:sz w:val="22"/>
                <w:szCs w:val="22"/>
                <w:rPrChange w:id="141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20" w:author="陳佳宜資訊部資訊安全處" w:date="2024-08-28T09:54:00Z" w16du:dateUtc="2024-08-28T01:54:00Z">
                  <w:rPr>
                    <w:rFonts w:eastAsia="標楷體"/>
                    <w:color w:val="000000"/>
                    <w:sz w:val="22"/>
                    <w:szCs w:val="22"/>
                  </w:rPr>
                </w:rPrChange>
              </w:rPr>
              <w:lastRenderedPageBreak/>
              <w:t>H5</w:t>
            </w:r>
          </w:p>
        </w:tc>
        <w:tc>
          <w:tcPr>
            <w:tcW w:w="2240" w:type="dxa"/>
            <w:tcBorders>
              <w:top w:val="nil"/>
              <w:left w:val="nil"/>
              <w:bottom w:val="single" w:sz="4" w:space="0" w:color="auto"/>
              <w:right w:val="single" w:sz="4" w:space="0" w:color="auto"/>
            </w:tcBorders>
            <w:shd w:val="clear" w:color="000000" w:fill="FFFFFF"/>
            <w:vAlign w:val="center"/>
            <w:hideMark/>
          </w:tcPr>
          <w:p w14:paraId="63D79D1C" w14:textId="30E52C88" w:rsidR="008C37E0" w:rsidRPr="00872772" w:rsidRDefault="00D11A5D" w:rsidP="008C37E0">
            <w:pPr>
              <w:widowControl/>
              <w:adjustRightInd/>
              <w:spacing w:line="240" w:lineRule="auto"/>
              <w:textAlignment w:val="auto"/>
              <w:rPr>
                <w:rFonts w:eastAsia="標楷體"/>
                <w:color w:val="000000" w:themeColor="text1"/>
                <w:sz w:val="22"/>
                <w:szCs w:val="22"/>
                <w:rPrChange w:id="142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22" w:author="陳佳宜資訊部資訊安全處" w:date="2024-08-28T09:54:00Z" w16du:dateUtc="2024-08-28T01:54:00Z">
                  <w:rPr>
                    <w:rFonts w:eastAsia="標楷體"/>
                    <w:color w:val="000000"/>
                    <w:sz w:val="22"/>
                    <w:szCs w:val="22"/>
                  </w:rPr>
                </w:rPrChange>
              </w:rPr>
              <w:t>網路設備</w:t>
            </w:r>
            <w:r w:rsidRPr="00872772">
              <w:rPr>
                <w:rFonts w:eastAsia="標楷體"/>
                <w:color w:val="000000" w:themeColor="text1"/>
                <w:sz w:val="22"/>
                <w:szCs w:val="22"/>
                <w:rPrChange w:id="1423"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424" w:author="陳佳宜資訊部資訊安全處" w:date="2024-08-28T09:54:00Z" w16du:dateUtc="2024-08-28T01:54:00Z">
                  <w:rPr>
                    <w:rFonts w:eastAsia="標楷體"/>
                    <w:color w:val="000000"/>
                    <w:sz w:val="22"/>
                    <w:szCs w:val="22"/>
                  </w:rPr>
                </w:rPrChange>
              </w:rPr>
              <w:t>與營運直接相關</w:t>
            </w:r>
            <w:r w:rsidR="008C37E0" w:rsidRPr="00872772">
              <w:rPr>
                <w:rFonts w:eastAsia="標楷體"/>
                <w:color w:val="000000" w:themeColor="text1"/>
                <w:sz w:val="22"/>
                <w:szCs w:val="22"/>
                <w:rPrChange w:id="1425" w:author="陳佳宜資訊部資訊安全處" w:date="2024-08-28T09:54:00Z" w16du:dateUtc="2024-08-28T01:54:00Z">
                  <w:rPr>
                    <w:rFonts w:eastAsia="標楷體"/>
                    <w:color w:val="000000"/>
                    <w:sz w:val="22"/>
                    <w:szCs w:val="22"/>
                  </w:rPr>
                </w:rPrChange>
              </w:rPr>
              <w:t xml:space="preserve"> </w:t>
            </w:r>
          </w:p>
        </w:tc>
        <w:tc>
          <w:tcPr>
            <w:tcW w:w="3820" w:type="dxa"/>
            <w:tcBorders>
              <w:top w:val="nil"/>
              <w:left w:val="nil"/>
              <w:bottom w:val="single" w:sz="4" w:space="0" w:color="auto"/>
              <w:right w:val="single" w:sz="4" w:space="0" w:color="auto"/>
            </w:tcBorders>
            <w:shd w:val="clear" w:color="auto" w:fill="auto"/>
            <w:vAlign w:val="center"/>
            <w:hideMark/>
          </w:tcPr>
          <w:p w14:paraId="61B31E4D"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2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27" w:author="陳佳宜資訊部資訊安全處" w:date="2024-08-28T09:54:00Z" w16du:dateUtc="2024-08-28T01:54:00Z">
                  <w:rPr>
                    <w:rFonts w:eastAsia="標楷體"/>
                    <w:color w:val="000000"/>
                    <w:sz w:val="22"/>
                    <w:szCs w:val="22"/>
                  </w:rPr>
                </w:rPrChange>
              </w:rPr>
              <w:t>應有適當的實體保護措施，例如限制只有獲得授權的人員及供應商，可以進入的機房或管制區。</w:t>
            </w:r>
          </w:p>
        </w:tc>
        <w:tc>
          <w:tcPr>
            <w:tcW w:w="2040" w:type="dxa"/>
            <w:tcBorders>
              <w:top w:val="nil"/>
              <w:left w:val="nil"/>
              <w:bottom w:val="single" w:sz="4" w:space="0" w:color="auto"/>
              <w:right w:val="single" w:sz="4" w:space="0" w:color="auto"/>
            </w:tcBorders>
            <w:shd w:val="clear" w:color="auto" w:fill="auto"/>
            <w:vAlign w:val="center"/>
            <w:hideMark/>
          </w:tcPr>
          <w:p w14:paraId="2F9E55BA"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28"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29" w:author="陳佳宜資訊部資訊安全處" w:date="2024-08-28T09:54:00Z" w16du:dateUtc="2024-08-28T01:54:00Z">
                  <w:rPr>
                    <w:rFonts w:eastAsia="標楷體"/>
                    <w:color w:val="000000"/>
                    <w:sz w:val="22"/>
                    <w:szCs w:val="22"/>
                  </w:rPr>
                </w:rPrChange>
              </w:rPr>
              <w:t>應存放在具備門禁管制的管制區域。此管制區域應有溫溼度控制、煙霧偵測及消防等設備。資產應定期檢查與維護，並投保適合之保險。</w:t>
            </w:r>
          </w:p>
        </w:tc>
        <w:tc>
          <w:tcPr>
            <w:tcW w:w="2040" w:type="dxa"/>
            <w:tcBorders>
              <w:top w:val="nil"/>
              <w:left w:val="nil"/>
              <w:bottom w:val="single" w:sz="4" w:space="0" w:color="auto"/>
              <w:right w:val="single" w:sz="4" w:space="0" w:color="auto"/>
            </w:tcBorders>
            <w:shd w:val="clear" w:color="auto" w:fill="auto"/>
            <w:vAlign w:val="center"/>
            <w:hideMark/>
          </w:tcPr>
          <w:p w14:paraId="684B8DAB"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3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31" w:author="陳佳宜資訊部資訊安全處" w:date="2024-08-28T09:54:00Z" w16du:dateUtc="2024-08-28T01:54:00Z">
                  <w:rPr>
                    <w:rFonts w:eastAsia="標楷體"/>
                    <w:color w:val="000000"/>
                    <w:sz w:val="22"/>
                    <w:szCs w:val="22"/>
                  </w:rPr>
                </w:rPrChange>
              </w:rPr>
              <w:t>應建立適當的異地及同地之備援機制，以避免意外事故發生導致系統無法運作的時間超過可容許限度，而造成公司營運活動中斷。應擬定災難復原及業務持續作業計畫，並適時更新。</w:t>
            </w:r>
          </w:p>
        </w:tc>
        <w:tc>
          <w:tcPr>
            <w:tcW w:w="2900" w:type="dxa"/>
            <w:tcBorders>
              <w:top w:val="nil"/>
              <w:left w:val="nil"/>
              <w:bottom w:val="single" w:sz="4" w:space="0" w:color="auto"/>
              <w:right w:val="single" w:sz="4" w:space="0" w:color="auto"/>
            </w:tcBorders>
            <w:shd w:val="clear" w:color="auto" w:fill="auto"/>
            <w:vAlign w:val="center"/>
            <w:hideMark/>
          </w:tcPr>
          <w:p w14:paraId="3586D5CD"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32"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33"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434" w:author="陳佳宜資訊部資訊安全處" w:date="2024-08-28T09:54:00Z" w16du:dateUtc="2024-08-28T01:54:00Z">
                  <w:rPr>
                    <w:rFonts w:eastAsia="標楷體"/>
                    <w:color w:val="000000"/>
                    <w:sz w:val="22"/>
                    <w:szCs w:val="22"/>
                  </w:rPr>
                </w:rPrChange>
              </w:rPr>
              <w:t>資產的出售、移轉、或報廢時應留下適當的紀錄，內容包含設備名稱及編號、日期時間、處份地點以及買受方相關資訊。</w:t>
            </w:r>
            <w:r w:rsidRPr="00872772">
              <w:rPr>
                <w:rFonts w:eastAsia="標楷體"/>
                <w:color w:val="000000" w:themeColor="text1"/>
                <w:sz w:val="22"/>
                <w:szCs w:val="22"/>
                <w:rPrChange w:id="1435"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436" w:author="陳佳宜資訊部資訊安全處" w:date="2024-08-28T09:54:00Z" w16du:dateUtc="2024-08-28T01:54:00Z">
                  <w:rPr>
                    <w:rFonts w:eastAsia="標楷體"/>
                    <w:color w:val="000000"/>
                    <w:sz w:val="22"/>
                    <w:szCs w:val="22"/>
                  </w:rPr>
                </w:rPrChange>
              </w:rPr>
              <w:t>硬體資產的處份，應遵守本公司資產處理相關法規。</w:t>
            </w:r>
          </w:p>
        </w:tc>
      </w:tr>
      <w:tr w:rsidR="00872772" w:rsidRPr="00872772" w14:paraId="07A8005E" w14:textId="77777777" w:rsidTr="008C37E0">
        <w:trPr>
          <w:trHeight w:val="300"/>
        </w:trPr>
        <w:tc>
          <w:tcPr>
            <w:tcW w:w="740" w:type="dxa"/>
            <w:tcBorders>
              <w:top w:val="nil"/>
              <w:left w:val="single" w:sz="4" w:space="0" w:color="auto"/>
              <w:bottom w:val="single" w:sz="4" w:space="0" w:color="auto"/>
              <w:right w:val="single" w:sz="4" w:space="0" w:color="auto"/>
            </w:tcBorders>
            <w:shd w:val="clear" w:color="000000" w:fill="FFFFFF"/>
            <w:vAlign w:val="center"/>
            <w:hideMark/>
          </w:tcPr>
          <w:p w14:paraId="7027052E" w14:textId="77777777" w:rsidR="008C37E0" w:rsidRPr="00872772" w:rsidRDefault="008C37E0" w:rsidP="008C37E0">
            <w:pPr>
              <w:widowControl/>
              <w:adjustRightInd/>
              <w:spacing w:line="240" w:lineRule="auto"/>
              <w:jc w:val="center"/>
              <w:textAlignment w:val="auto"/>
              <w:rPr>
                <w:rFonts w:eastAsia="標楷體"/>
                <w:color w:val="000000" w:themeColor="text1"/>
                <w:sz w:val="22"/>
                <w:szCs w:val="22"/>
                <w:rPrChange w:id="143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38" w:author="陳佳宜資訊部資訊安全處" w:date="2024-08-28T09:54:00Z" w16du:dateUtc="2024-08-28T01:54:00Z">
                  <w:rPr>
                    <w:rFonts w:eastAsia="標楷體"/>
                    <w:color w:val="000000"/>
                    <w:sz w:val="22"/>
                    <w:szCs w:val="22"/>
                  </w:rPr>
                </w:rPrChange>
              </w:rPr>
              <w:t>H6</w:t>
            </w:r>
          </w:p>
        </w:tc>
        <w:tc>
          <w:tcPr>
            <w:tcW w:w="2240" w:type="dxa"/>
            <w:tcBorders>
              <w:top w:val="nil"/>
              <w:left w:val="nil"/>
              <w:bottom w:val="single" w:sz="4" w:space="0" w:color="auto"/>
              <w:right w:val="single" w:sz="4" w:space="0" w:color="auto"/>
            </w:tcBorders>
            <w:shd w:val="clear" w:color="000000" w:fill="FFFFFF"/>
            <w:vAlign w:val="center"/>
            <w:hideMark/>
          </w:tcPr>
          <w:p w14:paraId="23FE98B1" w14:textId="43235927" w:rsidR="008C37E0" w:rsidRPr="00872772" w:rsidRDefault="00D11A5D" w:rsidP="008C37E0">
            <w:pPr>
              <w:widowControl/>
              <w:adjustRightInd/>
              <w:spacing w:line="240" w:lineRule="auto"/>
              <w:textAlignment w:val="auto"/>
              <w:rPr>
                <w:rFonts w:eastAsia="標楷體"/>
                <w:color w:val="000000" w:themeColor="text1"/>
                <w:sz w:val="22"/>
                <w:szCs w:val="22"/>
                <w:rPrChange w:id="143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40" w:author="陳佳宜資訊部資訊安全處" w:date="2024-08-28T09:54:00Z" w16du:dateUtc="2024-08-28T01:54:00Z">
                  <w:rPr>
                    <w:rFonts w:eastAsia="標楷體"/>
                    <w:color w:val="000000"/>
                    <w:sz w:val="22"/>
                    <w:szCs w:val="22"/>
                  </w:rPr>
                </w:rPrChange>
              </w:rPr>
              <w:t>網路設備</w:t>
            </w:r>
            <w:r w:rsidRPr="00872772">
              <w:rPr>
                <w:rFonts w:eastAsia="標楷體"/>
                <w:color w:val="000000" w:themeColor="text1"/>
                <w:sz w:val="22"/>
                <w:szCs w:val="22"/>
                <w:rPrChange w:id="1441"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442" w:author="陳佳宜資訊部資訊安全處" w:date="2024-08-28T09:54:00Z" w16du:dateUtc="2024-08-28T01:54:00Z">
                  <w:rPr>
                    <w:rFonts w:eastAsia="標楷體"/>
                    <w:color w:val="000000"/>
                    <w:sz w:val="22"/>
                    <w:szCs w:val="22"/>
                  </w:rPr>
                </w:rPrChange>
              </w:rPr>
              <w:t>與營運間接相關</w:t>
            </w:r>
          </w:p>
        </w:tc>
        <w:tc>
          <w:tcPr>
            <w:tcW w:w="3820" w:type="dxa"/>
            <w:tcBorders>
              <w:top w:val="nil"/>
              <w:left w:val="nil"/>
              <w:bottom w:val="single" w:sz="4" w:space="0" w:color="auto"/>
              <w:right w:val="single" w:sz="4" w:space="0" w:color="auto"/>
            </w:tcBorders>
            <w:shd w:val="clear" w:color="auto" w:fill="auto"/>
            <w:vAlign w:val="center"/>
            <w:hideMark/>
          </w:tcPr>
          <w:p w14:paraId="79349630"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4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44"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center"/>
            <w:hideMark/>
          </w:tcPr>
          <w:p w14:paraId="7172B21C"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4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46"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center"/>
            <w:hideMark/>
          </w:tcPr>
          <w:p w14:paraId="5827D3FB"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4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48" w:author="陳佳宜資訊部資訊安全處" w:date="2024-08-28T09:54:00Z" w16du:dateUtc="2024-08-28T01:54:00Z">
                  <w:rPr>
                    <w:rFonts w:eastAsia="標楷體"/>
                    <w:color w:val="000000"/>
                    <w:sz w:val="22"/>
                    <w:szCs w:val="22"/>
                  </w:rPr>
                </w:rPrChange>
              </w:rPr>
              <w:t>同上</w:t>
            </w:r>
          </w:p>
        </w:tc>
        <w:tc>
          <w:tcPr>
            <w:tcW w:w="2900" w:type="dxa"/>
            <w:tcBorders>
              <w:top w:val="nil"/>
              <w:left w:val="nil"/>
              <w:bottom w:val="single" w:sz="4" w:space="0" w:color="auto"/>
              <w:right w:val="single" w:sz="4" w:space="0" w:color="auto"/>
            </w:tcBorders>
            <w:shd w:val="clear" w:color="auto" w:fill="auto"/>
            <w:vAlign w:val="center"/>
            <w:hideMark/>
          </w:tcPr>
          <w:p w14:paraId="0AFC2F1C"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4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50" w:author="陳佳宜資訊部資訊安全處" w:date="2024-08-28T09:54:00Z" w16du:dateUtc="2024-08-28T01:54:00Z">
                  <w:rPr>
                    <w:rFonts w:eastAsia="標楷體"/>
                    <w:color w:val="000000"/>
                    <w:sz w:val="22"/>
                    <w:szCs w:val="22"/>
                  </w:rPr>
                </w:rPrChange>
              </w:rPr>
              <w:t>同上</w:t>
            </w:r>
          </w:p>
        </w:tc>
      </w:tr>
      <w:tr w:rsidR="00872772" w:rsidRPr="00872772" w14:paraId="700DB04E" w14:textId="77777777" w:rsidTr="008C37E0">
        <w:trPr>
          <w:trHeight w:val="2030"/>
        </w:trPr>
        <w:tc>
          <w:tcPr>
            <w:tcW w:w="740" w:type="dxa"/>
            <w:tcBorders>
              <w:top w:val="nil"/>
              <w:left w:val="single" w:sz="4" w:space="0" w:color="auto"/>
              <w:bottom w:val="single" w:sz="4" w:space="0" w:color="auto"/>
              <w:right w:val="single" w:sz="4" w:space="0" w:color="auto"/>
            </w:tcBorders>
            <w:shd w:val="clear" w:color="000000" w:fill="FFFFFF"/>
            <w:vAlign w:val="center"/>
            <w:hideMark/>
          </w:tcPr>
          <w:p w14:paraId="5322DCA8" w14:textId="77777777" w:rsidR="008C37E0" w:rsidRPr="00872772" w:rsidRDefault="008C37E0" w:rsidP="008C37E0">
            <w:pPr>
              <w:widowControl/>
              <w:adjustRightInd/>
              <w:spacing w:line="240" w:lineRule="auto"/>
              <w:jc w:val="center"/>
              <w:textAlignment w:val="auto"/>
              <w:rPr>
                <w:rFonts w:eastAsia="標楷體"/>
                <w:color w:val="000000" w:themeColor="text1"/>
                <w:sz w:val="22"/>
                <w:szCs w:val="22"/>
                <w:rPrChange w:id="145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52" w:author="陳佳宜資訊部資訊安全處" w:date="2024-08-28T09:54:00Z" w16du:dateUtc="2024-08-28T01:54:00Z">
                  <w:rPr>
                    <w:rFonts w:eastAsia="標楷體"/>
                    <w:color w:val="000000"/>
                    <w:sz w:val="22"/>
                    <w:szCs w:val="22"/>
                  </w:rPr>
                </w:rPrChange>
              </w:rPr>
              <w:t>H7</w:t>
            </w:r>
          </w:p>
        </w:tc>
        <w:tc>
          <w:tcPr>
            <w:tcW w:w="2240" w:type="dxa"/>
            <w:tcBorders>
              <w:top w:val="nil"/>
              <w:left w:val="nil"/>
              <w:bottom w:val="single" w:sz="4" w:space="0" w:color="auto"/>
              <w:right w:val="single" w:sz="4" w:space="0" w:color="auto"/>
            </w:tcBorders>
            <w:shd w:val="clear" w:color="000000" w:fill="FFFFFF"/>
            <w:vAlign w:val="center"/>
            <w:hideMark/>
          </w:tcPr>
          <w:p w14:paraId="7B77EFF2"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5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54" w:author="陳佳宜資訊部資訊安全處" w:date="2024-08-28T09:54:00Z" w16du:dateUtc="2024-08-28T01:54:00Z">
                  <w:rPr>
                    <w:rFonts w:eastAsia="標楷體"/>
                    <w:color w:val="000000"/>
                    <w:sz w:val="22"/>
                    <w:szCs w:val="22"/>
                  </w:rPr>
                </w:rPrChange>
              </w:rPr>
              <w:t>基礎設備</w:t>
            </w:r>
          </w:p>
        </w:tc>
        <w:tc>
          <w:tcPr>
            <w:tcW w:w="3820" w:type="dxa"/>
            <w:tcBorders>
              <w:top w:val="nil"/>
              <w:left w:val="nil"/>
              <w:bottom w:val="single" w:sz="4" w:space="0" w:color="auto"/>
              <w:right w:val="single" w:sz="4" w:space="0" w:color="auto"/>
            </w:tcBorders>
            <w:shd w:val="clear" w:color="auto" w:fill="auto"/>
            <w:vAlign w:val="center"/>
            <w:hideMark/>
          </w:tcPr>
          <w:p w14:paraId="433D0BBA"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5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56" w:author="陳佳宜資訊部資訊安全處" w:date="2024-08-28T09:54:00Z" w16du:dateUtc="2024-08-28T01:54:00Z">
                  <w:rPr>
                    <w:rFonts w:eastAsia="標楷體"/>
                    <w:color w:val="000000"/>
                    <w:sz w:val="22"/>
                    <w:szCs w:val="22"/>
                  </w:rPr>
                </w:rPrChange>
              </w:rPr>
              <w:t>得視其資產特性採取適當之實體保護措施，例如僅由經授權之人員可以調整監視器之角度。</w:t>
            </w:r>
          </w:p>
        </w:tc>
        <w:tc>
          <w:tcPr>
            <w:tcW w:w="2040" w:type="dxa"/>
            <w:tcBorders>
              <w:top w:val="nil"/>
              <w:left w:val="nil"/>
              <w:bottom w:val="single" w:sz="4" w:space="0" w:color="auto"/>
              <w:right w:val="single" w:sz="4" w:space="0" w:color="auto"/>
            </w:tcBorders>
            <w:shd w:val="clear" w:color="auto" w:fill="auto"/>
            <w:vAlign w:val="center"/>
            <w:hideMark/>
          </w:tcPr>
          <w:p w14:paraId="17F7BF4E"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5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58" w:author="陳佳宜資訊部資訊安全處" w:date="2024-08-28T09:54:00Z" w16du:dateUtc="2024-08-28T01:54:00Z">
                  <w:rPr>
                    <w:rFonts w:eastAsia="標楷體"/>
                    <w:color w:val="000000"/>
                    <w:sz w:val="22"/>
                    <w:szCs w:val="22"/>
                  </w:rPr>
                </w:rPrChange>
              </w:rPr>
              <w:t>應存放在有適當的實體保護措施之安全區域。</w:t>
            </w:r>
          </w:p>
        </w:tc>
        <w:tc>
          <w:tcPr>
            <w:tcW w:w="2040" w:type="dxa"/>
            <w:tcBorders>
              <w:top w:val="nil"/>
              <w:left w:val="nil"/>
              <w:bottom w:val="single" w:sz="4" w:space="0" w:color="auto"/>
              <w:right w:val="single" w:sz="4" w:space="0" w:color="auto"/>
            </w:tcBorders>
            <w:shd w:val="clear" w:color="auto" w:fill="auto"/>
            <w:vAlign w:val="center"/>
            <w:hideMark/>
          </w:tcPr>
          <w:p w14:paraId="1672D9EC"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5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60" w:author="陳佳宜資訊部資訊安全處" w:date="2024-08-28T09:54:00Z" w16du:dateUtc="2024-08-28T01:54:00Z">
                  <w:rPr>
                    <w:rFonts w:eastAsia="標楷體"/>
                    <w:color w:val="000000"/>
                    <w:sz w:val="22"/>
                    <w:szCs w:val="22"/>
                  </w:rPr>
                </w:rPrChange>
              </w:rPr>
              <w:t>得建立適當的備援機制，以避免意外事故發生導致系統無法運作的時間超過可容許限度。</w:t>
            </w:r>
          </w:p>
        </w:tc>
        <w:tc>
          <w:tcPr>
            <w:tcW w:w="2900" w:type="dxa"/>
            <w:tcBorders>
              <w:top w:val="nil"/>
              <w:left w:val="nil"/>
              <w:bottom w:val="single" w:sz="4" w:space="0" w:color="auto"/>
              <w:right w:val="single" w:sz="4" w:space="0" w:color="auto"/>
            </w:tcBorders>
            <w:shd w:val="clear" w:color="auto" w:fill="auto"/>
            <w:vAlign w:val="center"/>
            <w:hideMark/>
          </w:tcPr>
          <w:p w14:paraId="4F1EEA41"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6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62"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463" w:author="陳佳宜資訊部資訊安全處" w:date="2024-08-28T09:54:00Z" w16du:dateUtc="2024-08-28T01:54:00Z">
                  <w:rPr>
                    <w:rFonts w:eastAsia="標楷體"/>
                    <w:color w:val="000000"/>
                    <w:sz w:val="22"/>
                    <w:szCs w:val="22"/>
                  </w:rPr>
                </w:rPrChange>
              </w:rPr>
              <w:t>資產的出售、移轉、或報廢時應留下適當的紀錄，內容包含設備名稱及編號、日期時間、處份地點以及買受方相關資訊。</w:t>
            </w:r>
            <w:r w:rsidRPr="00872772">
              <w:rPr>
                <w:rFonts w:eastAsia="標楷體"/>
                <w:color w:val="000000" w:themeColor="text1"/>
                <w:sz w:val="22"/>
                <w:szCs w:val="22"/>
                <w:rPrChange w:id="1464"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465" w:author="陳佳宜資訊部資訊安全處" w:date="2024-08-28T09:54:00Z" w16du:dateUtc="2024-08-28T01:54:00Z">
                  <w:rPr>
                    <w:rFonts w:eastAsia="標楷體"/>
                    <w:color w:val="000000"/>
                    <w:sz w:val="22"/>
                    <w:szCs w:val="22"/>
                  </w:rPr>
                </w:rPrChange>
              </w:rPr>
              <w:t>硬體資產的處份，應遵守本公司資產處理相關法規。</w:t>
            </w:r>
          </w:p>
        </w:tc>
      </w:tr>
      <w:tr w:rsidR="00872772" w:rsidRPr="00872772" w14:paraId="365AE2AC" w14:textId="77777777" w:rsidTr="008C37E0">
        <w:trPr>
          <w:trHeight w:val="3770"/>
        </w:trPr>
        <w:tc>
          <w:tcPr>
            <w:tcW w:w="740" w:type="dxa"/>
            <w:tcBorders>
              <w:top w:val="nil"/>
              <w:left w:val="single" w:sz="4" w:space="0" w:color="auto"/>
              <w:bottom w:val="single" w:sz="4" w:space="0" w:color="auto"/>
              <w:right w:val="single" w:sz="4" w:space="0" w:color="auto"/>
            </w:tcBorders>
            <w:shd w:val="clear" w:color="000000" w:fill="FFFFFF"/>
            <w:vAlign w:val="center"/>
            <w:hideMark/>
          </w:tcPr>
          <w:p w14:paraId="5831815E" w14:textId="77777777" w:rsidR="008C37E0" w:rsidRPr="00872772" w:rsidRDefault="008C37E0" w:rsidP="008C37E0">
            <w:pPr>
              <w:widowControl/>
              <w:adjustRightInd/>
              <w:spacing w:line="240" w:lineRule="auto"/>
              <w:jc w:val="center"/>
              <w:textAlignment w:val="auto"/>
              <w:rPr>
                <w:rFonts w:eastAsia="標楷體"/>
                <w:color w:val="000000" w:themeColor="text1"/>
                <w:sz w:val="22"/>
                <w:szCs w:val="22"/>
                <w:rPrChange w:id="146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67" w:author="陳佳宜資訊部資訊安全處" w:date="2024-08-28T09:54:00Z" w16du:dateUtc="2024-08-28T01:54:00Z">
                  <w:rPr>
                    <w:rFonts w:eastAsia="標楷體"/>
                    <w:color w:val="000000"/>
                    <w:sz w:val="22"/>
                    <w:szCs w:val="22"/>
                  </w:rPr>
                </w:rPrChange>
              </w:rPr>
              <w:lastRenderedPageBreak/>
              <w:t>H8</w:t>
            </w:r>
          </w:p>
        </w:tc>
        <w:tc>
          <w:tcPr>
            <w:tcW w:w="2240" w:type="dxa"/>
            <w:tcBorders>
              <w:top w:val="nil"/>
              <w:left w:val="nil"/>
              <w:bottom w:val="single" w:sz="4" w:space="0" w:color="auto"/>
              <w:right w:val="single" w:sz="4" w:space="0" w:color="auto"/>
            </w:tcBorders>
            <w:shd w:val="clear" w:color="000000" w:fill="FFFFFF"/>
            <w:vAlign w:val="center"/>
            <w:hideMark/>
          </w:tcPr>
          <w:p w14:paraId="7E3CD5AD"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68"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69" w:author="陳佳宜資訊部資訊安全處" w:date="2024-08-28T09:54:00Z" w16du:dateUtc="2024-08-28T01:54:00Z">
                  <w:rPr>
                    <w:rFonts w:eastAsia="標楷體"/>
                    <w:color w:val="000000"/>
                    <w:sz w:val="22"/>
                    <w:szCs w:val="22"/>
                  </w:rPr>
                </w:rPrChange>
              </w:rPr>
              <w:t>個人電腦及周邊設備</w:t>
            </w:r>
          </w:p>
        </w:tc>
        <w:tc>
          <w:tcPr>
            <w:tcW w:w="3820" w:type="dxa"/>
            <w:tcBorders>
              <w:top w:val="nil"/>
              <w:left w:val="nil"/>
              <w:bottom w:val="single" w:sz="4" w:space="0" w:color="auto"/>
              <w:right w:val="single" w:sz="4" w:space="0" w:color="auto"/>
            </w:tcBorders>
            <w:shd w:val="clear" w:color="auto" w:fill="auto"/>
            <w:vAlign w:val="center"/>
            <w:hideMark/>
          </w:tcPr>
          <w:p w14:paraId="7EDE4894"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7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71" w:author="陳佳宜資訊部資訊安全處" w:date="2024-08-28T09:54:00Z" w16du:dateUtc="2024-08-28T01:54:00Z">
                  <w:rPr>
                    <w:rFonts w:eastAsia="標楷體"/>
                    <w:color w:val="000000"/>
                    <w:sz w:val="22"/>
                    <w:szCs w:val="22"/>
                  </w:rPr>
                </w:rPrChange>
              </w:rPr>
              <w:t>登入需有密碼保護，使用者登出時需鎖定設備。</w:t>
            </w:r>
          </w:p>
        </w:tc>
        <w:tc>
          <w:tcPr>
            <w:tcW w:w="2040" w:type="dxa"/>
            <w:tcBorders>
              <w:top w:val="nil"/>
              <w:left w:val="nil"/>
              <w:bottom w:val="single" w:sz="4" w:space="0" w:color="auto"/>
              <w:right w:val="single" w:sz="4" w:space="0" w:color="auto"/>
            </w:tcBorders>
            <w:shd w:val="clear" w:color="auto" w:fill="auto"/>
            <w:vAlign w:val="center"/>
            <w:hideMark/>
          </w:tcPr>
          <w:p w14:paraId="309343FD"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72"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73" w:author="陳佳宜資訊部資訊安全處" w:date="2024-08-28T09:54:00Z" w16du:dateUtc="2024-08-28T01:54:00Z">
                  <w:rPr>
                    <w:rFonts w:eastAsia="標楷體"/>
                    <w:color w:val="000000"/>
                    <w:sz w:val="22"/>
                    <w:szCs w:val="22"/>
                  </w:rPr>
                </w:rPrChange>
              </w:rPr>
              <w:t>不需特殊存放與保管機制。</w:t>
            </w:r>
          </w:p>
        </w:tc>
        <w:tc>
          <w:tcPr>
            <w:tcW w:w="2040" w:type="dxa"/>
            <w:tcBorders>
              <w:top w:val="nil"/>
              <w:left w:val="nil"/>
              <w:bottom w:val="single" w:sz="4" w:space="0" w:color="auto"/>
              <w:right w:val="single" w:sz="4" w:space="0" w:color="auto"/>
            </w:tcBorders>
            <w:shd w:val="clear" w:color="auto" w:fill="auto"/>
            <w:vAlign w:val="center"/>
            <w:hideMark/>
          </w:tcPr>
          <w:p w14:paraId="1CA3FBE2"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7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75" w:author="陳佳宜資訊部資訊安全處" w:date="2024-08-28T09:54:00Z" w16du:dateUtc="2024-08-28T01:54:00Z">
                  <w:rPr>
                    <w:rFonts w:eastAsia="標楷體"/>
                    <w:color w:val="000000"/>
                    <w:sz w:val="22"/>
                    <w:szCs w:val="22"/>
                  </w:rPr>
                </w:rPrChange>
              </w:rPr>
              <w:t>個人自行備份，並適時更新。</w:t>
            </w:r>
          </w:p>
        </w:tc>
        <w:tc>
          <w:tcPr>
            <w:tcW w:w="2900" w:type="dxa"/>
            <w:tcBorders>
              <w:top w:val="nil"/>
              <w:left w:val="nil"/>
              <w:bottom w:val="single" w:sz="4" w:space="0" w:color="auto"/>
              <w:right w:val="single" w:sz="4" w:space="0" w:color="auto"/>
            </w:tcBorders>
            <w:shd w:val="clear" w:color="auto" w:fill="auto"/>
            <w:vAlign w:val="center"/>
            <w:hideMark/>
          </w:tcPr>
          <w:p w14:paraId="5A02BEB4" w14:textId="77777777" w:rsidR="008C37E0" w:rsidRPr="00872772" w:rsidRDefault="008C37E0" w:rsidP="008C37E0">
            <w:pPr>
              <w:widowControl/>
              <w:adjustRightInd/>
              <w:spacing w:line="240" w:lineRule="auto"/>
              <w:textAlignment w:val="auto"/>
              <w:rPr>
                <w:rFonts w:eastAsia="標楷體"/>
                <w:color w:val="000000" w:themeColor="text1"/>
                <w:sz w:val="22"/>
                <w:szCs w:val="22"/>
                <w:rPrChange w:id="147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477"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478" w:author="陳佳宜資訊部資訊安全處" w:date="2024-08-28T09:54:00Z" w16du:dateUtc="2024-08-28T01:54:00Z">
                  <w:rPr>
                    <w:rFonts w:eastAsia="標楷體"/>
                    <w:color w:val="000000"/>
                    <w:sz w:val="22"/>
                    <w:szCs w:val="22"/>
                  </w:rPr>
                </w:rPrChange>
              </w:rPr>
              <w:t>如果保管機密等級以上資料的個人電腦，需移除硬體設備中的所有程式及資料檔案，並會同資訊安全人員檢查覆核是否已經清空且無法回復。</w:t>
            </w:r>
            <w:r w:rsidRPr="00872772">
              <w:rPr>
                <w:rFonts w:eastAsia="標楷體"/>
                <w:color w:val="000000" w:themeColor="text1"/>
                <w:sz w:val="22"/>
                <w:szCs w:val="22"/>
                <w:rPrChange w:id="1479"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480" w:author="陳佳宜資訊部資訊安全處" w:date="2024-08-28T09:54:00Z" w16du:dateUtc="2024-08-28T01:54:00Z">
                  <w:rPr>
                    <w:rFonts w:eastAsia="標楷體"/>
                    <w:color w:val="000000"/>
                    <w:sz w:val="22"/>
                    <w:szCs w:val="22"/>
                  </w:rPr>
                </w:rPrChange>
              </w:rPr>
              <w:t>資產的出售、移轉、或報廢時應留下適當的紀錄，內容包含設備名稱及編號、日期時間、處份地點以及買受方相關資訊。</w:t>
            </w:r>
            <w:r w:rsidRPr="00872772">
              <w:rPr>
                <w:rFonts w:eastAsia="標楷體"/>
                <w:color w:val="000000" w:themeColor="text1"/>
                <w:sz w:val="22"/>
                <w:szCs w:val="22"/>
                <w:rPrChange w:id="1481" w:author="陳佳宜資訊部資訊安全處" w:date="2024-08-28T09:54:00Z" w16du:dateUtc="2024-08-28T01:54:00Z">
                  <w:rPr>
                    <w:rFonts w:eastAsia="標楷體"/>
                    <w:color w:val="000000"/>
                    <w:sz w:val="22"/>
                    <w:szCs w:val="22"/>
                  </w:rPr>
                </w:rPrChange>
              </w:rPr>
              <w:br/>
              <w:t>3.</w:t>
            </w:r>
            <w:r w:rsidRPr="00872772">
              <w:rPr>
                <w:rFonts w:eastAsia="標楷體"/>
                <w:color w:val="000000" w:themeColor="text1"/>
                <w:sz w:val="22"/>
                <w:szCs w:val="22"/>
                <w:rPrChange w:id="1482" w:author="陳佳宜資訊部資訊安全處" w:date="2024-08-28T09:54:00Z" w16du:dateUtc="2024-08-28T01:54:00Z">
                  <w:rPr>
                    <w:rFonts w:eastAsia="標楷體"/>
                    <w:color w:val="000000"/>
                    <w:sz w:val="22"/>
                    <w:szCs w:val="22"/>
                  </w:rPr>
                </w:rPrChange>
              </w:rPr>
              <w:t>硬體資產的處份，應遵守本公司資產處理相關法規。</w:t>
            </w:r>
          </w:p>
        </w:tc>
      </w:tr>
    </w:tbl>
    <w:p w14:paraId="5C3EEE5D" w14:textId="77777777" w:rsidR="008C37E0" w:rsidRPr="00872772" w:rsidRDefault="008C37E0" w:rsidP="00E62CF0">
      <w:pPr>
        <w:rPr>
          <w:color w:val="000000" w:themeColor="text1"/>
          <w:rPrChange w:id="1483" w:author="陳佳宜資訊部資訊安全處" w:date="2024-08-28T09:54:00Z" w16du:dateUtc="2024-08-28T01:54:00Z">
            <w:rPr/>
          </w:rPrChange>
        </w:rPr>
        <w:sectPr w:rsidR="008C37E0" w:rsidRPr="00872772" w:rsidSect="00BE7486">
          <w:pgSz w:w="16838" w:h="11906" w:orient="landscape" w:code="9"/>
          <w:pgMar w:top="1077" w:right="1440" w:bottom="1077" w:left="1440" w:header="454" w:footer="454" w:gutter="0"/>
          <w:cols w:space="425"/>
          <w:titlePg/>
          <w:docGrid w:linePitch="360"/>
        </w:sectPr>
      </w:pPr>
    </w:p>
    <w:p w14:paraId="47023C95" w14:textId="77777777" w:rsidR="00516621" w:rsidRPr="00872772" w:rsidRDefault="00516621" w:rsidP="00CF1756">
      <w:pPr>
        <w:pStyle w:val="4"/>
        <w:ind w:hanging="480"/>
      </w:pPr>
      <w:r w:rsidRPr="00872772">
        <w:lastRenderedPageBreak/>
        <w:t>軟體資訊資產分類說明、價值判斷標準以及資產之管理</w:t>
      </w:r>
    </w:p>
    <w:p w14:paraId="3BDB00C9" w14:textId="77777777" w:rsidR="00D36AEB" w:rsidRPr="00872772" w:rsidRDefault="00D36AEB" w:rsidP="00CF1756">
      <w:pPr>
        <w:pStyle w:val="5"/>
        <w:rPr>
          <w:color w:val="000000" w:themeColor="text1"/>
          <w:rPrChange w:id="1484" w:author="陳佳宜資訊部資訊安全處" w:date="2024-08-28T09:54:00Z" w16du:dateUtc="2024-08-28T01:54:00Z">
            <w:rPr/>
          </w:rPrChange>
        </w:rPr>
      </w:pPr>
      <w:r w:rsidRPr="00872772">
        <w:rPr>
          <w:color w:val="000000" w:themeColor="text1"/>
          <w:rPrChange w:id="1485" w:author="陳佳宜資訊部資訊安全處" w:date="2024-08-28T09:54:00Z" w16du:dateUtc="2024-08-28T01:54:00Z">
            <w:rPr/>
          </w:rPrChange>
        </w:rPr>
        <w:t>軟體資訊資產分類說明</w:t>
      </w:r>
      <w:r w:rsidR="00F857C8" w:rsidRPr="00872772">
        <w:rPr>
          <w:color w:val="000000" w:themeColor="text1"/>
          <w:rPrChange w:id="1486" w:author="陳佳宜資訊部資訊安全處" w:date="2024-08-28T09:54:00Z" w16du:dateUtc="2024-08-28T01:54:00Z">
            <w:rPr/>
          </w:rPrChange>
        </w:rPr>
        <w:t>。</w:t>
      </w:r>
    </w:p>
    <w:tbl>
      <w:tblPr>
        <w:tblW w:w="8207" w:type="dxa"/>
        <w:tblInd w:w="170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112"/>
        <w:gridCol w:w="2608"/>
        <w:gridCol w:w="4487"/>
      </w:tblGrid>
      <w:tr w:rsidR="00872772" w:rsidRPr="00872772" w14:paraId="68465FE5" w14:textId="77777777" w:rsidTr="00BE7486">
        <w:trPr>
          <w:tblHeader/>
        </w:trPr>
        <w:tc>
          <w:tcPr>
            <w:tcW w:w="1112" w:type="dxa"/>
            <w:shd w:val="clear" w:color="auto" w:fill="FFFF99"/>
            <w:vAlign w:val="center"/>
          </w:tcPr>
          <w:p w14:paraId="704069DC" w14:textId="783A2124" w:rsidR="00D441E4" w:rsidRPr="00872772" w:rsidRDefault="00D441E4" w:rsidP="00D441E4">
            <w:pPr>
              <w:pStyle w:val="aa"/>
              <w:rPr>
                <w:rFonts w:ascii="Times New Roman" w:hAnsi="Times New Roman" w:cs="Times New Roman"/>
                <w:color w:val="000000" w:themeColor="text1"/>
                <w:rPrChange w:id="1487"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488" w:author="陳佳宜資訊部資訊安全處" w:date="2024-08-28T09:54:00Z" w16du:dateUtc="2024-08-28T01:54:00Z">
                  <w:rPr>
                    <w:rFonts w:ascii="Times New Roman" w:hAnsi="Times New Roman" w:cs="Times New Roman"/>
                  </w:rPr>
                </w:rPrChange>
              </w:rPr>
              <w:t>盤點群組</w:t>
            </w:r>
          </w:p>
        </w:tc>
        <w:tc>
          <w:tcPr>
            <w:tcW w:w="2608" w:type="dxa"/>
            <w:shd w:val="clear" w:color="auto" w:fill="FFFF99"/>
            <w:vAlign w:val="center"/>
          </w:tcPr>
          <w:p w14:paraId="5BBA04FF" w14:textId="5863304A" w:rsidR="00D441E4" w:rsidRPr="00872772" w:rsidRDefault="00D441E4" w:rsidP="00D441E4">
            <w:pPr>
              <w:pStyle w:val="aa"/>
              <w:rPr>
                <w:rFonts w:ascii="Times New Roman" w:hAnsi="Times New Roman" w:cs="Times New Roman"/>
                <w:color w:val="000000" w:themeColor="text1"/>
                <w:rPrChange w:id="1489"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490" w:author="陳佳宜資訊部資訊安全處" w:date="2024-08-28T09:54:00Z" w16du:dateUtc="2024-08-28T01:54:00Z">
                  <w:rPr>
                    <w:rFonts w:ascii="Times New Roman" w:hAnsi="Times New Roman" w:cs="Times New Roman"/>
                  </w:rPr>
                </w:rPrChange>
              </w:rPr>
              <w:t>類別</w:t>
            </w:r>
          </w:p>
        </w:tc>
        <w:tc>
          <w:tcPr>
            <w:tcW w:w="4487" w:type="dxa"/>
            <w:shd w:val="clear" w:color="auto" w:fill="FFFF99"/>
            <w:vAlign w:val="center"/>
          </w:tcPr>
          <w:p w14:paraId="0A5E8CA6" w14:textId="77777777" w:rsidR="00D441E4" w:rsidRPr="00872772" w:rsidRDefault="00D441E4" w:rsidP="00B07BD4">
            <w:pPr>
              <w:pStyle w:val="aa"/>
              <w:rPr>
                <w:rFonts w:ascii="Times New Roman" w:hAnsi="Times New Roman" w:cs="Times New Roman"/>
                <w:color w:val="000000" w:themeColor="text1"/>
                <w:rPrChange w:id="1491"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492" w:author="陳佳宜資訊部資訊安全處" w:date="2024-08-28T09:54:00Z" w16du:dateUtc="2024-08-28T01:54:00Z">
                  <w:rPr>
                    <w:rFonts w:ascii="Times New Roman" w:hAnsi="Times New Roman" w:cs="Times New Roman"/>
                  </w:rPr>
                </w:rPrChange>
              </w:rPr>
              <w:t>範例</w:t>
            </w:r>
          </w:p>
        </w:tc>
      </w:tr>
      <w:tr w:rsidR="00872772" w:rsidRPr="00872772" w14:paraId="5C2F52E2" w14:textId="77777777" w:rsidTr="00BE7486">
        <w:tc>
          <w:tcPr>
            <w:tcW w:w="1112" w:type="dxa"/>
            <w:vAlign w:val="center"/>
          </w:tcPr>
          <w:p w14:paraId="545E89CA" w14:textId="17A05A1E" w:rsidR="00D441E4" w:rsidRPr="00872772" w:rsidRDefault="00D441E4" w:rsidP="00D441E4">
            <w:pPr>
              <w:pStyle w:val="-0"/>
              <w:rPr>
                <w:rFonts w:ascii="Times New Roman" w:hAnsi="Times New Roman" w:cs="Times New Roman"/>
                <w:b/>
                <w:bCs/>
                <w:color w:val="000000" w:themeColor="text1"/>
                <w:rPrChange w:id="1493"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494" w:author="陳佳宜資訊部資訊安全處" w:date="2024-08-28T09:54:00Z" w16du:dateUtc="2024-08-28T01:54:00Z">
                  <w:rPr>
                    <w:rFonts w:ascii="Times New Roman" w:hAnsi="Times New Roman" w:cs="Times New Roman"/>
                    <w:b/>
                    <w:bCs/>
                  </w:rPr>
                </w:rPrChange>
              </w:rPr>
              <w:t>S1</w:t>
            </w:r>
          </w:p>
        </w:tc>
        <w:tc>
          <w:tcPr>
            <w:tcW w:w="2608" w:type="dxa"/>
            <w:shd w:val="clear" w:color="auto" w:fill="auto"/>
            <w:vAlign w:val="center"/>
          </w:tcPr>
          <w:p w14:paraId="6ED9B8BE" w14:textId="25CE8C09" w:rsidR="00D441E4" w:rsidRPr="00872772" w:rsidRDefault="002A14B3" w:rsidP="00D441E4">
            <w:pPr>
              <w:pStyle w:val="-0"/>
              <w:rPr>
                <w:rFonts w:ascii="Times New Roman" w:hAnsi="Times New Roman" w:cs="Times New Roman"/>
                <w:b/>
                <w:bCs/>
                <w:color w:val="000000" w:themeColor="text1"/>
                <w:rPrChange w:id="1495"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496" w:author="陳佳宜資訊部資訊安全處" w:date="2024-08-28T09:54:00Z" w16du:dateUtc="2024-08-28T01:54:00Z">
                  <w:rPr>
                    <w:rFonts w:ascii="Times New Roman" w:hAnsi="Times New Roman" w:cs="Times New Roman"/>
                    <w:b/>
                    <w:bCs/>
                  </w:rPr>
                </w:rPrChange>
              </w:rPr>
              <w:t>與核心營運直接相關軟體</w:t>
            </w:r>
          </w:p>
        </w:tc>
        <w:tc>
          <w:tcPr>
            <w:tcW w:w="4487" w:type="dxa"/>
            <w:shd w:val="clear" w:color="auto" w:fill="auto"/>
            <w:vAlign w:val="center"/>
          </w:tcPr>
          <w:p w14:paraId="4AD43740" w14:textId="29D83009" w:rsidR="00B72058" w:rsidRPr="00872772" w:rsidRDefault="00B72058" w:rsidP="00B72058">
            <w:pPr>
              <w:pStyle w:val="-11"/>
              <w:rPr>
                <w:rFonts w:ascii="Times New Roman" w:hAnsi="Times New Roman"/>
                <w:color w:val="000000" w:themeColor="text1"/>
                <w:rPrChange w:id="149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498" w:author="陳佳宜資訊部資訊安全處" w:date="2024-08-28T09:54:00Z" w16du:dateUtc="2024-08-28T01:54:00Z">
                  <w:rPr>
                    <w:rFonts w:ascii="Times New Roman" w:hAnsi="Times New Roman"/>
                  </w:rPr>
                </w:rPrChange>
              </w:rPr>
              <w:t>自行開發及維護及</w:t>
            </w:r>
            <w:r w:rsidR="00646B5E" w:rsidRPr="00872772">
              <w:rPr>
                <w:rFonts w:ascii="Times New Roman" w:hAnsi="Times New Roman"/>
                <w:color w:val="000000" w:themeColor="text1"/>
                <w:szCs w:val="22"/>
                <w:rPrChange w:id="1499" w:author="陳佳宜資訊部資訊安全處" w:date="2024-08-28T09:54:00Z" w16du:dateUtc="2024-08-28T01:54:00Z">
                  <w:rPr>
                    <w:rFonts w:ascii="Times New Roman" w:hAnsi="Times New Roman"/>
                    <w:szCs w:val="22"/>
                  </w:rPr>
                </w:rPrChange>
              </w:rPr>
              <w:t>委外維護，由群益同仁委託外部第三方執行之</w:t>
            </w:r>
            <w:r w:rsidRPr="00872772">
              <w:rPr>
                <w:rFonts w:ascii="Times New Roman" w:hAnsi="Times New Roman"/>
                <w:color w:val="000000" w:themeColor="text1"/>
                <w:rPrChange w:id="1500" w:author="陳佳宜資訊部資訊安全處" w:date="2024-08-28T09:54:00Z" w16du:dateUtc="2024-08-28T01:54:00Z">
                  <w:rPr>
                    <w:rFonts w:ascii="Times New Roman" w:hAnsi="Times New Roman"/>
                  </w:rPr>
                </w:rPrChange>
              </w:rPr>
              <w:t>：</w:t>
            </w:r>
          </w:p>
          <w:p w14:paraId="4A58760E" w14:textId="77777777" w:rsidR="00B72058" w:rsidRPr="00872772" w:rsidRDefault="00B72058" w:rsidP="00B72058">
            <w:pPr>
              <w:pStyle w:val="-11"/>
              <w:rPr>
                <w:rFonts w:ascii="Times New Roman" w:hAnsi="Times New Roman"/>
                <w:color w:val="000000" w:themeColor="text1"/>
                <w:rPrChange w:id="150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02" w:author="陳佳宜資訊部資訊安全處" w:date="2024-08-28T09:54:00Z" w16du:dateUtc="2024-08-28T01:54:00Z">
                  <w:rPr>
                    <w:rFonts w:ascii="Times New Roman" w:hAnsi="Times New Roman"/>
                  </w:rPr>
                </w:rPrChange>
              </w:rPr>
              <w:t>1.</w:t>
            </w:r>
            <w:r w:rsidRPr="00872772">
              <w:rPr>
                <w:rFonts w:ascii="Times New Roman" w:hAnsi="Times New Roman"/>
                <w:color w:val="000000" w:themeColor="text1"/>
                <w:rPrChange w:id="1503" w:author="陳佳宜資訊部資訊安全處" w:date="2024-08-28T09:54:00Z" w16du:dateUtc="2024-08-28T01:54:00Z">
                  <w:rPr>
                    <w:rFonts w:ascii="Times New Roman" w:hAnsi="Times New Roman"/>
                  </w:rPr>
                </w:rPrChange>
              </w:rPr>
              <w:t>影響核心營運作業之軟體</w:t>
            </w:r>
          </w:p>
          <w:p w14:paraId="3EB5CED4" w14:textId="77777777" w:rsidR="00B72058" w:rsidRPr="00872772" w:rsidRDefault="00B72058" w:rsidP="00B72058">
            <w:pPr>
              <w:pStyle w:val="-11"/>
              <w:widowControl w:val="0"/>
              <w:adjustRightInd w:val="0"/>
              <w:textAlignment w:val="baseline"/>
              <w:rPr>
                <w:rFonts w:ascii="Times New Roman" w:hAnsi="Times New Roman"/>
                <w:color w:val="000000" w:themeColor="text1"/>
                <w:rPrChange w:id="150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05" w:author="陳佳宜資訊部資訊安全處" w:date="2024-08-28T09:54:00Z" w16du:dateUtc="2024-08-28T01:54:00Z">
                  <w:rPr>
                    <w:rFonts w:ascii="Times New Roman" w:hAnsi="Times New Roman"/>
                  </w:rPr>
                </w:rPrChange>
              </w:rPr>
              <w:t>2.</w:t>
            </w:r>
            <w:r w:rsidRPr="00872772">
              <w:rPr>
                <w:rFonts w:ascii="Times New Roman" w:hAnsi="Times New Roman"/>
                <w:color w:val="000000" w:themeColor="text1"/>
                <w:rPrChange w:id="1506" w:author="陳佳宜資訊部資訊安全處" w:date="2024-08-28T09:54:00Z" w16du:dateUtc="2024-08-28T01:54:00Z">
                  <w:rPr>
                    <w:rFonts w:ascii="Times New Roman" w:hAnsi="Times New Roman"/>
                  </w:rPr>
                </w:rPrChange>
              </w:rPr>
              <w:t>包含應用系統、作業系統及資料庫軟體</w:t>
            </w:r>
          </w:p>
          <w:p w14:paraId="5FCC6964" w14:textId="77777777" w:rsidR="00B72058" w:rsidRPr="00872772" w:rsidRDefault="00B72058" w:rsidP="00B72058">
            <w:pPr>
              <w:pStyle w:val="-11"/>
              <w:widowControl w:val="0"/>
              <w:adjustRightInd w:val="0"/>
              <w:textAlignment w:val="baseline"/>
              <w:rPr>
                <w:rFonts w:ascii="Times New Roman" w:hAnsi="Times New Roman"/>
                <w:color w:val="000000" w:themeColor="text1"/>
                <w:rPrChange w:id="150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08" w:author="陳佳宜資訊部資訊安全處" w:date="2024-08-28T09:54:00Z" w16du:dateUtc="2024-08-28T01:54:00Z">
                  <w:rPr>
                    <w:rFonts w:ascii="Times New Roman" w:hAnsi="Times New Roman"/>
                  </w:rPr>
                </w:rPrChange>
              </w:rPr>
              <w:t>例如：</w:t>
            </w:r>
          </w:p>
          <w:p w14:paraId="3FF3FB05" w14:textId="77777777" w:rsidR="00B72058" w:rsidRPr="00872772" w:rsidRDefault="00B7205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0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10" w:author="陳佳宜資訊部資訊安全處" w:date="2024-08-28T09:54:00Z" w16du:dateUtc="2024-08-28T01:54:00Z">
                  <w:rPr>
                    <w:rFonts w:ascii="Times New Roman" w:hAnsi="Times New Roman"/>
                  </w:rPr>
                </w:rPrChange>
              </w:rPr>
              <w:t>證券交易系統</w:t>
            </w:r>
          </w:p>
          <w:p w14:paraId="0DF1B28E" w14:textId="77777777" w:rsidR="00B72058" w:rsidRPr="00872772" w:rsidRDefault="00B7205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1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12" w:author="陳佳宜資訊部資訊安全處" w:date="2024-08-28T09:54:00Z" w16du:dateUtc="2024-08-28T01:54:00Z">
                  <w:rPr>
                    <w:rFonts w:ascii="Times New Roman" w:hAnsi="Times New Roman"/>
                  </w:rPr>
                </w:rPrChange>
              </w:rPr>
              <w:t>期貨交易系統</w:t>
            </w:r>
            <w:r w:rsidRPr="00872772">
              <w:rPr>
                <w:rFonts w:ascii="Times New Roman" w:hAnsi="Times New Roman"/>
                <w:color w:val="000000" w:themeColor="text1"/>
                <w:rPrChange w:id="1513" w:author="陳佳宜資訊部資訊安全處" w:date="2024-08-28T09:54:00Z" w16du:dateUtc="2024-08-28T01:54:00Z">
                  <w:rPr>
                    <w:rFonts w:ascii="Times New Roman" w:hAnsi="Times New Roman"/>
                  </w:rPr>
                </w:rPrChange>
              </w:rPr>
              <w:t>(Tandem)</w:t>
            </w:r>
          </w:p>
          <w:p w14:paraId="0C5BACDC" w14:textId="77777777" w:rsidR="00B72058" w:rsidRPr="00872772" w:rsidRDefault="00B7205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1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15" w:author="陳佳宜資訊部資訊安全處" w:date="2024-08-28T09:54:00Z" w16du:dateUtc="2024-08-28T01:54:00Z">
                  <w:rPr>
                    <w:rFonts w:ascii="Times New Roman" w:hAnsi="Times New Roman"/>
                  </w:rPr>
                </w:rPrChange>
              </w:rPr>
              <w:t>群益金融網</w:t>
            </w:r>
          </w:p>
          <w:p w14:paraId="4C83B3CE" w14:textId="77777777" w:rsidR="007D1623" w:rsidRPr="00872772" w:rsidRDefault="00B72058"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1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17" w:author="陳佳宜資訊部資訊安全處" w:date="2024-08-28T09:54:00Z" w16du:dateUtc="2024-08-28T01:54:00Z">
                  <w:rPr>
                    <w:rFonts w:ascii="Times New Roman" w:hAnsi="Times New Roman"/>
                  </w:rPr>
                </w:rPrChange>
              </w:rPr>
              <w:t>策略王</w:t>
            </w:r>
          </w:p>
          <w:p w14:paraId="32298D11" w14:textId="4C113DFB" w:rsidR="007D1623" w:rsidRPr="00872772" w:rsidRDefault="007D1623"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1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19" w:author="陳佳宜資訊部資訊安全處" w:date="2024-08-28T09:54:00Z" w16du:dateUtc="2024-08-28T01:54:00Z">
                  <w:rPr>
                    <w:rFonts w:ascii="Times New Roman" w:hAnsi="Times New Roman"/>
                  </w:rPr>
                </w:rPrChange>
              </w:rPr>
              <w:t>群益行動贏家</w:t>
            </w:r>
          </w:p>
          <w:p w14:paraId="7F15A3E2" w14:textId="77777777" w:rsidR="007D1623" w:rsidRPr="00872772" w:rsidRDefault="007D1623"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2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21" w:author="陳佳宜資訊部資訊安全處" w:date="2024-08-28T09:54:00Z" w16du:dateUtc="2024-08-28T01:54:00Z">
                  <w:rPr>
                    <w:rFonts w:ascii="Times New Roman" w:hAnsi="Times New Roman"/>
                  </w:rPr>
                </w:rPrChange>
              </w:rPr>
              <w:t>超級贏家</w:t>
            </w:r>
          </w:p>
          <w:p w14:paraId="389F8EA0" w14:textId="7C3D05B7" w:rsidR="00D441E4" w:rsidRPr="00872772" w:rsidRDefault="007D1623"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2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23" w:author="陳佳宜資訊部資訊安全處" w:date="2024-08-28T09:54:00Z" w16du:dateUtc="2024-08-28T01:54:00Z">
                  <w:rPr>
                    <w:rFonts w:ascii="Times New Roman" w:hAnsi="Times New Roman"/>
                  </w:rPr>
                </w:rPrChange>
              </w:rPr>
              <w:t>掌中財神</w:t>
            </w:r>
          </w:p>
        </w:tc>
      </w:tr>
      <w:tr w:rsidR="00872772" w:rsidRPr="00872772" w14:paraId="28EBF37E" w14:textId="77777777" w:rsidTr="00BE7486">
        <w:tc>
          <w:tcPr>
            <w:tcW w:w="1112" w:type="dxa"/>
            <w:vAlign w:val="center"/>
          </w:tcPr>
          <w:p w14:paraId="201737A0" w14:textId="148C1820" w:rsidR="00D441E4" w:rsidRPr="00872772" w:rsidRDefault="00D441E4" w:rsidP="00D441E4">
            <w:pPr>
              <w:pStyle w:val="-0"/>
              <w:rPr>
                <w:rFonts w:ascii="Times New Roman" w:hAnsi="Times New Roman" w:cs="Times New Roman"/>
                <w:b/>
                <w:bCs/>
                <w:color w:val="000000" w:themeColor="text1"/>
                <w:rPrChange w:id="1524"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525" w:author="陳佳宜資訊部資訊安全處" w:date="2024-08-28T09:54:00Z" w16du:dateUtc="2024-08-28T01:54:00Z">
                  <w:rPr>
                    <w:rFonts w:ascii="Times New Roman" w:hAnsi="Times New Roman" w:cs="Times New Roman"/>
                    <w:b/>
                    <w:bCs/>
                  </w:rPr>
                </w:rPrChange>
              </w:rPr>
              <w:t>S2</w:t>
            </w:r>
          </w:p>
        </w:tc>
        <w:tc>
          <w:tcPr>
            <w:tcW w:w="2608" w:type="dxa"/>
            <w:shd w:val="clear" w:color="auto" w:fill="auto"/>
            <w:vAlign w:val="center"/>
          </w:tcPr>
          <w:p w14:paraId="1E8BA23D" w14:textId="5118A9A6" w:rsidR="00D441E4" w:rsidRPr="00872772" w:rsidRDefault="002A14B3" w:rsidP="00D441E4">
            <w:pPr>
              <w:pStyle w:val="-0"/>
              <w:rPr>
                <w:rFonts w:ascii="Times New Roman" w:hAnsi="Times New Roman" w:cs="Times New Roman"/>
                <w:b/>
                <w:bCs/>
                <w:color w:val="000000" w:themeColor="text1"/>
                <w:rPrChange w:id="1526"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527" w:author="陳佳宜資訊部資訊安全處" w:date="2024-08-28T09:54:00Z" w16du:dateUtc="2024-08-28T01:54:00Z">
                  <w:rPr>
                    <w:rFonts w:ascii="Times New Roman" w:hAnsi="Times New Roman" w:cs="Times New Roman"/>
                    <w:b/>
                    <w:bCs/>
                  </w:rPr>
                </w:rPrChange>
              </w:rPr>
              <w:t>與關鍵營運直接相關軟體</w:t>
            </w:r>
          </w:p>
        </w:tc>
        <w:tc>
          <w:tcPr>
            <w:tcW w:w="4487" w:type="dxa"/>
            <w:shd w:val="clear" w:color="auto" w:fill="auto"/>
            <w:vAlign w:val="center"/>
          </w:tcPr>
          <w:p w14:paraId="121346E1" w14:textId="77777777" w:rsidR="00374C6B" w:rsidRPr="00872772" w:rsidRDefault="00374C6B" w:rsidP="00374C6B">
            <w:pPr>
              <w:pStyle w:val="-11"/>
              <w:rPr>
                <w:rFonts w:ascii="Times New Roman" w:hAnsi="Times New Roman"/>
                <w:color w:val="000000" w:themeColor="text1"/>
                <w:rPrChange w:id="152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29" w:author="陳佳宜資訊部資訊安全處" w:date="2024-08-28T09:54:00Z" w16du:dateUtc="2024-08-28T01:54:00Z">
                  <w:rPr>
                    <w:rFonts w:ascii="Times New Roman" w:hAnsi="Times New Roman"/>
                  </w:rPr>
                </w:rPrChange>
              </w:rPr>
              <w:t>自行開發及維護及</w:t>
            </w:r>
            <w:r w:rsidRPr="00872772">
              <w:rPr>
                <w:rFonts w:ascii="Times New Roman" w:hAnsi="Times New Roman"/>
                <w:color w:val="000000" w:themeColor="text1"/>
                <w:szCs w:val="22"/>
                <w:rPrChange w:id="1530" w:author="陳佳宜資訊部資訊安全處" w:date="2024-08-28T09:54:00Z" w16du:dateUtc="2024-08-28T01:54:00Z">
                  <w:rPr>
                    <w:rFonts w:ascii="Times New Roman" w:hAnsi="Times New Roman"/>
                    <w:szCs w:val="22"/>
                  </w:rPr>
                </w:rPrChange>
              </w:rPr>
              <w:t>委外維護，由群益同仁委託外部第三方執行之</w:t>
            </w:r>
            <w:r w:rsidRPr="00872772">
              <w:rPr>
                <w:rFonts w:ascii="Times New Roman" w:hAnsi="Times New Roman"/>
                <w:color w:val="000000" w:themeColor="text1"/>
                <w:rPrChange w:id="1531" w:author="陳佳宜資訊部資訊安全處" w:date="2024-08-28T09:54:00Z" w16du:dateUtc="2024-08-28T01:54:00Z">
                  <w:rPr>
                    <w:rFonts w:ascii="Times New Roman" w:hAnsi="Times New Roman"/>
                  </w:rPr>
                </w:rPrChange>
              </w:rPr>
              <w:t>：</w:t>
            </w:r>
          </w:p>
          <w:p w14:paraId="0892F3E4" w14:textId="59AF8A0D" w:rsidR="00374C6B" w:rsidRPr="00872772" w:rsidRDefault="00374C6B" w:rsidP="00374C6B">
            <w:pPr>
              <w:pStyle w:val="-11"/>
              <w:rPr>
                <w:rFonts w:ascii="Times New Roman" w:hAnsi="Times New Roman"/>
                <w:color w:val="000000" w:themeColor="text1"/>
                <w:rPrChange w:id="153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33" w:author="陳佳宜資訊部資訊安全處" w:date="2024-08-28T09:54:00Z" w16du:dateUtc="2024-08-28T01:54:00Z">
                  <w:rPr>
                    <w:rFonts w:ascii="Times New Roman" w:hAnsi="Times New Roman"/>
                  </w:rPr>
                </w:rPrChange>
              </w:rPr>
              <w:t>1.</w:t>
            </w:r>
            <w:r w:rsidRPr="00872772">
              <w:rPr>
                <w:rFonts w:ascii="Times New Roman" w:hAnsi="Times New Roman"/>
                <w:color w:val="000000" w:themeColor="text1"/>
                <w:rPrChange w:id="1534" w:author="陳佳宜資訊部資訊安全處" w:date="2024-08-28T09:54:00Z" w16du:dateUtc="2024-08-28T01:54:00Z">
                  <w:rPr>
                    <w:rFonts w:ascii="Times New Roman" w:hAnsi="Times New Roman"/>
                  </w:rPr>
                </w:rPrChange>
              </w:rPr>
              <w:t>影響關鍵營運作業之軟體</w:t>
            </w:r>
          </w:p>
          <w:p w14:paraId="08A3369E" w14:textId="77777777" w:rsidR="00374C6B" w:rsidRPr="00872772" w:rsidRDefault="00374C6B" w:rsidP="00374C6B">
            <w:pPr>
              <w:pStyle w:val="-11"/>
              <w:widowControl w:val="0"/>
              <w:adjustRightInd w:val="0"/>
              <w:textAlignment w:val="baseline"/>
              <w:rPr>
                <w:rFonts w:ascii="Times New Roman" w:hAnsi="Times New Roman"/>
                <w:color w:val="000000" w:themeColor="text1"/>
                <w:rPrChange w:id="153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36" w:author="陳佳宜資訊部資訊安全處" w:date="2024-08-28T09:54:00Z" w16du:dateUtc="2024-08-28T01:54:00Z">
                  <w:rPr>
                    <w:rFonts w:ascii="Times New Roman" w:hAnsi="Times New Roman"/>
                  </w:rPr>
                </w:rPrChange>
              </w:rPr>
              <w:t>2.</w:t>
            </w:r>
            <w:r w:rsidRPr="00872772">
              <w:rPr>
                <w:rFonts w:ascii="Times New Roman" w:hAnsi="Times New Roman"/>
                <w:color w:val="000000" w:themeColor="text1"/>
                <w:rPrChange w:id="1537" w:author="陳佳宜資訊部資訊安全處" w:date="2024-08-28T09:54:00Z" w16du:dateUtc="2024-08-28T01:54:00Z">
                  <w:rPr>
                    <w:rFonts w:ascii="Times New Roman" w:hAnsi="Times New Roman"/>
                  </w:rPr>
                </w:rPrChange>
              </w:rPr>
              <w:t>包含應用系統、作業系統及資料庫軟體</w:t>
            </w:r>
          </w:p>
          <w:p w14:paraId="6DDBB47B" w14:textId="758A0464" w:rsidR="00D441E4" w:rsidRPr="00872772" w:rsidRDefault="00D441E4" w:rsidP="0042563A">
            <w:pPr>
              <w:pStyle w:val="-11"/>
              <w:widowControl w:val="0"/>
              <w:adjustRightInd w:val="0"/>
              <w:textAlignment w:val="baseline"/>
              <w:rPr>
                <w:rFonts w:ascii="Times New Roman" w:hAnsi="Times New Roman"/>
                <w:color w:val="000000" w:themeColor="text1"/>
                <w:rPrChange w:id="153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39" w:author="陳佳宜資訊部資訊安全處" w:date="2024-08-28T09:54:00Z" w16du:dateUtc="2024-08-28T01:54:00Z">
                  <w:rPr>
                    <w:rFonts w:ascii="Times New Roman" w:hAnsi="Times New Roman"/>
                  </w:rPr>
                </w:rPrChange>
              </w:rPr>
              <w:t>例如：</w:t>
            </w:r>
          </w:p>
          <w:p w14:paraId="539D55E0" w14:textId="77777777" w:rsidR="007D199F" w:rsidRPr="00872772" w:rsidRDefault="007D1623"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4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41" w:author="陳佳宜資訊部資訊安全處" w:date="2024-08-28T09:54:00Z" w16du:dateUtc="2024-08-28T01:54:00Z">
                  <w:rPr>
                    <w:rFonts w:ascii="Times New Roman" w:hAnsi="Times New Roman"/>
                  </w:rPr>
                </w:rPrChange>
              </w:rPr>
              <w:t>CRM</w:t>
            </w:r>
            <w:r w:rsidRPr="00872772">
              <w:rPr>
                <w:rFonts w:ascii="Times New Roman" w:hAnsi="Times New Roman"/>
                <w:color w:val="000000" w:themeColor="text1"/>
                <w:rPrChange w:id="1542" w:author="陳佳宜資訊部資訊安全處" w:date="2024-08-28T09:54:00Z" w16du:dateUtc="2024-08-28T01:54:00Z">
                  <w:rPr>
                    <w:rFonts w:ascii="Times New Roman" w:hAnsi="Times New Roman"/>
                  </w:rPr>
                </w:rPrChange>
              </w:rPr>
              <w:t>客戶關係管理系統</w:t>
            </w:r>
          </w:p>
          <w:p w14:paraId="5734428C" w14:textId="77777777" w:rsidR="007D1623" w:rsidRPr="00872772" w:rsidRDefault="007D1623"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43" w:author="陳佳宜資訊部資訊安全處" w:date="2024-08-28T09:54:00Z" w16du:dateUtc="2024-08-28T01:54:00Z">
                  <w:rPr>
                    <w:rFonts w:ascii="Times New Roman" w:hAnsi="Times New Roman"/>
                  </w:rPr>
                </w:rPrChange>
              </w:rPr>
            </w:pPr>
            <w:proofErr w:type="gramStart"/>
            <w:r w:rsidRPr="00872772">
              <w:rPr>
                <w:rFonts w:ascii="Times New Roman" w:hAnsi="Times New Roman"/>
                <w:color w:val="000000" w:themeColor="text1"/>
                <w:rPrChange w:id="1544" w:author="陳佳宜資訊部資訊安全處" w:date="2024-08-28T09:54:00Z" w16du:dateUtc="2024-08-28T01:54:00Z">
                  <w:rPr>
                    <w:rFonts w:ascii="Times New Roman" w:hAnsi="Times New Roman"/>
                  </w:rPr>
                </w:rPrChange>
              </w:rPr>
              <w:t>興櫃</w:t>
            </w:r>
            <w:proofErr w:type="gramEnd"/>
            <w:r w:rsidRPr="00872772">
              <w:rPr>
                <w:rFonts w:ascii="Times New Roman" w:hAnsi="Times New Roman"/>
                <w:color w:val="000000" w:themeColor="text1"/>
                <w:rPrChange w:id="1545" w:author="陳佳宜資訊部資訊安全處" w:date="2024-08-28T09:54:00Z" w16du:dateUtc="2024-08-28T01:54:00Z">
                  <w:rPr>
                    <w:rFonts w:ascii="Times New Roman" w:hAnsi="Times New Roman"/>
                  </w:rPr>
                </w:rPrChange>
              </w:rPr>
              <w:t>ES</w:t>
            </w:r>
            <w:r w:rsidRPr="00872772">
              <w:rPr>
                <w:rFonts w:ascii="Times New Roman" w:hAnsi="Times New Roman"/>
                <w:color w:val="000000" w:themeColor="text1"/>
                <w:rPrChange w:id="1546" w:author="陳佳宜資訊部資訊安全處" w:date="2024-08-28T09:54:00Z" w16du:dateUtc="2024-08-28T01:54:00Z">
                  <w:rPr>
                    <w:rFonts w:ascii="Times New Roman" w:hAnsi="Times New Roman"/>
                  </w:rPr>
                </w:rPrChange>
              </w:rPr>
              <w:t>帳</w:t>
            </w:r>
            <w:proofErr w:type="gramStart"/>
            <w:r w:rsidRPr="00872772">
              <w:rPr>
                <w:rFonts w:ascii="Times New Roman" w:hAnsi="Times New Roman"/>
                <w:color w:val="000000" w:themeColor="text1"/>
                <w:rPrChange w:id="1547" w:author="陳佳宜資訊部資訊安全處" w:date="2024-08-28T09:54:00Z" w16du:dateUtc="2024-08-28T01:54:00Z">
                  <w:rPr>
                    <w:rFonts w:ascii="Times New Roman" w:hAnsi="Times New Roman"/>
                  </w:rPr>
                </w:rPrChange>
              </w:rPr>
              <w:t>務</w:t>
            </w:r>
            <w:proofErr w:type="gramEnd"/>
            <w:r w:rsidRPr="00872772">
              <w:rPr>
                <w:rFonts w:ascii="Times New Roman" w:hAnsi="Times New Roman"/>
                <w:color w:val="000000" w:themeColor="text1"/>
                <w:rPrChange w:id="1548" w:author="陳佳宜資訊部資訊安全處" w:date="2024-08-28T09:54:00Z" w16du:dateUtc="2024-08-28T01:54:00Z">
                  <w:rPr>
                    <w:rFonts w:ascii="Times New Roman" w:hAnsi="Times New Roman"/>
                  </w:rPr>
                </w:rPrChange>
              </w:rPr>
              <w:t>系統</w:t>
            </w:r>
          </w:p>
          <w:p w14:paraId="5F8914B3" w14:textId="1A728751" w:rsidR="007D1623" w:rsidRPr="00872772" w:rsidRDefault="007D1623"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4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50" w:author="陳佳宜資訊部資訊安全處" w:date="2024-08-28T09:54:00Z" w16du:dateUtc="2024-08-28T01:54:00Z">
                  <w:rPr>
                    <w:rFonts w:ascii="Times New Roman" w:hAnsi="Times New Roman"/>
                  </w:rPr>
                </w:rPrChange>
              </w:rPr>
              <w:t>衍生性商品系統</w:t>
            </w:r>
          </w:p>
        </w:tc>
      </w:tr>
      <w:tr w:rsidR="00872772" w:rsidRPr="00872772" w14:paraId="44C415ED" w14:textId="77777777" w:rsidTr="00BE7486">
        <w:tc>
          <w:tcPr>
            <w:tcW w:w="1112" w:type="dxa"/>
            <w:vAlign w:val="center"/>
          </w:tcPr>
          <w:p w14:paraId="47FFAD5C" w14:textId="72566333" w:rsidR="00D441E4" w:rsidRPr="00872772" w:rsidRDefault="00D441E4" w:rsidP="00D441E4">
            <w:pPr>
              <w:pStyle w:val="-0"/>
              <w:rPr>
                <w:rFonts w:ascii="Times New Roman" w:hAnsi="Times New Roman" w:cs="Times New Roman"/>
                <w:b/>
                <w:bCs/>
                <w:color w:val="000000" w:themeColor="text1"/>
                <w:rPrChange w:id="1551"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552" w:author="陳佳宜資訊部資訊安全處" w:date="2024-08-28T09:54:00Z" w16du:dateUtc="2024-08-28T01:54:00Z">
                  <w:rPr>
                    <w:rFonts w:ascii="Times New Roman" w:hAnsi="Times New Roman" w:cs="Times New Roman"/>
                    <w:b/>
                    <w:bCs/>
                  </w:rPr>
                </w:rPrChange>
              </w:rPr>
              <w:t>S3</w:t>
            </w:r>
          </w:p>
        </w:tc>
        <w:tc>
          <w:tcPr>
            <w:tcW w:w="2608" w:type="dxa"/>
            <w:shd w:val="clear" w:color="auto" w:fill="auto"/>
            <w:vAlign w:val="center"/>
          </w:tcPr>
          <w:p w14:paraId="7EE8E1CA" w14:textId="49536473" w:rsidR="00D441E4" w:rsidRPr="00872772" w:rsidRDefault="00422D18" w:rsidP="00D441E4">
            <w:pPr>
              <w:pStyle w:val="-0"/>
              <w:rPr>
                <w:rFonts w:ascii="Times New Roman" w:hAnsi="Times New Roman" w:cs="Times New Roman"/>
                <w:b/>
                <w:bCs/>
                <w:color w:val="000000" w:themeColor="text1"/>
                <w:rPrChange w:id="1553"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554" w:author="陳佳宜資訊部資訊安全處" w:date="2024-08-28T09:54:00Z" w16du:dateUtc="2024-08-28T01:54:00Z">
                  <w:rPr>
                    <w:rFonts w:ascii="Times New Roman" w:hAnsi="Times New Roman" w:cs="Times New Roman"/>
                    <w:b/>
                    <w:bCs/>
                  </w:rPr>
                </w:rPrChange>
              </w:rPr>
              <w:t>一般軟體</w:t>
            </w:r>
          </w:p>
        </w:tc>
        <w:tc>
          <w:tcPr>
            <w:tcW w:w="4487" w:type="dxa"/>
            <w:shd w:val="clear" w:color="auto" w:fill="auto"/>
            <w:vAlign w:val="center"/>
          </w:tcPr>
          <w:p w14:paraId="70F02A7B" w14:textId="77777777" w:rsidR="00F710AD" w:rsidRPr="00872772" w:rsidRDefault="00F710AD" w:rsidP="00F710AD">
            <w:pPr>
              <w:pStyle w:val="-11"/>
              <w:rPr>
                <w:rFonts w:ascii="Times New Roman" w:hAnsi="Times New Roman"/>
                <w:color w:val="000000" w:themeColor="text1"/>
                <w:rPrChange w:id="155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56" w:author="陳佳宜資訊部資訊安全處" w:date="2024-08-28T09:54:00Z" w16du:dateUtc="2024-08-28T01:54:00Z">
                  <w:rPr>
                    <w:rFonts w:ascii="Times New Roman" w:hAnsi="Times New Roman"/>
                  </w:rPr>
                </w:rPrChange>
              </w:rPr>
              <w:t>自行開發及維護及</w:t>
            </w:r>
            <w:r w:rsidRPr="00872772">
              <w:rPr>
                <w:rFonts w:ascii="Times New Roman" w:hAnsi="Times New Roman"/>
                <w:color w:val="000000" w:themeColor="text1"/>
                <w:szCs w:val="22"/>
                <w:rPrChange w:id="1557" w:author="陳佳宜資訊部資訊安全處" w:date="2024-08-28T09:54:00Z" w16du:dateUtc="2024-08-28T01:54:00Z">
                  <w:rPr>
                    <w:rFonts w:ascii="Times New Roman" w:hAnsi="Times New Roman"/>
                    <w:szCs w:val="22"/>
                  </w:rPr>
                </w:rPrChange>
              </w:rPr>
              <w:t>委外維護，由群益同仁委託外部第三方執行之</w:t>
            </w:r>
            <w:r w:rsidRPr="00872772">
              <w:rPr>
                <w:rFonts w:ascii="Times New Roman" w:hAnsi="Times New Roman"/>
                <w:color w:val="000000" w:themeColor="text1"/>
                <w:rPrChange w:id="1558" w:author="陳佳宜資訊部資訊安全處" w:date="2024-08-28T09:54:00Z" w16du:dateUtc="2024-08-28T01:54:00Z">
                  <w:rPr>
                    <w:rFonts w:ascii="Times New Roman" w:hAnsi="Times New Roman"/>
                  </w:rPr>
                </w:rPrChange>
              </w:rPr>
              <w:t>：</w:t>
            </w:r>
          </w:p>
          <w:p w14:paraId="3B960D70" w14:textId="080FA587" w:rsidR="00F710AD" w:rsidRPr="00872772" w:rsidRDefault="00F710AD" w:rsidP="004D7E9C">
            <w:pPr>
              <w:pStyle w:val="-11"/>
              <w:widowControl w:val="0"/>
              <w:adjustRightInd w:val="0"/>
              <w:textAlignment w:val="baseline"/>
              <w:rPr>
                <w:rFonts w:ascii="Times New Roman" w:hAnsi="Times New Roman"/>
                <w:color w:val="000000" w:themeColor="text1"/>
                <w:rPrChange w:id="155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60" w:author="陳佳宜資訊部資訊安全處" w:date="2024-08-28T09:54:00Z" w16du:dateUtc="2024-08-28T01:54:00Z">
                  <w:rPr>
                    <w:rFonts w:ascii="Times New Roman" w:hAnsi="Times New Roman"/>
                  </w:rPr>
                </w:rPrChange>
              </w:rPr>
              <w:t>1.</w:t>
            </w:r>
            <w:r w:rsidRPr="00872772">
              <w:rPr>
                <w:rFonts w:ascii="Times New Roman" w:hAnsi="Times New Roman"/>
                <w:color w:val="000000" w:themeColor="text1"/>
                <w:rPrChange w:id="1561" w:author="陳佳宜資訊部資訊安全處" w:date="2024-08-28T09:54:00Z" w16du:dateUtc="2024-08-28T01:54:00Z">
                  <w:rPr>
                    <w:rFonts w:ascii="Times New Roman" w:hAnsi="Times New Roman"/>
                  </w:rPr>
                </w:rPrChange>
              </w:rPr>
              <w:t>非影響核心營運作業之軟體</w:t>
            </w:r>
          </w:p>
          <w:p w14:paraId="45BE900F" w14:textId="3A9685C1" w:rsidR="004D7E9C" w:rsidRPr="00872772" w:rsidRDefault="004D7E9C" w:rsidP="004D7E9C">
            <w:pPr>
              <w:pStyle w:val="-11"/>
              <w:widowControl w:val="0"/>
              <w:adjustRightInd w:val="0"/>
              <w:textAlignment w:val="baseline"/>
              <w:rPr>
                <w:rFonts w:ascii="Times New Roman" w:hAnsi="Times New Roman"/>
                <w:color w:val="000000" w:themeColor="text1"/>
                <w:rPrChange w:id="156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63" w:author="陳佳宜資訊部資訊安全處" w:date="2024-08-28T09:54:00Z" w16du:dateUtc="2024-08-28T01:54:00Z">
                  <w:rPr>
                    <w:rFonts w:ascii="Times New Roman" w:hAnsi="Times New Roman"/>
                  </w:rPr>
                </w:rPrChange>
              </w:rPr>
              <w:t>2.</w:t>
            </w:r>
            <w:r w:rsidRPr="00872772">
              <w:rPr>
                <w:rFonts w:ascii="Times New Roman" w:hAnsi="Times New Roman"/>
                <w:color w:val="000000" w:themeColor="text1"/>
                <w:rPrChange w:id="1564" w:author="陳佳宜資訊部資訊安全處" w:date="2024-08-28T09:54:00Z" w16du:dateUtc="2024-08-28T01:54:00Z">
                  <w:rPr>
                    <w:rFonts w:ascii="Times New Roman" w:hAnsi="Times New Roman"/>
                  </w:rPr>
                </w:rPrChange>
              </w:rPr>
              <w:t>包含應用系統、作業系統及資料庫軟體</w:t>
            </w:r>
          </w:p>
          <w:p w14:paraId="472B0B5A" w14:textId="1DE2F3ED" w:rsidR="00D441E4" w:rsidRPr="00872772" w:rsidRDefault="00D441E4" w:rsidP="004D7E9C">
            <w:pPr>
              <w:pStyle w:val="-11"/>
              <w:widowControl w:val="0"/>
              <w:adjustRightInd w:val="0"/>
              <w:textAlignment w:val="baseline"/>
              <w:rPr>
                <w:rFonts w:ascii="Times New Roman" w:hAnsi="Times New Roman"/>
                <w:color w:val="000000" w:themeColor="text1"/>
                <w:rPrChange w:id="156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66" w:author="陳佳宜資訊部資訊安全處" w:date="2024-08-28T09:54:00Z" w16du:dateUtc="2024-08-28T01:54:00Z">
                  <w:rPr>
                    <w:rFonts w:ascii="Times New Roman" w:hAnsi="Times New Roman"/>
                  </w:rPr>
                </w:rPrChange>
              </w:rPr>
              <w:t>例如：</w:t>
            </w:r>
          </w:p>
          <w:p w14:paraId="39D1B269" w14:textId="77777777" w:rsidR="00F710AD" w:rsidRPr="00872772" w:rsidRDefault="00F710AD"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6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68" w:author="陳佳宜資訊部資訊安全處" w:date="2024-08-28T09:54:00Z" w16du:dateUtc="2024-08-28T01:54:00Z">
                  <w:rPr>
                    <w:rFonts w:ascii="Times New Roman" w:hAnsi="Times New Roman"/>
                  </w:rPr>
                </w:rPrChange>
              </w:rPr>
              <w:t>Sun Account</w:t>
            </w:r>
          </w:p>
          <w:p w14:paraId="3CB62FA6" w14:textId="77777777" w:rsidR="00F710AD" w:rsidRPr="00872772" w:rsidRDefault="00F710AD"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6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70" w:author="陳佳宜資訊部資訊安全處" w:date="2024-08-28T09:54:00Z" w16du:dateUtc="2024-08-28T01:54:00Z">
                  <w:rPr>
                    <w:rFonts w:ascii="Times New Roman" w:hAnsi="Times New Roman"/>
                  </w:rPr>
                </w:rPrChange>
              </w:rPr>
              <w:t>E-learning</w:t>
            </w:r>
          </w:p>
          <w:p w14:paraId="3DBE3355" w14:textId="36C2E029" w:rsidR="00D441E4" w:rsidRPr="00872772" w:rsidRDefault="00F710AD"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7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72" w:author="陳佳宜資訊部資訊安全處" w:date="2024-08-28T09:54:00Z" w16du:dateUtc="2024-08-28T01:54:00Z">
                  <w:rPr>
                    <w:rFonts w:ascii="Times New Roman" w:hAnsi="Times New Roman"/>
                  </w:rPr>
                </w:rPrChange>
              </w:rPr>
              <w:t>期貨交易系統</w:t>
            </w:r>
            <w:r w:rsidRPr="00872772">
              <w:rPr>
                <w:rFonts w:ascii="Times New Roman" w:hAnsi="Times New Roman"/>
                <w:color w:val="000000" w:themeColor="text1"/>
                <w:rPrChange w:id="1573" w:author="陳佳宜資訊部資訊安全處" w:date="2024-08-28T09:54:00Z" w16du:dateUtc="2024-08-28T01:54:00Z">
                  <w:rPr>
                    <w:rFonts w:ascii="Times New Roman" w:hAnsi="Times New Roman"/>
                  </w:rPr>
                </w:rPrChange>
              </w:rPr>
              <w:t>(Speedy)</w:t>
            </w:r>
          </w:p>
        </w:tc>
      </w:tr>
      <w:tr w:rsidR="00872772" w:rsidRPr="00872772" w14:paraId="4B495F27" w14:textId="77777777" w:rsidTr="00BE7486">
        <w:tc>
          <w:tcPr>
            <w:tcW w:w="1112" w:type="dxa"/>
            <w:vAlign w:val="center"/>
          </w:tcPr>
          <w:p w14:paraId="44207703" w14:textId="6B4D0DB7" w:rsidR="00D441E4" w:rsidRPr="00872772" w:rsidRDefault="00D441E4" w:rsidP="00D441E4">
            <w:pPr>
              <w:pStyle w:val="-0"/>
              <w:rPr>
                <w:rFonts w:ascii="Times New Roman" w:hAnsi="Times New Roman" w:cs="Times New Roman"/>
                <w:b/>
                <w:bCs/>
                <w:color w:val="000000" w:themeColor="text1"/>
                <w:rPrChange w:id="1574"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575" w:author="陳佳宜資訊部資訊安全處" w:date="2024-08-28T09:54:00Z" w16du:dateUtc="2024-08-28T01:54:00Z">
                  <w:rPr>
                    <w:rFonts w:ascii="Times New Roman" w:hAnsi="Times New Roman" w:cs="Times New Roman"/>
                    <w:b/>
                    <w:bCs/>
                  </w:rPr>
                </w:rPrChange>
              </w:rPr>
              <w:t>S4</w:t>
            </w:r>
          </w:p>
        </w:tc>
        <w:tc>
          <w:tcPr>
            <w:tcW w:w="2608" w:type="dxa"/>
            <w:shd w:val="clear" w:color="auto" w:fill="auto"/>
            <w:vAlign w:val="center"/>
          </w:tcPr>
          <w:p w14:paraId="3189FAF7" w14:textId="3ACB8A81" w:rsidR="00D441E4" w:rsidRPr="00872772" w:rsidRDefault="00422D18" w:rsidP="00D441E4">
            <w:pPr>
              <w:pStyle w:val="-0"/>
              <w:rPr>
                <w:rFonts w:ascii="Times New Roman" w:hAnsi="Times New Roman" w:cs="Times New Roman"/>
                <w:b/>
                <w:bCs/>
                <w:color w:val="000000" w:themeColor="text1"/>
                <w:rPrChange w:id="1576"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577" w:author="陳佳宜資訊部資訊安全處" w:date="2024-08-28T09:54:00Z" w16du:dateUtc="2024-08-28T01:54:00Z">
                  <w:rPr>
                    <w:rFonts w:ascii="Times New Roman" w:hAnsi="Times New Roman" w:cs="Times New Roman"/>
                    <w:b/>
                    <w:bCs/>
                  </w:rPr>
                </w:rPrChange>
              </w:rPr>
              <w:t xml:space="preserve">IT </w:t>
            </w:r>
            <w:r w:rsidRPr="00872772">
              <w:rPr>
                <w:rFonts w:ascii="Times New Roman" w:hAnsi="Times New Roman" w:cs="Times New Roman"/>
                <w:b/>
                <w:bCs/>
                <w:color w:val="000000" w:themeColor="text1"/>
                <w:rPrChange w:id="1578" w:author="陳佳宜資訊部資訊安全處" w:date="2024-08-28T09:54:00Z" w16du:dateUtc="2024-08-28T01:54:00Z">
                  <w:rPr>
                    <w:rFonts w:ascii="Times New Roman" w:hAnsi="Times New Roman" w:cs="Times New Roman"/>
                    <w:b/>
                    <w:bCs/>
                  </w:rPr>
                </w:rPrChange>
              </w:rPr>
              <w:t>管理性作業相關軟體</w:t>
            </w:r>
          </w:p>
        </w:tc>
        <w:tc>
          <w:tcPr>
            <w:tcW w:w="4487" w:type="dxa"/>
            <w:shd w:val="clear" w:color="auto" w:fill="auto"/>
            <w:vAlign w:val="center"/>
          </w:tcPr>
          <w:p w14:paraId="36C8214E" w14:textId="77777777" w:rsidR="004D7E9C" w:rsidRPr="00872772" w:rsidRDefault="004D7E9C" w:rsidP="004D7E9C">
            <w:pPr>
              <w:pStyle w:val="-11"/>
              <w:rPr>
                <w:rFonts w:ascii="Times New Roman" w:hAnsi="Times New Roman"/>
                <w:color w:val="000000" w:themeColor="text1"/>
                <w:rPrChange w:id="157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80" w:author="陳佳宜資訊部資訊安全處" w:date="2024-08-28T09:54:00Z" w16du:dateUtc="2024-08-28T01:54:00Z">
                  <w:rPr>
                    <w:rFonts w:ascii="Times New Roman" w:hAnsi="Times New Roman"/>
                  </w:rPr>
                </w:rPrChange>
              </w:rPr>
              <w:t>自行開發及維護之：</w:t>
            </w:r>
          </w:p>
          <w:p w14:paraId="36B26C47" w14:textId="65202BE3" w:rsidR="004D7E9C" w:rsidRPr="00872772" w:rsidRDefault="004D7E9C" w:rsidP="004D7E9C">
            <w:pPr>
              <w:pStyle w:val="-11"/>
              <w:rPr>
                <w:rFonts w:ascii="Times New Roman" w:hAnsi="Times New Roman"/>
                <w:color w:val="000000" w:themeColor="text1"/>
                <w:rPrChange w:id="158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82" w:author="陳佳宜資訊部資訊安全處" w:date="2024-08-28T09:54:00Z" w16du:dateUtc="2024-08-28T01:54:00Z">
                  <w:rPr>
                    <w:rFonts w:ascii="Times New Roman" w:hAnsi="Times New Roman"/>
                  </w:rPr>
                </w:rPrChange>
              </w:rPr>
              <w:t>1.</w:t>
            </w:r>
            <w:r w:rsidR="00F618D8" w:rsidRPr="00872772">
              <w:rPr>
                <w:rFonts w:ascii="Times New Roman" w:hAnsi="Times New Roman"/>
                <w:color w:val="000000" w:themeColor="text1"/>
                <w:rPrChange w:id="1583" w:author="陳佳宜資訊部資訊安全處" w:date="2024-08-28T09:54:00Z" w16du:dateUtc="2024-08-28T01:54:00Z">
                  <w:rPr>
                    <w:rFonts w:ascii="Times New Roman" w:hAnsi="Times New Roman"/>
                  </w:rPr>
                </w:rPrChange>
              </w:rPr>
              <w:t>內部日常作業及系統管理使用之軟體</w:t>
            </w:r>
          </w:p>
          <w:p w14:paraId="75F0A972" w14:textId="77777777" w:rsidR="004D7E9C" w:rsidRPr="00872772" w:rsidRDefault="004D7E9C" w:rsidP="004D7E9C">
            <w:pPr>
              <w:pStyle w:val="-11"/>
              <w:rPr>
                <w:rFonts w:ascii="Times New Roman" w:hAnsi="Times New Roman"/>
                <w:color w:val="000000" w:themeColor="text1"/>
                <w:rPrChange w:id="158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85" w:author="陳佳宜資訊部資訊安全處" w:date="2024-08-28T09:54:00Z" w16du:dateUtc="2024-08-28T01:54:00Z">
                  <w:rPr>
                    <w:rFonts w:ascii="Times New Roman" w:hAnsi="Times New Roman"/>
                  </w:rPr>
                </w:rPrChange>
              </w:rPr>
              <w:t>2.</w:t>
            </w:r>
            <w:r w:rsidRPr="00872772">
              <w:rPr>
                <w:rFonts w:ascii="Times New Roman" w:hAnsi="Times New Roman"/>
                <w:color w:val="000000" w:themeColor="text1"/>
                <w:rPrChange w:id="1586" w:author="陳佳宜資訊部資訊安全處" w:date="2024-08-28T09:54:00Z" w16du:dateUtc="2024-08-28T01:54:00Z">
                  <w:rPr>
                    <w:rFonts w:ascii="Times New Roman" w:hAnsi="Times New Roman"/>
                  </w:rPr>
                </w:rPrChange>
              </w:rPr>
              <w:t>提供辦公室自動化或支援系統</w:t>
            </w:r>
            <w:r w:rsidRPr="00872772">
              <w:rPr>
                <w:rFonts w:ascii="Times New Roman" w:hAnsi="Times New Roman"/>
                <w:color w:val="000000" w:themeColor="text1"/>
                <w:rPrChange w:id="1587"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1588" w:author="陳佳宜資訊部資訊安全處" w:date="2024-08-28T09:54:00Z" w16du:dateUtc="2024-08-28T01:54:00Z">
                  <w:rPr>
                    <w:rFonts w:ascii="Times New Roman" w:hAnsi="Times New Roman"/>
                  </w:rPr>
                </w:rPrChange>
              </w:rPr>
              <w:t>含應用系統、作業系統及資料庫軟體</w:t>
            </w:r>
            <w:r w:rsidRPr="00872772">
              <w:rPr>
                <w:rFonts w:ascii="Times New Roman" w:hAnsi="Times New Roman"/>
                <w:color w:val="000000" w:themeColor="text1"/>
                <w:rPrChange w:id="1589" w:author="陳佳宜資訊部資訊安全處" w:date="2024-08-28T09:54:00Z" w16du:dateUtc="2024-08-28T01:54:00Z">
                  <w:rPr>
                    <w:rFonts w:ascii="Times New Roman" w:hAnsi="Times New Roman"/>
                  </w:rPr>
                </w:rPrChange>
              </w:rPr>
              <w:t>)</w:t>
            </w:r>
          </w:p>
          <w:p w14:paraId="156DB5B7" w14:textId="47578ED6" w:rsidR="00D441E4" w:rsidRPr="00872772" w:rsidRDefault="00D441E4" w:rsidP="004D7E9C">
            <w:pPr>
              <w:pStyle w:val="-11"/>
              <w:widowControl w:val="0"/>
              <w:adjustRightInd w:val="0"/>
              <w:textAlignment w:val="baseline"/>
              <w:rPr>
                <w:rFonts w:ascii="Times New Roman" w:hAnsi="Times New Roman"/>
                <w:color w:val="000000" w:themeColor="text1"/>
                <w:rPrChange w:id="159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91" w:author="陳佳宜資訊部資訊安全處" w:date="2024-08-28T09:54:00Z" w16du:dateUtc="2024-08-28T01:54:00Z">
                  <w:rPr>
                    <w:rFonts w:ascii="Times New Roman" w:hAnsi="Times New Roman"/>
                  </w:rPr>
                </w:rPrChange>
              </w:rPr>
              <w:t>例如：</w:t>
            </w:r>
          </w:p>
          <w:p w14:paraId="2CE0FB1C" w14:textId="77777777" w:rsidR="00D441E4" w:rsidRPr="00872772" w:rsidRDefault="00D441E4"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9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93" w:author="陳佳宜資訊部資訊安全處" w:date="2024-08-28T09:54:00Z" w16du:dateUtc="2024-08-28T01:54:00Z">
                  <w:rPr>
                    <w:rFonts w:ascii="Times New Roman" w:hAnsi="Times New Roman"/>
                  </w:rPr>
                </w:rPrChange>
              </w:rPr>
              <w:t>人資系統</w:t>
            </w:r>
          </w:p>
          <w:p w14:paraId="4E0E1B8A" w14:textId="77777777" w:rsidR="00D441E4" w:rsidRPr="00872772" w:rsidRDefault="00D441E4"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9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95" w:author="陳佳宜資訊部資訊安全處" w:date="2024-08-28T09:54:00Z" w16du:dateUtc="2024-08-28T01:54:00Z">
                  <w:rPr>
                    <w:rFonts w:ascii="Times New Roman" w:hAnsi="Times New Roman"/>
                  </w:rPr>
                </w:rPrChange>
              </w:rPr>
              <w:t>公司內部入口網站</w:t>
            </w:r>
          </w:p>
          <w:p w14:paraId="0E436A15" w14:textId="77777777" w:rsidR="00D441E4" w:rsidRPr="00872772" w:rsidRDefault="00D441E4"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59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597" w:author="陳佳宜資訊部資訊安全處" w:date="2024-08-28T09:54:00Z" w16du:dateUtc="2024-08-28T01:54:00Z">
                  <w:rPr>
                    <w:rFonts w:ascii="Times New Roman" w:hAnsi="Times New Roman"/>
                  </w:rPr>
                </w:rPrChange>
              </w:rPr>
              <w:t>客戶關係管理系統</w:t>
            </w:r>
          </w:p>
        </w:tc>
      </w:tr>
      <w:tr w:rsidR="00872772" w:rsidRPr="00872772" w14:paraId="267C75E0" w14:textId="77777777" w:rsidTr="00D441E4">
        <w:tc>
          <w:tcPr>
            <w:tcW w:w="1112" w:type="dxa"/>
            <w:vAlign w:val="center"/>
          </w:tcPr>
          <w:p w14:paraId="2AE98308" w14:textId="484D949F" w:rsidR="00422D18" w:rsidRPr="00872772" w:rsidRDefault="00422D18" w:rsidP="00D441E4">
            <w:pPr>
              <w:pStyle w:val="-0"/>
              <w:rPr>
                <w:rFonts w:ascii="Times New Roman" w:hAnsi="Times New Roman" w:cs="Times New Roman"/>
                <w:b/>
                <w:bCs/>
                <w:color w:val="000000" w:themeColor="text1"/>
                <w:rPrChange w:id="1598"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599" w:author="陳佳宜資訊部資訊安全處" w:date="2024-08-28T09:54:00Z" w16du:dateUtc="2024-08-28T01:54:00Z">
                  <w:rPr>
                    <w:rFonts w:ascii="Times New Roman" w:hAnsi="Times New Roman" w:cs="Times New Roman"/>
                    <w:b/>
                    <w:bCs/>
                  </w:rPr>
                </w:rPrChange>
              </w:rPr>
              <w:t>S5</w:t>
            </w:r>
          </w:p>
        </w:tc>
        <w:tc>
          <w:tcPr>
            <w:tcW w:w="2608" w:type="dxa"/>
            <w:shd w:val="clear" w:color="auto" w:fill="auto"/>
            <w:vAlign w:val="center"/>
          </w:tcPr>
          <w:p w14:paraId="5B5488FF" w14:textId="050AB39C" w:rsidR="00422D18" w:rsidRPr="00872772" w:rsidRDefault="00422D18" w:rsidP="00D441E4">
            <w:pPr>
              <w:pStyle w:val="-0"/>
              <w:rPr>
                <w:rFonts w:ascii="Times New Roman" w:hAnsi="Times New Roman" w:cs="Times New Roman"/>
                <w:b/>
                <w:bCs/>
                <w:color w:val="000000" w:themeColor="text1"/>
                <w:rPrChange w:id="1600"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601" w:author="陳佳宜資訊部資訊安全處" w:date="2024-08-28T09:54:00Z" w16du:dateUtc="2024-08-28T01:54:00Z">
                  <w:rPr>
                    <w:rFonts w:ascii="Times New Roman" w:hAnsi="Times New Roman" w:cs="Times New Roman"/>
                    <w:b/>
                    <w:bCs/>
                  </w:rPr>
                </w:rPrChange>
              </w:rPr>
              <w:t xml:space="preserve">IT </w:t>
            </w:r>
            <w:r w:rsidRPr="00872772">
              <w:rPr>
                <w:rFonts w:ascii="Times New Roman" w:hAnsi="Times New Roman" w:cs="Times New Roman"/>
                <w:b/>
                <w:bCs/>
                <w:color w:val="000000" w:themeColor="text1"/>
                <w:rPrChange w:id="1602" w:author="陳佳宜資訊部資訊安全處" w:date="2024-08-28T09:54:00Z" w16du:dateUtc="2024-08-28T01:54:00Z">
                  <w:rPr>
                    <w:rFonts w:ascii="Times New Roman" w:hAnsi="Times New Roman" w:cs="Times New Roman"/>
                    <w:b/>
                    <w:bCs/>
                  </w:rPr>
                </w:rPrChange>
              </w:rPr>
              <w:t>基礎相關軟體</w:t>
            </w:r>
          </w:p>
        </w:tc>
        <w:tc>
          <w:tcPr>
            <w:tcW w:w="4487" w:type="dxa"/>
            <w:shd w:val="clear" w:color="auto" w:fill="auto"/>
            <w:vAlign w:val="center"/>
          </w:tcPr>
          <w:p w14:paraId="68DFE7C1" w14:textId="77777777" w:rsidR="00F618D8" w:rsidRPr="00872772" w:rsidRDefault="00F618D8" w:rsidP="00F618D8">
            <w:pPr>
              <w:pStyle w:val="-11"/>
              <w:rPr>
                <w:rFonts w:ascii="Times New Roman" w:hAnsi="Times New Roman"/>
                <w:color w:val="000000" w:themeColor="text1"/>
                <w:rPrChange w:id="160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04" w:author="陳佳宜資訊部資訊安全處" w:date="2024-08-28T09:54:00Z" w16du:dateUtc="2024-08-28T01:54:00Z">
                  <w:rPr>
                    <w:rFonts w:ascii="Times New Roman" w:hAnsi="Times New Roman"/>
                  </w:rPr>
                </w:rPrChange>
              </w:rPr>
              <w:t>自行開發及維護之：</w:t>
            </w:r>
          </w:p>
          <w:p w14:paraId="454F1F17" w14:textId="77777777" w:rsidR="002634CF" w:rsidRPr="00872772" w:rsidRDefault="00F618D8" w:rsidP="00F618D8">
            <w:pPr>
              <w:pStyle w:val="-11"/>
              <w:rPr>
                <w:rFonts w:ascii="Times New Roman" w:hAnsi="Times New Roman"/>
                <w:color w:val="000000" w:themeColor="text1"/>
                <w:rPrChange w:id="160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06" w:author="陳佳宜資訊部資訊安全處" w:date="2024-08-28T09:54:00Z" w16du:dateUtc="2024-08-28T01:54:00Z">
                  <w:rPr>
                    <w:rFonts w:ascii="Times New Roman" w:hAnsi="Times New Roman"/>
                  </w:rPr>
                </w:rPrChange>
              </w:rPr>
              <w:t>1.</w:t>
            </w:r>
            <w:r w:rsidR="002634CF" w:rsidRPr="00872772">
              <w:rPr>
                <w:rFonts w:ascii="Times New Roman" w:hAnsi="Times New Roman"/>
                <w:color w:val="000000" w:themeColor="text1"/>
                <w:rPrChange w:id="1607" w:author="陳佳宜資訊部資訊安全處" w:date="2024-08-28T09:54:00Z" w16du:dateUtc="2024-08-28T01:54:00Z">
                  <w:rPr>
                    <w:rFonts w:ascii="Times New Roman" w:hAnsi="Times New Roman"/>
                  </w:rPr>
                </w:rPrChange>
              </w:rPr>
              <w:t xml:space="preserve"> IT </w:t>
            </w:r>
            <w:r w:rsidR="002634CF" w:rsidRPr="00872772">
              <w:rPr>
                <w:rFonts w:ascii="Times New Roman" w:hAnsi="Times New Roman"/>
                <w:color w:val="000000" w:themeColor="text1"/>
                <w:rPrChange w:id="1608" w:author="陳佳宜資訊部資訊安全處" w:date="2024-08-28T09:54:00Z" w16du:dateUtc="2024-08-28T01:54:00Z">
                  <w:rPr>
                    <w:rFonts w:ascii="Times New Roman" w:hAnsi="Times New Roman"/>
                  </w:rPr>
                </w:rPrChange>
              </w:rPr>
              <w:t>基礎設備與網路設備使用之軟體</w:t>
            </w:r>
          </w:p>
          <w:p w14:paraId="5518763A" w14:textId="783F687A" w:rsidR="002634CF" w:rsidRPr="00872772" w:rsidRDefault="00F618D8" w:rsidP="004D7E9C">
            <w:pPr>
              <w:pStyle w:val="-11"/>
              <w:rPr>
                <w:rFonts w:ascii="Times New Roman" w:hAnsi="Times New Roman"/>
                <w:color w:val="000000" w:themeColor="text1"/>
                <w:rPrChange w:id="160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10" w:author="陳佳宜資訊部資訊安全處" w:date="2024-08-28T09:54:00Z" w16du:dateUtc="2024-08-28T01:54:00Z">
                  <w:rPr>
                    <w:rFonts w:ascii="Times New Roman" w:hAnsi="Times New Roman"/>
                  </w:rPr>
                </w:rPrChange>
              </w:rPr>
              <w:t>2.</w:t>
            </w:r>
            <w:r w:rsidR="00D11A5D" w:rsidRPr="00872772">
              <w:rPr>
                <w:rFonts w:ascii="Times New Roman" w:hAnsi="Times New Roman"/>
                <w:color w:val="000000" w:themeColor="text1"/>
                <w:rPrChange w:id="1611" w:author="陳佳宜資訊部資訊安全處" w:date="2024-08-28T09:54:00Z" w16du:dateUtc="2024-08-28T01:54:00Z">
                  <w:rPr>
                    <w:rFonts w:ascii="Times New Roman" w:hAnsi="Times New Roman"/>
                  </w:rPr>
                </w:rPrChange>
              </w:rPr>
              <w:t>伺服器</w:t>
            </w:r>
            <w:r w:rsidR="00D11A5D" w:rsidRPr="00872772">
              <w:rPr>
                <w:rFonts w:ascii="Times New Roman" w:hAnsi="Times New Roman"/>
                <w:color w:val="000000" w:themeColor="text1"/>
                <w:rPrChange w:id="1612" w:author="陳佳宜資訊部資訊安全處" w:date="2024-08-28T09:54:00Z" w16du:dateUtc="2024-08-28T01:54:00Z">
                  <w:rPr>
                    <w:rFonts w:ascii="Times New Roman" w:hAnsi="Times New Roman"/>
                  </w:rPr>
                </w:rPrChange>
              </w:rPr>
              <w:t>--</w:t>
            </w:r>
            <w:r w:rsidR="00D11A5D" w:rsidRPr="00872772">
              <w:rPr>
                <w:rFonts w:ascii="Times New Roman" w:hAnsi="Times New Roman"/>
                <w:color w:val="000000" w:themeColor="text1"/>
                <w:rPrChange w:id="1613" w:author="陳佳宜資訊部資訊安全處" w:date="2024-08-28T09:54:00Z" w16du:dateUtc="2024-08-28T01:54:00Z">
                  <w:rPr>
                    <w:rFonts w:ascii="Times New Roman" w:hAnsi="Times New Roman"/>
                  </w:rPr>
                </w:rPrChange>
              </w:rPr>
              <w:t>開發測試</w:t>
            </w:r>
            <w:r w:rsidRPr="00872772">
              <w:rPr>
                <w:rFonts w:ascii="Times New Roman" w:hAnsi="Times New Roman"/>
                <w:color w:val="000000" w:themeColor="text1"/>
                <w:rPrChange w:id="1614" w:author="陳佳宜資訊部資訊安全處" w:date="2024-08-28T09:54:00Z" w16du:dateUtc="2024-08-28T01:54:00Z">
                  <w:rPr>
                    <w:rFonts w:ascii="Times New Roman" w:hAnsi="Times New Roman"/>
                  </w:rPr>
                </w:rPrChange>
              </w:rPr>
              <w:t>上之應用系統</w:t>
            </w:r>
            <w:r w:rsidR="00BD0BAB" w:rsidRPr="00872772">
              <w:rPr>
                <w:rFonts w:ascii="Times New Roman" w:hAnsi="Times New Roman"/>
                <w:color w:val="000000" w:themeColor="text1"/>
                <w:rPrChange w:id="1615" w:author="陳佳宜資訊部資訊安全處" w:date="2024-08-28T09:54:00Z" w16du:dateUtc="2024-08-28T01:54:00Z">
                  <w:rPr>
                    <w:rFonts w:ascii="Times New Roman" w:hAnsi="Times New Roman"/>
                  </w:rPr>
                </w:rPrChange>
              </w:rPr>
              <w:t>及開發工具</w:t>
            </w:r>
          </w:p>
        </w:tc>
      </w:tr>
      <w:tr w:rsidR="00872772" w:rsidRPr="00872772" w14:paraId="6F6A6638" w14:textId="77777777" w:rsidTr="00BE7486">
        <w:tc>
          <w:tcPr>
            <w:tcW w:w="1112" w:type="dxa"/>
            <w:vAlign w:val="center"/>
          </w:tcPr>
          <w:p w14:paraId="293AA964" w14:textId="17D1738F" w:rsidR="00D441E4" w:rsidRPr="00872772" w:rsidRDefault="00D441E4" w:rsidP="00D441E4">
            <w:pPr>
              <w:pStyle w:val="-0"/>
              <w:rPr>
                <w:rFonts w:ascii="Times New Roman" w:hAnsi="Times New Roman" w:cs="Times New Roman"/>
                <w:b/>
                <w:bCs/>
                <w:color w:val="000000" w:themeColor="text1"/>
                <w:rPrChange w:id="1616"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617" w:author="陳佳宜資訊部資訊安全處" w:date="2024-08-28T09:54:00Z" w16du:dateUtc="2024-08-28T01:54:00Z">
                  <w:rPr>
                    <w:rFonts w:ascii="Times New Roman" w:hAnsi="Times New Roman" w:cs="Times New Roman"/>
                    <w:b/>
                    <w:bCs/>
                  </w:rPr>
                </w:rPrChange>
              </w:rPr>
              <w:t>S</w:t>
            </w:r>
            <w:r w:rsidR="00422D18" w:rsidRPr="00872772">
              <w:rPr>
                <w:rFonts w:ascii="Times New Roman" w:hAnsi="Times New Roman" w:cs="Times New Roman"/>
                <w:b/>
                <w:bCs/>
                <w:color w:val="000000" w:themeColor="text1"/>
                <w:rPrChange w:id="1618" w:author="陳佳宜資訊部資訊安全處" w:date="2024-08-28T09:54:00Z" w16du:dateUtc="2024-08-28T01:54:00Z">
                  <w:rPr>
                    <w:rFonts w:ascii="Times New Roman" w:hAnsi="Times New Roman" w:cs="Times New Roman"/>
                    <w:b/>
                    <w:bCs/>
                  </w:rPr>
                </w:rPrChange>
              </w:rPr>
              <w:t>6</w:t>
            </w:r>
          </w:p>
        </w:tc>
        <w:tc>
          <w:tcPr>
            <w:tcW w:w="2608" w:type="dxa"/>
            <w:shd w:val="clear" w:color="auto" w:fill="auto"/>
            <w:vAlign w:val="center"/>
          </w:tcPr>
          <w:p w14:paraId="58D4257F" w14:textId="53EBCD83" w:rsidR="00D441E4" w:rsidRPr="00872772" w:rsidRDefault="007D1623" w:rsidP="00D441E4">
            <w:pPr>
              <w:pStyle w:val="-0"/>
              <w:rPr>
                <w:rFonts w:ascii="Times New Roman" w:hAnsi="Times New Roman" w:cs="Times New Roman"/>
                <w:b/>
                <w:bCs/>
                <w:color w:val="000000" w:themeColor="text1"/>
                <w:rPrChange w:id="1619"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620" w:author="陳佳宜資訊部資訊安全處" w:date="2024-08-28T09:54:00Z" w16du:dateUtc="2024-08-28T01:54:00Z">
                  <w:rPr>
                    <w:rFonts w:ascii="Times New Roman" w:hAnsi="Times New Roman" w:cs="Times New Roman"/>
                    <w:b/>
                    <w:bCs/>
                  </w:rPr>
                </w:rPrChange>
              </w:rPr>
              <w:t>辦公室套裝軟體</w:t>
            </w:r>
          </w:p>
        </w:tc>
        <w:tc>
          <w:tcPr>
            <w:tcW w:w="4487" w:type="dxa"/>
            <w:shd w:val="clear" w:color="auto" w:fill="auto"/>
            <w:vAlign w:val="center"/>
          </w:tcPr>
          <w:p w14:paraId="29B2CF09" w14:textId="79F3A8A6" w:rsidR="004D7E9C" w:rsidRPr="00872772" w:rsidRDefault="004D7E9C" w:rsidP="0042563A">
            <w:pPr>
              <w:pStyle w:val="-11"/>
              <w:widowControl w:val="0"/>
              <w:adjustRightInd w:val="0"/>
              <w:textAlignment w:val="baseline"/>
              <w:rPr>
                <w:rFonts w:ascii="Times New Roman" w:hAnsi="Times New Roman"/>
                <w:color w:val="000000" w:themeColor="text1"/>
                <w:rPrChange w:id="162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22" w:author="陳佳宜資訊部資訊安全處" w:date="2024-08-28T09:54:00Z" w16du:dateUtc="2024-08-28T01:54:00Z">
                  <w:rPr>
                    <w:rFonts w:ascii="Times New Roman" w:hAnsi="Times New Roman"/>
                  </w:rPr>
                </w:rPrChange>
              </w:rPr>
              <w:t>根據客戶所提供之資訊服務，用於操作實體元</w:t>
            </w:r>
            <w:r w:rsidRPr="00872772">
              <w:rPr>
                <w:rFonts w:ascii="Times New Roman" w:hAnsi="Times New Roman"/>
                <w:color w:val="000000" w:themeColor="text1"/>
                <w:rPrChange w:id="1623" w:author="陳佳宜資訊部資訊安全處" w:date="2024-08-28T09:54:00Z" w16du:dateUtc="2024-08-28T01:54:00Z">
                  <w:rPr>
                    <w:rFonts w:ascii="Times New Roman" w:hAnsi="Times New Roman"/>
                  </w:rPr>
                </w:rPrChange>
              </w:rPr>
              <w:lastRenderedPageBreak/>
              <w:t>件與設備運作之套裝軟體，包含個人使用之辦公室自動化套裝軟體，屬一般固定功能，</w:t>
            </w:r>
            <w:proofErr w:type="gramStart"/>
            <w:r w:rsidRPr="00872772">
              <w:rPr>
                <w:rFonts w:ascii="Times New Roman" w:hAnsi="Times New Roman"/>
                <w:color w:val="000000" w:themeColor="text1"/>
                <w:rPrChange w:id="1624" w:author="陳佳宜資訊部資訊安全處" w:date="2024-08-28T09:54:00Z" w16du:dateUtc="2024-08-28T01:54:00Z">
                  <w:rPr>
                    <w:rFonts w:ascii="Times New Roman" w:hAnsi="Times New Roman"/>
                  </w:rPr>
                </w:rPrChange>
              </w:rPr>
              <w:t>不</w:t>
            </w:r>
            <w:proofErr w:type="gramEnd"/>
            <w:r w:rsidRPr="00872772">
              <w:rPr>
                <w:rFonts w:ascii="Times New Roman" w:hAnsi="Times New Roman"/>
                <w:color w:val="000000" w:themeColor="text1"/>
                <w:rPrChange w:id="1625" w:author="陳佳宜資訊部資訊安全處" w:date="2024-08-28T09:54:00Z" w16du:dateUtc="2024-08-28T01:54:00Z">
                  <w:rPr>
                    <w:rFonts w:ascii="Times New Roman" w:hAnsi="Times New Roman"/>
                  </w:rPr>
                </w:rPrChange>
              </w:rPr>
              <w:t>另行做修改之應用程式。</w:t>
            </w:r>
          </w:p>
          <w:p w14:paraId="5DAF5A2B" w14:textId="65615478" w:rsidR="00D441E4" w:rsidRPr="00872772" w:rsidRDefault="00D441E4" w:rsidP="0042563A">
            <w:pPr>
              <w:pStyle w:val="-11"/>
              <w:widowControl w:val="0"/>
              <w:adjustRightInd w:val="0"/>
              <w:textAlignment w:val="baseline"/>
              <w:rPr>
                <w:rFonts w:ascii="Times New Roman" w:hAnsi="Times New Roman"/>
                <w:color w:val="000000" w:themeColor="text1"/>
                <w:rPrChange w:id="162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27" w:author="陳佳宜資訊部資訊安全處" w:date="2024-08-28T09:54:00Z" w16du:dateUtc="2024-08-28T01:54:00Z">
                  <w:rPr>
                    <w:rFonts w:ascii="Times New Roman" w:hAnsi="Times New Roman"/>
                  </w:rPr>
                </w:rPrChange>
              </w:rPr>
              <w:t>例如：</w:t>
            </w:r>
          </w:p>
          <w:p w14:paraId="2B230614" w14:textId="77777777" w:rsidR="00D441E4" w:rsidRPr="00872772" w:rsidRDefault="00D441E4"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62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29" w:author="陳佳宜資訊部資訊安全處" w:date="2024-08-28T09:54:00Z" w16du:dateUtc="2024-08-28T01:54:00Z">
                  <w:rPr>
                    <w:rFonts w:ascii="Times New Roman" w:hAnsi="Times New Roman"/>
                  </w:rPr>
                </w:rPrChange>
              </w:rPr>
              <w:t>Windows</w:t>
            </w:r>
          </w:p>
          <w:p w14:paraId="79ACFAAA" w14:textId="77777777" w:rsidR="00D441E4" w:rsidRPr="00872772" w:rsidRDefault="00D441E4"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63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31" w:author="陳佳宜資訊部資訊安全處" w:date="2024-08-28T09:54:00Z" w16du:dateUtc="2024-08-28T01:54:00Z">
                  <w:rPr>
                    <w:rFonts w:ascii="Times New Roman" w:hAnsi="Times New Roman"/>
                  </w:rPr>
                </w:rPrChange>
              </w:rPr>
              <w:t>Microsoft Office</w:t>
            </w:r>
          </w:p>
          <w:p w14:paraId="7C193DF2" w14:textId="594AE653" w:rsidR="00D441E4" w:rsidRPr="00872772" w:rsidRDefault="00DC7A16"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63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33" w:author="陳佳宜資訊部資訊安全處" w:date="2024-08-28T09:54:00Z" w16du:dateUtc="2024-08-28T01:54:00Z">
                  <w:rPr>
                    <w:rFonts w:ascii="Times New Roman" w:hAnsi="Times New Roman"/>
                  </w:rPr>
                </w:rPrChange>
              </w:rPr>
              <w:t>WinZip</w:t>
            </w:r>
          </w:p>
        </w:tc>
      </w:tr>
    </w:tbl>
    <w:p w14:paraId="5FE0758B" w14:textId="77777777" w:rsidR="00D36AEB" w:rsidRPr="00872772" w:rsidRDefault="00D36AEB" w:rsidP="00CF1756">
      <w:pPr>
        <w:pStyle w:val="5"/>
        <w:rPr>
          <w:color w:val="000000" w:themeColor="text1"/>
          <w:rPrChange w:id="1634" w:author="陳佳宜資訊部資訊安全處" w:date="2024-08-28T09:54:00Z" w16du:dateUtc="2024-08-28T01:54:00Z">
            <w:rPr/>
          </w:rPrChange>
        </w:rPr>
      </w:pPr>
      <w:r w:rsidRPr="00872772">
        <w:rPr>
          <w:color w:val="000000" w:themeColor="text1"/>
          <w:rPrChange w:id="1635" w:author="陳佳宜資訊部資訊安全處" w:date="2024-08-28T09:54:00Z" w16du:dateUtc="2024-08-28T01:54:00Z">
            <w:rPr/>
          </w:rPrChange>
        </w:rPr>
        <w:lastRenderedPageBreak/>
        <w:t>軟體資訊資產價值判斷標準：</w:t>
      </w:r>
    </w:p>
    <w:tbl>
      <w:tblPr>
        <w:tblW w:w="8065" w:type="dxa"/>
        <w:tblInd w:w="170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2253"/>
        <w:gridCol w:w="1654"/>
        <w:gridCol w:w="1654"/>
        <w:gridCol w:w="1654"/>
        <w:gridCol w:w="850"/>
      </w:tblGrid>
      <w:tr w:rsidR="00872772" w:rsidRPr="00872772" w14:paraId="7C304113" w14:textId="77777777" w:rsidTr="00BE7486">
        <w:trPr>
          <w:tblHeader/>
        </w:trPr>
        <w:tc>
          <w:tcPr>
            <w:tcW w:w="2253" w:type="dxa"/>
            <w:tcBorders>
              <w:top w:val="single" w:sz="12" w:space="0" w:color="auto"/>
              <w:left w:val="single" w:sz="12" w:space="0" w:color="auto"/>
              <w:bottom w:val="single" w:sz="4" w:space="0" w:color="auto"/>
              <w:right w:val="single" w:sz="4" w:space="0" w:color="auto"/>
            </w:tcBorders>
            <w:shd w:val="clear" w:color="auto" w:fill="FFFF99"/>
            <w:vAlign w:val="center"/>
          </w:tcPr>
          <w:p w14:paraId="410A316F" w14:textId="77777777" w:rsidR="008A55C5" w:rsidRPr="00872772" w:rsidRDefault="008A55C5" w:rsidP="00F35DA3">
            <w:pPr>
              <w:pStyle w:val="aa"/>
              <w:rPr>
                <w:rFonts w:ascii="Times New Roman" w:hAnsi="Times New Roman" w:cs="Times New Roman"/>
                <w:color w:val="000000" w:themeColor="text1"/>
                <w:rPrChange w:id="1636"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637" w:author="陳佳宜資訊部資訊安全處" w:date="2024-08-28T09:54:00Z" w16du:dateUtc="2024-08-28T01:54:00Z">
                  <w:rPr>
                    <w:rFonts w:ascii="Times New Roman" w:hAnsi="Times New Roman" w:cs="Times New Roman"/>
                  </w:rPr>
                </w:rPrChange>
              </w:rPr>
              <w:t>類別</w:t>
            </w:r>
            <w:r w:rsidRPr="00872772">
              <w:rPr>
                <w:rFonts w:ascii="Times New Roman" w:hAnsi="Times New Roman" w:cs="Times New Roman"/>
                <w:color w:val="000000" w:themeColor="text1"/>
                <w:rPrChange w:id="1638" w:author="陳佳宜資訊部資訊安全處" w:date="2024-08-28T09:54:00Z" w16du:dateUtc="2024-08-28T01:54:00Z">
                  <w:rPr>
                    <w:rFonts w:ascii="Times New Roman" w:hAnsi="Times New Roman" w:cs="Times New Roman"/>
                  </w:rPr>
                </w:rPrChange>
              </w:rPr>
              <w:t>/</w:t>
            </w:r>
            <w:r w:rsidRPr="00872772">
              <w:rPr>
                <w:rFonts w:ascii="Times New Roman" w:hAnsi="Times New Roman" w:cs="Times New Roman"/>
                <w:color w:val="000000" w:themeColor="text1"/>
                <w:rPrChange w:id="1639" w:author="陳佳宜資訊部資訊安全處" w:date="2024-08-28T09:54:00Z" w16du:dateUtc="2024-08-28T01:54:00Z">
                  <w:rPr>
                    <w:rFonts w:ascii="Times New Roman" w:hAnsi="Times New Roman" w:cs="Times New Roman"/>
                  </w:rPr>
                </w:rPrChange>
              </w:rPr>
              <w:t>價值</w:t>
            </w:r>
          </w:p>
        </w:tc>
        <w:tc>
          <w:tcPr>
            <w:tcW w:w="1654" w:type="dxa"/>
            <w:tcBorders>
              <w:top w:val="single" w:sz="12" w:space="0" w:color="auto"/>
              <w:left w:val="single" w:sz="4" w:space="0" w:color="auto"/>
              <w:bottom w:val="single" w:sz="4" w:space="0" w:color="auto"/>
              <w:right w:val="single" w:sz="4" w:space="0" w:color="auto"/>
            </w:tcBorders>
            <w:shd w:val="clear" w:color="auto" w:fill="FFFF99"/>
            <w:vAlign w:val="center"/>
          </w:tcPr>
          <w:p w14:paraId="3F17444B" w14:textId="77777777" w:rsidR="008A55C5" w:rsidRPr="00872772" w:rsidRDefault="008A55C5" w:rsidP="00F35DA3">
            <w:pPr>
              <w:pStyle w:val="aa"/>
              <w:rPr>
                <w:rFonts w:ascii="Times New Roman" w:hAnsi="Times New Roman" w:cs="Times New Roman"/>
                <w:color w:val="000000" w:themeColor="text1"/>
                <w:rPrChange w:id="1640"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641" w:author="陳佳宜資訊部資訊安全處" w:date="2024-08-28T09:54:00Z" w16du:dateUtc="2024-08-28T01:54:00Z">
                  <w:rPr>
                    <w:rFonts w:ascii="Times New Roman" w:hAnsi="Times New Roman" w:cs="Times New Roman"/>
                  </w:rPr>
                </w:rPrChange>
              </w:rPr>
              <w:t>3</w:t>
            </w:r>
          </w:p>
        </w:tc>
        <w:tc>
          <w:tcPr>
            <w:tcW w:w="1654" w:type="dxa"/>
            <w:tcBorders>
              <w:top w:val="single" w:sz="12" w:space="0" w:color="auto"/>
              <w:left w:val="single" w:sz="4" w:space="0" w:color="auto"/>
              <w:bottom w:val="single" w:sz="4" w:space="0" w:color="auto"/>
              <w:right w:val="single" w:sz="4" w:space="0" w:color="auto"/>
            </w:tcBorders>
            <w:shd w:val="clear" w:color="auto" w:fill="FFFF99"/>
            <w:vAlign w:val="center"/>
          </w:tcPr>
          <w:p w14:paraId="7AA3CA55" w14:textId="77777777" w:rsidR="008A55C5" w:rsidRPr="00872772" w:rsidRDefault="008A55C5" w:rsidP="00F35DA3">
            <w:pPr>
              <w:pStyle w:val="aa"/>
              <w:rPr>
                <w:rFonts w:ascii="Times New Roman" w:hAnsi="Times New Roman" w:cs="Times New Roman"/>
                <w:color w:val="000000" w:themeColor="text1"/>
                <w:rPrChange w:id="1642"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643" w:author="陳佳宜資訊部資訊安全處" w:date="2024-08-28T09:54:00Z" w16du:dateUtc="2024-08-28T01:54:00Z">
                  <w:rPr>
                    <w:rFonts w:ascii="Times New Roman" w:hAnsi="Times New Roman" w:cs="Times New Roman"/>
                  </w:rPr>
                </w:rPrChange>
              </w:rPr>
              <w:t>2</w:t>
            </w:r>
          </w:p>
        </w:tc>
        <w:tc>
          <w:tcPr>
            <w:tcW w:w="1654" w:type="dxa"/>
            <w:tcBorders>
              <w:top w:val="single" w:sz="12" w:space="0" w:color="auto"/>
              <w:left w:val="single" w:sz="4" w:space="0" w:color="auto"/>
              <w:bottom w:val="single" w:sz="4" w:space="0" w:color="auto"/>
              <w:right w:val="single" w:sz="4" w:space="0" w:color="auto"/>
            </w:tcBorders>
            <w:shd w:val="clear" w:color="auto" w:fill="FFFF99"/>
            <w:vAlign w:val="center"/>
          </w:tcPr>
          <w:p w14:paraId="78961DF4" w14:textId="77777777" w:rsidR="008A55C5" w:rsidRPr="00872772" w:rsidRDefault="008A55C5" w:rsidP="00F35DA3">
            <w:pPr>
              <w:pStyle w:val="aa"/>
              <w:rPr>
                <w:rFonts w:ascii="Times New Roman" w:hAnsi="Times New Roman" w:cs="Times New Roman"/>
                <w:color w:val="000000" w:themeColor="text1"/>
                <w:rPrChange w:id="1644"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645" w:author="陳佳宜資訊部資訊安全處" w:date="2024-08-28T09:54:00Z" w16du:dateUtc="2024-08-28T01:54:00Z">
                  <w:rPr>
                    <w:rFonts w:ascii="Times New Roman" w:hAnsi="Times New Roman" w:cs="Times New Roman"/>
                  </w:rPr>
                </w:rPrChange>
              </w:rPr>
              <w:t>1</w:t>
            </w:r>
          </w:p>
        </w:tc>
        <w:tc>
          <w:tcPr>
            <w:tcW w:w="850" w:type="dxa"/>
            <w:tcBorders>
              <w:top w:val="single" w:sz="12" w:space="0" w:color="auto"/>
              <w:left w:val="single" w:sz="4" w:space="0" w:color="auto"/>
              <w:bottom w:val="single" w:sz="4" w:space="0" w:color="auto"/>
              <w:right w:val="single" w:sz="12" w:space="0" w:color="auto"/>
            </w:tcBorders>
            <w:shd w:val="clear" w:color="auto" w:fill="FFFF99"/>
            <w:vAlign w:val="center"/>
          </w:tcPr>
          <w:p w14:paraId="32081C3E" w14:textId="77777777" w:rsidR="008A55C5" w:rsidRPr="00872772" w:rsidRDefault="008A55C5" w:rsidP="00F35DA3">
            <w:pPr>
              <w:pStyle w:val="aa"/>
              <w:rPr>
                <w:rFonts w:ascii="Times New Roman" w:hAnsi="Times New Roman" w:cs="Times New Roman"/>
                <w:color w:val="000000" w:themeColor="text1"/>
                <w:rPrChange w:id="1646"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647" w:author="陳佳宜資訊部資訊安全處" w:date="2024-08-28T09:54:00Z" w16du:dateUtc="2024-08-28T01:54:00Z">
                  <w:rPr>
                    <w:rFonts w:ascii="Times New Roman" w:hAnsi="Times New Roman" w:cs="Times New Roman"/>
                  </w:rPr>
                </w:rPrChange>
              </w:rPr>
              <w:t>備註</w:t>
            </w:r>
          </w:p>
        </w:tc>
      </w:tr>
      <w:tr w:rsidR="00872772" w:rsidRPr="00872772" w14:paraId="62E2E080" w14:textId="77777777" w:rsidTr="00BE7486">
        <w:tc>
          <w:tcPr>
            <w:tcW w:w="2253" w:type="dxa"/>
            <w:tcBorders>
              <w:top w:val="single" w:sz="4" w:space="0" w:color="auto"/>
              <w:left w:val="single" w:sz="12" w:space="0" w:color="auto"/>
              <w:bottom w:val="single" w:sz="4" w:space="0" w:color="auto"/>
              <w:right w:val="single" w:sz="4" w:space="0" w:color="auto"/>
            </w:tcBorders>
            <w:shd w:val="clear" w:color="auto" w:fill="auto"/>
            <w:vAlign w:val="center"/>
          </w:tcPr>
          <w:p w14:paraId="623D6BD6" w14:textId="77777777" w:rsidR="008A55C5" w:rsidRPr="00872772" w:rsidRDefault="008A55C5" w:rsidP="00B07BD4">
            <w:pPr>
              <w:pStyle w:val="-0"/>
              <w:rPr>
                <w:rFonts w:ascii="Times New Roman" w:hAnsi="Times New Roman" w:cs="Times New Roman"/>
                <w:b/>
                <w:bCs/>
                <w:color w:val="000000" w:themeColor="text1"/>
                <w:rPrChange w:id="1648"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649" w:author="陳佳宜資訊部資訊安全處" w:date="2024-08-28T09:54:00Z" w16du:dateUtc="2024-08-28T01:54:00Z">
                  <w:rPr>
                    <w:rFonts w:ascii="Times New Roman" w:hAnsi="Times New Roman" w:cs="Times New Roman"/>
                    <w:b/>
                    <w:bCs/>
                  </w:rPr>
                </w:rPrChange>
              </w:rPr>
              <w:t>Confidentiality</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695EED59"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5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51" w:author="陳佳宜資訊部資訊安全處" w:date="2024-08-28T09:54:00Z" w16du:dateUtc="2024-08-28T01:54:00Z">
                  <w:rPr>
                    <w:rFonts w:ascii="Times New Roman" w:hAnsi="Times New Roman"/>
                  </w:rPr>
                </w:rPrChange>
              </w:rPr>
              <w:t>其智慧財產權屬或所有權為</w:t>
            </w:r>
            <w:r w:rsidRPr="00872772">
              <w:rPr>
                <w:rFonts w:ascii="Times New Roman" w:hAnsi="Times New Roman"/>
                <w:color w:val="000000" w:themeColor="text1"/>
                <w:rPrChange w:id="1652" w:author="陳佳宜資訊部資訊安全處" w:date="2024-08-28T09:54:00Z" w16du:dateUtc="2024-08-28T01:54:00Z">
                  <w:rPr>
                    <w:rFonts w:ascii="Times New Roman" w:hAnsi="Times New Roman"/>
                  </w:rPr>
                </w:rPrChange>
              </w:rPr>
              <w:t>CSC</w:t>
            </w:r>
            <w:r w:rsidRPr="00872772">
              <w:rPr>
                <w:rFonts w:ascii="Times New Roman" w:hAnsi="Times New Roman"/>
                <w:color w:val="000000" w:themeColor="text1"/>
                <w:rPrChange w:id="1653" w:author="陳佳宜資訊部資訊安全處" w:date="2024-08-28T09:54:00Z" w16du:dateUtc="2024-08-28T01:54:00Z">
                  <w:rPr>
                    <w:rFonts w:ascii="Times New Roman" w:hAnsi="Times New Roman"/>
                  </w:rPr>
                </w:rPrChange>
              </w:rPr>
              <w:t>所有，且該軟體設計規格內容涉及企業持續營運之營業秘密</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79C44BCA"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5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55" w:author="陳佳宜資訊部資訊安全處" w:date="2024-08-28T09:54:00Z" w16du:dateUtc="2024-08-28T01:54:00Z">
                  <w:rPr>
                    <w:rFonts w:ascii="Times New Roman" w:hAnsi="Times New Roman"/>
                  </w:rPr>
                </w:rPrChange>
              </w:rPr>
              <w:t>其智慧財產權屬或所有權為</w:t>
            </w:r>
            <w:r w:rsidRPr="00872772">
              <w:rPr>
                <w:rFonts w:ascii="Times New Roman" w:hAnsi="Times New Roman"/>
                <w:color w:val="000000" w:themeColor="text1"/>
                <w:rPrChange w:id="1656" w:author="陳佳宜資訊部資訊安全處" w:date="2024-08-28T09:54:00Z" w16du:dateUtc="2024-08-28T01:54:00Z">
                  <w:rPr>
                    <w:rFonts w:ascii="Times New Roman" w:hAnsi="Times New Roman"/>
                  </w:rPr>
                </w:rPrChange>
              </w:rPr>
              <w:t>CSC</w:t>
            </w:r>
            <w:r w:rsidRPr="00872772">
              <w:rPr>
                <w:rFonts w:ascii="Times New Roman" w:hAnsi="Times New Roman"/>
                <w:color w:val="000000" w:themeColor="text1"/>
                <w:rPrChange w:id="1657" w:author="陳佳宜資訊部資訊安全處" w:date="2024-08-28T09:54:00Z" w16du:dateUtc="2024-08-28T01:54:00Z">
                  <w:rPr>
                    <w:rFonts w:ascii="Times New Roman" w:hAnsi="Times New Roman"/>
                  </w:rPr>
                </w:rPrChange>
              </w:rPr>
              <w:t>所有，未經書面同意，不得由第三方使用</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7A9C8A20"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5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59" w:author="陳佳宜資訊部資訊安全處" w:date="2024-08-28T09:54:00Z" w16du:dateUtc="2024-08-28T01:54:00Z">
                  <w:rPr>
                    <w:rFonts w:ascii="Times New Roman" w:hAnsi="Times New Roman"/>
                  </w:rPr>
                </w:rPrChange>
              </w:rPr>
              <w:t>其軟體內容不具機密性，如常見套裝軟體、分享軟體、免費工具</w:t>
            </w:r>
          </w:p>
        </w:tc>
        <w:tc>
          <w:tcPr>
            <w:tcW w:w="850" w:type="dxa"/>
            <w:tcBorders>
              <w:top w:val="single" w:sz="4" w:space="0" w:color="auto"/>
              <w:left w:val="single" w:sz="4" w:space="0" w:color="auto"/>
              <w:bottom w:val="single" w:sz="4" w:space="0" w:color="auto"/>
              <w:right w:val="single" w:sz="12" w:space="0" w:color="auto"/>
            </w:tcBorders>
            <w:shd w:val="clear" w:color="auto" w:fill="auto"/>
            <w:vAlign w:val="center"/>
          </w:tcPr>
          <w:p w14:paraId="626BF6AB"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60" w:author="陳佳宜資訊部資訊安全處" w:date="2024-08-28T09:54:00Z" w16du:dateUtc="2024-08-28T01:54:00Z">
                  <w:rPr>
                    <w:rFonts w:ascii="Times New Roman" w:hAnsi="Times New Roman"/>
                  </w:rPr>
                </w:rPrChange>
              </w:rPr>
            </w:pPr>
          </w:p>
        </w:tc>
      </w:tr>
      <w:tr w:rsidR="00872772" w:rsidRPr="00872772" w14:paraId="0A0D4488" w14:textId="77777777" w:rsidTr="00BE7486">
        <w:tc>
          <w:tcPr>
            <w:tcW w:w="2253" w:type="dxa"/>
            <w:tcBorders>
              <w:top w:val="single" w:sz="4" w:space="0" w:color="auto"/>
              <w:left w:val="single" w:sz="12" w:space="0" w:color="auto"/>
              <w:bottom w:val="single" w:sz="4" w:space="0" w:color="auto"/>
              <w:right w:val="single" w:sz="4" w:space="0" w:color="auto"/>
            </w:tcBorders>
            <w:shd w:val="clear" w:color="auto" w:fill="auto"/>
            <w:vAlign w:val="center"/>
          </w:tcPr>
          <w:p w14:paraId="34CB7B4C" w14:textId="77777777" w:rsidR="008A55C5" w:rsidRPr="00872772" w:rsidRDefault="008A55C5" w:rsidP="00B07BD4">
            <w:pPr>
              <w:pStyle w:val="-0"/>
              <w:rPr>
                <w:rFonts w:ascii="Times New Roman" w:hAnsi="Times New Roman" w:cs="Times New Roman"/>
                <w:b/>
                <w:bCs/>
                <w:color w:val="000000" w:themeColor="text1"/>
                <w:rPrChange w:id="1661"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662" w:author="陳佳宜資訊部資訊安全處" w:date="2024-08-28T09:54:00Z" w16du:dateUtc="2024-08-28T01:54:00Z">
                  <w:rPr>
                    <w:rFonts w:ascii="Times New Roman" w:hAnsi="Times New Roman" w:cs="Times New Roman"/>
                    <w:b/>
                    <w:bCs/>
                  </w:rPr>
                </w:rPrChange>
              </w:rPr>
              <w:t>Integrity</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7D45E28E"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6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64" w:author="陳佳宜資訊部資訊安全處" w:date="2024-08-28T09:54:00Z" w16du:dateUtc="2024-08-28T01:54:00Z">
                  <w:rPr>
                    <w:rFonts w:ascii="Times New Roman" w:hAnsi="Times New Roman"/>
                  </w:rPr>
                </w:rPrChange>
              </w:rPr>
              <w:t>軟體設計規格之不完整，可能造成業務營運之中斷或違反法令之遵循，</w:t>
            </w:r>
            <w:proofErr w:type="gramStart"/>
            <w:r w:rsidRPr="00872772">
              <w:rPr>
                <w:rFonts w:ascii="Times New Roman" w:hAnsi="Times New Roman"/>
                <w:color w:val="000000" w:themeColor="text1"/>
                <w:rPrChange w:id="1665" w:author="陳佳宜資訊部資訊安全處" w:date="2024-08-28T09:54:00Z" w16du:dateUtc="2024-08-28T01:54:00Z">
                  <w:rPr>
                    <w:rFonts w:ascii="Times New Roman" w:hAnsi="Times New Roman"/>
                  </w:rPr>
                </w:rPrChange>
              </w:rPr>
              <w:t>如線上交易</w:t>
            </w:r>
            <w:proofErr w:type="gramEnd"/>
            <w:r w:rsidRPr="00872772">
              <w:rPr>
                <w:rFonts w:ascii="Times New Roman" w:hAnsi="Times New Roman"/>
                <w:color w:val="000000" w:themeColor="text1"/>
                <w:rPrChange w:id="1666" w:author="陳佳宜資訊部資訊安全處" w:date="2024-08-28T09:54:00Z" w16du:dateUtc="2024-08-28T01:54:00Z">
                  <w:rPr>
                    <w:rFonts w:ascii="Times New Roman" w:hAnsi="Times New Roman"/>
                  </w:rPr>
                </w:rPrChange>
              </w:rPr>
              <w:t>中斷、報表數字未正確表達</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7D115A84"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6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68" w:author="陳佳宜資訊部資訊安全處" w:date="2024-08-28T09:54:00Z" w16du:dateUtc="2024-08-28T01:54:00Z">
                  <w:rPr>
                    <w:rFonts w:ascii="Times New Roman" w:hAnsi="Times New Roman"/>
                  </w:rPr>
                </w:rPrChange>
              </w:rPr>
              <w:t>軟體設計規格之不完整，可能造成作業上之不便，須改以人工作業，如資料傳遞、報表製作等</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1DCA80C0"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6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70" w:author="陳佳宜資訊部資訊安全處" w:date="2024-08-28T09:54:00Z" w16du:dateUtc="2024-08-28T01:54:00Z">
                  <w:rPr>
                    <w:rFonts w:ascii="Times New Roman" w:hAnsi="Times New Roman"/>
                  </w:rPr>
                </w:rPrChange>
              </w:rPr>
              <w:t>軟體設計規格之不完整，並不影響日常作業</w:t>
            </w:r>
          </w:p>
        </w:tc>
        <w:tc>
          <w:tcPr>
            <w:tcW w:w="850" w:type="dxa"/>
            <w:tcBorders>
              <w:top w:val="single" w:sz="4" w:space="0" w:color="auto"/>
              <w:left w:val="single" w:sz="4" w:space="0" w:color="auto"/>
              <w:bottom w:val="single" w:sz="4" w:space="0" w:color="auto"/>
              <w:right w:val="single" w:sz="12" w:space="0" w:color="auto"/>
            </w:tcBorders>
            <w:shd w:val="clear" w:color="auto" w:fill="auto"/>
            <w:vAlign w:val="center"/>
          </w:tcPr>
          <w:p w14:paraId="7CBA16E5"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71" w:author="陳佳宜資訊部資訊安全處" w:date="2024-08-28T09:54:00Z" w16du:dateUtc="2024-08-28T01:54:00Z">
                  <w:rPr>
                    <w:rFonts w:ascii="Times New Roman" w:hAnsi="Times New Roman"/>
                  </w:rPr>
                </w:rPrChange>
              </w:rPr>
            </w:pPr>
          </w:p>
        </w:tc>
      </w:tr>
      <w:tr w:rsidR="00CB0887" w:rsidRPr="00872772" w14:paraId="0D268887" w14:textId="77777777" w:rsidTr="00BE7486">
        <w:tc>
          <w:tcPr>
            <w:tcW w:w="2253" w:type="dxa"/>
            <w:tcBorders>
              <w:top w:val="single" w:sz="4" w:space="0" w:color="auto"/>
              <w:left w:val="single" w:sz="12" w:space="0" w:color="auto"/>
              <w:bottom w:val="single" w:sz="12" w:space="0" w:color="auto"/>
              <w:right w:val="single" w:sz="4" w:space="0" w:color="auto"/>
            </w:tcBorders>
            <w:shd w:val="clear" w:color="auto" w:fill="auto"/>
            <w:vAlign w:val="center"/>
          </w:tcPr>
          <w:p w14:paraId="3A0ADA44" w14:textId="77777777" w:rsidR="008A55C5" w:rsidRPr="00872772" w:rsidRDefault="00D8689C" w:rsidP="00B07BD4">
            <w:pPr>
              <w:pStyle w:val="-0"/>
              <w:rPr>
                <w:rFonts w:ascii="Times New Roman" w:hAnsi="Times New Roman" w:cs="Times New Roman"/>
                <w:b/>
                <w:bCs/>
                <w:color w:val="000000" w:themeColor="text1"/>
                <w:rPrChange w:id="1672"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673" w:author="陳佳宜資訊部資訊安全處" w:date="2024-08-28T09:54:00Z" w16du:dateUtc="2024-08-28T01:54:00Z">
                  <w:rPr>
                    <w:rFonts w:ascii="Times New Roman" w:hAnsi="Times New Roman" w:cs="Times New Roman"/>
                    <w:b/>
                    <w:bCs/>
                  </w:rPr>
                </w:rPrChange>
              </w:rPr>
              <w:t>Availability</w:t>
            </w:r>
          </w:p>
        </w:tc>
        <w:tc>
          <w:tcPr>
            <w:tcW w:w="1654" w:type="dxa"/>
            <w:tcBorders>
              <w:top w:val="single" w:sz="4" w:space="0" w:color="auto"/>
              <w:left w:val="single" w:sz="4" w:space="0" w:color="auto"/>
              <w:bottom w:val="single" w:sz="12" w:space="0" w:color="auto"/>
              <w:right w:val="single" w:sz="4" w:space="0" w:color="auto"/>
            </w:tcBorders>
            <w:shd w:val="clear" w:color="auto" w:fill="auto"/>
            <w:vAlign w:val="center"/>
          </w:tcPr>
          <w:p w14:paraId="4D6439C5"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7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75" w:author="陳佳宜資訊部資訊安全處" w:date="2024-08-28T09:54:00Z" w16du:dateUtc="2024-08-28T01:54:00Z">
                  <w:rPr>
                    <w:rFonts w:ascii="Times New Roman" w:hAnsi="Times New Roman"/>
                  </w:rPr>
                </w:rPrChange>
              </w:rPr>
              <w:t>電腦處理交易不得中斷，有異地備援需求</w:t>
            </w:r>
          </w:p>
        </w:tc>
        <w:tc>
          <w:tcPr>
            <w:tcW w:w="1654" w:type="dxa"/>
            <w:tcBorders>
              <w:top w:val="single" w:sz="4" w:space="0" w:color="auto"/>
              <w:left w:val="single" w:sz="4" w:space="0" w:color="auto"/>
              <w:bottom w:val="single" w:sz="12" w:space="0" w:color="auto"/>
              <w:right w:val="single" w:sz="4" w:space="0" w:color="auto"/>
            </w:tcBorders>
            <w:shd w:val="clear" w:color="auto" w:fill="auto"/>
            <w:vAlign w:val="center"/>
          </w:tcPr>
          <w:p w14:paraId="190916F5"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7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77" w:author="陳佳宜資訊部資訊安全處" w:date="2024-08-28T09:54:00Z" w16du:dateUtc="2024-08-28T01:54:00Z">
                  <w:rPr>
                    <w:rFonts w:ascii="Times New Roman" w:hAnsi="Times New Roman"/>
                  </w:rPr>
                </w:rPrChange>
              </w:rPr>
              <w:t>中斷可容忍時間為</w:t>
            </w:r>
            <w:r w:rsidRPr="00872772">
              <w:rPr>
                <w:rFonts w:ascii="Times New Roman" w:hAnsi="Times New Roman"/>
                <w:color w:val="000000" w:themeColor="text1"/>
                <w:rPrChange w:id="1678" w:author="陳佳宜資訊部資訊安全處" w:date="2024-08-28T09:54:00Z" w16du:dateUtc="2024-08-28T01:54:00Z">
                  <w:rPr>
                    <w:rFonts w:ascii="Times New Roman" w:hAnsi="Times New Roman"/>
                  </w:rPr>
                </w:rPrChange>
              </w:rPr>
              <w:t>1</w:t>
            </w:r>
            <w:r w:rsidRPr="00872772">
              <w:rPr>
                <w:rFonts w:ascii="Times New Roman" w:hAnsi="Times New Roman"/>
                <w:color w:val="000000" w:themeColor="text1"/>
                <w:rPrChange w:id="1679" w:author="陳佳宜資訊部資訊安全處" w:date="2024-08-28T09:54:00Z" w16du:dateUtc="2024-08-28T01:54:00Z">
                  <w:rPr>
                    <w:rFonts w:ascii="Times New Roman" w:hAnsi="Times New Roman"/>
                  </w:rPr>
                </w:rPrChange>
              </w:rPr>
              <w:t>個營業日，有每日備份的需求</w:t>
            </w:r>
          </w:p>
        </w:tc>
        <w:tc>
          <w:tcPr>
            <w:tcW w:w="1654" w:type="dxa"/>
            <w:tcBorders>
              <w:top w:val="single" w:sz="4" w:space="0" w:color="auto"/>
              <w:left w:val="single" w:sz="4" w:space="0" w:color="auto"/>
              <w:bottom w:val="single" w:sz="12" w:space="0" w:color="auto"/>
              <w:right w:val="single" w:sz="4" w:space="0" w:color="auto"/>
            </w:tcBorders>
            <w:shd w:val="clear" w:color="auto" w:fill="auto"/>
            <w:vAlign w:val="center"/>
          </w:tcPr>
          <w:p w14:paraId="0CC2670F"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8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681" w:author="陳佳宜資訊部資訊安全處" w:date="2024-08-28T09:54:00Z" w16du:dateUtc="2024-08-28T01:54:00Z">
                  <w:rPr>
                    <w:rFonts w:ascii="Times New Roman" w:hAnsi="Times New Roman"/>
                  </w:rPr>
                </w:rPrChange>
              </w:rPr>
              <w:t>中斷可容忍時間為</w:t>
            </w:r>
            <w:r w:rsidRPr="00872772">
              <w:rPr>
                <w:rFonts w:ascii="Times New Roman" w:hAnsi="Times New Roman"/>
                <w:color w:val="000000" w:themeColor="text1"/>
                <w:rPrChange w:id="1682" w:author="陳佳宜資訊部資訊安全處" w:date="2024-08-28T09:54:00Z" w16du:dateUtc="2024-08-28T01:54:00Z">
                  <w:rPr>
                    <w:rFonts w:ascii="Times New Roman" w:hAnsi="Times New Roman"/>
                  </w:rPr>
                </w:rPrChange>
              </w:rPr>
              <w:t>1</w:t>
            </w:r>
            <w:r w:rsidRPr="00872772">
              <w:rPr>
                <w:rFonts w:ascii="Times New Roman" w:hAnsi="Times New Roman"/>
                <w:color w:val="000000" w:themeColor="text1"/>
                <w:rPrChange w:id="1683" w:author="陳佳宜資訊部資訊安全處" w:date="2024-08-28T09:54:00Z" w16du:dateUtc="2024-08-28T01:54:00Z">
                  <w:rPr>
                    <w:rFonts w:ascii="Times New Roman" w:hAnsi="Times New Roman"/>
                  </w:rPr>
                </w:rPrChange>
              </w:rPr>
              <w:t>個營業日或以上</w:t>
            </w:r>
          </w:p>
        </w:tc>
        <w:tc>
          <w:tcPr>
            <w:tcW w:w="850" w:type="dxa"/>
            <w:tcBorders>
              <w:top w:val="single" w:sz="4" w:space="0" w:color="auto"/>
              <w:left w:val="single" w:sz="4" w:space="0" w:color="auto"/>
              <w:bottom w:val="single" w:sz="12" w:space="0" w:color="auto"/>
              <w:right w:val="single" w:sz="12" w:space="0" w:color="auto"/>
            </w:tcBorders>
            <w:shd w:val="clear" w:color="auto" w:fill="auto"/>
            <w:vAlign w:val="center"/>
          </w:tcPr>
          <w:p w14:paraId="18F86AD1" w14:textId="77777777" w:rsidR="008A55C5" w:rsidRPr="00872772" w:rsidRDefault="008A55C5" w:rsidP="0042563A">
            <w:pPr>
              <w:pStyle w:val="-11"/>
              <w:widowControl w:val="0"/>
              <w:adjustRightInd w:val="0"/>
              <w:textAlignment w:val="baseline"/>
              <w:rPr>
                <w:rFonts w:ascii="Times New Roman" w:hAnsi="Times New Roman"/>
                <w:color w:val="000000" w:themeColor="text1"/>
                <w:rPrChange w:id="1684" w:author="陳佳宜資訊部資訊安全處" w:date="2024-08-28T09:54:00Z" w16du:dateUtc="2024-08-28T01:54:00Z">
                  <w:rPr>
                    <w:rFonts w:ascii="Times New Roman" w:hAnsi="Times New Roman"/>
                  </w:rPr>
                </w:rPrChange>
              </w:rPr>
            </w:pPr>
          </w:p>
        </w:tc>
      </w:tr>
    </w:tbl>
    <w:p w14:paraId="13FB9A9B" w14:textId="77777777" w:rsidR="008C37E0" w:rsidRPr="00872772" w:rsidRDefault="008C37E0" w:rsidP="00BE7486">
      <w:pPr>
        <w:pStyle w:val="5"/>
        <w:numPr>
          <w:ilvl w:val="0"/>
          <w:numId w:val="0"/>
        </w:numPr>
        <w:rPr>
          <w:color w:val="000000" w:themeColor="text1"/>
          <w:rPrChange w:id="1685" w:author="陳佳宜資訊部資訊安全處" w:date="2024-08-28T09:54:00Z" w16du:dateUtc="2024-08-28T01:54:00Z">
            <w:rPr/>
          </w:rPrChange>
        </w:rPr>
      </w:pPr>
    </w:p>
    <w:p w14:paraId="25A95C6A" w14:textId="77777777" w:rsidR="008C37E0" w:rsidRPr="00872772" w:rsidRDefault="008C37E0" w:rsidP="00BE7486">
      <w:pPr>
        <w:pStyle w:val="5"/>
        <w:numPr>
          <w:ilvl w:val="0"/>
          <w:numId w:val="0"/>
        </w:numPr>
        <w:rPr>
          <w:color w:val="000000" w:themeColor="text1"/>
          <w:rPrChange w:id="1686" w:author="陳佳宜資訊部資訊安全處" w:date="2024-08-28T09:54:00Z" w16du:dateUtc="2024-08-28T01:54:00Z">
            <w:rPr/>
          </w:rPrChange>
        </w:rPr>
      </w:pPr>
    </w:p>
    <w:p w14:paraId="75580705" w14:textId="77777777" w:rsidR="008C37E0" w:rsidRPr="00872772" w:rsidRDefault="008C37E0" w:rsidP="008C37E0">
      <w:pPr>
        <w:pStyle w:val="5"/>
        <w:numPr>
          <w:ilvl w:val="0"/>
          <w:numId w:val="0"/>
        </w:numPr>
        <w:rPr>
          <w:color w:val="000000" w:themeColor="text1"/>
          <w:rPrChange w:id="1687" w:author="陳佳宜資訊部資訊安全處" w:date="2024-08-28T09:54:00Z" w16du:dateUtc="2024-08-28T01:54:00Z">
            <w:rPr/>
          </w:rPrChange>
        </w:rPr>
      </w:pPr>
    </w:p>
    <w:p w14:paraId="5BB5F63D" w14:textId="77777777" w:rsidR="008C37E0" w:rsidRPr="00872772" w:rsidRDefault="008C37E0" w:rsidP="008C37E0">
      <w:pPr>
        <w:rPr>
          <w:color w:val="000000" w:themeColor="text1"/>
          <w:lang w:val="en-GB"/>
          <w:rPrChange w:id="1688" w:author="陳佳宜資訊部資訊安全處" w:date="2024-08-28T09:54:00Z" w16du:dateUtc="2024-08-28T01:54:00Z">
            <w:rPr>
              <w:lang w:val="en-GB"/>
            </w:rPr>
          </w:rPrChange>
        </w:rPr>
      </w:pPr>
    </w:p>
    <w:p w14:paraId="17C462FA" w14:textId="77777777" w:rsidR="008C37E0" w:rsidRPr="00872772" w:rsidRDefault="008C37E0" w:rsidP="008C37E0">
      <w:pPr>
        <w:rPr>
          <w:color w:val="000000" w:themeColor="text1"/>
          <w:lang w:val="en-GB"/>
          <w:rPrChange w:id="1689" w:author="陳佳宜資訊部資訊安全處" w:date="2024-08-28T09:54:00Z" w16du:dateUtc="2024-08-28T01:54:00Z">
            <w:rPr>
              <w:lang w:val="en-GB"/>
            </w:rPr>
          </w:rPrChange>
        </w:rPr>
      </w:pPr>
    </w:p>
    <w:p w14:paraId="345D0F29" w14:textId="77777777" w:rsidR="008C37E0" w:rsidRPr="00872772" w:rsidRDefault="008C37E0" w:rsidP="008C37E0">
      <w:pPr>
        <w:rPr>
          <w:color w:val="000000" w:themeColor="text1"/>
          <w:lang w:val="en-GB"/>
          <w:rPrChange w:id="1690" w:author="陳佳宜資訊部資訊安全處" w:date="2024-08-28T09:54:00Z" w16du:dateUtc="2024-08-28T01:54:00Z">
            <w:rPr>
              <w:lang w:val="en-GB"/>
            </w:rPr>
          </w:rPrChange>
        </w:rPr>
      </w:pPr>
    </w:p>
    <w:p w14:paraId="40D0BA0B" w14:textId="77777777" w:rsidR="008C37E0" w:rsidRPr="00872772" w:rsidRDefault="008C37E0" w:rsidP="008C37E0">
      <w:pPr>
        <w:rPr>
          <w:color w:val="000000" w:themeColor="text1"/>
          <w:lang w:val="en-GB"/>
          <w:rPrChange w:id="1691" w:author="陳佳宜資訊部資訊安全處" w:date="2024-08-28T09:54:00Z" w16du:dateUtc="2024-08-28T01:54:00Z">
            <w:rPr>
              <w:lang w:val="en-GB"/>
            </w:rPr>
          </w:rPrChange>
        </w:rPr>
      </w:pPr>
    </w:p>
    <w:p w14:paraId="5A090A35" w14:textId="77777777" w:rsidR="008C37E0" w:rsidRPr="00872772" w:rsidRDefault="008C37E0" w:rsidP="008C37E0">
      <w:pPr>
        <w:rPr>
          <w:color w:val="000000" w:themeColor="text1"/>
          <w:lang w:val="en-GB"/>
          <w:rPrChange w:id="1692" w:author="陳佳宜資訊部資訊安全處" w:date="2024-08-28T09:54:00Z" w16du:dateUtc="2024-08-28T01:54:00Z">
            <w:rPr>
              <w:lang w:val="en-GB"/>
            </w:rPr>
          </w:rPrChange>
        </w:rPr>
      </w:pPr>
    </w:p>
    <w:p w14:paraId="5A43CE83" w14:textId="77777777" w:rsidR="008C37E0" w:rsidRPr="00872772" w:rsidRDefault="008C37E0" w:rsidP="008C37E0">
      <w:pPr>
        <w:rPr>
          <w:color w:val="000000" w:themeColor="text1"/>
          <w:lang w:val="en-GB"/>
          <w:rPrChange w:id="1693" w:author="陳佳宜資訊部資訊安全處" w:date="2024-08-28T09:54:00Z" w16du:dateUtc="2024-08-28T01:54:00Z">
            <w:rPr>
              <w:lang w:val="en-GB"/>
            </w:rPr>
          </w:rPrChange>
        </w:rPr>
      </w:pPr>
    </w:p>
    <w:p w14:paraId="69CC2BA1" w14:textId="77777777" w:rsidR="008C37E0" w:rsidRPr="00872772" w:rsidRDefault="008C37E0" w:rsidP="008C37E0">
      <w:pPr>
        <w:rPr>
          <w:color w:val="000000" w:themeColor="text1"/>
          <w:lang w:val="en-GB"/>
          <w:rPrChange w:id="1694" w:author="陳佳宜資訊部資訊安全處" w:date="2024-08-28T09:54:00Z" w16du:dateUtc="2024-08-28T01:54:00Z">
            <w:rPr>
              <w:lang w:val="en-GB"/>
            </w:rPr>
          </w:rPrChange>
        </w:rPr>
      </w:pPr>
    </w:p>
    <w:p w14:paraId="59BEDA02" w14:textId="77777777" w:rsidR="008C37E0" w:rsidRPr="00872772" w:rsidRDefault="008C37E0" w:rsidP="008C37E0">
      <w:pPr>
        <w:rPr>
          <w:color w:val="000000" w:themeColor="text1"/>
          <w:lang w:val="en-GB"/>
          <w:rPrChange w:id="1695" w:author="陳佳宜資訊部資訊安全處" w:date="2024-08-28T09:54:00Z" w16du:dateUtc="2024-08-28T01:54:00Z">
            <w:rPr>
              <w:lang w:val="en-GB"/>
            </w:rPr>
          </w:rPrChange>
        </w:rPr>
      </w:pPr>
    </w:p>
    <w:p w14:paraId="72232B5F" w14:textId="77777777" w:rsidR="008C37E0" w:rsidRPr="00872772" w:rsidRDefault="008C37E0" w:rsidP="00BE7486">
      <w:pPr>
        <w:rPr>
          <w:color w:val="000000" w:themeColor="text1"/>
          <w:rPrChange w:id="1696" w:author="陳佳宜資訊部資訊安全處" w:date="2024-08-28T09:54:00Z" w16du:dateUtc="2024-08-28T01:54:00Z">
            <w:rPr/>
          </w:rPrChange>
        </w:rPr>
      </w:pPr>
    </w:p>
    <w:p w14:paraId="0B256682" w14:textId="77777777" w:rsidR="00415BA1" w:rsidRPr="00872772" w:rsidRDefault="00415BA1">
      <w:pPr>
        <w:pStyle w:val="5"/>
        <w:rPr>
          <w:color w:val="000000" w:themeColor="text1"/>
          <w:rPrChange w:id="1697" w:author="陳佳宜資訊部資訊安全處" w:date="2024-08-28T09:54:00Z" w16du:dateUtc="2024-08-28T01:54:00Z">
            <w:rPr/>
          </w:rPrChange>
        </w:rPr>
        <w:sectPr w:rsidR="00415BA1" w:rsidRPr="00872772" w:rsidSect="00E62CF0">
          <w:pgSz w:w="11906" w:h="16838" w:code="9"/>
          <w:pgMar w:top="1440" w:right="1080" w:bottom="1440" w:left="1080" w:header="454" w:footer="454" w:gutter="0"/>
          <w:cols w:space="425"/>
          <w:titlePg/>
          <w:docGrid w:linePitch="360"/>
        </w:sectPr>
      </w:pPr>
    </w:p>
    <w:p w14:paraId="1A506A27" w14:textId="6D4B1B02" w:rsidR="00D36AEB" w:rsidRPr="00872772" w:rsidRDefault="00D36AEB">
      <w:pPr>
        <w:pStyle w:val="5"/>
        <w:rPr>
          <w:color w:val="000000" w:themeColor="text1"/>
          <w:rPrChange w:id="1698" w:author="陳佳宜資訊部資訊安全處" w:date="2024-08-28T09:54:00Z" w16du:dateUtc="2024-08-28T01:54:00Z">
            <w:rPr/>
          </w:rPrChange>
        </w:rPr>
      </w:pPr>
      <w:r w:rsidRPr="00872772">
        <w:rPr>
          <w:color w:val="000000" w:themeColor="text1"/>
          <w:rPrChange w:id="1699" w:author="陳佳宜資訊部資訊安全處" w:date="2024-08-28T09:54:00Z" w16du:dateUtc="2024-08-28T01:54:00Z">
            <w:rPr/>
          </w:rPrChange>
        </w:rPr>
        <w:lastRenderedPageBreak/>
        <w:t>軟體資產之管理：</w:t>
      </w:r>
    </w:p>
    <w:tbl>
      <w:tblPr>
        <w:tblW w:w="13780" w:type="dxa"/>
        <w:tblCellMar>
          <w:left w:w="28" w:type="dxa"/>
          <w:right w:w="28" w:type="dxa"/>
        </w:tblCellMar>
        <w:tblLook w:val="04A0" w:firstRow="1" w:lastRow="0" w:firstColumn="1" w:lastColumn="0" w:noHBand="0" w:noVBand="1"/>
      </w:tblPr>
      <w:tblGrid>
        <w:gridCol w:w="740"/>
        <w:gridCol w:w="2240"/>
        <w:gridCol w:w="3820"/>
        <w:gridCol w:w="2040"/>
        <w:gridCol w:w="2040"/>
        <w:gridCol w:w="2900"/>
      </w:tblGrid>
      <w:tr w:rsidR="00872772" w:rsidRPr="00872772" w14:paraId="1FAEBAF7" w14:textId="77777777" w:rsidTr="00415BA1">
        <w:trPr>
          <w:trHeight w:val="630"/>
        </w:trPr>
        <w:tc>
          <w:tcPr>
            <w:tcW w:w="2980"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51C59ED" w14:textId="77777777" w:rsidR="00415BA1" w:rsidRPr="00872772" w:rsidRDefault="00415BA1" w:rsidP="00415BA1">
            <w:pPr>
              <w:widowControl/>
              <w:adjustRightInd/>
              <w:spacing w:line="240" w:lineRule="auto"/>
              <w:jc w:val="center"/>
              <w:textAlignment w:val="auto"/>
              <w:rPr>
                <w:rFonts w:eastAsia="標楷體"/>
                <w:b/>
                <w:bCs/>
                <w:color w:val="000000" w:themeColor="text1"/>
                <w:sz w:val="22"/>
                <w:szCs w:val="22"/>
                <w:rPrChange w:id="1700"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701" w:author="陳佳宜資訊部資訊安全處" w:date="2024-08-28T09:54:00Z" w16du:dateUtc="2024-08-28T01:54:00Z">
                  <w:rPr>
                    <w:rFonts w:eastAsia="標楷體"/>
                    <w:b/>
                    <w:bCs/>
                    <w:color w:val="000000"/>
                    <w:sz w:val="22"/>
                    <w:szCs w:val="22"/>
                  </w:rPr>
                </w:rPrChange>
              </w:rPr>
              <w:t>軟體資產之管理控管說明</w:t>
            </w:r>
          </w:p>
        </w:tc>
        <w:tc>
          <w:tcPr>
            <w:tcW w:w="3820" w:type="dxa"/>
            <w:tcBorders>
              <w:top w:val="single" w:sz="4" w:space="0" w:color="auto"/>
              <w:left w:val="nil"/>
              <w:bottom w:val="single" w:sz="4" w:space="0" w:color="auto"/>
              <w:right w:val="single" w:sz="4" w:space="0" w:color="auto"/>
            </w:tcBorders>
            <w:shd w:val="clear" w:color="000000" w:fill="D9D9D9"/>
            <w:noWrap/>
            <w:vAlign w:val="center"/>
            <w:hideMark/>
          </w:tcPr>
          <w:p w14:paraId="6BB2A11A" w14:textId="77777777" w:rsidR="00415BA1" w:rsidRPr="00872772" w:rsidRDefault="00415BA1" w:rsidP="00415BA1">
            <w:pPr>
              <w:widowControl/>
              <w:adjustRightInd/>
              <w:spacing w:line="240" w:lineRule="auto"/>
              <w:jc w:val="center"/>
              <w:textAlignment w:val="auto"/>
              <w:rPr>
                <w:rFonts w:eastAsia="標楷體"/>
                <w:b/>
                <w:bCs/>
                <w:color w:val="000000" w:themeColor="text1"/>
                <w:sz w:val="22"/>
                <w:szCs w:val="22"/>
                <w:rPrChange w:id="1702"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703" w:author="陳佳宜資訊部資訊安全處" w:date="2024-08-28T09:54:00Z" w16du:dateUtc="2024-08-28T01:54:00Z">
                  <w:rPr>
                    <w:rFonts w:eastAsia="標楷體"/>
                    <w:b/>
                    <w:bCs/>
                    <w:color w:val="000000"/>
                    <w:sz w:val="22"/>
                    <w:szCs w:val="22"/>
                  </w:rPr>
                </w:rPrChange>
              </w:rPr>
              <w:t>存取控制</w:t>
            </w:r>
          </w:p>
        </w:tc>
        <w:tc>
          <w:tcPr>
            <w:tcW w:w="2040" w:type="dxa"/>
            <w:tcBorders>
              <w:top w:val="single" w:sz="4" w:space="0" w:color="auto"/>
              <w:left w:val="nil"/>
              <w:bottom w:val="single" w:sz="4" w:space="0" w:color="auto"/>
              <w:right w:val="single" w:sz="4" w:space="0" w:color="auto"/>
            </w:tcBorders>
            <w:shd w:val="clear" w:color="000000" w:fill="D9D9D9"/>
            <w:noWrap/>
            <w:vAlign w:val="center"/>
            <w:hideMark/>
          </w:tcPr>
          <w:p w14:paraId="3EDB51A4" w14:textId="77777777" w:rsidR="00415BA1" w:rsidRPr="00872772" w:rsidRDefault="00415BA1" w:rsidP="00415BA1">
            <w:pPr>
              <w:widowControl/>
              <w:adjustRightInd/>
              <w:spacing w:line="240" w:lineRule="auto"/>
              <w:jc w:val="center"/>
              <w:textAlignment w:val="auto"/>
              <w:rPr>
                <w:rFonts w:eastAsia="標楷體"/>
                <w:b/>
                <w:bCs/>
                <w:color w:val="000000" w:themeColor="text1"/>
                <w:sz w:val="22"/>
                <w:szCs w:val="22"/>
                <w:rPrChange w:id="1704"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705" w:author="陳佳宜資訊部資訊安全處" w:date="2024-08-28T09:54:00Z" w16du:dateUtc="2024-08-28T01:54:00Z">
                  <w:rPr>
                    <w:rFonts w:eastAsia="標楷體"/>
                    <w:b/>
                    <w:bCs/>
                    <w:color w:val="000000"/>
                    <w:sz w:val="22"/>
                    <w:szCs w:val="22"/>
                  </w:rPr>
                </w:rPrChange>
              </w:rPr>
              <w:t>存放與保管</w:t>
            </w:r>
          </w:p>
        </w:tc>
        <w:tc>
          <w:tcPr>
            <w:tcW w:w="2040" w:type="dxa"/>
            <w:tcBorders>
              <w:top w:val="single" w:sz="4" w:space="0" w:color="auto"/>
              <w:left w:val="nil"/>
              <w:bottom w:val="single" w:sz="4" w:space="0" w:color="auto"/>
              <w:right w:val="single" w:sz="4" w:space="0" w:color="auto"/>
            </w:tcBorders>
            <w:shd w:val="clear" w:color="000000" w:fill="D9D9D9"/>
            <w:noWrap/>
            <w:vAlign w:val="center"/>
            <w:hideMark/>
          </w:tcPr>
          <w:p w14:paraId="7ED7C954" w14:textId="77777777" w:rsidR="00415BA1" w:rsidRPr="00872772" w:rsidRDefault="00415BA1" w:rsidP="00415BA1">
            <w:pPr>
              <w:widowControl/>
              <w:adjustRightInd/>
              <w:spacing w:line="240" w:lineRule="auto"/>
              <w:jc w:val="center"/>
              <w:textAlignment w:val="auto"/>
              <w:rPr>
                <w:rFonts w:eastAsia="標楷體"/>
                <w:b/>
                <w:bCs/>
                <w:color w:val="000000" w:themeColor="text1"/>
                <w:sz w:val="22"/>
                <w:szCs w:val="22"/>
                <w:rPrChange w:id="1706"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707" w:author="陳佳宜資訊部資訊安全處" w:date="2024-08-28T09:54:00Z" w16du:dateUtc="2024-08-28T01:54:00Z">
                  <w:rPr>
                    <w:rFonts w:eastAsia="標楷體"/>
                    <w:b/>
                    <w:bCs/>
                    <w:color w:val="000000"/>
                    <w:sz w:val="22"/>
                    <w:szCs w:val="22"/>
                  </w:rPr>
                </w:rPrChange>
              </w:rPr>
              <w:t>備援</w:t>
            </w:r>
          </w:p>
        </w:tc>
        <w:tc>
          <w:tcPr>
            <w:tcW w:w="2900" w:type="dxa"/>
            <w:tcBorders>
              <w:top w:val="single" w:sz="4" w:space="0" w:color="auto"/>
              <w:left w:val="nil"/>
              <w:bottom w:val="single" w:sz="4" w:space="0" w:color="auto"/>
              <w:right w:val="single" w:sz="4" w:space="0" w:color="auto"/>
            </w:tcBorders>
            <w:shd w:val="clear" w:color="000000" w:fill="D9D9D9"/>
            <w:noWrap/>
            <w:vAlign w:val="center"/>
            <w:hideMark/>
          </w:tcPr>
          <w:p w14:paraId="3753AA08" w14:textId="77777777" w:rsidR="00415BA1" w:rsidRPr="00872772" w:rsidRDefault="00415BA1" w:rsidP="00415BA1">
            <w:pPr>
              <w:widowControl/>
              <w:adjustRightInd/>
              <w:spacing w:line="240" w:lineRule="auto"/>
              <w:jc w:val="center"/>
              <w:textAlignment w:val="auto"/>
              <w:rPr>
                <w:rFonts w:eastAsia="標楷體"/>
                <w:b/>
                <w:bCs/>
                <w:color w:val="000000" w:themeColor="text1"/>
                <w:sz w:val="22"/>
                <w:szCs w:val="22"/>
                <w:rPrChange w:id="1708"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1709" w:author="陳佳宜資訊部資訊安全處" w:date="2024-08-28T09:54:00Z" w16du:dateUtc="2024-08-28T01:54:00Z">
                  <w:rPr>
                    <w:rFonts w:eastAsia="標楷體"/>
                    <w:b/>
                    <w:bCs/>
                    <w:color w:val="000000"/>
                    <w:sz w:val="22"/>
                    <w:szCs w:val="22"/>
                  </w:rPr>
                </w:rPrChange>
              </w:rPr>
              <w:t>處份：</w:t>
            </w:r>
            <w:r w:rsidRPr="00872772">
              <w:rPr>
                <w:rFonts w:eastAsia="標楷體"/>
                <w:b/>
                <w:bCs/>
                <w:color w:val="000000" w:themeColor="text1"/>
                <w:sz w:val="22"/>
                <w:szCs w:val="22"/>
                <w:rPrChange w:id="1710" w:author="陳佳宜資訊部資訊安全處" w:date="2024-08-28T09:54:00Z" w16du:dateUtc="2024-08-28T01:54:00Z">
                  <w:rPr>
                    <w:rFonts w:eastAsia="標楷體"/>
                    <w:b/>
                    <w:bCs/>
                    <w:color w:val="000000"/>
                    <w:sz w:val="22"/>
                    <w:szCs w:val="22"/>
                  </w:rPr>
                </w:rPrChange>
              </w:rPr>
              <w:t>(</w:t>
            </w:r>
            <w:r w:rsidRPr="00872772">
              <w:rPr>
                <w:rFonts w:eastAsia="標楷體"/>
                <w:b/>
                <w:bCs/>
                <w:color w:val="000000" w:themeColor="text1"/>
                <w:sz w:val="22"/>
                <w:szCs w:val="22"/>
                <w:rPrChange w:id="1711" w:author="陳佳宜資訊部資訊安全處" w:date="2024-08-28T09:54:00Z" w16du:dateUtc="2024-08-28T01:54:00Z">
                  <w:rPr>
                    <w:rFonts w:eastAsia="標楷體"/>
                    <w:b/>
                    <w:bCs/>
                    <w:color w:val="000000"/>
                    <w:sz w:val="22"/>
                    <w:szCs w:val="22"/>
                  </w:rPr>
                </w:rPrChange>
              </w:rPr>
              <w:t>出售、移轉或報廢</w:t>
            </w:r>
            <w:r w:rsidRPr="00872772">
              <w:rPr>
                <w:rFonts w:eastAsia="標楷體"/>
                <w:b/>
                <w:bCs/>
                <w:color w:val="000000" w:themeColor="text1"/>
                <w:sz w:val="22"/>
                <w:szCs w:val="22"/>
                <w:rPrChange w:id="1712" w:author="陳佳宜資訊部資訊安全處" w:date="2024-08-28T09:54:00Z" w16du:dateUtc="2024-08-28T01:54:00Z">
                  <w:rPr>
                    <w:rFonts w:eastAsia="標楷體"/>
                    <w:b/>
                    <w:bCs/>
                    <w:color w:val="000000"/>
                    <w:sz w:val="22"/>
                    <w:szCs w:val="22"/>
                  </w:rPr>
                </w:rPrChange>
              </w:rPr>
              <w:t>)</w:t>
            </w:r>
          </w:p>
        </w:tc>
      </w:tr>
      <w:tr w:rsidR="00872772" w:rsidRPr="00872772" w14:paraId="61B02A6A" w14:textId="77777777" w:rsidTr="00415BA1">
        <w:trPr>
          <w:trHeight w:val="348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0D476934" w14:textId="77777777" w:rsidR="00415BA1" w:rsidRPr="00872772" w:rsidRDefault="00415BA1" w:rsidP="00415BA1">
            <w:pPr>
              <w:widowControl/>
              <w:adjustRightInd/>
              <w:spacing w:line="240" w:lineRule="auto"/>
              <w:jc w:val="center"/>
              <w:textAlignment w:val="auto"/>
              <w:rPr>
                <w:rFonts w:eastAsia="標楷體"/>
                <w:color w:val="000000" w:themeColor="text1"/>
                <w:sz w:val="22"/>
                <w:szCs w:val="22"/>
                <w:rPrChange w:id="171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14" w:author="陳佳宜資訊部資訊安全處" w:date="2024-08-28T09:54:00Z" w16du:dateUtc="2024-08-28T01:54:00Z">
                  <w:rPr>
                    <w:rFonts w:eastAsia="標楷體"/>
                    <w:color w:val="000000"/>
                    <w:sz w:val="22"/>
                    <w:szCs w:val="22"/>
                  </w:rPr>
                </w:rPrChange>
              </w:rPr>
              <w:t>S01</w:t>
            </w:r>
          </w:p>
        </w:tc>
        <w:tc>
          <w:tcPr>
            <w:tcW w:w="2240" w:type="dxa"/>
            <w:tcBorders>
              <w:top w:val="nil"/>
              <w:left w:val="nil"/>
              <w:bottom w:val="single" w:sz="4" w:space="0" w:color="auto"/>
              <w:right w:val="single" w:sz="4" w:space="0" w:color="auto"/>
            </w:tcBorders>
            <w:shd w:val="clear" w:color="auto" w:fill="auto"/>
            <w:vAlign w:val="center"/>
            <w:hideMark/>
          </w:tcPr>
          <w:p w14:paraId="079BB0B5"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1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16" w:author="陳佳宜資訊部資訊安全處" w:date="2024-08-28T09:54:00Z" w16du:dateUtc="2024-08-28T01:54:00Z">
                  <w:rPr>
                    <w:rFonts w:eastAsia="標楷體"/>
                    <w:color w:val="000000"/>
                    <w:sz w:val="22"/>
                    <w:szCs w:val="22"/>
                  </w:rPr>
                </w:rPrChange>
              </w:rPr>
              <w:t>與核心營運直接相關軟體</w:t>
            </w:r>
          </w:p>
        </w:tc>
        <w:tc>
          <w:tcPr>
            <w:tcW w:w="3820" w:type="dxa"/>
            <w:tcBorders>
              <w:top w:val="nil"/>
              <w:left w:val="nil"/>
              <w:bottom w:val="single" w:sz="4" w:space="0" w:color="auto"/>
              <w:right w:val="single" w:sz="4" w:space="0" w:color="auto"/>
            </w:tcBorders>
            <w:shd w:val="clear" w:color="auto" w:fill="auto"/>
            <w:vAlign w:val="center"/>
            <w:hideMark/>
          </w:tcPr>
          <w:p w14:paraId="7AD6C7CC"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1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18" w:author="陳佳宜資訊部資訊安全處" w:date="2024-08-28T09:54:00Z" w16du:dateUtc="2024-08-28T01:54:00Z">
                  <w:rPr>
                    <w:rFonts w:eastAsia="標楷體"/>
                    <w:color w:val="000000"/>
                    <w:sz w:val="22"/>
                    <w:szCs w:val="22"/>
                  </w:rPr>
                </w:rPrChange>
              </w:rPr>
              <w:t>將可存取的帳號及權限減到最少或最小，並關閉不用之預設帳號。其系統存取權限的賦予，應與使用者的角色與職責相符。對於離職或職務調動的人員，其帳號及權限應即時刪除或更新。</w:t>
            </w:r>
          </w:p>
        </w:tc>
        <w:tc>
          <w:tcPr>
            <w:tcW w:w="2040" w:type="dxa"/>
            <w:tcBorders>
              <w:top w:val="nil"/>
              <w:left w:val="nil"/>
              <w:bottom w:val="single" w:sz="4" w:space="0" w:color="auto"/>
              <w:right w:val="single" w:sz="4" w:space="0" w:color="auto"/>
            </w:tcBorders>
            <w:shd w:val="clear" w:color="auto" w:fill="auto"/>
            <w:vAlign w:val="center"/>
            <w:hideMark/>
          </w:tcPr>
          <w:p w14:paraId="1CBBD838"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1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20"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721" w:author="陳佳宜資訊部資訊安全處" w:date="2024-08-28T09:54:00Z" w16du:dateUtc="2024-08-28T01:54:00Z">
                  <w:rPr>
                    <w:rFonts w:eastAsia="標楷體"/>
                    <w:color w:val="000000"/>
                    <w:sz w:val="22"/>
                    <w:szCs w:val="22"/>
                  </w:rPr>
                </w:rPrChange>
              </w:rPr>
              <w:t>有版權的軟體，其媒體及相關系統文件應集中放置於受保護區域。</w:t>
            </w:r>
            <w:r w:rsidRPr="00872772">
              <w:rPr>
                <w:rFonts w:eastAsia="標楷體"/>
                <w:color w:val="000000" w:themeColor="text1"/>
                <w:sz w:val="22"/>
                <w:szCs w:val="22"/>
                <w:rPrChange w:id="1722"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723" w:author="陳佳宜資訊部資訊安全處" w:date="2024-08-28T09:54:00Z" w16du:dateUtc="2024-08-28T01:54:00Z">
                  <w:rPr>
                    <w:rFonts w:eastAsia="標楷體"/>
                    <w:color w:val="000000"/>
                    <w:sz w:val="22"/>
                    <w:szCs w:val="22"/>
                  </w:rPr>
                </w:rPrChange>
              </w:rPr>
              <w:t>如有使用安裝之需要，須經擁有者同意，並由保管者紀錄之。</w:t>
            </w:r>
          </w:p>
        </w:tc>
        <w:tc>
          <w:tcPr>
            <w:tcW w:w="2040" w:type="dxa"/>
            <w:tcBorders>
              <w:top w:val="nil"/>
              <w:left w:val="nil"/>
              <w:bottom w:val="single" w:sz="4" w:space="0" w:color="auto"/>
              <w:right w:val="single" w:sz="4" w:space="0" w:color="auto"/>
            </w:tcBorders>
            <w:shd w:val="clear" w:color="auto" w:fill="auto"/>
            <w:vAlign w:val="center"/>
            <w:hideMark/>
          </w:tcPr>
          <w:p w14:paraId="6D62A09A"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2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25" w:author="陳佳宜資訊部資訊安全處" w:date="2024-08-28T09:54:00Z" w16du:dateUtc="2024-08-28T01:54:00Z">
                  <w:rPr>
                    <w:rFonts w:eastAsia="標楷體"/>
                    <w:color w:val="000000"/>
                    <w:sz w:val="22"/>
                    <w:szCs w:val="22"/>
                  </w:rPr>
                </w:rPrChange>
              </w:rPr>
              <w:t>應建立應用系統或其他軟體重新安裝及啟動的程序，以便災害發生時可及時復原。應用系統或其他軟體之原始碼及設定資料應有適當的備份機制，以維持最新可用的狀態。</w:t>
            </w:r>
          </w:p>
        </w:tc>
        <w:tc>
          <w:tcPr>
            <w:tcW w:w="2900" w:type="dxa"/>
            <w:tcBorders>
              <w:top w:val="nil"/>
              <w:left w:val="nil"/>
              <w:bottom w:val="single" w:sz="4" w:space="0" w:color="auto"/>
              <w:right w:val="single" w:sz="4" w:space="0" w:color="auto"/>
            </w:tcBorders>
            <w:shd w:val="clear" w:color="auto" w:fill="auto"/>
            <w:vAlign w:val="center"/>
            <w:hideMark/>
          </w:tcPr>
          <w:p w14:paraId="7BB81FFD"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2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27"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728" w:author="陳佳宜資訊部資訊安全處" w:date="2024-08-28T09:54:00Z" w16du:dateUtc="2024-08-28T01:54:00Z">
                  <w:rPr>
                    <w:rFonts w:eastAsia="標楷體"/>
                    <w:color w:val="000000"/>
                    <w:sz w:val="22"/>
                    <w:szCs w:val="22"/>
                  </w:rPr>
                </w:rPrChange>
              </w:rPr>
              <w:t>資產的出售、移轉、或報廢時應留下適當的紀錄，內容包含設備名稱及編號、日期時間、處份地點以及買受方相關資訊。</w:t>
            </w:r>
            <w:r w:rsidRPr="00872772">
              <w:rPr>
                <w:rFonts w:eastAsia="標楷體"/>
                <w:color w:val="000000" w:themeColor="text1"/>
                <w:sz w:val="22"/>
                <w:szCs w:val="22"/>
                <w:rPrChange w:id="1729"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730" w:author="陳佳宜資訊部資訊安全處" w:date="2024-08-28T09:54:00Z" w16du:dateUtc="2024-08-28T01:54:00Z">
                  <w:rPr>
                    <w:rFonts w:eastAsia="標楷體"/>
                    <w:color w:val="000000"/>
                    <w:sz w:val="22"/>
                    <w:szCs w:val="22"/>
                  </w:rPr>
                </w:rPrChange>
              </w:rPr>
              <w:t>軟體資產的處份應注意是否違反版權及智慧財產權。出售或移轉軟體時，應出具正式的聲明書</w:t>
            </w:r>
            <w:r w:rsidRPr="00872772">
              <w:rPr>
                <w:rFonts w:eastAsia="標楷體"/>
                <w:color w:val="000000" w:themeColor="text1"/>
                <w:sz w:val="22"/>
                <w:szCs w:val="22"/>
                <w:rPrChange w:id="1731"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732" w:author="陳佳宜資訊部資訊安全處" w:date="2024-08-28T09:54:00Z" w16du:dateUtc="2024-08-28T01:54:00Z">
                  <w:rPr>
                    <w:rFonts w:eastAsia="標楷體"/>
                    <w:color w:val="000000"/>
                    <w:sz w:val="22"/>
                    <w:szCs w:val="22"/>
                  </w:rPr>
                </w:rPrChange>
              </w:rPr>
              <w:t>特別是針對版權的部份</w:t>
            </w:r>
            <w:r w:rsidRPr="00872772">
              <w:rPr>
                <w:rFonts w:eastAsia="標楷體"/>
                <w:color w:val="000000" w:themeColor="text1"/>
                <w:sz w:val="22"/>
                <w:szCs w:val="22"/>
                <w:rPrChange w:id="1733"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734" w:author="陳佳宜資訊部資訊安全處" w:date="2024-08-28T09:54:00Z" w16du:dateUtc="2024-08-28T01:54:00Z">
                  <w:rPr>
                    <w:rFonts w:eastAsia="標楷體"/>
                    <w:color w:val="000000"/>
                    <w:sz w:val="22"/>
                    <w:szCs w:val="22"/>
                  </w:rPr>
                </w:rPrChange>
              </w:rPr>
              <w:t>，以避免因第三方觸犯智慧財產權而引發爭端。</w:t>
            </w:r>
          </w:p>
        </w:tc>
      </w:tr>
      <w:tr w:rsidR="00872772" w:rsidRPr="00872772" w14:paraId="5BB042B5" w14:textId="77777777" w:rsidTr="00415BA1">
        <w:trPr>
          <w:trHeight w:val="58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3E5807F0" w14:textId="77777777" w:rsidR="00415BA1" w:rsidRPr="00872772" w:rsidRDefault="00415BA1" w:rsidP="00415BA1">
            <w:pPr>
              <w:widowControl/>
              <w:adjustRightInd/>
              <w:spacing w:line="240" w:lineRule="auto"/>
              <w:jc w:val="center"/>
              <w:textAlignment w:val="auto"/>
              <w:rPr>
                <w:rFonts w:eastAsia="標楷體"/>
                <w:color w:val="000000" w:themeColor="text1"/>
                <w:sz w:val="22"/>
                <w:szCs w:val="22"/>
                <w:rPrChange w:id="1735" w:author="陳佳宜資訊部資訊安全處" w:date="2024-08-28T09:54:00Z" w16du:dateUtc="2024-08-28T01:54:00Z">
                  <w:rPr>
                    <w:rFonts w:eastAsia="標楷體"/>
                    <w:sz w:val="22"/>
                    <w:szCs w:val="22"/>
                  </w:rPr>
                </w:rPrChange>
              </w:rPr>
            </w:pPr>
            <w:r w:rsidRPr="00872772">
              <w:rPr>
                <w:rFonts w:eastAsia="標楷體"/>
                <w:color w:val="000000" w:themeColor="text1"/>
                <w:sz w:val="22"/>
                <w:szCs w:val="22"/>
                <w:rPrChange w:id="1736" w:author="陳佳宜資訊部資訊安全處" w:date="2024-08-28T09:54:00Z" w16du:dateUtc="2024-08-28T01:54:00Z">
                  <w:rPr>
                    <w:rFonts w:eastAsia="標楷體"/>
                    <w:sz w:val="22"/>
                    <w:szCs w:val="22"/>
                  </w:rPr>
                </w:rPrChange>
              </w:rPr>
              <w:t>S02</w:t>
            </w:r>
          </w:p>
        </w:tc>
        <w:tc>
          <w:tcPr>
            <w:tcW w:w="2240" w:type="dxa"/>
            <w:tcBorders>
              <w:top w:val="nil"/>
              <w:left w:val="nil"/>
              <w:bottom w:val="single" w:sz="4" w:space="0" w:color="auto"/>
              <w:right w:val="single" w:sz="4" w:space="0" w:color="auto"/>
            </w:tcBorders>
            <w:shd w:val="clear" w:color="auto" w:fill="auto"/>
            <w:vAlign w:val="center"/>
            <w:hideMark/>
          </w:tcPr>
          <w:p w14:paraId="52355D73"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37" w:author="陳佳宜資訊部資訊安全處" w:date="2024-08-28T09:54:00Z" w16du:dateUtc="2024-08-28T01:54:00Z">
                  <w:rPr>
                    <w:rFonts w:eastAsia="標楷體"/>
                    <w:sz w:val="22"/>
                    <w:szCs w:val="22"/>
                  </w:rPr>
                </w:rPrChange>
              </w:rPr>
            </w:pPr>
            <w:r w:rsidRPr="00872772">
              <w:rPr>
                <w:rFonts w:eastAsia="標楷體"/>
                <w:color w:val="000000" w:themeColor="text1"/>
                <w:sz w:val="22"/>
                <w:szCs w:val="22"/>
                <w:rPrChange w:id="1738" w:author="陳佳宜資訊部資訊安全處" w:date="2024-08-28T09:54:00Z" w16du:dateUtc="2024-08-28T01:54:00Z">
                  <w:rPr>
                    <w:rFonts w:eastAsia="標楷體"/>
                    <w:sz w:val="22"/>
                    <w:szCs w:val="22"/>
                  </w:rPr>
                </w:rPrChange>
              </w:rPr>
              <w:t>與關鍵營運直接相關軟體</w:t>
            </w:r>
          </w:p>
        </w:tc>
        <w:tc>
          <w:tcPr>
            <w:tcW w:w="3820" w:type="dxa"/>
            <w:tcBorders>
              <w:top w:val="nil"/>
              <w:left w:val="nil"/>
              <w:bottom w:val="single" w:sz="4" w:space="0" w:color="auto"/>
              <w:right w:val="single" w:sz="4" w:space="0" w:color="auto"/>
            </w:tcBorders>
            <w:shd w:val="clear" w:color="auto" w:fill="auto"/>
            <w:vAlign w:val="center"/>
            <w:hideMark/>
          </w:tcPr>
          <w:p w14:paraId="644EE7C1"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3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40"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center"/>
            <w:hideMark/>
          </w:tcPr>
          <w:p w14:paraId="421DD54B"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4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42"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center"/>
            <w:hideMark/>
          </w:tcPr>
          <w:p w14:paraId="0D8C7398"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4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44" w:author="陳佳宜資訊部資訊安全處" w:date="2024-08-28T09:54:00Z" w16du:dateUtc="2024-08-28T01:54:00Z">
                  <w:rPr>
                    <w:rFonts w:eastAsia="標楷體"/>
                    <w:color w:val="000000"/>
                    <w:sz w:val="22"/>
                    <w:szCs w:val="22"/>
                  </w:rPr>
                </w:rPrChange>
              </w:rPr>
              <w:t>同上</w:t>
            </w:r>
          </w:p>
        </w:tc>
        <w:tc>
          <w:tcPr>
            <w:tcW w:w="2900" w:type="dxa"/>
            <w:tcBorders>
              <w:top w:val="nil"/>
              <w:left w:val="nil"/>
              <w:bottom w:val="single" w:sz="4" w:space="0" w:color="auto"/>
              <w:right w:val="single" w:sz="4" w:space="0" w:color="auto"/>
            </w:tcBorders>
            <w:shd w:val="clear" w:color="auto" w:fill="auto"/>
            <w:vAlign w:val="center"/>
            <w:hideMark/>
          </w:tcPr>
          <w:p w14:paraId="603B3D6C"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4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46" w:author="陳佳宜資訊部資訊安全處" w:date="2024-08-28T09:54:00Z" w16du:dateUtc="2024-08-28T01:54:00Z">
                  <w:rPr>
                    <w:rFonts w:eastAsia="標楷體"/>
                    <w:color w:val="000000"/>
                    <w:sz w:val="22"/>
                    <w:szCs w:val="22"/>
                  </w:rPr>
                </w:rPrChange>
              </w:rPr>
              <w:t>同上</w:t>
            </w:r>
          </w:p>
        </w:tc>
      </w:tr>
      <w:tr w:rsidR="00872772" w:rsidRPr="00872772" w14:paraId="6AF01AE4" w14:textId="77777777" w:rsidTr="00415BA1">
        <w:trPr>
          <w:trHeight w:val="348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13FBF7DE" w14:textId="77777777" w:rsidR="00415BA1" w:rsidRPr="00872772" w:rsidRDefault="00415BA1" w:rsidP="00415BA1">
            <w:pPr>
              <w:widowControl/>
              <w:adjustRightInd/>
              <w:spacing w:line="240" w:lineRule="auto"/>
              <w:jc w:val="center"/>
              <w:textAlignment w:val="auto"/>
              <w:rPr>
                <w:rFonts w:eastAsia="標楷體"/>
                <w:color w:val="000000" w:themeColor="text1"/>
                <w:sz w:val="22"/>
                <w:szCs w:val="22"/>
                <w:rPrChange w:id="174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48" w:author="陳佳宜資訊部資訊安全處" w:date="2024-08-28T09:54:00Z" w16du:dateUtc="2024-08-28T01:54:00Z">
                  <w:rPr>
                    <w:rFonts w:eastAsia="標楷體"/>
                    <w:color w:val="000000"/>
                    <w:sz w:val="22"/>
                    <w:szCs w:val="22"/>
                  </w:rPr>
                </w:rPrChange>
              </w:rPr>
              <w:t>S03</w:t>
            </w:r>
          </w:p>
        </w:tc>
        <w:tc>
          <w:tcPr>
            <w:tcW w:w="2240" w:type="dxa"/>
            <w:tcBorders>
              <w:top w:val="nil"/>
              <w:left w:val="nil"/>
              <w:bottom w:val="single" w:sz="4" w:space="0" w:color="auto"/>
              <w:right w:val="single" w:sz="4" w:space="0" w:color="auto"/>
            </w:tcBorders>
            <w:shd w:val="clear" w:color="auto" w:fill="auto"/>
            <w:vAlign w:val="center"/>
            <w:hideMark/>
          </w:tcPr>
          <w:p w14:paraId="4460B885"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4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50" w:author="陳佳宜資訊部資訊安全處" w:date="2024-08-28T09:54:00Z" w16du:dateUtc="2024-08-28T01:54:00Z">
                  <w:rPr>
                    <w:rFonts w:eastAsia="標楷體"/>
                    <w:color w:val="000000"/>
                    <w:sz w:val="22"/>
                    <w:szCs w:val="22"/>
                  </w:rPr>
                </w:rPrChange>
              </w:rPr>
              <w:t>一般軟體</w:t>
            </w:r>
          </w:p>
        </w:tc>
        <w:tc>
          <w:tcPr>
            <w:tcW w:w="3820" w:type="dxa"/>
            <w:tcBorders>
              <w:top w:val="nil"/>
              <w:left w:val="nil"/>
              <w:bottom w:val="single" w:sz="4" w:space="0" w:color="auto"/>
              <w:right w:val="single" w:sz="4" w:space="0" w:color="auto"/>
            </w:tcBorders>
            <w:shd w:val="clear" w:color="auto" w:fill="auto"/>
            <w:vAlign w:val="center"/>
            <w:hideMark/>
          </w:tcPr>
          <w:p w14:paraId="4D939AFC"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5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52" w:author="陳佳宜資訊部資訊安全處" w:date="2024-08-28T09:54:00Z" w16du:dateUtc="2024-08-28T01:54:00Z">
                  <w:rPr>
                    <w:rFonts w:eastAsia="標楷體"/>
                    <w:color w:val="000000"/>
                    <w:sz w:val="22"/>
                    <w:szCs w:val="22"/>
                  </w:rPr>
                </w:rPrChange>
              </w:rPr>
              <w:t>將可存取的帳號及權限減到最少或最小，並確保委外開發之維護帳號平時應予關閉或停用。應用系統存取權限的賦予，應與使用者的角色與職責相符。對於離職或職務調動的人員，其帳號及權限應即時刪除或更新。</w:t>
            </w:r>
          </w:p>
        </w:tc>
        <w:tc>
          <w:tcPr>
            <w:tcW w:w="2040" w:type="dxa"/>
            <w:tcBorders>
              <w:top w:val="nil"/>
              <w:left w:val="nil"/>
              <w:bottom w:val="single" w:sz="4" w:space="0" w:color="auto"/>
              <w:right w:val="single" w:sz="4" w:space="0" w:color="auto"/>
            </w:tcBorders>
            <w:shd w:val="clear" w:color="auto" w:fill="auto"/>
            <w:vAlign w:val="center"/>
            <w:hideMark/>
          </w:tcPr>
          <w:p w14:paraId="32AD9921"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5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54"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755" w:author="陳佳宜資訊部資訊安全處" w:date="2024-08-28T09:54:00Z" w16du:dateUtc="2024-08-28T01:54:00Z">
                  <w:rPr>
                    <w:rFonts w:eastAsia="標楷體"/>
                    <w:color w:val="000000"/>
                    <w:sz w:val="22"/>
                    <w:szCs w:val="22"/>
                  </w:rPr>
                </w:rPrChange>
              </w:rPr>
              <w:t>有版權的軟體，其媒體及相關系統文件應集中放置於受保護區域。</w:t>
            </w:r>
            <w:r w:rsidRPr="00872772">
              <w:rPr>
                <w:rFonts w:eastAsia="標楷體"/>
                <w:color w:val="000000" w:themeColor="text1"/>
                <w:sz w:val="22"/>
                <w:szCs w:val="22"/>
                <w:rPrChange w:id="1756"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757" w:author="陳佳宜資訊部資訊安全處" w:date="2024-08-28T09:54:00Z" w16du:dateUtc="2024-08-28T01:54:00Z">
                  <w:rPr>
                    <w:rFonts w:eastAsia="標楷體"/>
                    <w:color w:val="000000"/>
                    <w:sz w:val="22"/>
                    <w:szCs w:val="22"/>
                  </w:rPr>
                </w:rPrChange>
              </w:rPr>
              <w:t>如有使用安裝之需要，須經擁有者同意，並由保管者紀錄之。</w:t>
            </w:r>
          </w:p>
        </w:tc>
        <w:tc>
          <w:tcPr>
            <w:tcW w:w="2040" w:type="dxa"/>
            <w:tcBorders>
              <w:top w:val="nil"/>
              <w:left w:val="nil"/>
              <w:bottom w:val="single" w:sz="4" w:space="0" w:color="auto"/>
              <w:right w:val="single" w:sz="4" w:space="0" w:color="auto"/>
            </w:tcBorders>
            <w:shd w:val="clear" w:color="auto" w:fill="auto"/>
            <w:vAlign w:val="center"/>
            <w:hideMark/>
          </w:tcPr>
          <w:p w14:paraId="48D849D3"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58"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59" w:author="陳佳宜資訊部資訊安全處" w:date="2024-08-28T09:54:00Z" w16du:dateUtc="2024-08-28T01:54:00Z">
                  <w:rPr>
                    <w:rFonts w:eastAsia="標楷體"/>
                    <w:color w:val="000000"/>
                    <w:sz w:val="22"/>
                    <w:szCs w:val="22"/>
                  </w:rPr>
                </w:rPrChange>
              </w:rPr>
              <w:t>應建立應用系統或其他軟體重新安裝及啟動的程序，以便災害發生時可及時復原。得視需求取得委外開發之程式原始碼並確認其版本，且原始碼及設定資料應有適當的備份機制，以維持最新可用的狀態。</w:t>
            </w:r>
          </w:p>
        </w:tc>
        <w:tc>
          <w:tcPr>
            <w:tcW w:w="2900" w:type="dxa"/>
            <w:tcBorders>
              <w:top w:val="nil"/>
              <w:left w:val="nil"/>
              <w:bottom w:val="single" w:sz="4" w:space="0" w:color="auto"/>
              <w:right w:val="single" w:sz="4" w:space="0" w:color="auto"/>
            </w:tcBorders>
            <w:shd w:val="clear" w:color="auto" w:fill="auto"/>
            <w:vAlign w:val="center"/>
            <w:hideMark/>
          </w:tcPr>
          <w:p w14:paraId="2C94FE64"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6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61"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762" w:author="陳佳宜資訊部資訊安全處" w:date="2024-08-28T09:54:00Z" w16du:dateUtc="2024-08-28T01:54:00Z">
                  <w:rPr>
                    <w:rFonts w:eastAsia="標楷體"/>
                    <w:color w:val="000000"/>
                    <w:sz w:val="22"/>
                    <w:szCs w:val="22"/>
                  </w:rPr>
                </w:rPrChange>
              </w:rPr>
              <w:t>資產的出售、移轉、或報廢時應留下適當的紀錄，內容包含設備名稱及編號、日期時間、處份地點以及買受方相關資訊。</w:t>
            </w:r>
            <w:r w:rsidRPr="00872772">
              <w:rPr>
                <w:rFonts w:eastAsia="標楷體"/>
                <w:color w:val="000000" w:themeColor="text1"/>
                <w:sz w:val="22"/>
                <w:szCs w:val="22"/>
                <w:rPrChange w:id="1763"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764" w:author="陳佳宜資訊部資訊安全處" w:date="2024-08-28T09:54:00Z" w16du:dateUtc="2024-08-28T01:54:00Z">
                  <w:rPr>
                    <w:rFonts w:eastAsia="標楷體"/>
                    <w:color w:val="000000"/>
                    <w:sz w:val="22"/>
                    <w:szCs w:val="22"/>
                  </w:rPr>
                </w:rPrChange>
              </w:rPr>
              <w:t>軟體資產的處份應注意是否違反版權及智慧財產權。出售或移轉軟體時，應出具正式的聲明書</w:t>
            </w:r>
            <w:r w:rsidRPr="00872772">
              <w:rPr>
                <w:rFonts w:eastAsia="標楷體"/>
                <w:color w:val="000000" w:themeColor="text1"/>
                <w:sz w:val="22"/>
                <w:szCs w:val="22"/>
                <w:rPrChange w:id="1765"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766" w:author="陳佳宜資訊部資訊安全處" w:date="2024-08-28T09:54:00Z" w16du:dateUtc="2024-08-28T01:54:00Z">
                  <w:rPr>
                    <w:rFonts w:eastAsia="標楷體"/>
                    <w:color w:val="000000"/>
                    <w:sz w:val="22"/>
                    <w:szCs w:val="22"/>
                  </w:rPr>
                </w:rPrChange>
              </w:rPr>
              <w:t>特別是針對版權的部份</w:t>
            </w:r>
            <w:r w:rsidRPr="00872772">
              <w:rPr>
                <w:rFonts w:eastAsia="標楷體"/>
                <w:color w:val="000000" w:themeColor="text1"/>
                <w:sz w:val="22"/>
                <w:szCs w:val="22"/>
                <w:rPrChange w:id="1767"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768" w:author="陳佳宜資訊部資訊安全處" w:date="2024-08-28T09:54:00Z" w16du:dateUtc="2024-08-28T01:54:00Z">
                  <w:rPr>
                    <w:rFonts w:eastAsia="標楷體"/>
                    <w:color w:val="000000"/>
                    <w:sz w:val="22"/>
                    <w:szCs w:val="22"/>
                  </w:rPr>
                </w:rPrChange>
              </w:rPr>
              <w:t>，以避免因第三方觸犯智慧財產權而引發爭端。</w:t>
            </w:r>
          </w:p>
        </w:tc>
      </w:tr>
      <w:tr w:rsidR="00872772" w:rsidRPr="00872772" w14:paraId="7D2F8938" w14:textId="77777777" w:rsidTr="00415BA1">
        <w:trPr>
          <w:trHeight w:val="348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1844917F" w14:textId="77777777" w:rsidR="00415BA1" w:rsidRPr="00872772" w:rsidRDefault="00415BA1" w:rsidP="00415BA1">
            <w:pPr>
              <w:widowControl/>
              <w:adjustRightInd/>
              <w:spacing w:line="240" w:lineRule="auto"/>
              <w:jc w:val="center"/>
              <w:textAlignment w:val="auto"/>
              <w:rPr>
                <w:rFonts w:eastAsia="標楷體"/>
                <w:color w:val="000000" w:themeColor="text1"/>
                <w:sz w:val="22"/>
                <w:szCs w:val="22"/>
                <w:rPrChange w:id="176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70" w:author="陳佳宜資訊部資訊安全處" w:date="2024-08-28T09:54:00Z" w16du:dateUtc="2024-08-28T01:54:00Z">
                  <w:rPr>
                    <w:rFonts w:eastAsia="標楷體"/>
                    <w:color w:val="000000"/>
                    <w:sz w:val="22"/>
                    <w:szCs w:val="22"/>
                  </w:rPr>
                </w:rPrChange>
              </w:rPr>
              <w:lastRenderedPageBreak/>
              <w:t>S04</w:t>
            </w:r>
          </w:p>
        </w:tc>
        <w:tc>
          <w:tcPr>
            <w:tcW w:w="2240" w:type="dxa"/>
            <w:tcBorders>
              <w:top w:val="nil"/>
              <w:left w:val="nil"/>
              <w:bottom w:val="single" w:sz="4" w:space="0" w:color="auto"/>
              <w:right w:val="single" w:sz="4" w:space="0" w:color="auto"/>
            </w:tcBorders>
            <w:shd w:val="clear" w:color="auto" w:fill="auto"/>
            <w:vAlign w:val="center"/>
            <w:hideMark/>
          </w:tcPr>
          <w:p w14:paraId="198E6192"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7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72" w:author="陳佳宜資訊部資訊安全處" w:date="2024-08-28T09:54:00Z" w16du:dateUtc="2024-08-28T01:54:00Z">
                  <w:rPr>
                    <w:rFonts w:eastAsia="標楷體"/>
                    <w:color w:val="000000"/>
                    <w:sz w:val="22"/>
                    <w:szCs w:val="22"/>
                  </w:rPr>
                </w:rPrChange>
              </w:rPr>
              <w:t xml:space="preserve">IT </w:t>
            </w:r>
            <w:r w:rsidRPr="00872772">
              <w:rPr>
                <w:rFonts w:eastAsia="標楷體"/>
                <w:color w:val="000000" w:themeColor="text1"/>
                <w:sz w:val="22"/>
                <w:szCs w:val="22"/>
                <w:rPrChange w:id="1773" w:author="陳佳宜資訊部資訊安全處" w:date="2024-08-28T09:54:00Z" w16du:dateUtc="2024-08-28T01:54:00Z">
                  <w:rPr>
                    <w:rFonts w:eastAsia="標楷體"/>
                    <w:color w:val="000000"/>
                    <w:sz w:val="22"/>
                    <w:szCs w:val="22"/>
                  </w:rPr>
                </w:rPrChange>
              </w:rPr>
              <w:t>管理性作業相關軟體</w:t>
            </w:r>
          </w:p>
        </w:tc>
        <w:tc>
          <w:tcPr>
            <w:tcW w:w="3820" w:type="dxa"/>
            <w:tcBorders>
              <w:top w:val="nil"/>
              <w:left w:val="nil"/>
              <w:bottom w:val="single" w:sz="4" w:space="0" w:color="auto"/>
              <w:right w:val="single" w:sz="4" w:space="0" w:color="auto"/>
            </w:tcBorders>
            <w:shd w:val="clear" w:color="auto" w:fill="auto"/>
            <w:vAlign w:val="center"/>
            <w:hideMark/>
          </w:tcPr>
          <w:p w14:paraId="0641ECDE"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7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75" w:author="陳佳宜資訊部資訊安全處" w:date="2024-08-28T09:54:00Z" w16du:dateUtc="2024-08-28T01:54:00Z">
                  <w:rPr>
                    <w:rFonts w:eastAsia="標楷體"/>
                    <w:color w:val="000000"/>
                    <w:sz w:val="22"/>
                    <w:szCs w:val="22"/>
                  </w:rPr>
                </w:rPrChange>
              </w:rPr>
              <w:t>將可存取的帳號及權限減到最少或最小，並確保委外開發之維護帳號平時應予關閉或停用。應用系統存取權限的賦予，應與使用者的角色與職責相符。對於離職或職務調動的人員，其帳號及權限應即時刪除或更新。</w:t>
            </w:r>
          </w:p>
        </w:tc>
        <w:tc>
          <w:tcPr>
            <w:tcW w:w="2040" w:type="dxa"/>
            <w:tcBorders>
              <w:top w:val="nil"/>
              <w:left w:val="nil"/>
              <w:bottom w:val="single" w:sz="4" w:space="0" w:color="auto"/>
              <w:right w:val="single" w:sz="4" w:space="0" w:color="auto"/>
            </w:tcBorders>
            <w:shd w:val="clear" w:color="auto" w:fill="auto"/>
            <w:vAlign w:val="center"/>
            <w:hideMark/>
          </w:tcPr>
          <w:p w14:paraId="2A28B76C"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7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77"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778" w:author="陳佳宜資訊部資訊安全處" w:date="2024-08-28T09:54:00Z" w16du:dateUtc="2024-08-28T01:54:00Z">
                  <w:rPr>
                    <w:rFonts w:eastAsia="標楷體"/>
                    <w:color w:val="000000"/>
                    <w:sz w:val="22"/>
                    <w:szCs w:val="22"/>
                  </w:rPr>
                </w:rPrChange>
              </w:rPr>
              <w:t>有版權的軟體，其媒體及相關系統文件應集中放置於受保護區域。</w:t>
            </w:r>
            <w:r w:rsidRPr="00872772">
              <w:rPr>
                <w:rFonts w:eastAsia="標楷體"/>
                <w:color w:val="000000" w:themeColor="text1"/>
                <w:sz w:val="22"/>
                <w:szCs w:val="22"/>
                <w:rPrChange w:id="1779"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780" w:author="陳佳宜資訊部資訊安全處" w:date="2024-08-28T09:54:00Z" w16du:dateUtc="2024-08-28T01:54:00Z">
                  <w:rPr>
                    <w:rFonts w:eastAsia="標楷體"/>
                    <w:color w:val="000000"/>
                    <w:sz w:val="22"/>
                    <w:szCs w:val="22"/>
                  </w:rPr>
                </w:rPrChange>
              </w:rPr>
              <w:t>如有使用安裝之需要，須經擁有者同意，並由保管者紀錄之。</w:t>
            </w:r>
          </w:p>
        </w:tc>
        <w:tc>
          <w:tcPr>
            <w:tcW w:w="2040" w:type="dxa"/>
            <w:tcBorders>
              <w:top w:val="nil"/>
              <w:left w:val="nil"/>
              <w:bottom w:val="single" w:sz="4" w:space="0" w:color="auto"/>
              <w:right w:val="single" w:sz="4" w:space="0" w:color="auto"/>
            </w:tcBorders>
            <w:shd w:val="clear" w:color="auto" w:fill="auto"/>
            <w:vAlign w:val="center"/>
            <w:hideMark/>
          </w:tcPr>
          <w:p w14:paraId="77117B9A"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8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82" w:author="陳佳宜資訊部資訊安全處" w:date="2024-08-28T09:54:00Z" w16du:dateUtc="2024-08-28T01:54:00Z">
                  <w:rPr>
                    <w:rFonts w:eastAsia="標楷體"/>
                    <w:color w:val="000000"/>
                    <w:sz w:val="22"/>
                    <w:szCs w:val="22"/>
                  </w:rPr>
                </w:rPrChange>
              </w:rPr>
              <w:t>應建立應用系統或其他軟體重新安裝及啟動的程序，以便災害發生時可及時復原。應用系統或其他軟體之原始碼及設定資料應有適當的備份機制，以維持最新可用的狀態。</w:t>
            </w:r>
          </w:p>
        </w:tc>
        <w:tc>
          <w:tcPr>
            <w:tcW w:w="2900" w:type="dxa"/>
            <w:tcBorders>
              <w:top w:val="nil"/>
              <w:left w:val="nil"/>
              <w:bottom w:val="single" w:sz="4" w:space="0" w:color="auto"/>
              <w:right w:val="single" w:sz="4" w:space="0" w:color="auto"/>
            </w:tcBorders>
            <w:shd w:val="clear" w:color="auto" w:fill="auto"/>
            <w:vAlign w:val="center"/>
            <w:hideMark/>
          </w:tcPr>
          <w:p w14:paraId="74BFCD2F"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8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84"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785" w:author="陳佳宜資訊部資訊安全處" w:date="2024-08-28T09:54:00Z" w16du:dateUtc="2024-08-28T01:54:00Z">
                  <w:rPr>
                    <w:rFonts w:eastAsia="標楷體"/>
                    <w:color w:val="000000"/>
                    <w:sz w:val="22"/>
                    <w:szCs w:val="22"/>
                  </w:rPr>
                </w:rPrChange>
              </w:rPr>
              <w:t>資產的出售、移轉、或報廢時應留下適當的紀錄，內容包含設備名稱及編號、日期時間、處份地點以及買受方相關資訊。</w:t>
            </w:r>
            <w:r w:rsidRPr="00872772">
              <w:rPr>
                <w:rFonts w:eastAsia="標楷體"/>
                <w:color w:val="000000" w:themeColor="text1"/>
                <w:sz w:val="22"/>
                <w:szCs w:val="22"/>
                <w:rPrChange w:id="1786"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787" w:author="陳佳宜資訊部資訊安全處" w:date="2024-08-28T09:54:00Z" w16du:dateUtc="2024-08-28T01:54:00Z">
                  <w:rPr>
                    <w:rFonts w:eastAsia="標楷體"/>
                    <w:color w:val="000000"/>
                    <w:sz w:val="22"/>
                    <w:szCs w:val="22"/>
                  </w:rPr>
                </w:rPrChange>
              </w:rPr>
              <w:t>軟體資產的處份應注意是否違反版權及智慧財產權。出售或移轉軟體時，應出具正式的聲明書</w:t>
            </w:r>
            <w:r w:rsidRPr="00872772">
              <w:rPr>
                <w:rFonts w:eastAsia="標楷體"/>
                <w:color w:val="000000" w:themeColor="text1"/>
                <w:sz w:val="22"/>
                <w:szCs w:val="22"/>
                <w:rPrChange w:id="1788"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789" w:author="陳佳宜資訊部資訊安全處" w:date="2024-08-28T09:54:00Z" w16du:dateUtc="2024-08-28T01:54:00Z">
                  <w:rPr>
                    <w:rFonts w:eastAsia="標楷體"/>
                    <w:color w:val="000000"/>
                    <w:sz w:val="22"/>
                    <w:szCs w:val="22"/>
                  </w:rPr>
                </w:rPrChange>
              </w:rPr>
              <w:t>特別是針對版權的部份</w:t>
            </w:r>
            <w:r w:rsidRPr="00872772">
              <w:rPr>
                <w:rFonts w:eastAsia="標楷體"/>
                <w:color w:val="000000" w:themeColor="text1"/>
                <w:sz w:val="22"/>
                <w:szCs w:val="22"/>
                <w:rPrChange w:id="1790"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791" w:author="陳佳宜資訊部資訊安全處" w:date="2024-08-28T09:54:00Z" w16du:dateUtc="2024-08-28T01:54:00Z">
                  <w:rPr>
                    <w:rFonts w:eastAsia="標楷體"/>
                    <w:color w:val="000000"/>
                    <w:sz w:val="22"/>
                    <w:szCs w:val="22"/>
                  </w:rPr>
                </w:rPrChange>
              </w:rPr>
              <w:t>，以避免因第三方觸犯智慧財產權而引發爭端。</w:t>
            </w:r>
          </w:p>
        </w:tc>
      </w:tr>
      <w:tr w:rsidR="00872772" w:rsidRPr="00872772" w14:paraId="68B347F4" w14:textId="77777777" w:rsidTr="00415BA1">
        <w:trPr>
          <w:trHeight w:val="30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23B02102" w14:textId="77777777" w:rsidR="00415BA1" w:rsidRPr="00872772" w:rsidRDefault="00415BA1" w:rsidP="00415BA1">
            <w:pPr>
              <w:widowControl/>
              <w:adjustRightInd/>
              <w:spacing w:line="240" w:lineRule="auto"/>
              <w:jc w:val="center"/>
              <w:textAlignment w:val="auto"/>
              <w:rPr>
                <w:rFonts w:eastAsia="標楷體"/>
                <w:color w:val="000000" w:themeColor="text1"/>
                <w:sz w:val="22"/>
                <w:szCs w:val="22"/>
                <w:rPrChange w:id="1792"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93" w:author="陳佳宜資訊部資訊安全處" w:date="2024-08-28T09:54:00Z" w16du:dateUtc="2024-08-28T01:54:00Z">
                  <w:rPr>
                    <w:rFonts w:eastAsia="標楷體"/>
                    <w:color w:val="000000"/>
                    <w:sz w:val="22"/>
                    <w:szCs w:val="22"/>
                  </w:rPr>
                </w:rPrChange>
              </w:rPr>
              <w:t>S05</w:t>
            </w:r>
          </w:p>
        </w:tc>
        <w:tc>
          <w:tcPr>
            <w:tcW w:w="2240" w:type="dxa"/>
            <w:tcBorders>
              <w:top w:val="nil"/>
              <w:left w:val="nil"/>
              <w:bottom w:val="single" w:sz="4" w:space="0" w:color="auto"/>
              <w:right w:val="single" w:sz="4" w:space="0" w:color="auto"/>
            </w:tcBorders>
            <w:shd w:val="clear" w:color="auto" w:fill="auto"/>
            <w:vAlign w:val="center"/>
            <w:hideMark/>
          </w:tcPr>
          <w:p w14:paraId="36EF005A"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9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95" w:author="陳佳宜資訊部資訊安全處" w:date="2024-08-28T09:54:00Z" w16du:dateUtc="2024-08-28T01:54:00Z">
                  <w:rPr>
                    <w:rFonts w:eastAsia="標楷體"/>
                    <w:color w:val="000000"/>
                    <w:sz w:val="22"/>
                    <w:szCs w:val="22"/>
                  </w:rPr>
                </w:rPrChange>
              </w:rPr>
              <w:t xml:space="preserve">IT </w:t>
            </w:r>
            <w:r w:rsidRPr="00872772">
              <w:rPr>
                <w:rFonts w:eastAsia="標楷體"/>
                <w:color w:val="000000" w:themeColor="text1"/>
                <w:sz w:val="22"/>
                <w:szCs w:val="22"/>
                <w:rPrChange w:id="1796" w:author="陳佳宜資訊部資訊安全處" w:date="2024-08-28T09:54:00Z" w16du:dateUtc="2024-08-28T01:54:00Z">
                  <w:rPr>
                    <w:rFonts w:eastAsia="標楷體"/>
                    <w:color w:val="000000"/>
                    <w:sz w:val="22"/>
                    <w:szCs w:val="22"/>
                  </w:rPr>
                </w:rPrChange>
              </w:rPr>
              <w:t>基礎相關軟體</w:t>
            </w:r>
          </w:p>
        </w:tc>
        <w:tc>
          <w:tcPr>
            <w:tcW w:w="3820" w:type="dxa"/>
            <w:tcBorders>
              <w:top w:val="nil"/>
              <w:left w:val="nil"/>
              <w:bottom w:val="single" w:sz="4" w:space="0" w:color="auto"/>
              <w:right w:val="single" w:sz="4" w:space="0" w:color="auto"/>
            </w:tcBorders>
            <w:shd w:val="clear" w:color="auto" w:fill="auto"/>
            <w:vAlign w:val="center"/>
            <w:hideMark/>
          </w:tcPr>
          <w:p w14:paraId="09ED4022"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9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798"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center"/>
            <w:hideMark/>
          </w:tcPr>
          <w:p w14:paraId="6DC21E1B"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79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800" w:author="陳佳宜資訊部資訊安全處" w:date="2024-08-28T09:54:00Z" w16du:dateUtc="2024-08-28T01:54:00Z">
                  <w:rPr>
                    <w:rFonts w:eastAsia="標楷體"/>
                    <w:color w:val="000000"/>
                    <w:sz w:val="22"/>
                    <w:szCs w:val="22"/>
                  </w:rPr>
                </w:rPrChange>
              </w:rPr>
              <w:t>同上</w:t>
            </w:r>
          </w:p>
        </w:tc>
        <w:tc>
          <w:tcPr>
            <w:tcW w:w="2040" w:type="dxa"/>
            <w:tcBorders>
              <w:top w:val="nil"/>
              <w:left w:val="nil"/>
              <w:bottom w:val="single" w:sz="4" w:space="0" w:color="auto"/>
              <w:right w:val="single" w:sz="4" w:space="0" w:color="auto"/>
            </w:tcBorders>
            <w:shd w:val="clear" w:color="auto" w:fill="auto"/>
            <w:vAlign w:val="center"/>
            <w:hideMark/>
          </w:tcPr>
          <w:p w14:paraId="4B09F622"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80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802" w:author="陳佳宜資訊部資訊安全處" w:date="2024-08-28T09:54:00Z" w16du:dateUtc="2024-08-28T01:54:00Z">
                  <w:rPr>
                    <w:rFonts w:eastAsia="標楷體"/>
                    <w:color w:val="000000"/>
                    <w:sz w:val="22"/>
                    <w:szCs w:val="22"/>
                  </w:rPr>
                </w:rPrChange>
              </w:rPr>
              <w:t>同上</w:t>
            </w:r>
          </w:p>
        </w:tc>
        <w:tc>
          <w:tcPr>
            <w:tcW w:w="2900" w:type="dxa"/>
            <w:tcBorders>
              <w:top w:val="nil"/>
              <w:left w:val="nil"/>
              <w:bottom w:val="single" w:sz="4" w:space="0" w:color="auto"/>
              <w:right w:val="single" w:sz="4" w:space="0" w:color="auto"/>
            </w:tcBorders>
            <w:shd w:val="clear" w:color="auto" w:fill="auto"/>
            <w:vAlign w:val="center"/>
            <w:hideMark/>
          </w:tcPr>
          <w:p w14:paraId="583447CC"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80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804" w:author="陳佳宜資訊部資訊安全處" w:date="2024-08-28T09:54:00Z" w16du:dateUtc="2024-08-28T01:54:00Z">
                  <w:rPr>
                    <w:rFonts w:eastAsia="標楷體"/>
                    <w:color w:val="000000"/>
                    <w:sz w:val="22"/>
                    <w:szCs w:val="22"/>
                  </w:rPr>
                </w:rPrChange>
              </w:rPr>
              <w:t>同上</w:t>
            </w:r>
          </w:p>
        </w:tc>
      </w:tr>
      <w:tr w:rsidR="00415BA1" w:rsidRPr="00872772" w14:paraId="0E8BD5AB" w14:textId="77777777" w:rsidTr="00415BA1">
        <w:trPr>
          <w:trHeight w:val="348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40DC5C98" w14:textId="77777777" w:rsidR="00415BA1" w:rsidRPr="00872772" w:rsidRDefault="00415BA1" w:rsidP="00415BA1">
            <w:pPr>
              <w:widowControl/>
              <w:adjustRightInd/>
              <w:spacing w:line="240" w:lineRule="auto"/>
              <w:jc w:val="center"/>
              <w:textAlignment w:val="auto"/>
              <w:rPr>
                <w:rFonts w:eastAsia="標楷體"/>
                <w:color w:val="000000" w:themeColor="text1"/>
                <w:sz w:val="22"/>
                <w:szCs w:val="22"/>
                <w:rPrChange w:id="180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806" w:author="陳佳宜資訊部資訊安全處" w:date="2024-08-28T09:54:00Z" w16du:dateUtc="2024-08-28T01:54:00Z">
                  <w:rPr>
                    <w:rFonts w:eastAsia="標楷體"/>
                    <w:color w:val="000000"/>
                    <w:sz w:val="22"/>
                    <w:szCs w:val="22"/>
                  </w:rPr>
                </w:rPrChange>
              </w:rPr>
              <w:t>S06</w:t>
            </w:r>
          </w:p>
        </w:tc>
        <w:tc>
          <w:tcPr>
            <w:tcW w:w="2240" w:type="dxa"/>
            <w:tcBorders>
              <w:top w:val="nil"/>
              <w:left w:val="nil"/>
              <w:bottom w:val="single" w:sz="4" w:space="0" w:color="auto"/>
              <w:right w:val="single" w:sz="4" w:space="0" w:color="auto"/>
            </w:tcBorders>
            <w:shd w:val="clear" w:color="auto" w:fill="auto"/>
            <w:vAlign w:val="center"/>
            <w:hideMark/>
          </w:tcPr>
          <w:p w14:paraId="60D8FDD8" w14:textId="389AC25B" w:rsidR="00415BA1" w:rsidRPr="00872772" w:rsidRDefault="00415BA1" w:rsidP="00415BA1">
            <w:pPr>
              <w:widowControl/>
              <w:adjustRightInd/>
              <w:spacing w:line="240" w:lineRule="auto"/>
              <w:textAlignment w:val="auto"/>
              <w:rPr>
                <w:rFonts w:eastAsia="標楷體"/>
                <w:color w:val="000000" w:themeColor="text1"/>
                <w:sz w:val="22"/>
                <w:szCs w:val="22"/>
                <w:rPrChange w:id="180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808" w:author="陳佳宜資訊部資訊安全處" w:date="2024-08-28T09:54:00Z" w16du:dateUtc="2024-08-28T01:54:00Z">
                  <w:rPr>
                    <w:rFonts w:eastAsia="標楷體"/>
                    <w:color w:val="000000"/>
                    <w:sz w:val="22"/>
                    <w:szCs w:val="22"/>
                  </w:rPr>
                </w:rPrChange>
              </w:rPr>
              <w:t>辦公室套裝軟體</w:t>
            </w:r>
          </w:p>
        </w:tc>
        <w:tc>
          <w:tcPr>
            <w:tcW w:w="3820" w:type="dxa"/>
            <w:tcBorders>
              <w:top w:val="nil"/>
              <w:left w:val="nil"/>
              <w:bottom w:val="single" w:sz="4" w:space="0" w:color="auto"/>
              <w:right w:val="single" w:sz="4" w:space="0" w:color="auto"/>
            </w:tcBorders>
            <w:shd w:val="clear" w:color="auto" w:fill="auto"/>
            <w:vAlign w:val="center"/>
            <w:hideMark/>
          </w:tcPr>
          <w:p w14:paraId="7F8F445F"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80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810" w:author="陳佳宜資訊部資訊安全處" w:date="2024-08-28T09:54:00Z" w16du:dateUtc="2024-08-28T01:54:00Z">
                  <w:rPr>
                    <w:rFonts w:eastAsia="標楷體"/>
                    <w:color w:val="000000"/>
                    <w:sz w:val="22"/>
                    <w:szCs w:val="22"/>
                  </w:rPr>
                </w:rPrChange>
              </w:rPr>
              <w:t>其存取權限的賦予，應與使用者的角色與職責相符。</w:t>
            </w:r>
          </w:p>
        </w:tc>
        <w:tc>
          <w:tcPr>
            <w:tcW w:w="2040" w:type="dxa"/>
            <w:tcBorders>
              <w:top w:val="nil"/>
              <w:left w:val="nil"/>
              <w:bottom w:val="single" w:sz="4" w:space="0" w:color="auto"/>
              <w:right w:val="single" w:sz="4" w:space="0" w:color="auto"/>
            </w:tcBorders>
            <w:shd w:val="clear" w:color="auto" w:fill="auto"/>
            <w:vAlign w:val="center"/>
            <w:hideMark/>
          </w:tcPr>
          <w:p w14:paraId="363EE8D9"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81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812"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813" w:author="陳佳宜資訊部資訊安全處" w:date="2024-08-28T09:54:00Z" w16du:dateUtc="2024-08-28T01:54:00Z">
                  <w:rPr>
                    <w:rFonts w:eastAsia="標楷體"/>
                    <w:color w:val="000000"/>
                    <w:sz w:val="22"/>
                    <w:szCs w:val="22"/>
                  </w:rPr>
                </w:rPrChange>
              </w:rPr>
              <w:t>有版權的軟體，其媒體及相關系統文件應集中放置於受保護區域。</w:t>
            </w:r>
            <w:r w:rsidRPr="00872772">
              <w:rPr>
                <w:rFonts w:eastAsia="標楷體"/>
                <w:color w:val="000000" w:themeColor="text1"/>
                <w:sz w:val="22"/>
                <w:szCs w:val="22"/>
                <w:rPrChange w:id="1814"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815" w:author="陳佳宜資訊部資訊安全處" w:date="2024-08-28T09:54:00Z" w16du:dateUtc="2024-08-28T01:54:00Z">
                  <w:rPr>
                    <w:rFonts w:eastAsia="標楷體"/>
                    <w:color w:val="000000"/>
                    <w:sz w:val="22"/>
                    <w:szCs w:val="22"/>
                  </w:rPr>
                </w:rPrChange>
              </w:rPr>
              <w:t>如有使用安裝之需要，須經擁有者同意，並由保管者紀錄之。</w:t>
            </w:r>
          </w:p>
        </w:tc>
        <w:tc>
          <w:tcPr>
            <w:tcW w:w="2040" w:type="dxa"/>
            <w:tcBorders>
              <w:top w:val="nil"/>
              <w:left w:val="nil"/>
              <w:bottom w:val="single" w:sz="4" w:space="0" w:color="auto"/>
              <w:right w:val="single" w:sz="4" w:space="0" w:color="auto"/>
            </w:tcBorders>
            <w:shd w:val="clear" w:color="auto" w:fill="auto"/>
            <w:vAlign w:val="center"/>
            <w:hideMark/>
          </w:tcPr>
          <w:p w14:paraId="26779BE2"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81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817" w:author="陳佳宜資訊部資訊安全處" w:date="2024-08-28T09:54:00Z" w16du:dateUtc="2024-08-28T01:54:00Z">
                  <w:rPr>
                    <w:rFonts w:eastAsia="標楷體"/>
                    <w:color w:val="000000"/>
                    <w:sz w:val="22"/>
                    <w:szCs w:val="22"/>
                  </w:rPr>
                </w:rPrChange>
              </w:rPr>
              <w:t>應確認軟體存放位置，以確保事故發生時可及時取得及復原。</w:t>
            </w:r>
          </w:p>
        </w:tc>
        <w:tc>
          <w:tcPr>
            <w:tcW w:w="2900" w:type="dxa"/>
            <w:tcBorders>
              <w:top w:val="nil"/>
              <w:left w:val="nil"/>
              <w:bottom w:val="single" w:sz="4" w:space="0" w:color="auto"/>
              <w:right w:val="single" w:sz="4" w:space="0" w:color="auto"/>
            </w:tcBorders>
            <w:shd w:val="clear" w:color="auto" w:fill="auto"/>
            <w:vAlign w:val="center"/>
            <w:hideMark/>
          </w:tcPr>
          <w:p w14:paraId="55A3F8C7" w14:textId="77777777" w:rsidR="00415BA1" w:rsidRPr="00872772" w:rsidRDefault="00415BA1" w:rsidP="00415BA1">
            <w:pPr>
              <w:widowControl/>
              <w:adjustRightInd/>
              <w:spacing w:line="240" w:lineRule="auto"/>
              <w:textAlignment w:val="auto"/>
              <w:rPr>
                <w:rFonts w:eastAsia="標楷體"/>
                <w:color w:val="000000" w:themeColor="text1"/>
                <w:sz w:val="22"/>
                <w:szCs w:val="22"/>
                <w:rPrChange w:id="1818"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1819" w:author="陳佳宜資訊部資訊安全處" w:date="2024-08-28T09:54:00Z" w16du:dateUtc="2024-08-28T01:54:00Z">
                  <w:rPr>
                    <w:rFonts w:eastAsia="標楷體"/>
                    <w:color w:val="000000"/>
                    <w:sz w:val="22"/>
                    <w:szCs w:val="22"/>
                  </w:rPr>
                </w:rPrChange>
              </w:rPr>
              <w:t>1.</w:t>
            </w:r>
            <w:r w:rsidRPr="00872772">
              <w:rPr>
                <w:rFonts w:eastAsia="標楷體"/>
                <w:color w:val="000000" w:themeColor="text1"/>
                <w:sz w:val="22"/>
                <w:szCs w:val="22"/>
                <w:rPrChange w:id="1820" w:author="陳佳宜資訊部資訊安全處" w:date="2024-08-28T09:54:00Z" w16du:dateUtc="2024-08-28T01:54:00Z">
                  <w:rPr>
                    <w:rFonts w:eastAsia="標楷體"/>
                    <w:color w:val="000000"/>
                    <w:sz w:val="22"/>
                    <w:szCs w:val="22"/>
                  </w:rPr>
                </w:rPrChange>
              </w:rPr>
              <w:t>資產的出售、移轉、或報廢時應留下適當的紀錄，內容包含設備名稱及編號、日期時間、處份地點以及買受方相關資訊。</w:t>
            </w:r>
            <w:r w:rsidRPr="00872772">
              <w:rPr>
                <w:rFonts w:eastAsia="標楷體"/>
                <w:color w:val="000000" w:themeColor="text1"/>
                <w:sz w:val="22"/>
                <w:szCs w:val="22"/>
                <w:rPrChange w:id="1821" w:author="陳佳宜資訊部資訊安全處" w:date="2024-08-28T09:54:00Z" w16du:dateUtc="2024-08-28T01:54:00Z">
                  <w:rPr>
                    <w:rFonts w:eastAsia="標楷體"/>
                    <w:color w:val="000000"/>
                    <w:sz w:val="22"/>
                    <w:szCs w:val="22"/>
                  </w:rPr>
                </w:rPrChange>
              </w:rPr>
              <w:br/>
              <w:t>2.</w:t>
            </w:r>
            <w:r w:rsidRPr="00872772">
              <w:rPr>
                <w:rFonts w:eastAsia="標楷體"/>
                <w:color w:val="000000" w:themeColor="text1"/>
                <w:sz w:val="22"/>
                <w:szCs w:val="22"/>
                <w:rPrChange w:id="1822" w:author="陳佳宜資訊部資訊安全處" w:date="2024-08-28T09:54:00Z" w16du:dateUtc="2024-08-28T01:54:00Z">
                  <w:rPr>
                    <w:rFonts w:eastAsia="標楷體"/>
                    <w:color w:val="000000"/>
                    <w:sz w:val="22"/>
                    <w:szCs w:val="22"/>
                  </w:rPr>
                </w:rPrChange>
              </w:rPr>
              <w:t>軟體資產的處份應注意是否違反版權及智慧財產權。出售或移轉軟體時，應出具正式的聲明書</w:t>
            </w:r>
            <w:r w:rsidRPr="00872772">
              <w:rPr>
                <w:rFonts w:eastAsia="標楷體"/>
                <w:color w:val="000000" w:themeColor="text1"/>
                <w:sz w:val="22"/>
                <w:szCs w:val="22"/>
                <w:rPrChange w:id="1823"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824" w:author="陳佳宜資訊部資訊安全處" w:date="2024-08-28T09:54:00Z" w16du:dateUtc="2024-08-28T01:54:00Z">
                  <w:rPr>
                    <w:rFonts w:eastAsia="標楷體"/>
                    <w:color w:val="000000"/>
                    <w:sz w:val="22"/>
                    <w:szCs w:val="22"/>
                  </w:rPr>
                </w:rPrChange>
              </w:rPr>
              <w:t>特別是針對版權的部份</w:t>
            </w:r>
            <w:r w:rsidRPr="00872772">
              <w:rPr>
                <w:rFonts w:eastAsia="標楷體"/>
                <w:color w:val="000000" w:themeColor="text1"/>
                <w:sz w:val="22"/>
                <w:szCs w:val="22"/>
                <w:rPrChange w:id="1825"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1826" w:author="陳佳宜資訊部資訊安全處" w:date="2024-08-28T09:54:00Z" w16du:dateUtc="2024-08-28T01:54:00Z">
                  <w:rPr>
                    <w:rFonts w:eastAsia="標楷體"/>
                    <w:color w:val="000000"/>
                    <w:sz w:val="22"/>
                    <w:szCs w:val="22"/>
                  </w:rPr>
                </w:rPrChange>
              </w:rPr>
              <w:t>，以避免因第三方觸犯智慧財產權而引發爭端。</w:t>
            </w:r>
          </w:p>
        </w:tc>
      </w:tr>
    </w:tbl>
    <w:p w14:paraId="34DA4CBD" w14:textId="77777777" w:rsidR="00415BA1" w:rsidRPr="00872772" w:rsidRDefault="00415BA1" w:rsidP="00415BA1">
      <w:pPr>
        <w:rPr>
          <w:color w:val="000000" w:themeColor="text1"/>
          <w:rPrChange w:id="1827" w:author="陳佳宜資訊部資訊安全處" w:date="2024-08-28T09:54:00Z" w16du:dateUtc="2024-08-28T01:54:00Z">
            <w:rPr/>
          </w:rPrChange>
        </w:rPr>
        <w:sectPr w:rsidR="00415BA1" w:rsidRPr="00872772" w:rsidSect="00BE7486">
          <w:pgSz w:w="16838" w:h="11906" w:orient="landscape" w:code="9"/>
          <w:pgMar w:top="1077" w:right="1440" w:bottom="1077" w:left="1440" w:header="454" w:footer="454" w:gutter="0"/>
          <w:cols w:space="425"/>
          <w:titlePg/>
          <w:docGrid w:linePitch="360"/>
        </w:sectPr>
      </w:pPr>
    </w:p>
    <w:p w14:paraId="7F25411F" w14:textId="77777777" w:rsidR="00415BA1" w:rsidRPr="00872772" w:rsidRDefault="00415BA1" w:rsidP="00BE7486">
      <w:pPr>
        <w:rPr>
          <w:color w:val="000000" w:themeColor="text1"/>
          <w:rPrChange w:id="1828" w:author="陳佳宜資訊部資訊安全處" w:date="2024-08-28T09:54:00Z" w16du:dateUtc="2024-08-28T01:54:00Z">
            <w:rPr/>
          </w:rPrChange>
        </w:rPr>
      </w:pPr>
    </w:p>
    <w:p w14:paraId="2DF7C9D2" w14:textId="77777777" w:rsidR="00CF5C94" w:rsidRPr="00872772" w:rsidRDefault="00516621" w:rsidP="00CF1756">
      <w:pPr>
        <w:pStyle w:val="4"/>
        <w:ind w:hanging="480"/>
      </w:pPr>
      <w:r w:rsidRPr="00872772">
        <w:t>資料／文件資訊資產分類說明、價值判斷標準以及資產之管理</w:t>
      </w:r>
    </w:p>
    <w:p w14:paraId="16063ACF" w14:textId="77777777" w:rsidR="00D36AEB" w:rsidRPr="00872772" w:rsidRDefault="00D36AEB" w:rsidP="00CF1756">
      <w:pPr>
        <w:pStyle w:val="5"/>
        <w:rPr>
          <w:color w:val="000000" w:themeColor="text1"/>
          <w:rPrChange w:id="1829" w:author="陳佳宜資訊部資訊安全處" w:date="2024-08-28T09:54:00Z" w16du:dateUtc="2024-08-28T01:54:00Z">
            <w:rPr/>
          </w:rPrChange>
        </w:rPr>
      </w:pPr>
      <w:r w:rsidRPr="00872772">
        <w:rPr>
          <w:color w:val="000000" w:themeColor="text1"/>
          <w:rPrChange w:id="1830" w:author="陳佳宜資訊部資訊安全處" w:date="2024-08-28T09:54:00Z" w16du:dateUtc="2024-08-28T01:54:00Z">
            <w:rPr/>
          </w:rPrChange>
        </w:rPr>
        <w:t>資料／文件資訊資產分類說明</w:t>
      </w:r>
      <w:r w:rsidR="00F857C8" w:rsidRPr="00872772">
        <w:rPr>
          <w:color w:val="000000" w:themeColor="text1"/>
          <w:rPrChange w:id="1831" w:author="陳佳宜資訊部資訊安全處" w:date="2024-08-28T09:54:00Z" w16du:dateUtc="2024-08-28T01:54:00Z">
            <w:rPr/>
          </w:rPrChange>
        </w:rPr>
        <w:t>。</w:t>
      </w:r>
    </w:p>
    <w:tbl>
      <w:tblPr>
        <w:tblW w:w="8065" w:type="dxa"/>
        <w:tblInd w:w="170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119"/>
        <w:gridCol w:w="1985"/>
        <w:gridCol w:w="4961"/>
      </w:tblGrid>
      <w:tr w:rsidR="00872772" w:rsidRPr="00872772" w14:paraId="35E34A9A" w14:textId="77777777" w:rsidTr="00BE7486">
        <w:trPr>
          <w:tblHeader/>
        </w:trPr>
        <w:tc>
          <w:tcPr>
            <w:tcW w:w="1119" w:type="dxa"/>
            <w:shd w:val="clear" w:color="auto" w:fill="FFFF99"/>
          </w:tcPr>
          <w:p w14:paraId="275D21AB" w14:textId="197F01E2" w:rsidR="004D7E9C" w:rsidRPr="00872772" w:rsidRDefault="004D7E9C" w:rsidP="00F35DA3">
            <w:pPr>
              <w:pStyle w:val="aa"/>
              <w:rPr>
                <w:rFonts w:ascii="Times New Roman" w:hAnsi="Times New Roman" w:cs="Times New Roman"/>
                <w:color w:val="000000" w:themeColor="text1"/>
                <w:rPrChange w:id="1832"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833" w:author="陳佳宜資訊部資訊安全處" w:date="2024-08-28T09:54:00Z" w16du:dateUtc="2024-08-28T01:54:00Z">
                  <w:rPr>
                    <w:rFonts w:ascii="Times New Roman" w:hAnsi="Times New Roman" w:cs="Times New Roman"/>
                  </w:rPr>
                </w:rPrChange>
              </w:rPr>
              <w:t>盤點群組</w:t>
            </w:r>
          </w:p>
        </w:tc>
        <w:tc>
          <w:tcPr>
            <w:tcW w:w="1985" w:type="dxa"/>
            <w:shd w:val="clear" w:color="auto" w:fill="FFFF99"/>
            <w:vAlign w:val="center"/>
          </w:tcPr>
          <w:p w14:paraId="080ACF8D" w14:textId="5B38A6A0" w:rsidR="004D7E9C" w:rsidRPr="00872772" w:rsidRDefault="004D7E9C" w:rsidP="00F35DA3">
            <w:pPr>
              <w:pStyle w:val="aa"/>
              <w:rPr>
                <w:rFonts w:ascii="Times New Roman" w:hAnsi="Times New Roman" w:cs="Times New Roman"/>
                <w:color w:val="000000" w:themeColor="text1"/>
                <w:rPrChange w:id="1834"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835" w:author="陳佳宜資訊部資訊安全處" w:date="2024-08-28T09:54:00Z" w16du:dateUtc="2024-08-28T01:54:00Z">
                  <w:rPr>
                    <w:rFonts w:ascii="Times New Roman" w:hAnsi="Times New Roman" w:cs="Times New Roman"/>
                  </w:rPr>
                </w:rPrChange>
              </w:rPr>
              <w:t>類別</w:t>
            </w:r>
          </w:p>
        </w:tc>
        <w:tc>
          <w:tcPr>
            <w:tcW w:w="4961" w:type="dxa"/>
            <w:shd w:val="clear" w:color="auto" w:fill="FFFF99"/>
            <w:vAlign w:val="center"/>
          </w:tcPr>
          <w:p w14:paraId="21C8F81E" w14:textId="77777777" w:rsidR="004D7E9C" w:rsidRPr="00872772" w:rsidRDefault="004D7E9C" w:rsidP="00F35DA3">
            <w:pPr>
              <w:pStyle w:val="aa"/>
              <w:rPr>
                <w:rFonts w:ascii="Times New Roman" w:hAnsi="Times New Roman" w:cs="Times New Roman"/>
                <w:color w:val="000000" w:themeColor="text1"/>
                <w:rPrChange w:id="1836"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837" w:author="陳佳宜資訊部資訊安全處" w:date="2024-08-28T09:54:00Z" w16du:dateUtc="2024-08-28T01:54:00Z">
                  <w:rPr>
                    <w:rFonts w:ascii="Times New Roman" w:hAnsi="Times New Roman" w:cs="Times New Roman"/>
                  </w:rPr>
                </w:rPrChange>
              </w:rPr>
              <w:t>範例</w:t>
            </w:r>
          </w:p>
        </w:tc>
      </w:tr>
      <w:tr w:rsidR="00872772" w:rsidRPr="00872772" w14:paraId="30918C16" w14:textId="77777777" w:rsidTr="00BE7486">
        <w:tc>
          <w:tcPr>
            <w:tcW w:w="1119" w:type="dxa"/>
            <w:vAlign w:val="center"/>
          </w:tcPr>
          <w:p w14:paraId="7136EB3E" w14:textId="0B3B00A0" w:rsidR="004D7E9C" w:rsidRPr="00872772" w:rsidRDefault="004D7E9C" w:rsidP="004D7E9C">
            <w:pPr>
              <w:pStyle w:val="-0"/>
              <w:rPr>
                <w:rFonts w:ascii="Times New Roman" w:hAnsi="Times New Roman" w:cs="Times New Roman"/>
                <w:b/>
                <w:bCs/>
                <w:color w:val="000000" w:themeColor="text1"/>
                <w:rPrChange w:id="1838"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839" w:author="陳佳宜資訊部資訊安全處" w:date="2024-08-28T09:54:00Z" w16du:dateUtc="2024-08-28T01:54:00Z">
                  <w:rPr>
                    <w:rFonts w:ascii="Times New Roman" w:hAnsi="Times New Roman" w:cs="Times New Roman"/>
                    <w:b/>
                    <w:bCs/>
                  </w:rPr>
                </w:rPrChange>
              </w:rPr>
              <w:t>D1/F1</w:t>
            </w:r>
          </w:p>
        </w:tc>
        <w:tc>
          <w:tcPr>
            <w:tcW w:w="1985" w:type="dxa"/>
            <w:shd w:val="clear" w:color="auto" w:fill="auto"/>
            <w:vAlign w:val="center"/>
          </w:tcPr>
          <w:p w14:paraId="6BB1B628" w14:textId="6C885C5A" w:rsidR="004D7E9C" w:rsidRPr="00872772" w:rsidRDefault="004D7E9C" w:rsidP="00472321">
            <w:pPr>
              <w:pStyle w:val="-0"/>
              <w:rPr>
                <w:rFonts w:ascii="Times New Roman" w:hAnsi="Times New Roman" w:cs="Times New Roman"/>
                <w:b/>
                <w:bCs/>
                <w:color w:val="000000" w:themeColor="text1"/>
                <w:rPrChange w:id="1840"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841" w:author="陳佳宜資訊部資訊安全處" w:date="2024-08-28T09:54:00Z" w16du:dateUtc="2024-08-28T01:54:00Z">
                  <w:rPr>
                    <w:rFonts w:ascii="Times New Roman" w:hAnsi="Times New Roman" w:cs="Times New Roman"/>
                    <w:b/>
                    <w:bCs/>
                  </w:rPr>
                </w:rPrChange>
              </w:rPr>
              <w:t>機密</w:t>
            </w:r>
            <w:r w:rsidR="00CF1756" w:rsidRPr="00872772">
              <w:rPr>
                <w:rFonts w:ascii="Times New Roman" w:hAnsi="Times New Roman" w:cs="Times New Roman"/>
                <w:color w:val="000000" w:themeColor="text1"/>
                <w:rPrChange w:id="1842" w:author="陳佳宜資訊部資訊安全處" w:date="2024-08-28T09:54:00Z" w16du:dateUtc="2024-08-28T01:54:00Z">
                  <w:rPr>
                    <w:rFonts w:ascii="Times New Roman" w:hAnsi="Times New Roman" w:cs="Times New Roman"/>
                  </w:rPr>
                </w:rPrChange>
              </w:rPr>
              <w:t>(</w:t>
            </w:r>
            <w:r w:rsidRPr="00872772">
              <w:rPr>
                <w:rFonts w:ascii="Times New Roman" w:hAnsi="Times New Roman" w:cs="Times New Roman"/>
                <w:color w:val="000000" w:themeColor="text1"/>
                <w:rPrChange w:id="1843" w:author="陳佳宜資訊部資訊安全處" w:date="2024-08-28T09:54:00Z" w16du:dateUtc="2024-08-28T01:54:00Z">
                  <w:rPr>
                    <w:rFonts w:ascii="Times New Roman" w:hAnsi="Times New Roman" w:cs="Times New Roman"/>
                  </w:rPr>
                </w:rPrChange>
              </w:rPr>
              <w:t>含高風險</w:t>
            </w:r>
            <w:proofErr w:type="gramStart"/>
            <w:r w:rsidRPr="00872772">
              <w:rPr>
                <w:rFonts w:ascii="Times New Roman" w:hAnsi="Times New Roman" w:cs="Times New Roman"/>
                <w:color w:val="000000" w:themeColor="text1"/>
                <w:rPrChange w:id="1844" w:author="陳佳宜資訊部資訊安全處" w:date="2024-08-28T09:54:00Z" w16du:dateUtc="2024-08-28T01:54:00Z">
                  <w:rPr>
                    <w:rFonts w:ascii="Times New Roman" w:hAnsi="Times New Roman" w:cs="Times New Roman"/>
                  </w:rPr>
                </w:rPrChange>
              </w:rPr>
              <w:t>個</w:t>
            </w:r>
            <w:proofErr w:type="gramEnd"/>
            <w:r w:rsidRPr="00872772">
              <w:rPr>
                <w:rFonts w:ascii="Times New Roman" w:hAnsi="Times New Roman" w:cs="Times New Roman"/>
                <w:color w:val="000000" w:themeColor="text1"/>
                <w:rPrChange w:id="1845" w:author="陳佳宜資訊部資訊安全處" w:date="2024-08-28T09:54:00Z" w16du:dateUtc="2024-08-28T01:54:00Z">
                  <w:rPr>
                    <w:rFonts w:ascii="Times New Roman" w:hAnsi="Times New Roman" w:cs="Times New Roman"/>
                  </w:rPr>
                </w:rPrChange>
              </w:rPr>
              <w:t>資、直接識別個資、易被詐騙個資</w:t>
            </w:r>
            <w:r w:rsidR="00CF1756" w:rsidRPr="00872772">
              <w:rPr>
                <w:rFonts w:ascii="Times New Roman" w:hAnsi="Times New Roman" w:cs="Times New Roman"/>
                <w:color w:val="000000" w:themeColor="text1"/>
                <w:rPrChange w:id="1846" w:author="陳佳宜資訊部資訊安全處" w:date="2024-08-28T09:54:00Z" w16du:dateUtc="2024-08-28T01:54:00Z">
                  <w:rPr>
                    <w:rFonts w:ascii="Times New Roman" w:hAnsi="Times New Roman" w:cs="Times New Roman"/>
                  </w:rPr>
                </w:rPrChange>
              </w:rPr>
              <w:t>)</w:t>
            </w:r>
          </w:p>
        </w:tc>
        <w:tc>
          <w:tcPr>
            <w:tcW w:w="4961" w:type="dxa"/>
            <w:shd w:val="clear" w:color="auto" w:fill="auto"/>
          </w:tcPr>
          <w:p w14:paraId="62875FDD" w14:textId="77777777" w:rsidR="00DB7DD1" w:rsidRPr="00872772" w:rsidRDefault="00DB7DD1" w:rsidP="00DB7DD1">
            <w:pPr>
              <w:pStyle w:val="-11"/>
              <w:rPr>
                <w:rFonts w:ascii="Times New Roman" w:hAnsi="Times New Roman"/>
                <w:color w:val="000000" w:themeColor="text1"/>
                <w:rPrChange w:id="184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48" w:author="陳佳宜資訊部資訊安全處" w:date="2024-08-28T09:54:00Z" w16du:dateUtc="2024-08-28T01:54:00Z">
                  <w:rPr>
                    <w:rFonts w:ascii="Times New Roman" w:hAnsi="Times New Roman"/>
                  </w:rPr>
                </w:rPrChange>
              </w:rPr>
              <w:t xml:space="preserve">1. </w:t>
            </w:r>
            <w:r w:rsidRPr="00872772">
              <w:rPr>
                <w:rFonts w:ascii="Times New Roman" w:hAnsi="Times New Roman"/>
                <w:color w:val="000000" w:themeColor="text1"/>
                <w:rPrChange w:id="1849" w:author="陳佳宜資訊部資訊安全處" w:date="2024-08-28T09:54:00Z" w16du:dateUtc="2024-08-28T01:54:00Z">
                  <w:rPr>
                    <w:rFonts w:ascii="Times New Roman" w:hAnsi="Times New Roman"/>
                  </w:rPr>
                </w:rPrChange>
              </w:rPr>
              <w:t>高風險個人資料如含有特種個人資料等狀況</w:t>
            </w:r>
          </w:p>
          <w:p w14:paraId="7E759A97" w14:textId="77777777" w:rsidR="00DB7DD1" w:rsidRPr="00872772" w:rsidRDefault="00DB7DD1" w:rsidP="00DB7DD1">
            <w:pPr>
              <w:pStyle w:val="-11"/>
              <w:rPr>
                <w:rFonts w:ascii="Times New Roman" w:hAnsi="Times New Roman"/>
                <w:color w:val="000000" w:themeColor="text1"/>
                <w:rPrChange w:id="185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51" w:author="陳佳宜資訊部資訊安全處" w:date="2024-08-28T09:54:00Z" w16du:dateUtc="2024-08-28T01:54:00Z">
                  <w:rPr>
                    <w:rFonts w:ascii="Times New Roman" w:hAnsi="Times New Roman"/>
                  </w:rPr>
                </w:rPrChange>
              </w:rPr>
              <w:t xml:space="preserve">2. </w:t>
            </w:r>
            <w:r w:rsidRPr="00872772">
              <w:rPr>
                <w:rFonts w:ascii="Times New Roman" w:hAnsi="Times New Roman"/>
                <w:color w:val="000000" w:themeColor="text1"/>
                <w:rPrChange w:id="1852" w:author="陳佳宜資訊部資訊安全處" w:date="2024-08-28T09:54:00Z" w16du:dateUtc="2024-08-28T01:54:00Z">
                  <w:rPr>
                    <w:rFonts w:ascii="Times New Roman" w:hAnsi="Times New Roman"/>
                  </w:rPr>
                </w:rPrChange>
              </w:rPr>
              <w:t>除特定業務承辦人員因職責所需，或經擁有者核可外，不得公開予其餘人員之資料文件。</w:t>
            </w:r>
          </w:p>
          <w:p w14:paraId="00B895FC" w14:textId="77777777" w:rsidR="00DB7DD1" w:rsidRPr="00872772" w:rsidRDefault="00DB7DD1" w:rsidP="00DB7DD1">
            <w:pPr>
              <w:pStyle w:val="-11"/>
              <w:rPr>
                <w:rFonts w:ascii="Times New Roman" w:hAnsi="Times New Roman"/>
                <w:color w:val="000000" w:themeColor="text1"/>
                <w:rPrChange w:id="185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54" w:author="陳佳宜資訊部資訊安全處" w:date="2024-08-28T09:54:00Z" w16du:dateUtc="2024-08-28T01:54:00Z">
                  <w:rPr>
                    <w:rFonts w:ascii="Times New Roman" w:hAnsi="Times New Roman"/>
                  </w:rPr>
                </w:rPrChange>
              </w:rPr>
              <w:t xml:space="preserve">3. </w:t>
            </w:r>
            <w:r w:rsidRPr="00872772">
              <w:rPr>
                <w:rFonts w:ascii="Times New Roman" w:hAnsi="Times New Roman"/>
                <w:color w:val="000000" w:themeColor="text1"/>
                <w:rPrChange w:id="1855" w:author="陳佳宜資訊部資訊安全處" w:date="2024-08-28T09:54:00Z" w16du:dateUtc="2024-08-28T01:54:00Z">
                  <w:rPr>
                    <w:rFonts w:ascii="Times New Roman" w:hAnsi="Times New Roman"/>
                  </w:rPr>
                </w:rPrChange>
              </w:rPr>
              <w:t>該檔案中有部分資料性質較為特殊或具敏感性，如任意蒐集、處理或利用，恐會造成社會不安或對當事人造成難以彌補之傷害。</w:t>
            </w:r>
          </w:p>
          <w:p w14:paraId="253F5CB8" w14:textId="445E933A" w:rsidR="00DB7DD1" w:rsidRPr="00872772" w:rsidRDefault="00DB7DD1" w:rsidP="00DB7DD1">
            <w:pPr>
              <w:pStyle w:val="-11"/>
              <w:widowControl w:val="0"/>
              <w:adjustRightInd w:val="0"/>
              <w:textAlignment w:val="baseline"/>
              <w:rPr>
                <w:rFonts w:ascii="Times New Roman" w:hAnsi="Times New Roman"/>
                <w:color w:val="000000" w:themeColor="text1"/>
                <w:rPrChange w:id="185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57" w:author="陳佳宜資訊部資訊安全處" w:date="2024-08-28T09:54:00Z" w16du:dateUtc="2024-08-28T01:54:00Z">
                  <w:rPr>
                    <w:rFonts w:ascii="Times New Roman" w:hAnsi="Times New Roman"/>
                  </w:rPr>
                </w:rPrChange>
              </w:rPr>
              <w:t xml:space="preserve">4. </w:t>
            </w:r>
            <w:r w:rsidRPr="00872772">
              <w:rPr>
                <w:rFonts w:ascii="Times New Roman" w:hAnsi="Times New Roman"/>
                <w:color w:val="000000" w:themeColor="text1"/>
                <w:rPrChange w:id="1858" w:author="陳佳宜資訊部資訊安全處" w:date="2024-08-28T09:54:00Z" w16du:dateUtc="2024-08-28T01:54:00Z">
                  <w:rPr>
                    <w:rFonts w:ascii="Times New Roman" w:hAnsi="Times New Roman"/>
                  </w:rPr>
                </w:rPrChange>
              </w:rPr>
              <w:t>易被詐騙的個人資料，揭露將影響同仁致使遭受詐騙的個人資料或如遭未經授權人員取得易導致當事人遭詐騙。</w:t>
            </w:r>
          </w:p>
          <w:p w14:paraId="1BA60FEC" w14:textId="67E70889" w:rsidR="004D7E9C" w:rsidRPr="00872772" w:rsidRDefault="004D7E9C" w:rsidP="0042563A">
            <w:pPr>
              <w:pStyle w:val="-11"/>
              <w:widowControl w:val="0"/>
              <w:adjustRightInd w:val="0"/>
              <w:textAlignment w:val="baseline"/>
              <w:rPr>
                <w:rFonts w:ascii="Times New Roman" w:hAnsi="Times New Roman"/>
                <w:color w:val="000000" w:themeColor="text1"/>
                <w:rPrChange w:id="185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60" w:author="陳佳宜資訊部資訊安全處" w:date="2024-08-28T09:54:00Z" w16du:dateUtc="2024-08-28T01:54:00Z">
                  <w:rPr>
                    <w:rFonts w:ascii="Times New Roman" w:hAnsi="Times New Roman"/>
                  </w:rPr>
                </w:rPrChange>
              </w:rPr>
              <w:t>例如：</w:t>
            </w:r>
          </w:p>
          <w:p w14:paraId="4CBDA015" w14:textId="77777777" w:rsidR="004D7E9C" w:rsidRPr="00872772" w:rsidRDefault="004D7E9C" w:rsidP="0042563A">
            <w:pPr>
              <w:pStyle w:val="-11"/>
              <w:widowControl w:val="0"/>
              <w:adjustRightInd w:val="0"/>
              <w:textAlignment w:val="baseline"/>
              <w:rPr>
                <w:rFonts w:ascii="Times New Roman" w:hAnsi="Times New Roman"/>
                <w:color w:val="000000" w:themeColor="text1"/>
                <w:rPrChange w:id="186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62" w:author="陳佳宜資訊部資訊安全處" w:date="2024-08-28T09:54:00Z" w16du:dateUtc="2024-08-28T01:54:00Z">
                  <w:rPr>
                    <w:rFonts w:ascii="Times New Roman" w:hAnsi="Times New Roman"/>
                  </w:rPr>
                </w:rPrChange>
              </w:rPr>
              <w:t>人事資料</w:t>
            </w:r>
          </w:p>
          <w:p w14:paraId="21B32D2F" w14:textId="77777777" w:rsidR="004D7E9C" w:rsidRPr="00872772" w:rsidRDefault="004D7E9C" w:rsidP="0042563A">
            <w:pPr>
              <w:pStyle w:val="-11"/>
              <w:widowControl w:val="0"/>
              <w:adjustRightInd w:val="0"/>
              <w:textAlignment w:val="baseline"/>
              <w:rPr>
                <w:rFonts w:ascii="Times New Roman" w:hAnsi="Times New Roman"/>
                <w:color w:val="000000" w:themeColor="text1"/>
                <w:rPrChange w:id="186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64" w:author="陳佳宜資訊部資訊安全處" w:date="2024-08-28T09:54:00Z" w16du:dateUtc="2024-08-28T01:54:00Z">
                  <w:rPr>
                    <w:rFonts w:ascii="Times New Roman" w:hAnsi="Times New Roman"/>
                  </w:rPr>
                </w:rPrChange>
              </w:rPr>
              <w:t>財會資料</w:t>
            </w:r>
          </w:p>
          <w:p w14:paraId="71D91899" w14:textId="77777777" w:rsidR="004D7E9C" w:rsidRPr="00872772" w:rsidRDefault="004D7E9C" w:rsidP="0042563A">
            <w:pPr>
              <w:pStyle w:val="-11"/>
              <w:widowControl w:val="0"/>
              <w:adjustRightInd w:val="0"/>
              <w:textAlignment w:val="baseline"/>
              <w:rPr>
                <w:rFonts w:ascii="Times New Roman" w:hAnsi="Times New Roman"/>
                <w:color w:val="000000" w:themeColor="text1"/>
                <w:rPrChange w:id="186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66" w:author="陳佳宜資訊部資訊安全處" w:date="2024-08-28T09:54:00Z" w16du:dateUtc="2024-08-28T01:54:00Z">
                  <w:rPr>
                    <w:rFonts w:ascii="Times New Roman" w:hAnsi="Times New Roman"/>
                  </w:rPr>
                </w:rPrChange>
              </w:rPr>
              <w:t>客戶資料</w:t>
            </w:r>
          </w:p>
        </w:tc>
      </w:tr>
      <w:tr w:rsidR="00872772" w:rsidRPr="00872772" w14:paraId="318E4E12" w14:textId="77777777" w:rsidTr="00BE7486">
        <w:tc>
          <w:tcPr>
            <w:tcW w:w="1119" w:type="dxa"/>
            <w:vAlign w:val="center"/>
          </w:tcPr>
          <w:p w14:paraId="20B8B9F1" w14:textId="3504EE9F" w:rsidR="003E6337" w:rsidRPr="00872772" w:rsidRDefault="003E6337" w:rsidP="003E6337">
            <w:pPr>
              <w:pStyle w:val="-0"/>
              <w:rPr>
                <w:rFonts w:ascii="Times New Roman" w:hAnsi="Times New Roman" w:cs="Times New Roman"/>
                <w:b/>
                <w:bCs/>
                <w:color w:val="000000" w:themeColor="text1"/>
                <w:rPrChange w:id="1867"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868" w:author="陳佳宜資訊部資訊安全處" w:date="2024-08-28T09:54:00Z" w16du:dateUtc="2024-08-28T01:54:00Z">
                  <w:rPr>
                    <w:rFonts w:ascii="Times New Roman" w:hAnsi="Times New Roman" w:cs="Times New Roman"/>
                    <w:b/>
                    <w:bCs/>
                  </w:rPr>
                </w:rPrChange>
              </w:rPr>
              <w:t>D2/F2</w:t>
            </w:r>
          </w:p>
        </w:tc>
        <w:tc>
          <w:tcPr>
            <w:tcW w:w="1985" w:type="dxa"/>
            <w:shd w:val="clear" w:color="auto" w:fill="auto"/>
            <w:vAlign w:val="center"/>
          </w:tcPr>
          <w:p w14:paraId="69C21A1B" w14:textId="32E177BF" w:rsidR="003E6337" w:rsidRPr="00872772" w:rsidRDefault="003E6337" w:rsidP="003E6337">
            <w:pPr>
              <w:pStyle w:val="-0"/>
              <w:rPr>
                <w:rFonts w:ascii="Times New Roman" w:hAnsi="Times New Roman" w:cs="Times New Roman"/>
                <w:b/>
                <w:bCs/>
                <w:color w:val="000000" w:themeColor="text1"/>
                <w:rPrChange w:id="1869"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870" w:author="陳佳宜資訊部資訊安全處" w:date="2024-08-28T09:54:00Z" w16du:dateUtc="2024-08-28T01:54:00Z">
                  <w:rPr>
                    <w:rFonts w:ascii="Times New Roman" w:hAnsi="Times New Roman" w:cs="Times New Roman"/>
                    <w:b/>
                    <w:bCs/>
                  </w:rPr>
                </w:rPrChange>
              </w:rPr>
              <w:t>機密</w:t>
            </w:r>
            <w:r w:rsidR="00CF1756" w:rsidRPr="00872772">
              <w:rPr>
                <w:rFonts w:ascii="Times New Roman" w:hAnsi="Times New Roman" w:cs="Times New Roman"/>
                <w:color w:val="000000" w:themeColor="text1"/>
                <w:rPrChange w:id="1871" w:author="陳佳宜資訊部資訊安全處" w:date="2024-08-28T09:54:00Z" w16du:dateUtc="2024-08-28T01:54:00Z">
                  <w:rPr>
                    <w:rFonts w:ascii="Times New Roman" w:hAnsi="Times New Roman" w:cs="Times New Roman"/>
                  </w:rPr>
                </w:rPrChange>
              </w:rPr>
              <w:t>(</w:t>
            </w:r>
            <w:proofErr w:type="gramStart"/>
            <w:r w:rsidR="00DB7DD1" w:rsidRPr="00872772">
              <w:rPr>
                <w:rFonts w:ascii="Times New Roman" w:hAnsi="Times New Roman" w:cs="Times New Roman"/>
                <w:color w:val="000000" w:themeColor="text1"/>
                <w:rPrChange w:id="1872" w:author="陳佳宜資訊部資訊安全處" w:date="2024-08-28T09:54:00Z" w16du:dateUtc="2024-08-28T01:54:00Z">
                  <w:rPr>
                    <w:rFonts w:ascii="Times New Roman" w:hAnsi="Times New Roman" w:cs="Times New Roman"/>
                  </w:rPr>
                </w:rPrChange>
              </w:rPr>
              <w:t>不含</w:t>
            </w:r>
            <w:r w:rsidRPr="00872772">
              <w:rPr>
                <w:rFonts w:ascii="Times New Roman" w:hAnsi="Times New Roman" w:cs="Times New Roman"/>
                <w:color w:val="000000" w:themeColor="text1"/>
                <w:rPrChange w:id="1873" w:author="陳佳宜資訊部資訊安全處" w:date="2024-08-28T09:54:00Z" w16du:dateUtc="2024-08-28T01:54:00Z">
                  <w:rPr>
                    <w:rFonts w:ascii="Times New Roman" w:hAnsi="Times New Roman" w:cs="Times New Roman"/>
                  </w:rPr>
                </w:rPrChange>
              </w:rPr>
              <w:t>個資</w:t>
            </w:r>
            <w:proofErr w:type="gramEnd"/>
            <w:r w:rsidR="00CF1756" w:rsidRPr="00872772">
              <w:rPr>
                <w:rFonts w:ascii="Times New Roman" w:hAnsi="Times New Roman" w:cs="Times New Roman"/>
                <w:color w:val="000000" w:themeColor="text1"/>
                <w:rPrChange w:id="1874" w:author="陳佳宜資訊部資訊安全處" w:date="2024-08-28T09:54:00Z" w16du:dateUtc="2024-08-28T01:54:00Z">
                  <w:rPr>
                    <w:rFonts w:ascii="Times New Roman" w:hAnsi="Times New Roman" w:cs="Times New Roman"/>
                  </w:rPr>
                </w:rPrChange>
              </w:rPr>
              <w:t>)</w:t>
            </w:r>
          </w:p>
        </w:tc>
        <w:tc>
          <w:tcPr>
            <w:tcW w:w="4961" w:type="dxa"/>
            <w:shd w:val="clear" w:color="auto" w:fill="auto"/>
          </w:tcPr>
          <w:p w14:paraId="225500DA" w14:textId="2732EE27" w:rsidR="00DB7DD1" w:rsidRPr="00872772" w:rsidRDefault="00DB7DD1" w:rsidP="003E6337">
            <w:pPr>
              <w:pStyle w:val="-11"/>
              <w:widowControl w:val="0"/>
              <w:adjustRightInd w:val="0"/>
              <w:textAlignment w:val="baseline"/>
              <w:rPr>
                <w:rFonts w:ascii="Times New Roman" w:hAnsi="Times New Roman"/>
                <w:color w:val="000000" w:themeColor="text1"/>
                <w:rPrChange w:id="1875"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76" w:author="陳佳宜資訊部資訊安全處" w:date="2024-08-28T09:54:00Z" w16du:dateUtc="2024-08-28T01:54:00Z">
                  <w:rPr>
                    <w:rFonts w:ascii="Times New Roman" w:hAnsi="Times New Roman"/>
                  </w:rPr>
                </w:rPrChange>
              </w:rPr>
              <w:t>可供部分員工使用之資料文件，含機敏資訊，揭露會造成有形及無形之損害。</w:t>
            </w:r>
          </w:p>
          <w:p w14:paraId="72470EF7" w14:textId="1AA497C5" w:rsidR="003E6337" w:rsidRPr="00872772" w:rsidRDefault="003E6337" w:rsidP="003E6337">
            <w:pPr>
              <w:pStyle w:val="-11"/>
              <w:widowControl w:val="0"/>
              <w:adjustRightInd w:val="0"/>
              <w:textAlignment w:val="baseline"/>
              <w:rPr>
                <w:rFonts w:ascii="Times New Roman" w:hAnsi="Times New Roman"/>
                <w:color w:val="000000" w:themeColor="text1"/>
                <w:rPrChange w:id="187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78" w:author="陳佳宜資訊部資訊安全處" w:date="2024-08-28T09:54:00Z" w16du:dateUtc="2024-08-28T01:54:00Z">
                  <w:rPr>
                    <w:rFonts w:ascii="Times New Roman" w:hAnsi="Times New Roman"/>
                  </w:rPr>
                </w:rPrChange>
              </w:rPr>
              <w:t>例如：</w:t>
            </w:r>
          </w:p>
          <w:p w14:paraId="5670698E" w14:textId="2B161E48" w:rsidR="003E6337" w:rsidRPr="00872772" w:rsidRDefault="003E6337" w:rsidP="003E6337">
            <w:pPr>
              <w:pStyle w:val="-11"/>
              <w:widowControl w:val="0"/>
              <w:adjustRightInd w:val="0"/>
              <w:textAlignment w:val="baseline"/>
              <w:rPr>
                <w:rFonts w:ascii="Times New Roman" w:hAnsi="Times New Roman"/>
                <w:color w:val="000000" w:themeColor="text1"/>
                <w:rPrChange w:id="187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80" w:author="陳佳宜資訊部資訊安全處" w:date="2024-08-28T09:54:00Z" w16du:dateUtc="2024-08-28T01:54:00Z">
                  <w:rPr>
                    <w:rFonts w:ascii="Times New Roman" w:hAnsi="Times New Roman"/>
                  </w:rPr>
                </w:rPrChange>
              </w:rPr>
              <w:t>營運資料</w:t>
            </w:r>
          </w:p>
        </w:tc>
      </w:tr>
      <w:tr w:rsidR="00872772" w:rsidRPr="00872772" w14:paraId="750FF73A" w14:textId="77777777" w:rsidTr="00BE7486">
        <w:tc>
          <w:tcPr>
            <w:tcW w:w="1119" w:type="dxa"/>
            <w:vAlign w:val="center"/>
          </w:tcPr>
          <w:p w14:paraId="03E40CE1" w14:textId="0B603E6F" w:rsidR="003E6337" w:rsidRPr="00872772" w:rsidRDefault="003E6337" w:rsidP="003E6337">
            <w:pPr>
              <w:pStyle w:val="-0"/>
              <w:rPr>
                <w:rFonts w:ascii="Times New Roman" w:hAnsi="Times New Roman" w:cs="Times New Roman"/>
                <w:b/>
                <w:bCs/>
                <w:color w:val="000000" w:themeColor="text1"/>
                <w:rPrChange w:id="1881"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882" w:author="陳佳宜資訊部資訊安全處" w:date="2024-08-28T09:54:00Z" w16du:dateUtc="2024-08-28T01:54:00Z">
                  <w:rPr>
                    <w:rFonts w:ascii="Times New Roman" w:hAnsi="Times New Roman" w:cs="Times New Roman"/>
                    <w:b/>
                    <w:bCs/>
                  </w:rPr>
                </w:rPrChange>
              </w:rPr>
              <w:t>D3/F3</w:t>
            </w:r>
          </w:p>
        </w:tc>
        <w:tc>
          <w:tcPr>
            <w:tcW w:w="1985" w:type="dxa"/>
            <w:shd w:val="clear" w:color="auto" w:fill="auto"/>
            <w:vAlign w:val="center"/>
          </w:tcPr>
          <w:p w14:paraId="5AB7EE0D" w14:textId="675B2682" w:rsidR="003E6337" w:rsidRPr="00872772" w:rsidRDefault="003E6337" w:rsidP="003E6337">
            <w:pPr>
              <w:pStyle w:val="-0"/>
              <w:rPr>
                <w:rFonts w:ascii="Times New Roman" w:hAnsi="Times New Roman" w:cs="Times New Roman"/>
                <w:b/>
                <w:bCs/>
                <w:color w:val="000000" w:themeColor="text1"/>
                <w:rPrChange w:id="1883"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884" w:author="陳佳宜資訊部資訊安全處" w:date="2024-08-28T09:54:00Z" w16du:dateUtc="2024-08-28T01:54:00Z">
                  <w:rPr>
                    <w:rFonts w:ascii="Times New Roman" w:hAnsi="Times New Roman" w:cs="Times New Roman"/>
                    <w:b/>
                    <w:bCs/>
                  </w:rPr>
                </w:rPrChange>
              </w:rPr>
              <w:t>內部使用與限用</w:t>
            </w:r>
            <w:r w:rsidRPr="00872772">
              <w:rPr>
                <w:rFonts w:ascii="Times New Roman" w:hAnsi="Times New Roman" w:cs="Times New Roman"/>
                <w:color w:val="000000" w:themeColor="text1"/>
                <w:rPrChange w:id="1885" w:author="陳佳宜資訊部資訊安全處" w:date="2024-08-28T09:54:00Z" w16du:dateUtc="2024-08-28T01:54:00Z">
                  <w:rPr>
                    <w:rFonts w:ascii="Times New Roman" w:hAnsi="Times New Roman" w:cs="Times New Roman"/>
                  </w:rPr>
                </w:rPrChange>
              </w:rPr>
              <w:t>(</w:t>
            </w:r>
            <w:r w:rsidRPr="00872772">
              <w:rPr>
                <w:rFonts w:ascii="Times New Roman" w:hAnsi="Times New Roman" w:cs="Times New Roman"/>
                <w:color w:val="000000" w:themeColor="text1"/>
                <w:rPrChange w:id="1886" w:author="陳佳宜資訊部資訊安全處" w:date="2024-08-28T09:54:00Z" w16du:dateUtc="2024-08-28T01:54:00Z">
                  <w:rPr>
                    <w:rFonts w:ascii="Times New Roman" w:hAnsi="Times New Roman" w:cs="Times New Roman"/>
                  </w:rPr>
                </w:rPrChange>
              </w:rPr>
              <w:t>含</w:t>
            </w:r>
            <w:r w:rsidR="001F1635" w:rsidRPr="00872772">
              <w:rPr>
                <w:rFonts w:ascii="Times New Roman" w:hAnsi="Times New Roman" w:cs="Times New Roman"/>
                <w:color w:val="000000" w:themeColor="text1"/>
                <w:rPrChange w:id="1887" w:author="陳佳宜資訊部資訊安全處" w:date="2024-08-28T09:54:00Z" w16du:dateUtc="2024-08-28T01:54:00Z">
                  <w:rPr>
                    <w:rFonts w:ascii="Times New Roman" w:hAnsi="Times New Roman" w:cs="Times New Roman"/>
                  </w:rPr>
                </w:rPrChange>
              </w:rPr>
              <w:t>間接識別</w:t>
            </w:r>
            <w:r w:rsidRPr="00872772">
              <w:rPr>
                <w:rFonts w:ascii="Times New Roman" w:hAnsi="Times New Roman" w:cs="Times New Roman"/>
                <w:color w:val="000000" w:themeColor="text1"/>
                <w:rPrChange w:id="1888" w:author="陳佳宜資訊部資訊安全處" w:date="2024-08-28T09:54:00Z" w16du:dateUtc="2024-08-28T01:54:00Z">
                  <w:rPr>
                    <w:rFonts w:ascii="Times New Roman" w:hAnsi="Times New Roman" w:cs="Times New Roman"/>
                  </w:rPr>
                </w:rPrChange>
              </w:rPr>
              <w:t>個資</w:t>
            </w:r>
            <w:r w:rsidRPr="00872772">
              <w:rPr>
                <w:rFonts w:ascii="Times New Roman" w:hAnsi="Times New Roman" w:cs="Times New Roman"/>
                <w:color w:val="000000" w:themeColor="text1"/>
                <w:rPrChange w:id="1889" w:author="陳佳宜資訊部資訊安全處" w:date="2024-08-28T09:54:00Z" w16du:dateUtc="2024-08-28T01:54:00Z">
                  <w:rPr>
                    <w:rFonts w:ascii="Times New Roman" w:hAnsi="Times New Roman" w:cs="Times New Roman"/>
                  </w:rPr>
                </w:rPrChange>
              </w:rPr>
              <w:t>)</w:t>
            </w:r>
          </w:p>
        </w:tc>
        <w:tc>
          <w:tcPr>
            <w:tcW w:w="4961" w:type="dxa"/>
            <w:shd w:val="clear" w:color="auto" w:fill="auto"/>
          </w:tcPr>
          <w:p w14:paraId="37F60AFA" w14:textId="73045428" w:rsidR="003E6337" w:rsidRPr="00872772" w:rsidRDefault="00DB7DD1" w:rsidP="003E6337">
            <w:pPr>
              <w:pStyle w:val="-11"/>
              <w:widowControl w:val="0"/>
              <w:adjustRightInd w:val="0"/>
              <w:textAlignment w:val="baseline"/>
              <w:rPr>
                <w:rFonts w:ascii="Times New Roman" w:hAnsi="Times New Roman"/>
                <w:color w:val="000000" w:themeColor="text1"/>
                <w:rPrChange w:id="189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891" w:author="陳佳宜資訊部資訊安全處" w:date="2024-08-28T09:54:00Z" w16du:dateUtc="2024-08-28T01:54:00Z">
                  <w:rPr>
                    <w:rFonts w:ascii="Times New Roman" w:hAnsi="Times New Roman"/>
                  </w:rPr>
                </w:rPrChange>
              </w:rPr>
              <w:t>僅以該資料不能</w:t>
            </w:r>
            <w:r w:rsidR="001F1635" w:rsidRPr="00872772">
              <w:rPr>
                <w:rFonts w:ascii="Times New Roman" w:hAnsi="Times New Roman"/>
                <w:color w:val="000000" w:themeColor="text1"/>
                <w:rPrChange w:id="1892" w:author="陳佳宜資訊部資訊安全處" w:date="2024-08-28T09:54:00Z" w16du:dateUtc="2024-08-28T01:54:00Z">
                  <w:rPr>
                    <w:rFonts w:ascii="Times New Roman" w:hAnsi="Times New Roman"/>
                  </w:rPr>
                </w:rPrChange>
              </w:rPr>
              <w:t>直接</w:t>
            </w:r>
            <w:r w:rsidRPr="00872772">
              <w:rPr>
                <w:rFonts w:ascii="Times New Roman" w:hAnsi="Times New Roman"/>
                <w:color w:val="000000" w:themeColor="text1"/>
                <w:rPrChange w:id="1893" w:author="陳佳宜資訊部資訊安全處" w:date="2024-08-28T09:54:00Z" w16du:dateUtc="2024-08-28T01:54:00Z">
                  <w:rPr>
                    <w:rFonts w:ascii="Times New Roman" w:hAnsi="Times New Roman"/>
                  </w:rPr>
                </w:rPrChange>
              </w:rPr>
              <w:t>識別，須與其他資料對照、組合、連結等，始能識別該特定個人者，</w:t>
            </w:r>
            <w:proofErr w:type="gramStart"/>
            <w:r w:rsidRPr="00872772">
              <w:rPr>
                <w:rFonts w:ascii="Times New Roman" w:hAnsi="Times New Roman"/>
                <w:color w:val="000000" w:themeColor="text1"/>
                <w:rPrChange w:id="1894" w:author="陳佳宜資訊部資訊安全處" w:date="2024-08-28T09:54:00Z" w16du:dateUtc="2024-08-28T01:54:00Z">
                  <w:rPr>
                    <w:rFonts w:ascii="Times New Roman" w:hAnsi="Times New Roman"/>
                  </w:rPr>
                </w:rPrChange>
              </w:rPr>
              <w:t>僅含單一個</w:t>
            </w:r>
            <w:proofErr w:type="gramEnd"/>
            <w:r w:rsidRPr="00872772">
              <w:rPr>
                <w:rFonts w:ascii="Times New Roman" w:hAnsi="Times New Roman"/>
                <w:color w:val="000000" w:themeColor="text1"/>
                <w:rPrChange w:id="1895" w:author="陳佳宜資訊部資訊安全處" w:date="2024-08-28T09:54:00Z" w16du:dateUtc="2024-08-28T01:54:00Z">
                  <w:rPr>
                    <w:rFonts w:ascii="Times New Roman" w:hAnsi="Times New Roman"/>
                  </w:rPr>
                </w:rPrChange>
              </w:rPr>
              <w:t>資屬性之姓名、電話號碼、完整地址、電子郵件之個人資料檔案。</w:t>
            </w:r>
          </w:p>
        </w:tc>
      </w:tr>
      <w:tr w:rsidR="00872772" w:rsidRPr="00872772" w14:paraId="10953525" w14:textId="77777777" w:rsidTr="00BE7486">
        <w:tc>
          <w:tcPr>
            <w:tcW w:w="1119" w:type="dxa"/>
            <w:vAlign w:val="center"/>
          </w:tcPr>
          <w:p w14:paraId="3C8408C0" w14:textId="07A2E19D" w:rsidR="003E6337" w:rsidRPr="00872772" w:rsidRDefault="003E6337" w:rsidP="003E6337">
            <w:pPr>
              <w:pStyle w:val="-0"/>
              <w:rPr>
                <w:rFonts w:ascii="Times New Roman" w:hAnsi="Times New Roman" w:cs="Times New Roman"/>
                <w:b/>
                <w:bCs/>
                <w:color w:val="000000" w:themeColor="text1"/>
                <w:rPrChange w:id="1896"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897" w:author="陳佳宜資訊部資訊安全處" w:date="2024-08-28T09:54:00Z" w16du:dateUtc="2024-08-28T01:54:00Z">
                  <w:rPr>
                    <w:rFonts w:ascii="Times New Roman" w:hAnsi="Times New Roman" w:cs="Times New Roman"/>
                    <w:b/>
                    <w:bCs/>
                  </w:rPr>
                </w:rPrChange>
              </w:rPr>
              <w:t>D4/F4</w:t>
            </w:r>
          </w:p>
        </w:tc>
        <w:tc>
          <w:tcPr>
            <w:tcW w:w="1985" w:type="dxa"/>
            <w:shd w:val="clear" w:color="auto" w:fill="auto"/>
            <w:vAlign w:val="center"/>
          </w:tcPr>
          <w:p w14:paraId="008C672F" w14:textId="0114AF25" w:rsidR="003E6337" w:rsidRPr="00872772" w:rsidRDefault="003E6337" w:rsidP="003E6337">
            <w:pPr>
              <w:pStyle w:val="-0"/>
              <w:rPr>
                <w:rFonts w:ascii="Times New Roman" w:hAnsi="Times New Roman" w:cs="Times New Roman"/>
                <w:b/>
                <w:bCs/>
                <w:color w:val="000000" w:themeColor="text1"/>
                <w:rPrChange w:id="1898"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899" w:author="陳佳宜資訊部資訊安全處" w:date="2024-08-28T09:54:00Z" w16du:dateUtc="2024-08-28T01:54:00Z">
                  <w:rPr>
                    <w:rFonts w:ascii="Times New Roman" w:hAnsi="Times New Roman" w:cs="Times New Roman"/>
                    <w:b/>
                    <w:bCs/>
                  </w:rPr>
                </w:rPrChange>
              </w:rPr>
              <w:t>內部使用與限用</w:t>
            </w:r>
            <w:r w:rsidRPr="00872772">
              <w:rPr>
                <w:rFonts w:ascii="Times New Roman" w:hAnsi="Times New Roman" w:cs="Times New Roman"/>
                <w:color w:val="000000" w:themeColor="text1"/>
                <w:rPrChange w:id="1900" w:author="陳佳宜資訊部資訊安全處" w:date="2024-08-28T09:54:00Z" w16du:dateUtc="2024-08-28T01:54:00Z">
                  <w:rPr>
                    <w:rFonts w:ascii="Times New Roman" w:hAnsi="Times New Roman" w:cs="Times New Roman"/>
                  </w:rPr>
                </w:rPrChange>
              </w:rPr>
              <w:t>(</w:t>
            </w:r>
            <w:proofErr w:type="gramStart"/>
            <w:r w:rsidRPr="00872772">
              <w:rPr>
                <w:rFonts w:ascii="Times New Roman" w:hAnsi="Times New Roman" w:cs="Times New Roman"/>
                <w:color w:val="000000" w:themeColor="text1"/>
                <w:rPrChange w:id="1901" w:author="陳佳宜資訊部資訊安全處" w:date="2024-08-28T09:54:00Z" w16du:dateUtc="2024-08-28T01:54:00Z">
                  <w:rPr>
                    <w:rFonts w:ascii="Times New Roman" w:hAnsi="Times New Roman" w:cs="Times New Roman"/>
                  </w:rPr>
                </w:rPrChange>
              </w:rPr>
              <w:t>不含個資</w:t>
            </w:r>
            <w:proofErr w:type="gramEnd"/>
            <w:r w:rsidRPr="00872772">
              <w:rPr>
                <w:rFonts w:ascii="Times New Roman" w:hAnsi="Times New Roman" w:cs="Times New Roman"/>
                <w:color w:val="000000" w:themeColor="text1"/>
                <w:rPrChange w:id="1902" w:author="陳佳宜資訊部資訊安全處" w:date="2024-08-28T09:54:00Z" w16du:dateUtc="2024-08-28T01:54:00Z">
                  <w:rPr>
                    <w:rFonts w:ascii="Times New Roman" w:hAnsi="Times New Roman" w:cs="Times New Roman"/>
                  </w:rPr>
                </w:rPrChange>
              </w:rPr>
              <w:t>)</w:t>
            </w:r>
          </w:p>
        </w:tc>
        <w:tc>
          <w:tcPr>
            <w:tcW w:w="4961" w:type="dxa"/>
            <w:shd w:val="clear" w:color="auto" w:fill="auto"/>
          </w:tcPr>
          <w:p w14:paraId="1A050BD8" w14:textId="40F4519F" w:rsidR="00DB7DD1" w:rsidRPr="00872772" w:rsidRDefault="00DB7DD1" w:rsidP="003E6337">
            <w:pPr>
              <w:pStyle w:val="-11"/>
              <w:widowControl w:val="0"/>
              <w:adjustRightInd w:val="0"/>
              <w:textAlignment w:val="baseline"/>
              <w:rPr>
                <w:rFonts w:ascii="Times New Roman" w:hAnsi="Times New Roman"/>
                <w:color w:val="000000" w:themeColor="text1"/>
                <w:rPrChange w:id="1903"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04" w:author="陳佳宜資訊部資訊安全處" w:date="2024-08-28T09:54:00Z" w16du:dateUtc="2024-08-28T01:54:00Z">
                  <w:rPr>
                    <w:rFonts w:ascii="Times New Roman" w:hAnsi="Times New Roman"/>
                  </w:rPr>
                </w:rPrChange>
              </w:rPr>
              <w:t>可供所有員工使用之資料文件，惟可能含機敏資訊，揭露會造成有形及無形之損害。</w:t>
            </w:r>
            <w:r w:rsidRPr="00872772">
              <w:rPr>
                <w:rFonts w:ascii="Times New Roman" w:hAnsi="Times New Roman"/>
                <w:color w:val="000000" w:themeColor="text1"/>
                <w:rPrChange w:id="1905" w:author="陳佳宜資訊部資訊安全處" w:date="2024-08-28T09:54:00Z" w16du:dateUtc="2024-08-28T01:54:00Z">
                  <w:rPr>
                    <w:rFonts w:ascii="Times New Roman" w:hAnsi="Times New Roman"/>
                  </w:rPr>
                </w:rPrChange>
              </w:rPr>
              <w:t xml:space="preserve"> </w:t>
            </w:r>
          </w:p>
          <w:p w14:paraId="255F13F9" w14:textId="7C09AB7E" w:rsidR="003E6337" w:rsidRPr="00872772" w:rsidRDefault="003E6337" w:rsidP="003E6337">
            <w:pPr>
              <w:pStyle w:val="-11"/>
              <w:widowControl w:val="0"/>
              <w:adjustRightInd w:val="0"/>
              <w:textAlignment w:val="baseline"/>
              <w:rPr>
                <w:rFonts w:ascii="Times New Roman" w:hAnsi="Times New Roman"/>
                <w:color w:val="000000" w:themeColor="text1"/>
                <w:rPrChange w:id="190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07" w:author="陳佳宜資訊部資訊安全處" w:date="2024-08-28T09:54:00Z" w16du:dateUtc="2024-08-28T01:54:00Z">
                  <w:rPr>
                    <w:rFonts w:ascii="Times New Roman" w:hAnsi="Times New Roman"/>
                  </w:rPr>
                </w:rPrChange>
              </w:rPr>
              <w:t>例如：</w:t>
            </w:r>
          </w:p>
          <w:p w14:paraId="4B8DFD24" w14:textId="77777777" w:rsidR="003E6337" w:rsidRPr="00872772" w:rsidRDefault="003E6337"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90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09" w:author="陳佳宜資訊部資訊安全處" w:date="2024-08-28T09:54:00Z" w16du:dateUtc="2024-08-28T01:54:00Z">
                  <w:rPr>
                    <w:rFonts w:ascii="Times New Roman" w:hAnsi="Times New Roman"/>
                  </w:rPr>
                </w:rPrChange>
              </w:rPr>
              <w:t>內部公文</w:t>
            </w:r>
          </w:p>
          <w:p w14:paraId="21353093" w14:textId="77777777" w:rsidR="003E6337" w:rsidRPr="00872772" w:rsidRDefault="003E6337"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91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11" w:author="陳佳宜資訊部資訊安全處" w:date="2024-08-28T09:54:00Z" w16du:dateUtc="2024-08-28T01:54:00Z">
                  <w:rPr>
                    <w:rFonts w:ascii="Times New Roman" w:hAnsi="Times New Roman"/>
                  </w:rPr>
                </w:rPrChange>
              </w:rPr>
              <w:t>政策要點</w:t>
            </w:r>
          </w:p>
        </w:tc>
      </w:tr>
      <w:tr w:rsidR="00872772" w:rsidRPr="00872772" w14:paraId="1F1018F2" w14:textId="77777777" w:rsidTr="00BE7486">
        <w:tc>
          <w:tcPr>
            <w:tcW w:w="1119" w:type="dxa"/>
            <w:vAlign w:val="center"/>
          </w:tcPr>
          <w:p w14:paraId="1AB0F193" w14:textId="56DA81CC" w:rsidR="003E6337" w:rsidRPr="00872772" w:rsidRDefault="00DB7DD1" w:rsidP="003E6337">
            <w:pPr>
              <w:pStyle w:val="-0"/>
              <w:rPr>
                <w:rFonts w:ascii="Times New Roman" w:hAnsi="Times New Roman" w:cs="Times New Roman"/>
                <w:b/>
                <w:bCs/>
                <w:color w:val="000000" w:themeColor="text1"/>
                <w:rPrChange w:id="1912"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913" w:author="陳佳宜資訊部資訊安全處" w:date="2024-08-28T09:54:00Z" w16du:dateUtc="2024-08-28T01:54:00Z">
                  <w:rPr>
                    <w:rFonts w:ascii="Times New Roman" w:hAnsi="Times New Roman" w:cs="Times New Roman"/>
                    <w:b/>
                    <w:bCs/>
                  </w:rPr>
                </w:rPrChange>
              </w:rPr>
              <w:t>D5/F5</w:t>
            </w:r>
          </w:p>
        </w:tc>
        <w:tc>
          <w:tcPr>
            <w:tcW w:w="1985" w:type="dxa"/>
            <w:shd w:val="clear" w:color="auto" w:fill="auto"/>
            <w:vAlign w:val="center"/>
          </w:tcPr>
          <w:p w14:paraId="472499B1" w14:textId="30507BFA" w:rsidR="003E6337" w:rsidRPr="00872772" w:rsidRDefault="003E6337" w:rsidP="003E6337">
            <w:pPr>
              <w:pStyle w:val="-0"/>
              <w:rPr>
                <w:rFonts w:ascii="Times New Roman" w:hAnsi="Times New Roman" w:cs="Times New Roman"/>
                <w:b/>
                <w:bCs/>
                <w:color w:val="000000" w:themeColor="text1"/>
                <w:rPrChange w:id="1914"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915" w:author="陳佳宜資訊部資訊安全處" w:date="2024-08-28T09:54:00Z" w16du:dateUtc="2024-08-28T01:54:00Z">
                  <w:rPr>
                    <w:rFonts w:ascii="Times New Roman" w:hAnsi="Times New Roman" w:cs="Times New Roman"/>
                    <w:b/>
                    <w:bCs/>
                  </w:rPr>
                </w:rPrChange>
              </w:rPr>
              <w:t>可公開</w:t>
            </w:r>
            <w:r w:rsidRPr="00872772">
              <w:rPr>
                <w:rFonts w:ascii="Times New Roman" w:hAnsi="Times New Roman" w:cs="Times New Roman"/>
                <w:b/>
                <w:bCs/>
                <w:color w:val="000000" w:themeColor="text1"/>
                <w:rPrChange w:id="1916" w:author="陳佳宜資訊部資訊安全處" w:date="2024-08-28T09:54:00Z" w16du:dateUtc="2024-08-28T01:54:00Z">
                  <w:rPr>
                    <w:rFonts w:ascii="Times New Roman" w:hAnsi="Times New Roman" w:cs="Times New Roman"/>
                    <w:b/>
                    <w:bCs/>
                  </w:rPr>
                </w:rPrChange>
              </w:rPr>
              <w:t>-</w:t>
            </w:r>
            <w:r w:rsidRPr="00872772">
              <w:rPr>
                <w:rFonts w:ascii="Times New Roman" w:hAnsi="Times New Roman" w:cs="Times New Roman"/>
                <w:b/>
                <w:bCs/>
                <w:color w:val="000000" w:themeColor="text1"/>
                <w:rPrChange w:id="1917" w:author="陳佳宜資訊部資訊安全處" w:date="2024-08-28T09:54:00Z" w16du:dateUtc="2024-08-28T01:54:00Z">
                  <w:rPr>
                    <w:rFonts w:ascii="Times New Roman" w:hAnsi="Times New Roman" w:cs="Times New Roman"/>
                    <w:b/>
                    <w:bCs/>
                  </w:rPr>
                </w:rPrChange>
              </w:rPr>
              <w:t>主管機關</w:t>
            </w:r>
          </w:p>
        </w:tc>
        <w:tc>
          <w:tcPr>
            <w:tcW w:w="4961" w:type="dxa"/>
            <w:shd w:val="clear" w:color="auto" w:fill="auto"/>
          </w:tcPr>
          <w:p w14:paraId="6228FF8E" w14:textId="77777777" w:rsidR="003E6337" w:rsidRPr="00872772" w:rsidRDefault="003E6337" w:rsidP="003E6337">
            <w:pPr>
              <w:pStyle w:val="-11"/>
              <w:widowControl w:val="0"/>
              <w:adjustRightInd w:val="0"/>
              <w:textAlignment w:val="baseline"/>
              <w:rPr>
                <w:rFonts w:ascii="Times New Roman" w:hAnsi="Times New Roman"/>
                <w:color w:val="000000" w:themeColor="text1"/>
                <w:rPrChange w:id="191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19" w:author="陳佳宜資訊部資訊安全處" w:date="2024-08-28T09:54:00Z" w16du:dateUtc="2024-08-28T01:54:00Z">
                  <w:rPr>
                    <w:rFonts w:ascii="Times New Roman" w:hAnsi="Times New Roman"/>
                  </w:rPr>
                </w:rPrChange>
              </w:rPr>
              <w:t>例如：</w:t>
            </w:r>
          </w:p>
          <w:p w14:paraId="59E0C5C6" w14:textId="77777777" w:rsidR="003E6337" w:rsidRPr="00872772" w:rsidRDefault="003E6337"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92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21" w:author="陳佳宜資訊部資訊安全處" w:date="2024-08-28T09:54:00Z" w16du:dateUtc="2024-08-28T01:54:00Z">
                  <w:rPr>
                    <w:rFonts w:ascii="Times New Roman" w:hAnsi="Times New Roman"/>
                  </w:rPr>
                </w:rPrChange>
              </w:rPr>
              <w:t>公司對主管機關相關資料揭露</w:t>
            </w:r>
          </w:p>
        </w:tc>
      </w:tr>
      <w:tr w:rsidR="00872772" w:rsidRPr="00872772" w14:paraId="68F88E4E" w14:textId="77777777" w:rsidTr="00BE7486">
        <w:tc>
          <w:tcPr>
            <w:tcW w:w="1119" w:type="dxa"/>
            <w:vAlign w:val="center"/>
          </w:tcPr>
          <w:p w14:paraId="07EE4A20" w14:textId="114AFF8F" w:rsidR="003E6337" w:rsidRPr="00872772" w:rsidRDefault="00DB7DD1" w:rsidP="003E6337">
            <w:pPr>
              <w:pStyle w:val="-0"/>
              <w:rPr>
                <w:rFonts w:ascii="Times New Roman" w:hAnsi="Times New Roman" w:cs="Times New Roman"/>
                <w:b/>
                <w:bCs/>
                <w:color w:val="000000" w:themeColor="text1"/>
                <w:rPrChange w:id="1922"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923" w:author="陳佳宜資訊部資訊安全處" w:date="2024-08-28T09:54:00Z" w16du:dateUtc="2024-08-28T01:54:00Z">
                  <w:rPr>
                    <w:rFonts w:ascii="Times New Roman" w:hAnsi="Times New Roman" w:cs="Times New Roman"/>
                    <w:b/>
                    <w:bCs/>
                  </w:rPr>
                </w:rPrChange>
              </w:rPr>
              <w:t>D6/F6</w:t>
            </w:r>
          </w:p>
        </w:tc>
        <w:tc>
          <w:tcPr>
            <w:tcW w:w="1985" w:type="dxa"/>
            <w:shd w:val="clear" w:color="auto" w:fill="auto"/>
            <w:vAlign w:val="center"/>
          </w:tcPr>
          <w:p w14:paraId="4799B17D" w14:textId="11306062" w:rsidR="003E6337" w:rsidRPr="00872772" w:rsidRDefault="003E6337" w:rsidP="003E6337">
            <w:pPr>
              <w:pStyle w:val="-0"/>
              <w:rPr>
                <w:rFonts w:ascii="Times New Roman" w:hAnsi="Times New Roman" w:cs="Times New Roman"/>
                <w:b/>
                <w:bCs/>
                <w:color w:val="000000" w:themeColor="text1"/>
                <w:rPrChange w:id="1924"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925" w:author="陳佳宜資訊部資訊安全處" w:date="2024-08-28T09:54:00Z" w16du:dateUtc="2024-08-28T01:54:00Z">
                  <w:rPr>
                    <w:rFonts w:ascii="Times New Roman" w:hAnsi="Times New Roman" w:cs="Times New Roman"/>
                    <w:b/>
                    <w:bCs/>
                  </w:rPr>
                </w:rPrChange>
              </w:rPr>
              <w:t>可公開</w:t>
            </w:r>
          </w:p>
        </w:tc>
        <w:tc>
          <w:tcPr>
            <w:tcW w:w="4961" w:type="dxa"/>
            <w:shd w:val="clear" w:color="auto" w:fill="auto"/>
          </w:tcPr>
          <w:p w14:paraId="6E3ADD60" w14:textId="77777777" w:rsidR="003E6337" w:rsidRPr="00872772" w:rsidRDefault="003E6337" w:rsidP="003E6337">
            <w:pPr>
              <w:pStyle w:val="-11"/>
              <w:widowControl w:val="0"/>
              <w:adjustRightInd w:val="0"/>
              <w:textAlignment w:val="baseline"/>
              <w:rPr>
                <w:rFonts w:ascii="Times New Roman" w:hAnsi="Times New Roman"/>
                <w:color w:val="000000" w:themeColor="text1"/>
                <w:rPrChange w:id="192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27" w:author="陳佳宜資訊部資訊安全處" w:date="2024-08-28T09:54:00Z" w16du:dateUtc="2024-08-28T01:54:00Z">
                  <w:rPr>
                    <w:rFonts w:ascii="Times New Roman" w:hAnsi="Times New Roman"/>
                  </w:rPr>
                </w:rPrChange>
              </w:rPr>
              <w:t>例如：</w:t>
            </w:r>
          </w:p>
          <w:p w14:paraId="634BAB54" w14:textId="77777777" w:rsidR="003E6337" w:rsidRPr="00872772" w:rsidRDefault="003E6337"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192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29" w:author="陳佳宜資訊部資訊安全處" w:date="2024-08-28T09:54:00Z" w16du:dateUtc="2024-08-28T01:54:00Z">
                  <w:rPr>
                    <w:rFonts w:ascii="Times New Roman" w:hAnsi="Times New Roman"/>
                  </w:rPr>
                </w:rPrChange>
              </w:rPr>
              <w:t>公開資訊網站之資料</w:t>
            </w:r>
          </w:p>
        </w:tc>
      </w:tr>
    </w:tbl>
    <w:p w14:paraId="2278298B" w14:textId="77777777" w:rsidR="00D36AEB" w:rsidRPr="00872772" w:rsidRDefault="00D36AEB" w:rsidP="00CF1756">
      <w:pPr>
        <w:pStyle w:val="5"/>
        <w:rPr>
          <w:color w:val="000000" w:themeColor="text1"/>
          <w:rPrChange w:id="1930" w:author="陳佳宜資訊部資訊安全處" w:date="2024-08-28T09:54:00Z" w16du:dateUtc="2024-08-28T01:54:00Z">
            <w:rPr/>
          </w:rPrChange>
        </w:rPr>
      </w:pPr>
      <w:r w:rsidRPr="00872772">
        <w:rPr>
          <w:color w:val="000000" w:themeColor="text1"/>
          <w:rPrChange w:id="1931" w:author="陳佳宜資訊部資訊安全處" w:date="2024-08-28T09:54:00Z" w16du:dateUtc="2024-08-28T01:54:00Z">
            <w:rPr/>
          </w:rPrChange>
        </w:rPr>
        <w:t>資料／文件資訊資產價值判斷標準：</w:t>
      </w:r>
    </w:p>
    <w:tbl>
      <w:tblPr>
        <w:tblW w:w="8111" w:type="dxa"/>
        <w:tblInd w:w="170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2155"/>
        <w:gridCol w:w="1653"/>
        <w:gridCol w:w="1654"/>
        <w:gridCol w:w="1654"/>
        <w:gridCol w:w="995"/>
      </w:tblGrid>
      <w:tr w:rsidR="00872772" w:rsidRPr="00872772" w14:paraId="56CE305A" w14:textId="77777777" w:rsidTr="00BE7486">
        <w:tc>
          <w:tcPr>
            <w:tcW w:w="2155" w:type="dxa"/>
            <w:tcBorders>
              <w:top w:val="single" w:sz="12" w:space="0" w:color="auto"/>
              <w:left w:val="single" w:sz="12" w:space="0" w:color="auto"/>
              <w:bottom w:val="single" w:sz="4" w:space="0" w:color="auto"/>
              <w:right w:val="single" w:sz="4" w:space="0" w:color="auto"/>
            </w:tcBorders>
            <w:shd w:val="clear" w:color="auto" w:fill="FFFF99"/>
            <w:vAlign w:val="center"/>
          </w:tcPr>
          <w:p w14:paraId="76DE7FDA" w14:textId="77777777" w:rsidR="00B04B55" w:rsidRPr="00872772" w:rsidRDefault="00B04B55" w:rsidP="00F35DA3">
            <w:pPr>
              <w:pStyle w:val="aa"/>
              <w:rPr>
                <w:rFonts w:ascii="Times New Roman" w:hAnsi="Times New Roman" w:cs="Times New Roman"/>
                <w:color w:val="000000" w:themeColor="text1"/>
                <w:rPrChange w:id="1932"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933" w:author="陳佳宜資訊部資訊安全處" w:date="2024-08-28T09:54:00Z" w16du:dateUtc="2024-08-28T01:54:00Z">
                  <w:rPr>
                    <w:rFonts w:ascii="Times New Roman" w:hAnsi="Times New Roman" w:cs="Times New Roman"/>
                  </w:rPr>
                </w:rPrChange>
              </w:rPr>
              <w:t>類別</w:t>
            </w:r>
            <w:r w:rsidRPr="00872772">
              <w:rPr>
                <w:rFonts w:ascii="Times New Roman" w:hAnsi="Times New Roman" w:cs="Times New Roman"/>
                <w:color w:val="000000" w:themeColor="text1"/>
                <w:rPrChange w:id="1934" w:author="陳佳宜資訊部資訊安全處" w:date="2024-08-28T09:54:00Z" w16du:dateUtc="2024-08-28T01:54:00Z">
                  <w:rPr>
                    <w:rFonts w:ascii="Times New Roman" w:hAnsi="Times New Roman" w:cs="Times New Roman"/>
                  </w:rPr>
                </w:rPrChange>
              </w:rPr>
              <w:t>/</w:t>
            </w:r>
            <w:r w:rsidRPr="00872772">
              <w:rPr>
                <w:rFonts w:ascii="Times New Roman" w:hAnsi="Times New Roman" w:cs="Times New Roman"/>
                <w:color w:val="000000" w:themeColor="text1"/>
                <w:rPrChange w:id="1935" w:author="陳佳宜資訊部資訊安全處" w:date="2024-08-28T09:54:00Z" w16du:dateUtc="2024-08-28T01:54:00Z">
                  <w:rPr>
                    <w:rFonts w:ascii="Times New Roman" w:hAnsi="Times New Roman" w:cs="Times New Roman"/>
                  </w:rPr>
                </w:rPrChange>
              </w:rPr>
              <w:t>價值</w:t>
            </w:r>
          </w:p>
        </w:tc>
        <w:tc>
          <w:tcPr>
            <w:tcW w:w="1653" w:type="dxa"/>
            <w:tcBorders>
              <w:top w:val="single" w:sz="12" w:space="0" w:color="auto"/>
              <w:left w:val="single" w:sz="4" w:space="0" w:color="auto"/>
              <w:bottom w:val="single" w:sz="4" w:space="0" w:color="auto"/>
              <w:right w:val="single" w:sz="4" w:space="0" w:color="auto"/>
            </w:tcBorders>
            <w:shd w:val="clear" w:color="auto" w:fill="FFFF99"/>
            <w:vAlign w:val="center"/>
          </w:tcPr>
          <w:p w14:paraId="50DBBD8A" w14:textId="77777777" w:rsidR="00B04B55" w:rsidRPr="00872772" w:rsidRDefault="00B04B55" w:rsidP="00F35DA3">
            <w:pPr>
              <w:pStyle w:val="aa"/>
              <w:rPr>
                <w:rFonts w:ascii="Times New Roman" w:hAnsi="Times New Roman" w:cs="Times New Roman"/>
                <w:color w:val="000000" w:themeColor="text1"/>
                <w:rPrChange w:id="1936"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937" w:author="陳佳宜資訊部資訊安全處" w:date="2024-08-28T09:54:00Z" w16du:dateUtc="2024-08-28T01:54:00Z">
                  <w:rPr>
                    <w:rFonts w:ascii="Times New Roman" w:hAnsi="Times New Roman" w:cs="Times New Roman"/>
                  </w:rPr>
                </w:rPrChange>
              </w:rPr>
              <w:t>3</w:t>
            </w:r>
          </w:p>
        </w:tc>
        <w:tc>
          <w:tcPr>
            <w:tcW w:w="1654" w:type="dxa"/>
            <w:tcBorders>
              <w:top w:val="single" w:sz="12" w:space="0" w:color="auto"/>
              <w:left w:val="single" w:sz="4" w:space="0" w:color="auto"/>
              <w:bottom w:val="single" w:sz="4" w:space="0" w:color="auto"/>
              <w:right w:val="single" w:sz="4" w:space="0" w:color="auto"/>
            </w:tcBorders>
            <w:shd w:val="clear" w:color="auto" w:fill="FFFF99"/>
            <w:vAlign w:val="center"/>
          </w:tcPr>
          <w:p w14:paraId="19032DFA" w14:textId="77777777" w:rsidR="00B04B55" w:rsidRPr="00872772" w:rsidRDefault="00B04B55" w:rsidP="00F35DA3">
            <w:pPr>
              <w:pStyle w:val="aa"/>
              <w:rPr>
                <w:rFonts w:ascii="Times New Roman" w:hAnsi="Times New Roman" w:cs="Times New Roman"/>
                <w:color w:val="000000" w:themeColor="text1"/>
                <w:rPrChange w:id="1938"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939" w:author="陳佳宜資訊部資訊安全處" w:date="2024-08-28T09:54:00Z" w16du:dateUtc="2024-08-28T01:54:00Z">
                  <w:rPr>
                    <w:rFonts w:ascii="Times New Roman" w:hAnsi="Times New Roman" w:cs="Times New Roman"/>
                  </w:rPr>
                </w:rPrChange>
              </w:rPr>
              <w:t>2</w:t>
            </w:r>
          </w:p>
        </w:tc>
        <w:tc>
          <w:tcPr>
            <w:tcW w:w="1654" w:type="dxa"/>
            <w:tcBorders>
              <w:top w:val="single" w:sz="12" w:space="0" w:color="auto"/>
              <w:left w:val="single" w:sz="4" w:space="0" w:color="auto"/>
              <w:bottom w:val="single" w:sz="4" w:space="0" w:color="auto"/>
              <w:right w:val="single" w:sz="4" w:space="0" w:color="auto"/>
            </w:tcBorders>
            <w:shd w:val="clear" w:color="auto" w:fill="FFFF99"/>
            <w:vAlign w:val="center"/>
          </w:tcPr>
          <w:p w14:paraId="2A07974E" w14:textId="77777777" w:rsidR="00B04B55" w:rsidRPr="00872772" w:rsidRDefault="00B04B55" w:rsidP="00F35DA3">
            <w:pPr>
              <w:pStyle w:val="aa"/>
              <w:rPr>
                <w:rFonts w:ascii="Times New Roman" w:hAnsi="Times New Roman" w:cs="Times New Roman"/>
                <w:color w:val="000000" w:themeColor="text1"/>
                <w:rPrChange w:id="1940"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941" w:author="陳佳宜資訊部資訊安全處" w:date="2024-08-28T09:54:00Z" w16du:dateUtc="2024-08-28T01:54:00Z">
                  <w:rPr>
                    <w:rFonts w:ascii="Times New Roman" w:hAnsi="Times New Roman" w:cs="Times New Roman"/>
                  </w:rPr>
                </w:rPrChange>
              </w:rPr>
              <w:t>1</w:t>
            </w:r>
          </w:p>
        </w:tc>
        <w:tc>
          <w:tcPr>
            <w:tcW w:w="995" w:type="dxa"/>
            <w:tcBorders>
              <w:top w:val="single" w:sz="12" w:space="0" w:color="auto"/>
              <w:left w:val="single" w:sz="4" w:space="0" w:color="auto"/>
              <w:bottom w:val="single" w:sz="4" w:space="0" w:color="auto"/>
              <w:right w:val="single" w:sz="12" w:space="0" w:color="auto"/>
            </w:tcBorders>
            <w:shd w:val="clear" w:color="auto" w:fill="FFFF99"/>
            <w:vAlign w:val="center"/>
          </w:tcPr>
          <w:p w14:paraId="004449C1" w14:textId="77777777" w:rsidR="00B04B55" w:rsidRPr="00872772" w:rsidRDefault="00B04B55" w:rsidP="00F35DA3">
            <w:pPr>
              <w:pStyle w:val="aa"/>
              <w:rPr>
                <w:rFonts w:ascii="Times New Roman" w:hAnsi="Times New Roman" w:cs="Times New Roman"/>
                <w:color w:val="000000" w:themeColor="text1"/>
                <w:rPrChange w:id="1942"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1943" w:author="陳佳宜資訊部資訊安全處" w:date="2024-08-28T09:54:00Z" w16du:dateUtc="2024-08-28T01:54:00Z">
                  <w:rPr>
                    <w:rFonts w:ascii="Times New Roman" w:hAnsi="Times New Roman" w:cs="Times New Roman"/>
                  </w:rPr>
                </w:rPrChange>
              </w:rPr>
              <w:t>備註</w:t>
            </w:r>
          </w:p>
        </w:tc>
      </w:tr>
      <w:tr w:rsidR="00872772" w:rsidRPr="00872772" w14:paraId="6E7DAA16" w14:textId="77777777" w:rsidTr="00BE7486">
        <w:tc>
          <w:tcPr>
            <w:tcW w:w="2155" w:type="dxa"/>
            <w:tcBorders>
              <w:top w:val="single" w:sz="4" w:space="0" w:color="auto"/>
              <w:left w:val="single" w:sz="12" w:space="0" w:color="auto"/>
              <w:bottom w:val="single" w:sz="4" w:space="0" w:color="auto"/>
              <w:right w:val="single" w:sz="4" w:space="0" w:color="auto"/>
            </w:tcBorders>
            <w:shd w:val="clear" w:color="auto" w:fill="auto"/>
            <w:vAlign w:val="center"/>
          </w:tcPr>
          <w:p w14:paraId="3F21D23A" w14:textId="77777777" w:rsidR="00B04B55" w:rsidRPr="00872772" w:rsidRDefault="00B04B55" w:rsidP="00CB5696">
            <w:pPr>
              <w:pStyle w:val="-0"/>
              <w:rPr>
                <w:rFonts w:ascii="Times New Roman" w:hAnsi="Times New Roman" w:cs="Times New Roman"/>
                <w:b/>
                <w:bCs/>
                <w:color w:val="000000" w:themeColor="text1"/>
                <w:rPrChange w:id="1944"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945" w:author="陳佳宜資訊部資訊安全處" w:date="2024-08-28T09:54:00Z" w16du:dateUtc="2024-08-28T01:54:00Z">
                  <w:rPr>
                    <w:rFonts w:ascii="Times New Roman" w:hAnsi="Times New Roman" w:cs="Times New Roman"/>
                    <w:b/>
                    <w:bCs/>
                  </w:rPr>
                </w:rPrChange>
              </w:rPr>
              <w:t>Confidentiality</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0F8AC1A8"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4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47" w:author="陳佳宜資訊部資訊安全處" w:date="2024-08-28T09:54:00Z" w16du:dateUtc="2024-08-28T01:54:00Z">
                  <w:rPr>
                    <w:rFonts w:ascii="Times New Roman" w:hAnsi="Times New Roman"/>
                  </w:rPr>
                </w:rPrChange>
              </w:rPr>
              <w:t>除工作職責之</w:t>
            </w:r>
            <w:proofErr w:type="gramStart"/>
            <w:r w:rsidRPr="00872772">
              <w:rPr>
                <w:rFonts w:ascii="Times New Roman" w:hAnsi="Times New Roman"/>
                <w:color w:val="000000" w:themeColor="text1"/>
                <w:rPrChange w:id="1948" w:author="陳佳宜資訊部資訊安全處" w:date="2024-08-28T09:54:00Z" w16du:dateUtc="2024-08-28T01:54:00Z">
                  <w:rPr>
                    <w:rFonts w:ascii="Times New Roman" w:hAnsi="Times New Roman"/>
                  </w:rPr>
                </w:rPrChange>
              </w:rPr>
              <w:t>所須外</w:t>
            </w:r>
            <w:proofErr w:type="gramEnd"/>
            <w:r w:rsidRPr="00872772">
              <w:rPr>
                <w:rFonts w:ascii="Times New Roman" w:hAnsi="Times New Roman"/>
                <w:color w:val="000000" w:themeColor="text1"/>
                <w:rPrChange w:id="1949" w:author="陳佳宜資訊部資訊安全處" w:date="2024-08-28T09:54:00Z" w16du:dateUtc="2024-08-28T01:54:00Z">
                  <w:rPr>
                    <w:rFonts w:ascii="Times New Roman" w:hAnsi="Times New Roman"/>
                  </w:rPr>
                </w:rPrChange>
              </w:rPr>
              <w:t>，須經擁有者同意後始可使用或閱讀</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5934018D"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5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51" w:author="陳佳宜資訊部資訊安全處" w:date="2024-08-28T09:54:00Z" w16du:dateUtc="2024-08-28T01:54:00Z">
                  <w:rPr>
                    <w:rFonts w:ascii="Times New Roman" w:hAnsi="Times New Roman"/>
                  </w:rPr>
                </w:rPrChange>
              </w:rPr>
              <w:t>僅簽有保密協定之人員或主管機關可以使用</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3B2C6EEA"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5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53" w:author="陳佳宜資訊部資訊安全處" w:date="2024-08-28T09:54:00Z" w16du:dateUtc="2024-08-28T01:54:00Z">
                  <w:rPr>
                    <w:rFonts w:ascii="Times New Roman" w:hAnsi="Times New Roman"/>
                  </w:rPr>
                </w:rPrChange>
              </w:rPr>
              <w:t>為公開資訊，不具機密性</w:t>
            </w:r>
          </w:p>
        </w:tc>
        <w:tc>
          <w:tcPr>
            <w:tcW w:w="995" w:type="dxa"/>
            <w:tcBorders>
              <w:top w:val="single" w:sz="4" w:space="0" w:color="auto"/>
              <w:left w:val="single" w:sz="4" w:space="0" w:color="auto"/>
              <w:bottom w:val="single" w:sz="4" w:space="0" w:color="auto"/>
              <w:right w:val="single" w:sz="12" w:space="0" w:color="auto"/>
            </w:tcBorders>
            <w:shd w:val="clear" w:color="auto" w:fill="auto"/>
            <w:vAlign w:val="center"/>
          </w:tcPr>
          <w:p w14:paraId="32A7E80B"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54" w:author="陳佳宜資訊部資訊安全處" w:date="2024-08-28T09:54:00Z" w16du:dateUtc="2024-08-28T01:54:00Z">
                  <w:rPr>
                    <w:rFonts w:ascii="Times New Roman" w:hAnsi="Times New Roman"/>
                  </w:rPr>
                </w:rPrChange>
              </w:rPr>
            </w:pPr>
          </w:p>
        </w:tc>
      </w:tr>
      <w:tr w:rsidR="00872772" w:rsidRPr="00872772" w14:paraId="2A1A4632" w14:textId="77777777" w:rsidTr="00BE7486">
        <w:tc>
          <w:tcPr>
            <w:tcW w:w="2155" w:type="dxa"/>
            <w:tcBorders>
              <w:top w:val="single" w:sz="4" w:space="0" w:color="auto"/>
              <w:left w:val="single" w:sz="12" w:space="0" w:color="auto"/>
              <w:bottom w:val="single" w:sz="4" w:space="0" w:color="auto"/>
              <w:right w:val="single" w:sz="4" w:space="0" w:color="auto"/>
            </w:tcBorders>
            <w:shd w:val="clear" w:color="auto" w:fill="auto"/>
            <w:vAlign w:val="center"/>
          </w:tcPr>
          <w:p w14:paraId="65F301C1" w14:textId="77777777" w:rsidR="00B04B55" w:rsidRPr="00872772" w:rsidRDefault="00B04B55" w:rsidP="00CB5696">
            <w:pPr>
              <w:pStyle w:val="-0"/>
              <w:rPr>
                <w:rFonts w:ascii="Times New Roman" w:hAnsi="Times New Roman" w:cs="Times New Roman"/>
                <w:b/>
                <w:bCs/>
                <w:color w:val="000000" w:themeColor="text1"/>
                <w:rPrChange w:id="1955"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956" w:author="陳佳宜資訊部資訊安全處" w:date="2024-08-28T09:54:00Z" w16du:dateUtc="2024-08-28T01:54:00Z">
                  <w:rPr>
                    <w:rFonts w:ascii="Times New Roman" w:hAnsi="Times New Roman" w:cs="Times New Roman"/>
                    <w:b/>
                    <w:bCs/>
                  </w:rPr>
                </w:rPrChange>
              </w:rPr>
              <w:lastRenderedPageBreak/>
              <w:t>Integrity</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36973B61"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5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58" w:author="陳佳宜資訊部資訊安全處" w:date="2024-08-28T09:54:00Z" w16du:dateUtc="2024-08-28T01:54:00Z">
                  <w:rPr>
                    <w:rFonts w:ascii="Times New Roman" w:hAnsi="Times New Roman"/>
                  </w:rPr>
                </w:rPrChange>
              </w:rPr>
              <w:t>其完整性可能影響法令之遵循，如客戶交易額度之累計、財務報表之表達</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62CDD227"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59"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60" w:author="陳佳宜資訊部資訊安全處" w:date="2024-08-28T09:54:00Z" w16du:dateUtc="2024-08-28T01:54:00Z">
                  <w:rPr>
                    <w:rFonts w:ascii="Times New Roman" w:hAnsi="Times New Roman"/>
                  </w:rPr>
                </w:rPrChange>
              </w:rPr>
              <w:t>其完整性可能影響決策判斷，如財控績效資料</w:t>
            </w:r>
          </w:p>
        </w:tc>
        <w:tc>
          <w:tcPr>
            <w:tcW w:w="1654" w:type="dxa"/>
            <w:tcBorders>
              <w:top w:val="single" w:sz="4" w:space="0" w:color="auto"/>
              <w:left w:val="single" w:sz="4" w:space="0" w:color="auto"/>
              <w:bottom w:val="single" w:sz="4" w:space="0" w:color="auto"/>
              <w:right w:val="single" w:sz="4" w:space="0" w:color="auto"/>
            </w:tcBorders>
            <w:shd w:val="clear" w:color="auto" w:fill="auto"/>
            <w:vAlign w:val="center"/>
          </w:tcPr>
          <w:p w14:paraId="0D03FAD0"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61"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62" w:author="陳佳宜資訊部資訊安全處" w:date="2024-08-28T09:54:00Z" w16du:dateUtc="2024-08-28T01:54:00Z">
                  <w:rPr>
                    <w:rFonts w:ascii="Times New Roman" w:hAnsi="Times New Roman"/>
                  </w:rPr>
                </w:rPrChange>
              </w:rPr>
              <w:t>公司不必為其完整性負任何法律責任</w:t>
            </w:r>
          </w:p>
        </w:tc>
        <w:tc>
          <w:tcPr>
            <w:tcW w:w="995" w:type="dxa"/>
            <w:tcBorders>
              <w:top w:val="single" w:sz="4" w:space="0" w:color="auto"/>
              <w:left w:val="single" w:sz="4" w:space="0" w:color="auto"/>
              <w:bottom w:val="single" w:sz="4" w:space="0" w:color="auto"/>
              <w:right w:val="single" w:sz="12" w:space="0" w:color="auto"/>
            </w:tcBorders>
            <w:shd w:val="clear" w:color="auto" w:fill="auto"/>
            <w:vAlign w:val="center"/>
          </w:tcPr>
          <w:p w14:paraId="6CB9AC77"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63" w:author="陳佳宜資訊部資訊安全處" w:date="2024-08-28T09:54:00Z" w16du:dateUtc="2024-08-28T01:54:00Z">
                  <w:rPr>
                    <w:rFonts w:ascii="Times New Roman" w:hAnsi="Times New Roman"/>
                  </w:rPr>
                </w:rPrChange>
              </w:rPr>
            </w:pPr>
          </w:p>
        </w:tc>
      </w:tr>
      <w:tr w:rsidR="00845643" w:rsidRPr="00872772" w14:paraId="1777D7D3" w14:textId="77777777" w:rsidTr="00BE7486">
        <w:tc>
          <w:tcPr>
            <w:tcW w:w="2155" w:type="dxa"/>
            <w:tcBorders>
              <w:top w:val="single" w:sz="4" w:space="0" w:color="auto"/>
              <w:left w:val="single" w:sz="12" w:space="0" w:color="auto"/>
              <w:bottom w:val="single" w:sz="12" w:space="0" w:color="auto"/>
              <w:right w:val="single" w:sz="4" w:space="0" w:color="auto"/>
            </w:tcBorders>
            <w:shd w:val="clear" w:color="auto" w:fill="auto"/>
            <w:vAlign w:val="center"/>
          </w:tcPr>
          <w:p w14:paraId="4D03B478" w14:textId="77777777" w:rsidR="00B04B55" w:rsidRPr="00872772" w:rsidRDefault="00D8689C" w:rsidP="00CB5696">
            <w:pPr>
              <w:pStyle w:val="-0"/>
              <w:rPr>
                <w:rFonts w:ascii="Times New Roman" w:hAnsi="Times New Roman" w:cs="Times New Roman"/>
                <w:b/>
                <w:bCs/>
                <w:color w:val="000000" w:themeColor="text1"/>
                <w:rPrChange w:id="1964"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1965" w:author="陳佳宜資訊部資訊安全處" w:date="2024-08-28T09:54:00Z" w16du:dateUtc="2024-08-28T01:54:00Z">
                  <w:rPr>
                    <w:rFonts w:ascii="Times New Roman" w:hAnsi="Times New Roman" w:cs="Times New Roman"/>
                    <w:b/>
                    <w:bCs/>
                  </w:rPr>
                </w:rPrChange>
              </w:rPr>
              <w:t>Availability</w:t>
            </w:r>
          </w:p>
        </w:tc>
        <w:tc>
          <w:tcPr>
            <w:tcW w:w="1653" w:type="dxa"/>
            <w:tcBorders>
              <w:top w:val="single" w:sz="4" w:space="0" w:color="auto"/>
              <w:left w:val="single" w:sz="4" w:space="0" w:color="auto"/>
              <w:bottom w:val="single" w:sz="12" w:space="0" w:color="auto"/>
              <w:right w:val="single" w:sz="4" w:space="0" w:color="auto"/>
            </w:tcBorders>
            <w:shd w:val="clear" w:color="auto" w:fill="auto"/>
            <w:vAlign w:val="center"/>
          </w:tcPr>
          <w:p w14:paraId="222F444D"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66"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67" w:author="陳佳宜資訊部資訊安全處" w:date="2024-08-28T09:54:00Z" w16du:dateUtc="2024-08-28T01:54:00Z">
                  <w:rPr>
                    <w:rFonts w:ascii="Times New Roman" w:hAnsi="Times New Roman"/>
                  </w:rPr>
                </w:rPrChange>
              </w:rPr>
              <w:t>該資料若未及時取得，可能直接影響營運業務或法令之遵循</w:t>
            </w:r>
          </w:p>
        </w:tc>
        <w:tc>
          <w:tcPr>
            <w:tcW w:w="1654" w:type="dxa"/>
            <w:tcBorders>
              <w:top w:val="single" w:sz="4" w:space="0" w:color="auto"/>
              <w:left w:val="single" w:sz="4" w:space="0" w:color="auto"/>
              <w:bottom w:val="single" w:sz="12" w:space="0" w:color="auto"/>
              <w:right w:val="single" w:sz="4" w:space="0" w:color="auto"/>
            </w:tcBorders>
            <w:shd w:val="clear" w:color="auto" w:fill="auto"/>
            <w:vAlign w:val="center"/>
          </w:tcPr>
          <w:p w14:paraId="0A5BF63F"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6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69" w:author="陳佳宜資訊部資訊安全處" w:date="2024-08-28T09:54:00Z" w16du:dateUtc="2024-08-28T01:54:00Z">
                  <w:rPr>
                    <w:rFonts w:ascii="Times New Roman" w:hAnsi="Times New Roman"/>
                  </w:rPr>
                </w:rPrChange>
              </w:rPr>
              <w:t>該資料若未及時取得，可能導致作業上之不便</w:t>
            </w:r>
          </w:p>
        </w:tc>
        <w:tc>
          <w:tcPr>
            <w:tcW w:w="1654" w:type="dxa"/>
            <w:tcBorders>
              <w:top w:val="single" w:sz="4" w:space="0" w:color="auto"/>
              <w:left w:val="single" w:sz="4" w:space="0" w:color="auto"/>
              <w:bottom w:val="single" w:sz="12" w:space="0" w:color="auto"/>
              <w:right w:val="single" w:sz="4" w:space="0" w:color="auto"/>
            </w:tcBorders>
            <w:shd w:val="clear" w:color="auto" w:fill="auto"/>
            <w:vAlign w:val="center"/>
          </w:tcPr>
          <w:p w14:paraId="0502922D"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7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1971" w:author="陳佳宜資訊部資訊安全處" w:date="2024-08-28T09:54:00Z" w16du:dateUtc="2024-08-28T01:54:00Z">
                  <w:rPr>
                    <w:rFonts w:ascii="Times New Roman" w:hAnsi="Times New Roman"/>
                  </w:rPr>
                </w:rPrChange>
              </w:rPr>
              <w:t>該資料並無時效性之問題</w:t>
            </w:r>
          </w:p>
        </w:tc>
        <w:tc>
          <w:tcPr>
            <w:tcW w:w="995" w:type="dxa"/>
            <w:tcBorders>
              <w:top w:val="single" w:sz="4" w:space="0" w:color="auto"/>
              <w:left w:val="single" w:sz="4" w:space="0" w:color="auto"/>
              <w:bottom w:val="single" w:sz="12" w:space="0" w:color="auto"/>
              <w:right w:val="single" w:sz="12" w:space="0" w:color="auto"/>
            </w:tcBorders>
            <w:shd w:val="clear" w:color="auto" w:fill="auto"/>
            <w:vAlign w:val="center"/>
          </w:tcPr>
          <w:p w14:paraId="4EAE802B" w14:textId="77777777" w:rsidR="00B04B55" w:rsidRPr="00872772" w:rsidRDefault="00B04B55" w:rsidP="0042563A">
            <w:pPr>
              <w:pStyle w:val="-11"/>
              <w:widowControl w:val="0"/>
              <w:adjustRightInd w:val="0"/>
              <w:textAlignment w:val="baseline"/>
              <w:rPr>
                <w:rFonts w:ascii="Times New Roman" w:hAnsi="Times New Roman"/>
                <w:color w:val="000000" w:themeColor="text1"/>
                <w:rPrChange w:id="1972" w:author="陳佳宜資訊部資訊安全處" w:date="2024-08-28T09:54:00Z" w16du:dateUtc="2024-08-28T01:54:00Z">
                  <w:rPr>
                    <w:rFonts w:ascii="Times New Roman" w:hAnsi="Times New Roman"/>
                  </w:rPr>
                </w:rPrChange>
              </w:rPr>
            </w:pPr>
          </w:p>
        </w:tc>
      </w:tr>
    </w:tbl>
    <w:p w14:paraId="5AA47068" w14:textId="77777777" w:rsidR="00A27C2D" w:rsidRPr="00872772" w:rsidRDefault="00A27C2D" w:rsidP="00A27C2D">
      <w:pPr>
        <w:pStyle w:val="5"/>
        <w:numPr>
          <w:ilvl w:val="0"/>
          <w:numId w:val="0"/>
        </w:numPr>
        <w:ind w:left="2268"/>
        <w:rPr>
          <w:color w:val="000000" w:themeColor="text1"/>
          <w:rPrChange w:id="1973" w:author="陳佳宜資訊部資訊安全處" w:date="2024-08-28T09:54:00Z" w16du:dateUtc="2024-08-28T01:54:00Z">
            <w:rPr/>
          </w:rPrChange>
        </w:rPr>
      </w:pPr>
    </w:p>
    <w:p w14:paraId="4E1DEFAD" w14:textId="77777777" w:rsidR="00A27C2D" w:rsidRPr="00872772" w:rsidRDefault="00A27C2D" w:rsidP="00A27C2D">
      <w:pPr>
        <w:rPr>
          <w:color w:val="000000" w:themeColor="text1"/>
          <w:lang w:val="en-GB"/>
          <w:rPrChange w:id="1974" w:author="陳佳宜資訊部資訊安全處" w:date="2024-08-28T09:54:00Z" w16du:dateUtc="2024-08-28T01:54:00Z">
            <w:rPr>
              <w:lang w:val="en-GB"/>
            </w:rPr>
          </w:rPrChange>
        </w:rPr>
      </w:pPr>
    </w:p>
    <w:p w14:paraId="79A04617" w14:textId="77777777" w:rsidR="00A27C2D" w:rsidRPr="00872772" w:rsidRDefault="00A27C2D" w:rsidP="00A27C2D">
      <w:pPr>
        <w:rPr>
          <w:color w:val="000000" w:themeColor="text1"/>
          <w:lang w:val="en-GB"/>
          <w:rPrChange w:id="1975" w:author="陳佳宜資訊部資訊安全處" w:date="2024-08-28T09:54:00Z" w16du:dateUtc="2024-08-28T01:54:00Z">
            <w:rPr>
              <w:lang w:val="en-GB"/>
            </w:rPr>
          </w:rPrChange>
        </w:rPr>
      </w:pPr>
    </w:p>
    <w:p w14:paraId="6B08BCAA" w14:textId="77777777" w:rsidR="00A27C2D" w:rsidRPr="00872772" w:rsidRDefault="00A27C2D" w:rsidP="00A27C2D">
      <w:pPr>
        <w:rPr>
          <w:color w:val="000000" w:themeColor="text1"/>
          <w:lang w:val="en-GB"/>
          <w:rPrChange w:id="1976" w:author="陳佳宜資訊部資訊安全處" w:date="2024-08-28T09:54:00Z" w16du:dateUtc="2024-08-28T01:54:00Z">
            <w:rPr>
              <w:lang w:val="en-GB"/>
            </w:rPr>
          </w:rPrChange>
        </w:rPr>
      </w:pPr>
    </w:p>
    <w:p w14:paraId="6A5F9303" w14:textId="77777777" w:rsidR="00A27C2D" w:rsidRPr="00872772" w:rsidRDefault="00A27C2D" w:rsidP="00A27C2D">
      <w:pPr>
        <w:rPr>
          <w:color w:val="000000" w:themeColor="text1"/>
          <w:lang w:val="en-GB"/>
          <w:rPrChange w:id="1977" w:author="陳佳宜資訊部資訊安全處" w:date="2024-08-28T09:54:00Z" w16du:dateUtc="2024-08-28T01:54:00Z">
            <w:rPr>
              <w:lang w:val="en-GB"/>
            </w:rPr>
          </w:rPrChange>
        </w:rPr>
      </w:pPr>
    </w:p>
    <w:p w14:paraId="2D22FD80" w14:textId="77777777" w:rsidR="00A27C2D" w:rsidRPr="00872772" w:rsidRDefault="00A27C2D" w:rsidP="00A27C2D">
      <w:pPr>
        <w:rPr>
          <w:color w:val="000000" w:themeColor="text1"/>
          <w:lang w:val="en-GB"/>
          <w:rPrChange w:id="1978" w:author="陳佳宜資訊部資訊安全處" w:date="2024-08-28T09:54:00Z" w16du:dateUtc="2024-08-28T01:54:00Z">
            <w:rPr>
              <w:lang w:val="en-GB"/>
            </w:rPr>
          </w:rPrChange>
        </w:rPr>
      </w:pPr>
    </w:p>
    <w:p w14:paraId="3DA1BA20" w14:textId="77777777" w:rsidR="00A27C2D" w:rsidRPr="00872772" w:rsidRDefault="00A27C2D" w:rsidP="00A27C2D">
      <w:pPr>
        <w:rPr>
          <w:color w:val="000000" w:themeColor="text1"/>
          <w:lang w:val="en-GB"/>
          <w:rPrChange w:id="1979" w:author="陳佳宜資訊部資訊安全處" w:date="2024-08-28T09:54:00Z" w16du:dateUtc="2024-08-28T01:54:00Z">
            <w:rPr>
              <w:lang w:val="en-GB"/>
            </w:rPr>
          </w:rPrChange>
        </w:rPr>
      </w:pPr>
    </w:p>
    <w:p w14:paraId="7A10A8A5" w14:textId="77777777" w:rsidR="00A27C2D" w:rsidRPr="00872772" w:rsidRDefault="00A27C2D" w:rsidP="00A27C2D">
      <w:pPr>
        <w:rPr>
          <w:color w:val="000000" w:themeColor="text1"/>
          <w:lang w:val="en-GB"/>
          <w:rPrChange w:id="1980" w:author="陳佳宜資訊部資訊安全處" w:date="2024-08-28T09:54:00Z" w16du:dateUtc="2024-08-28T01:54:00Z">
            <w:rPr>
              <w:lang w:val="en-GB"/>
            </w:rPr>
          </w:rPrChange>
        </w:rPr>
      </w:pPr>
    </w:p>
    <w:p w14:paraId="0A84EDF4" w14:textId="77777777" w:rsidR="00A27C2D" w:rsidRPr="00872772" w:rsidRDefault="00A27C2D" w:rsidP="00A27C2D">
      <w:pPr>
        <w:rPr>
          <w:color w:val="000000" w:themeColor="text1"/>
          <w:lang w:val="en-GB"/>
          <w:rPrChange w:id="1981" w:author="陳佳宜資訊部資訊安全處" w:date="2024-08-28T09:54:00Z" w16du:dateUtc="2024-08-28T01:54:00Z">
            <w:rPr>
              <w:lang w:val="en-GB"/>
            </w:rPr>
          </w:rPrChange>
        </w:rPr>
      </w:pPr>
    </w:p>
    <w:p w14:paraId="04D91467" w14:textId="77777777" w:rsidR="00A27C2D" w:rsidRPr="00872772" w:rsidRDefault="00A27C2D" w:rsidP="00A27C2D">
      <w:pPr>
        <w:rPr>
          <w:color w:val="000000" w:themeColor="text1"/>
          <w:lang w:val="en-GB"/>
          <w:rPrChange w:id="1982" w:author="陳佳宜資訊部資訊安全處" w:date="2024-08-28T09:54:00Z" w16du:dateUtc="2024-08-28T01:54:00Z">
            <w:rPr>
              <w:lang w:val="en-GB"/>
            </w:rPr>
          </w:rPrChange>
        </w:rPr>
      </w:pPr>
    </w:p>
    <w:p w14:paraId="1DE2054D" w14:textId="77777777" w:rsidR="00A27C2D" w:rsidRPr="00872772" w:rsidRDefault="00A27C2D" w:rsidP="00A27C2D">
      <w:pPr>
        <w:rPr>
          <w:color w:val="000000" w:themeColor="text1"/>
          <w:lang w:val="en-GB"/>
          <w:rPrChange w:id="1983" w:author="陳佳宜資訊部資訊安全處" w:date="2024-08-28T09:54:00Z" w16du:dateUtc="2024-08-28T01:54:00Z">
            <w:rPr>
              <w:lang w:val="en-GB"/>
            </w:rPr>
          </w:rPrChange>
        </w:rPr>
      </w:pPr>
    </w:p>
    <w:p w14:paraId="1AE7A60A" w14:textId="77777777" w:rsidR="00A27C2D" w:rsidRPr="00872772" w:rsidRDefault="00A27C2D" w:rsidP="00A27C2D">
      <w:pPr>
        <w:rPr>
          <w:color w:val="000000" w:themeColor="text1"/>
          <w:lang w:val="en-GB"/>
          <w:rPrChange w:id="1984" w:author="陳佳宜資訊部資訊安全處" w:date="2024-08-28T09:54:00Z" w16du:dateUtc="2024-08-28T01:54:00Z">
            <w:rPr>
              <w:lang w:val="en-GB"/>
            </w:rPr>
          </w:rPrChange>
        </w:rPr>
      </w:pPr>
    </w:p>
    <w:p w14:paraId="0B042ECC" w14:textId="77777777" w:rsidR="00A27C2D" w:rsidRPr="00872772" w:rsidRDefault="00A27C2D" w:rsidP="00A27C2D">
      <w:pPr>
        <w:rPr>
          <w:color w:val="000000" w:themeColor="text1"/>
          <w:lang w:val="en-GB"/>
          <w:rPrChange w:id="1985" w:author="陳佳宜資訊部資訊安全處" w:date="2024-08-28T09:54:00Z" w16du:dateUtc="2024-08-28T01:54:00Z">
            <w:rPr>
              <w:lang w:val="en-GB"/>
            </w:rPr>
          </w:rPrChange>
        </w:rPr>
      </w:pPr>
    </w:p>
    <w:p w14:paraId="75AD8BC5" w14:textId="77777777" w:rsidR="00A27C2D" w:rsidRPr="00872772" w:rsidRDefault="00A27C2D" w:rsidP="00A27C2D">
      <w:pPr>
        <w:rPr>
          <w:color w:val="000000" w:themeColor="text1"/>
          <w:lang w:val="en-GB"/>
          <w:rPrChange w:id="1986" w:author="陳佳宜資訊部資訊安全處" w:date="2024-08-28T09:54:00Z" w16du:dateUtc="2024-08-28T01:54:00Z">
            <w:rPr>
              <w:lang w:val="en-GB"/>
            </w:rPr>
          </w:rPrChange>
        </w:rPr>
      </w:pPr>
    </w:p>
    <w:p w14:paraId="04699DAA" w14:textId="77777777" w:rsidR="00A27C2D" w:rsidRPr="00872772" w:rsidRDefault="00A27C2D" w:rsidP="00A27C2D">
      <w:pPr>
        <w:rPr>
          <w:color w:val="000000" w:themeColor="text1"/>
          <w:lang w:val="en-GB"/>
          <w:rPrChange w:id="1987" w:author="陳佳宜資訊部資訊安全處" w:date="2024-08-28T09:54:00Z" w16du:dateUtc="2024-08-28T01:54:00Z">
            <w:rPr>
              <w:lang w:val="en-GB"/>
            </w:rPr>
          </w:rPrChange>
        </w:rPr>
      </w:pPr>
    </w:p>
    <w:p w14:paraId="33CB20BD" w14:textId="77777777" w:rsidR="00A27C2D" w:rsidRPr="00872772" w:rsidRDefault="00A27C2D" w:rsidP="00A27C2D">
      <w:pPr>
        <w:rPr>
          <w:color w:val="000000" w:themeColor="text1"/>
          <w:lang w:val="en-GB"/>
          <w:rPrChange w:id="1988" w:author="陳佳宜資訊部資訊安全處" w:date="2024-08-28T09:54:00Z" w16du:dateUtc="2024-08-28T01:54:00Z">
            <w:rPr>
              <w:lang w:val="en-GB"/>
            </w:rPr>
          </w:rPrChange>
        </w:rPr>
      </w:pPr>
    </w:p>
    <w:p w14:paraId="16B07C90" w14:textId="77777777" w:rsidR="00A27C2D" w:rsidRPr="00872772" w:rsidRDefault="00A27C2D" w:rsidP="00A27C2D">
      <w:pPr>
        <w:rPr>
          <w:color w:val="000000" w:themeColor="text1"/>
          <w:lang w:val="en-GB"/>
          <w:rPrChange w:id="1989" w:author="陳佳宜資訊部資訊安全處" w:date="2024-08-28T09:54:00Z" w16du:dateUtc="2024-08-28T01:54:00Z">
            <w:rPr>
              <w:lang w:val="en-GB"/>
            </w:rPr>
          </w:rPrChange>
        </w:rPr>
      </w:pPr>
    </w:p>
    <w:p w14:paraId="2F0F497E" w14:textId="77777777" w:rsidR="00A27C2D" w:rsidRPr="00872772" w:rsidRDefault="00A27C2D" w:rsidP="00A27C2D">
      <w:pPr>
        <w:rPr>
          <w:color w:val="000000" w:themeColor="text1"/>
          <w:lang w:val="en-GB"/>
          <w:rPrChange w:id="1990" w:author="陳佳宜資訊部資訊安全處" w:date="2024-08-28T09:54:00Z" w16du:dateUtc="2024-08-28T01:54:00Z">
            <w:rPr>
              <w:lang w:val="en-GB"/>
            </w:rPr>
          </w:rPrChange>
        </w:rPr>
      </w:pPr>
    </w:p>
    <w:p w14:paraId="5DCB7EC9" w14:textId="77777777" w:rsidR="00A27C2D" w:rsidRPr="00872772" w:rsidRDefault="00A27C2D" w:rsidP="00A27C2D">
      <w:pPr>
        <w:rPr>
          <w:color w:val="000000" w:themeColor="text1"/>
          <w:lang w:val="en-GB"/>
          <w:rPrChange w:id="1991" w:author="陳佳宜資訊部資訊安全處" w:date="2024-08-28T09:54:00Z" w16du:dateUtc="2024-08-28T01:54:00Z">
            <w:rPr>
              <w:lang w:val="en-GB"/>
            </w:rPr>
          </w:rPrChange>
        </w:rPr>
      </w:pPr>
    </w:p>
    <w:p w14:paraId="3D9F4D02" w14:textId="77777777" w:rsidR="00A27C2D" w:rsidRPr="00872772" w:rsidRDefault="00A27C2D" w:rsidP="00A27C2D">
      <w:pPr>
        <w:rPr>
          <w:color w:val="000000" w:themeColor="text1"/>
          <w:lang w:val="en-GB"/>
          <w:rPrChange w:id="1992" w:author="陳佳宜資訊部資訊安全處" w:date="2024-08-28T09:54:00Z" w16du:dateUtc="2024-08-28T01:54:00Z">
            <w:rPr>
              <w:lang w:val="en-GB"/>
            </w:rPr>
          </w:rPrChange>
        </w:rPr>
      </w:pPr>
    </w:p>
    <w:p w14:paraId="528E19F4" w14:textId="77777777" w:rsidR="00A27C2D" w:rsidRPr="00872772" w:rsidRDefault="00A27C2D" w:rsidP="00A27C2D">
      <w:pPr>
        <w:rPr>
          <w:color w:val="000000" w:themeColor="text1"/>
          <w:lang w:val="en-GB"/>
          <w:rPrChange w:id="1993" w:author="陳佳宜資訊部資訊安全處" w:date="2024-08-28T09:54:00Z" w16du:dateUtc="2024-08-28T01:54:00Z">
            <w:rPr>
              <w:lang w:val="en-GB"/>
            </w:rPr>
          </w:rPrChange>
        </w:rPr>
      </w:pPr>
    </w:p>
    <w:p w14:paraId="31AA70CE" w14:textId="77777777" w:rsidR="00A27C2D" w:rsidRPr="00872772" w:rsidRDefault="00A27C2D" w:rsidP="00A27C2D">
      <w:pPr>
        <w:rPr>
          <w:color w:val="000000" w:themeColor="text1"/>
          <w:lang w:val="en-GB"/>
          <w:rPrChange w:id="1994" w:author="陳佳宜資訊部資訊安全處" w:date="2024-08-28T09:54:00Z" w16du:dateUtc="2024-08-28T01:54:00Z">
            <w:rPr>
              <w:lang w:val="en-GB"/>
            </w:rPr>
          </w:rPrChange>
        </w:rPr>
      </w:pPr>
    </w:p>
    <w:p w14:paraId="5BC63BEA" w14:textId="77777777" w:rsidR="00A27C2D" w:rsidRPr="00872772" w:rsidRDefault="00A27C2D" w:rsidP="00A27C2D">
      <w:pPr>
        <w:rPr>
          <w:color w:val="000000" w:themeColor="text1"/>
          <w:lang w:val="en-GB"/>
          <w:rPrChange w:id="1995" w:author="陳佳宜資訊部資訊安全處" w:date="2024-08-28T09:54:00Z" w16du:dateUtc="2024-08-28T01:54:00Z">
            <w:rPr>
              <w:lang w:val="en-GB"/>
            </w:rPr>
          </w:rPrChange>
        </w:rPr>
      </w:pPr>
    </w:p>
    <w:p w14:paraId="068D1F9C" w14:textId="77777777" w:rsidR="00A27C2D" w:rsidRPr="00872772" w:rsidRDefault="00A27C2D" w:rsidP="00A27C2D">
      <w:pPr>
        <w:rPr>
          <w:color w:val="000000" w:themeColor="text1"/>
          <w:lang w:val="en-GB"/>
          <w:rPrChange w:id="1996" w:author="陳佳宜資訊部資訊安全處" w:date="2024-08-28T09:54:00Z" w16du:dateUtc="2024-08-28T01:54:00Z">
            <w:rPr>
              <w:lang w:val="en-GB"/>
            </w:rPr>
          </w:rPrChange>
        </w:rPr>
      </w:pPr>
    </w:p>
    <w:p w14:paraId="4871577E" w14:textId="77777777" w:rsidR="00A27C2D" w:rsidRPr="00872772" w:rsidRDefault="00A27C2D" w:rsidP="00A27C2D">
      <w:pPr>
        <w:rPr>
          <w:color w:val="000000" w:themeColor="text1"/>
          <w:lang w:val="en-GB"/>
          <w:rPrChange w:id="1997" w:author="陳佳宜資訊部資訊安全處" w:date="2024-08-28T09:54:00Z" w16du:dateUtc="2024-08-28T01:54:00Z">
            <w:rPr>
              <w:lang w:val="en-GB"/>
            </w:rPr>
          </w:rPrChange>
        </w:rPr>
      </w:pPr>
    </w:p>
    <w:p w14:paraId="23B98A4B" w14:textId="77777777" w:rsidR="00A27C2D" w:rsidRPr="00872772" w:rsidRDefault="00A27C2D" w:rsidP="00A27C2D">
      <w:pPr>
        <w:rPr>
          <w:color w:val="000000" w:themeColor="text1"/>
          <w:lang w:val="en-GB"/>
          <w:rPrChange w:id="1998" w:author="陳佳宜資訊部資訊安全處" w:date="2024-08-28T09:54:00Z" w16du:dateUtc="2024-08-28T01:54:00Z">
            <w:rPr>
              <w:lang w:val="en-GB"/>
            </w:rPr>
          </w:rPrChange>
        </w:rPr>
      </w:pPr>
    </w:p>
    <w:p w14:paraId="01ECA823" w14:textId="77777777" w:rsidR="00A27C2D" w:rsidRPr="00872772" w:rsidRDefault="00A27C2D" w:rsidP="00A27C2D">
      <w:pPr>
        <w:rPr>
          <w:color w:val="000000" w:themeColor="text1"/>
          <w:lang w:val="en-GB"/>
          <w:rPrChange w:id="1999" w:author="陳佳宜資訊部資訊安全處" w:date="2024-08-28T09:54:00Z" w16du:dateUtc="2024-08-28T01:54:00Z">
            <w:rPr>
              <w:lang w:val="en-GB"/>
            </w:rPr>
          </w:rPrChange>
        </w:rPr>
      </w:pPr>
    </w:p>
    <w:p w14:paraId="2C548760" w14:textId="77777777" w:rsidR="00A27C2D" w:rsidRPr="00872772" w:rsidRDefault="00A27C2D" w:rsidP="00A27C2D">
      <w:pPr>
        <w:rPr>
          <w:color w:val="000000" w:themeColor="text1"/>
          <w:lang w:val="en-GB"/>
          <w:rPrChange w:id="2000" w:author="陳佳宜資訊部資訊安全處" w:date="2024-08-28T09:54:00Z" w16du:dateUtc="2024-08-28T01:54:00Z">
            <w:rPr>
              <w:lang w:val="en-GB"/>
            </w:rPr>
          </w:rPrChange>
        </w:rPr>
      </w:pPr>
    </w:p>
    <w:p w14:paraId="6AF5EC11" w14:textId="77777777" w:rsidR="00A27C2D" w:rsidRPr="00872772" w:rsidRDefault="00A27C2D" w:rsidP="00A27C2D">
      <w:pPr>
        <w:rPr>
          <w:color w:val="000000" w:themeColor="text1"/>
          <w:lang w:val="en-GB"/>
          <w:rPrChange w:id="2001" w:author="陳佳宜資訊部資訊安全處" w:date="2024-08-28T09:54:00Z" w16du:dateUtc="2024-08-28T01:54:00Z">
            <w:rPr>
              <w:lang w:val="en-GB"/>
            </w:rPr>
          </w:rPrChange>
        </w:rPr>
      </w:pPr>
    </w:p>
    <w:p w14:paraId="5CD00380" w14:textId="77777777" w:rsidR="00A27C2D" w:rsidRPr="00872772" w:rsidRDefault="00A27C2D" w:rsidP="00BE7486">
      <w:pPr>
        <w:rPr>
          <w:color w:val="000000" w:themeColor="text1"/>
          <w:rPrChange w:id="2002" w:author="陳佳宜資訊部資訊安全處" w:date="2024-08-28T09:54:00Z" w16du:dateUtc="2024-08-28T01:54:00Z">
            <w:rPr/>
          </w:rPrChange>
        </w:rPr>
      </w:pPr>
    </w:p>
    <w:p w14:paraId="0027EB09" w14:textId="77777777" w:rsidR="00BC005A" w:rsidRPr="00872772" w:rsidRDefault="00BC005A" w:rsidP="00CF1756">
      <w:pPr>
        <w:pStyle w:val="5"/>
        <w:rPr>
          <w:color w:val="000000" w:themeColor="text1"/>
          <w:rPrChange w:id="2003" w:author="陳佳宜資訊部資訊安全處" w:date="2024-08-28T09:54:00Z" w16du:dateUtc="2024-08-28T01:54:00Z">
            <w:rPr/>
          </w:rPrChange>
        </w:rPr>
        <w:sectPr w:rsidR="00BC005A" w:rsidRPr="00872772" w:rsidSect="00E62CF0">
          <w:pgSz w:w="11906" w:h="16838" w:code="9"/>
          <w:pgMar w:top="1440" w:right="1080" w:bottom="1440" w:left="1080" w:header="454" w:footer="454" w:gutter="0"/>
          <w:cols w:space="425"/>
          <w:titlePg/>
          <w:docGrid w:linePitch="360"/>
        </w:sectPr>
      </w:pPr>
    </w:p>
    <w:p w14:paraId="6B9F8A33" w14:textId="592E273F" w:rsidR="00D36AEB" w:rsidRPr="00872772" w:rsidRDefault="00D36AEB" w:rsidP="00CF1756">
      <w:pPr>
        <w:pStyle w:val="5"/>
        <w:rPr>
          <w:color w:val="000000" w:themeColor="text1"/>
          <w:rPrChange w:id="2004" w:author="陳佳宜資訊部資訊安全處" w:date="2024-08-28T09:54:00Z" w16du:dateUtc="2024-08-28T01:54:00Z">
            <w:rPr/>
          </w:rPrChange>
        </w:rPr>
      </w:pPr>
      <w:r w:rsidRPr="00872772">
        <w:rPr>
          <w:color w:val="000000" w:themeColor="text1"/>
          <w:rPrChange w:id="2005" w:author="陳佳宜資訊部資訊安全處" w:date="2024-08-28T09:54:00Z" w16du:dateUtc="2024-08-28T01:54:00Z">
            <w:rPr/>
          </w:rPrChange>
        </w:rPr>
        <w:lastRenderedPageBreak/>
        <w:t>資料／文件資產之管理：</w:t>
      </w:r>
    </w:p>
    <w:tbl>
      <w:tblPr>
        <w:tblW w:w="14029" w:type="dxa"/>
        <w:tblLayout w:type="fixed"/>
        <w:tblCellMar>
          <w:left w:w="28" w:type="dxa"/>
          <w:right w:w="28" w:type="dxa"/>
        </w:tblCellMar>
        <w:tblLook w:val="04A0" w:firstRow="1" w:lastRow="0" w:firstColumn="1" w:lastColumn="0" w:noHBand="0" w:noVBand="1"/>
      </w:tblPr>
      <w:tblGrid>
        <w:gridCol w:w="704"/>
        <w:gridCol w:w="1701"/>
        <w:gridCol w:w="1843"/>
        <w:gridCol w:w="1630"/>
        <w:gridCol w:w="1630"/>
        <w:gridCol w:w="1630"/>
        <w:gridCol w:w="1630"/>
        <w:gridCol w:w="1630"/>
        <w:gridCol w:w="1631"/>
      </w:tblGrid>
      <w:tr w:rsidR="00872772" w:rsidRPr="00872772" w14:paraId="6D8ECF2F" w14:textId="77777777" w:rsidTr="003E77E3">
        <w:trPr>
          <w:trHeight w:val="645"/>
        </w:trPr>
        <w:tc>
          <w:tcPr>
            <w:tcW w:w="2405"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AF67BFF" w14:textId="77777777" w:rsidR="0083041F" w:rsidRPr="00872772" w:rsidRDefault="0083041F" w:rsidP="0083041F">
            <w:pPr>
              <w:widowControl/>
              <w:adjustRightInd/>
              <w:spacing w:line="240" w:lineRule="auto"/>
              <w:jc w:val="center"/>
              <w:textAlignment w:val="auto"/>
              <w:rPr>
                <w:rFonts w:eastAsia="標楷體"/>
                <w:b/>
                <w:bCs/>
                <w:color w:val="000000" w:themeColor="text1"/>
                <w:sz w:val="22"/>
                <w:szCs w:val="22"/>
                <w:rPrChange w:id="2006"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2007" w:author="陳佳宜資訊部資訊安全處" w:date="2024-08-28T09:54:00Z" w16du:dateUtc="2024-08-28T01:54:00Z">
                  <w:rPr>
                    <w:rFonts w:eastAsia="標楷體"/>
                    <w:b/>
                    <w:bCs/>
                    <w:color w:val="000000"/>
                    <w:sz w:val="22"/>
                    <w:szCs w:val="22"/>
                  </w:rPr>
                </w:rPrChange>
              </w:rPr>
              <w:t>資料</w:t>
            </w:r>
            <w:r w:rsidRPr="00872772">
              <w:rPr>
                <w:rFonts w:eastAsia="標楷體"/>
                <w:b/>
                <w:bCs/>
                <w:color w:val="000000" w:themeColor="text1"/>
                <w:sz w:val="22"/>
                <w:szCs w:val="22"/>
                <w:rPrChange w:id="2008" w:author="陳佳宜資訊部資訊安全處" w:date="2024-08-28T09:54:00Z" w16du:dateUtc="2024-08-28T01:54:00Z">
                  <w:rPr>
                    <w:rFonts w:eastAsia="標楷體"/>
                    <w:b/>
                    <w:bCs/>
                    <w:color w:val="000000"/>
                    <w:sz w:val="22"/>
                    <w:szCs w:val="22"/>
                  </w:rPr>
                </w:rPrChange>
              </w:rPr>
              <w:t>/</w:t>
            </w:r>
            <w:r w:rsidRPr="00872772">
              <w:rPr>
                <w:rFonts w:eastAsia="標楷體"/>
                <w:b/>
                <w:bCs/>
                <w:color w:val="000000" w:themeColor="text1"/>
                <w:sz w:val="22"/>
                <w:szCs w:val="22"/>
                <w:rPrChange w:id="2009" w:author="陳佳宜資訊部資訊安全處" w:date="2024-08-28T09:54:00Z" w16du:dateUtc="2024-08-28T01:54:00Z">
                  <w:rPr>
                    <w:rFonts w:eastAsia="標楷體"/>
                    <w:b/>
                    <w:bCs/>
                    <w:color w:val="000000"/>
                    <w:sz w:val="22"/>
                    <w:szCs w:val="22"/>
                  </w:rPr>
                </w:rPrChange>
              </w:rPr>
              <w:t>文件資產之管理控管說明</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3CFFC77E" w14:textId="77777777" w:rsidR="0083041F" w:rsidRPr="00872772" w:rsidRDefault="0083041F" w:rsidP="0083041F">
            <w:pPr>
              <w:widowControl/>
              <w:adjustRightInd/>
              <w:spacing w:line="240" w:lineRule="auto"/>
              <w:jc w:val="center"/>
              <w:textAlignment w:val="auto"/>
              <w:rPr>
                <w:rFonts w:eastAsia="標楷體"/>
                <w:b/>
                <w:bCs/>
                <w:color w:val="000000" w:themeColor="text1"/>
                <w:sz w:val="22"/>
                <w:szCs w:val="22"/>
                <w:rPrChange w:id="2010"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2011" w:author="陳佳宜資訊部資訊安全處" w:date="2024-08-28T09:54:00Z" w16du:dateUtc="2024-08-28T01:54:00Z">
                  <w:rPr>
                    <w:rFonts w:eastAsia="標楷體"/>
                    <w:b/>
                    <w:bCs/>
                    <w:color w:val="000000"/>
                    <w:sz w:val="22"/>
                    <w:szCs w:val="22"/>
                  </w:rPr>
                </w:rPrChange>
              </w:rPr>
              <w:t>原則</w:t>
            </w:r>
          </w:p>
        </w:tc>
        <w:tc>
          <w:tcPr>
            <w:tcW w:w="1630" w:type="dxa"/>
            <w:tcBorders>
              <w:top w:val="single" w:sz="4" w:space="0" w:color="auto"/>
              <w:left w:val="nil"/>
              <w:bottom w:val="single" w:sz="4" w:space="0" w:color="auto"/>
              <w:right w:val="single" w:sz="4" w:space="0" w:color="auto"/>
            </w:tcBorders>
            <w:shd w:val="clear" w:color="000000" w:fill="D9D9D9"/>
            <w:noWrap/>
            <w:vAlign w:val="center"/>
            <w:hideMark/>
          </w:tcPr>
          <w:p w14:paraId="3B950F28" w14:textId="77777777" w:rsidR="0083041F" w:rsidRPr="00872772" w:rsidRDefault="0083041F" w:rsidP="0083041F">
            <w:pPr>
              <w:widowControl/>
              <w:adjustRightInd/>
              <w:spacing w:line="240" w:lineRule="auto"/>
              <w:jc w:val="center"/>
              <w:textAlignment w:val="auto"/>
              <w:rPr>
                <w:rFonts w:eastAsia="標楷體"/>
                <w:b/>
                <w:bCs/>
                <w:color w:val="000000" w:themeColor="text1"/>
                <w:sz w:val="22"/>
                <w:szCs w:val="22"/>
                <w:rPrChange w:id="2012"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2013" w:author="陳佳宜資訊部資訊安全處" w:date="2024-08-28T09:54:00Z" w16du:dateUtc="2024-08-28T01:54:00Z">
                  <w:rPr>
                    <w:rFonts w:eastAsia="標楷體"/>
                    <w:b/>
                    <w:bCs/>
                    <w:color w:val="000000"/>
                    <w:sz w:val="22"/>
                    <w:szCs w:val="22"/>
                  </w:rPr>
                </w:rPrChange>
              </w:rPr>
              <w:t>使用者</w:t>
            </w:r>
          </w:p>
        </w:tc>
        <w:tc>
          <w:tcPr>
            <w:tcW w:w="1630" w:type="dxa"/>
            <w:tcBorders>
              <w:top w:val="single" w:sz="4" w:space="0" w:color="auto"/>
              <w:left w:val="nil"/>
              <w:bottom w:val="single" w:sz="4" w:space="0" w:color="auto"/>
              <w:right w:val="single" w:sz="4" w:space="0" w:color="auto"/>
            </w:tcBorders>
            <w:shd w:val="clear" w:color="000000" w:fill="D9D9D9"/>
            <w:noWrap/>
            <w:vAlign w:val="center"/>
            <w:hideMark/>
          </w:tcPr>
          <w:p w14:paraId="607337F6" w14:textId="77777777" w:rsidR="0083041F" w:rsidRPr="00872772" w:rsidRDefault="0083041F" w:rsidP="0083041F">
            <w:pPr>
              <w:widowControl/>
              <w:adjustRightInd/>
              <w:spacing w:line="240" w:lineRule="auto"/>
              <w:jc w:val="center"/>
              <w:textAlignment w:val="auto"/>
              <w:rPr>
                <w:rFonts w:eastAsia="標楷體"/>
                <w:b/>
                <w:bCs/>
                <w:color w:val="000000" w:themeColor="text1"/>
                <w:sz w:val="22"/>
                <w:szCs w:val="22"/>
                <w:rPrChange w:id="2014"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2015" w:author="陳佳宜資訊部資訊安全處" w:date="2024-08-28T09:54:00Z" w16du:dateUtc="2024-08-28T01:54:00Z">
                  <w:rPr>
                    <w:rFonts w:eastAsia="標楷體"/>
                    <w:b/>
                    <w:bCs/>
                    <w:color w:val="000000"/>
                    <w:sz w:val="22"/>
                    <w:szCs w:val="22"/>
                  </w:rPr>
                </w:rPrChange>
              </w:rPr>
              <w:t>標示</w:t>
            </w:r>
          </w:p>
        </w:tc>
        <w:tc>
          <w:tcPr>
            <w:tcW w:w="1630" w:type="dxa"/>
            <w:tcBorders>
              <w:top w:val="single" w:sz="4" w:space="0" w:color="auto"/>
              <w:left w:val="nil"/>
              <w:bottom w:val="single" w:sz="4" w:space="0" w:color="auto"/>
              <w:right w:val="single" w:sz="4" w:space="0" w:color="auto"/>
            </w:tcBorders>
            <w:shd w:val="clear" w:color="000000" w:fill="D9D9D9"/>
            <w:noWrap/>
            <w:vAlign w:val="center"/>
            <w:hideMark/>
          </w:tcPr>
          <w:p w14:paraId="3F36CEAE" w14:textId="77777777" w:rsidR="0083041F" w:rsidRPr="00872772" w:rsidRDefault="0083041F" w:rsidP="0083041F">
            <w:pPr>
              <w:widowControl/>
              <w:adjustRightInd/>
              <w:spacing w:line="240" w:lineRule="auto"/>
              <w:jc w:val="center"/>
              <w:textAlignment w:val="auto"/>
              <w:rPr>
                <w:rFonts w:eastAsia="標楷體"/>
                <w:b/>
                <w:bCs/>
                <w:color w:val="000000" w:themeColor="text1"/>
                <w:sz w:val="22"/>
                <w:szCs w:val="22"/>
                <w:rPrChange w:id="2016"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2017" w:author="陳佳宜資訊部資訊安全處" w:date="2024-08-28T09:54:00Z" w16du:dateUtc="2024-08-28T01:54:00Z">
                  <w:rPr>
                    <w:rFonts w:eastAsia="標楷體"/>
                    <w:b/>
                    <w:bCs/>
                    <w:color w:val="000000"/>
                    <w:sz w:val="22"/>
                    <w:szCs w:val="22"/>
                  </w:rPr>
                </w:rPrChange>
              </w:rPr>
              <w:t>複製</w:t>
            </w:r>
          </w:p>
        </w:tc>
        <w:tc>
          <w:tcPr>
            <w:tcW w:w="1630" w:type="dxa"/>
            <w:tcBorders>
              <w:top w:val="single" w:sz="4" w:space="0" w:color="auto"/>
              <w:left w:val="nil"/>
              <w:bottom w:val="single" w:sz="4" w:space="0" w:color="auto"/>
              <w:right w:val="single" w:sz="4" w:space="0" w:color="auto"/>
            </w:tcBorders>
            <w:shd w:val="clear" w:color="000000" w:fill="D9D9D9"/>
            <w:noWrap/>
            <w:vAlign w:val="center"/>
            <w:hideMark/>
          </w:tcPr>
          <w:p w14:paraId="34A3BBC8" w14:textId="77777777" w:rsidR="0083041F" w:rsidRPr="00872772" w:rsidRDefault="0083041F" w:rsidP="0083041F">
            <w:pPr>
              <w:widowControl/>
              <w:adjustRightInd/>
              <w:spacing w:line="240" w:lineRule="auto"/>
              <w:jc w:val="center"/>
              <w:textAlignment w:val="auto"/>
              <w:rPr>
                <w:rFonts w:eastAsia="標楷體"/>
                <w:b/>
                <w:bCs/>
                <w:color w:val="000000" w:themeColor="text1"/>
                <w:sz w:val="22"/>
                <w:szCs w:val="22"/>
                <w:rPrChange w:id="2018"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2019" w:author="陳佳宜資訊部資訊安全處" w:date="2024-08-28T09:54:00Z" w16du:dateUtc="2024-08-28T01:54:00Z">
                  <w:rPr>
                    <w:rFonts w:eastAsia="標楷體"/>
                    <w:b/>
                    <w:bCs/>
                    <w:color w:val="000000"/>
                    <w:sz w:val="22"/>
                    <w:szCs w:val="22"/>
                  </w:rPr>
                </w:rPrChange>
              </w:rPr>
              <w:t>保管</w:t>
            </w:r>
          </w:p>
        </w:tc>
        <w:tc>
          <w:tcPr>
            <w:tcW w:w="1630" w:type="dxa"/>
            <w:tcBorders>
              <w:top w:val="single" w:sz="4" w:space="0" w:color="auto"/>
              <w:left w:val="nil"/>
              <w:bottom w:val="single" w:sz="4" w:space="0" w:color="auto"/>
              <w:right w:val="single" w:sz="4" w:space="0" w:color="auto"/>
            </w:tcBorders>
            <w:shd w:val="clear" w:color="000000" w:fill="D9D9D9"/>
            <w:noWrap/>
            <w:vAlign w:val="center"/>
            <w:hideMark/>
          </w:tcPr>
          <w:p w14:paraId="0867C7F1" w14:textId="77777777" w:rsidR="0083041F" w:rsidRPr="00872772" w:rsidRDefault="0083041F" w:rsidP="0083041F">
            <w:pPr>
              <w:widowControl/>
              <w:adjustRightInd/>
              <w:spacing w:line="240" w:lineRule="auto"/>
              <w:jc w:val="center"/>
              <w:textAlignment w:val="auto"/>
              <w:rPr>
                <w:rFonts w:eastAsia="標楷體"/>
                <w:b/>
                <w:bCs/>
                <w:color w:val="000000" w:themeColor="text1"/>
                <w:sz w:val="22"/>
                <w:szCs w:val="22"/>
                <w:rPrChange w:id="2020"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2021" w:author="陳佳宜資訊部資訊安全處" w:date="2024-08-28T09:54:00Z" w16du:dateUtc="2024-08-28T01:54:00Z">
                  <w:rPr>
                    <w:rFonts w:eastAsia="標楷體"/>
                    <w:b/>
                    <w:bCs/>
                    <w:color w:val="000000"/>
                    <w:sz w:val="22"/>
                    <w:szCs w:val="22"/>
                  </w:rPr>
                </w:rPrChange>
              </w:rPr>
              <w:t>傳遞</w:t>
            </w:r>
          </w:p>
        </w:tc>
        <w:tc>
          <w:tcPr>
            <w:tcW w:w="1631" w:type="dxa"/>
            <w:tcBorders>
              <w:top w:val="single" w:sz="4" w:space="0" w:color="auto"/>
              <w:left w:val="nil"/>
              <w:bottom w:val="single" w:sz="4" w:space="0" w:color="auto"/>
              <w:right w:val="single" w:sz="4" w:space="0" w:color="auto"/>
            </w:tcBorders>
            <w:shd w:val="clear" w:color="000000" w:fill="D9D9D9"/>
            <w:noWrap/>
            <w:vAlign w:val="center"/>
            <w:hideMark/>
          </w:tcPr>
          <w:p w14:paraId="106E2BB1" w14:textId="77777777" w:rsidR="0083041F" w:rsidRPr="00872772" w:rsidRDefault="0083041F" w:rsidP="0083041F">
            <w:pPr>
              <w:widowControl/>
              <w:adjustRightInd/>
              <w:spacing w:line="240" w:lineRule="auto"/>
              <w:jc w:val="center"/>
              <w:textAlignment w:val="auto"/>
              <w:rPr>
                <w:rFonts w:eastAsia="標楷體"/>
                <w:b/>
                <w:bCs/>
                <w:color w:val="000000" w:themeColor="text1"/>
                <w:sz w:val="22"/>
                <w:szCs w:val="22"/>
                <w:rPrChange w:id="2022" w:author="陳佳宜資訊部資訊安全處" w:date="2024-08-28T09:54:00Z" w16du:dateUtc="2024-08-28T01:54:00Z">
                  <w:rPr>
                    <w:rFonts w:eastAsia="標楷體"/>
                    <w:b/>
                    <w:bCs/>
                    <w:color w:val="000000"/>
                    <w:sz w:val="22"/>
                    <w:szCs w:val="22"/>
                  </w:rPr>
                </w:rPrChange>
              </w:rPr>
            </w:pPr>
            <w:r w:rsidRPr="00872772">
              <w:rPr>
                <w:rFonts w:eastAsia="標楷體"/>
                <w:b/>
                <w:bCs/>
                <w:color w:val="000000" w:themeColor="text1"/>
                <w:sz w:val="22"/>
                <w:szCs w:val="22"/>
                <w:rPrChange w:id="2023" w:author="陳佳宜資訊部資訊安全處" w:date="2024-08-28T09:54:00Z" w16du:dateUtc="2024-08-28T01:54:00Z">
                  <w:rPr>
                    <w:rFonts w:eastAsia="標楷體"/>
                    <w:b/>
                    <w:bCs/>
                    <w:color w:val="000000"/>
                    <w:sz w:val="22"/>
                    <w:szCs w:val="22"/>
                  </w:rPr>
                </w:rPrChange>
              </w:rPr>
              <w:t>後續處理</w:t>
            </w:r>
          </w:p>
        </w:tc>
      </w:tr>
      <w:tr w:rsidR="00872772" w:rsidRPr="00872772" w14:paraId="3A9AA72D" w14:textId="77777777" w:rsidTr="003E77E3">
        <w:trPr>
          <w:trHeight w:val="232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AAF2C85" w14:textId="77777777" w:rsidR="0083041F" w:rsidRPr="00872772" w:rsidRDefault="0083041F" w:rsidP="0083041F">
            <w:pPr>
              <w:widowControl/>
              <w:adjustRightInd/>
              <w:spacing w:line="240" w:lineRule="auto"/>
              <w:jc w:val="center"/>
              <w:textAlignment w:val="auto"/>
              <w:rPr>
                <w:rFonts w:eastAsia="標楷體"/>
                <w:color w:val="000000" w:themeColor="text1"/>
                <w:sz w:val="22"/>
                <w:szCs w:val="22"/>
                <w:rPrChange w:id="202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25" w:author="陳佳宜資訊部資訊安全處" w:date="2024-08-28T09:54:00Z" w16du:dateUtc="2024-08-28T01:54:00Z">
                  <w:rPr>
                    <w:rFonts w:eastAsia="標楷體"/>
                    <w:color w:val="000000"/>
                    <w:sz w:val="22"/>
                    <w:szCs w:val="22"/>
                  </w:rPr>
                </w:rPrChange>
              </w:rPr>
              <w:t>D1/F1</w:t>
            </w:r>
          </w:p>
        </w:tc>
        <w:tc>
          <w:tcPr>
            <w:tcW w:w="1701" w:type="dxa"/>
            <w:tcBorders>
              <w:top w:val="nil"/>
              <w:left w:val="nil"/>
              <w:bottom w:val="single" w:sz="4" w:space="0" w:color="auto"/>
              <w:right w:val="single" w:sz="4" w:space="0" w:color="auto"/>
            </w:tcBorders>
            <w:shd w:val="clear" w:color="auto" w:fill="auto"/>
            <w:vAlign w:val="center"/>
            <w:hideMark/>
          </w:tcPr>
          <w:p w14:paraId="4D4BBA44"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2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27" w:author="陳佳宜資訊部資訊安全處" w:date="2024-08-28T09:54:00Z" w16du:dateUtc="2024-08-28T01:54:00Z">
                  <w:rPr>
                    <w:rFonts w:eastAsia="標楷體"/>
                    <w:color w:val="000000"/>
                    <w:sz w:val="22"/>
                    <w:szCs w:val="22"/>
                  </w:rPr>
                </w:rPrChange>
              </w:rPr>
              <w:t>機密（含高風險</w:t>
            </w:r>
            <w:proofErr w:type="gramStart"/>
            <w:r w:rsidRPr="00872772">
              <w:rPr>
                <w:rFonts w:eastAsia="標楷體"/>
                <w:color w:val="000000" w:themeColor="text1"/>
                <w:sz w:val="22"/>
                <w:szCs w:val="22"/>
                <w:rPrChange w:id="2028" w:author="陳佳宜資訊部資訊安全處" w:date="2024-08-28T09:54:00Z" w16du:dateUtc="2024-08-28T01:54:00Z">
                  <w:rPr>
                    <w:rFonts w:eastAsia="標楷體"/>
                    <w:color w:val="000000"/>
                    <w:sz w:val="22"/>
                    <w:szCs w:val="22"/>
                  </w:rPr>
                </w:rPrChange>
              </w:rPr>
              <w:t>個</w:t>
            </w:r>
            <w:proofErr w:type="gramEnd"/>
            <w:r w:rsidRPr="00872772">
              <w:rPr>
                <w:rFonts w:eastAsia="標楷體"/>
                <w:color w:val="000000" w:themeColor="text1"/>
                <w:sz w:val="22"/>
                <w:szCs w:val="22"/>
                <w:rPrChange w:id="2029" w:author="陳佳宜資訊部資訊安全處" w:date="2024-08-28T09:54:00Z" w16du:dateUtc="2024-08-28T01:54:00Z">
                  <w:rPr>
                    <w:rFonts w:eastAsia="標楷體"/>
                    <w:color w:val="000000"/>
                    <w:sz w:val="22"/>
                    <w:szCs w:val="22"/>
                  </w:rPr>
                </w:rPrChange>
              </w:rPr>
              <w:t>資、直接識別個資、易被詐騙個資）</w:t>
            </w:r>
          </w:p>
        </w:tc>
        <w:tc>
          <w:tcPr>
            <w:tcW w:w="1843" w:type="dxa"/>
            <w:tcBorders>
              <w:top w:val="nil"/>
              <w:left w:val="nil"/>
              <w:bottom w:val="single" w:sz="4" w:space="0" w:color="auto"/>
              <w:right w:val="single" w:sz="4" w:space="0" w:color="auto"/>
            </w:tcBorders>
            <w:shd w:val="clear" w:color="auto" w:fill="auto"/>
            <w:vAlign w:val="center"/>
            <w:hideMark/>
          </w:tcPr>
          <w:p w14:paraId="6D359546"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3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31" w:author="陳佳宜資訊部資訊安全處" w:date="2024-08-28T09:54:00Z" w16du:dateUtc="2024-08-28T01:54:00Z">
                  <w:rPr>
                    <w:rFonts w:eastAsia="標楷體"/>
                    <w:color w:val="000000"/>
                    <w:sz w:val="22"/>
                    <w:szCs w:val="22"/>
                  </w:rPr>
                </w:rPrChange>
              </w:rPr>
              <w:t>資訊資產之製作、保管、分發、回收與銷毀，須經資訊資產擁有者</w:t>
            </w:r>
            <w:r w:rsidRPr="00872772">
              <w:rPr>
                <w:rFonts w:eastAsia="標楷體"/>
                <w:color w:val="000000" w:themeColor="text1"/>
                <w:sz w:val="22"/>
                <w:szCs w:val="22"/>
                <w:rPrChange w:id="2032" w:author="陳佳宜資訊部資訊安全處" w:date="2024-08-28T09:54:00Z" w16du:dateUtc="2024-08-28T01:54:00Z">
                  <w:rPr>
                    <w:rFonts w:eastAsia="標楷體"/>
                    <w:color w:val="000000"/>
                    <w:sz w:val="22"/>
                    <w:szCs w:val="22"/>
                  </w:rPr>
                </w:rPrChange>
              </w:rPr>
              <w:t>(Owner)</w:t>
            </w:r>
            <w:r w:rsidRPr="00872772">
              <w:rPr>
                <w:rFonts w:eastAsia="標楷體"/>
                <w:color w:val="000000" w:themeColor="text1"/>
                <w:sz w:val="22"/>
                <w:szCs w:val="22"/>
                <w:rPrChange w:id="2033" w:author="陳佳宜資訊部資訊安全處" w:date="2024-08-28T09:54:00Z" w16du:dateUtc="2024-08-28T01:54:00Z">
                  <w:rPr>
                    <w:rFonts w:eastAsia="標楷體"/>
                    <w:color w:val="000000"/>
                    <w:sz w:val="22"/>
                    <w:szCs w:val="22"/>
                  </w:rPr>
                </w:rPrChange>
              </w:rPr>
              <w:t>書面核可，並由資訊資產保管者</w:t>
            </w:r>
            <w:r w:rsidRPr="00872772">
              <w:rPr>
                <w:rFonts w:eastAsia="標楷體"/>
                <w:color w:val="000000" w:themeColor="text1"/>
                <w:sz w:val="22"/>
                <w:szCs w:val="22"/>
                <w:rPrChange w:id="2034" w:author="陳佳宜資訊部資訊安全處" w:date="2024-08-28T09:54:00Z" w16du:dateUtc="2024-08-28T01:54:00Z">
                  <w:rPr>
                    <w:rFonts w:eastAsia="標楷體"/>
                    <w:color w:val="000000"/>
                    <w:sz w:val="22"/>
                    <w:szCs w:val="22"/>
                  </w:rPr>
                </w:rPrChange>
              </w:rPr>
              <w:t>(Custodian)</w:t>
            </w:r>
            <w:r w:rsidRPr="00872772">
              <w:rPr>
                <w:rFonts w:eastAsia="標楷體"/>
                <w:color w:val="000000" w:themeColor="text1"/>
                <w:sz w:val="22"/>
                <w:szCs w:val="22"/>
                <w:rPrChange w:id="2035" w:author="陳佳宜資訊部資訊安全處" w:date="2024-08-28T09:54:00Z" w16du:dateUtc="2024-08-28T01:54:00Z">
                  <w:rPr>
                    <w:rFonts w:eastAsia="標楷體"/>
                    <w:color w:val="000000"/>
                    <w:sz w:val="22"/>
                    <w:szCs w:val="22"/>
                  </w:rPr>
                </w:rPrChange>
              </w:rPr>
              <w:t>負責管理。</w:t>
            </w:r>
          </w:p>
        </w:tc>
        <w:tc>
          <w:tcPr>
            <w:tcW w:w="1630" w:type="dxa"/>
            <w:tcBorders>
              <w:top w:val="nil"/>
              <w:left w:val="nil"/>
              <w:bottom w:val="single" w:sz="4" w:space="0" w:color="auto"/>
              <w:right w:val="single" w:sz="4" w:space="0" w:color="auto"/>
            </w:tcBorders>
            <w:shd w:val="clear" w:color="auto" w:fill="auto"/>
            <w:vAlign w:val="center"/>
            <w:hideMark/>
          </w:tcPr>
          <w:p w14:paraId="3BAC7EB7"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3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37" w:author="陳佳宜資訊部資訊安全處" w:date="2024-08-28T09:54:00Z" w16du:dateUtc="2024-08-28T01:54:00Z">
                  <w:rPr>
                    <w:rFonts w:eastAsia="標楷體"/>
                    <w:color w:val="000000"/>
                    <w:sz w:val="22"/>
                    <w:szCs w:val="22"/>
                  </w:rPr>
                </w:rPrChange>
              </w:rPr>
              <w:t>基於業務所需，並經資產擁有者書面核可。</w:t>
            </w:r>
          </w:p>
        </w:tc>
        <w:tc>
          <w:tcPr>
            <w:tcW w:w="1630" w:type="dxa"/>
            <w:tcBorders>
              <w:top w:val="nil"/>
              <w:left w:val="nil"/>
              <w:bottom w:val="single" w:sz="4" w:space="0" w:color="auto"/>
              <w:right w:val="single" w:sz="4" w:space="0" w:color="auto"/>
            </w:tcBorders>
            <w:shd w:val="clear" w:color="auto" w:fill="auto"/>
            <w:vAlign w:val="center"/>
            <w:hideMark/>
          </w:tcPr>
          <w:p w14:paraId="6385F5B0"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38"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39" w:author="陳佳宜資訊部資訊安全處" w:date="2024-08-28T09:54:00Z" w16du:dateUtc="2024-08-28T01:54:00Z">
                  <w:rPr>
                    <w:rFonts w:eastAsia="標楷體"/>
                    <w:color w:val="000000"/>
                    <w:sz w:val="22"/>
                    <w:szCs w:val="22"/>
                  </w:rPr>
                </w:rPrChange>
              </w:rPr>
              <w:t>於文件首頁或每頁明顯處標示「機密」，每頁標示頁數，並加</w:t>
            </w:r>
            <w:proofErr w:type="gramStart"/>
            <w:r w:rsidRPr="00872772">
              <w:rPr>
                <w:rFonts w:eastAsia="標楷體"/>
                <w:color w:val="000000" w:themeColor="text1"/>
                <w:sz w:val="22"/>
                <w:szCs w:val="22"/>
                <w:rPrChange w:id="2040" w:author="陳佳宜資訊部資訊安全處" w:date="2024-08-28T09:54:00Z" w16du:dateUtc="2024-08-28T01:54:00Z">
                  <w:rPr>
                    <w:rFonts w:eastAsia="標楷體"/>
                    <w:color w:val="000000"/>
                    <w:sz w:val="22"/>
                    <w:szCs w:val="22"/>
                  </w:rPr>
                </w:rPrChange>
              </w:rPr>
              <w:t>註</w:t>
            </w:r>
            <w:proofErr w:type="gramEnd"/>
            <w:r w:rsidRPr="00872772">
              <w:rPr>
                <w:rFonts w:eastAsia="標楷體"/>
                <w:color w:val="000000" w:themeColor="text1"/>
                <w:sz w:val="22"/>
                <w:szCs w:val="22"/>
                <w:rPrChange w:id="2041" w:author="陳佳宜資訊部資訊安全處" w:date="2024-08-28T09:54:00Z" w16du:dateUtc="2024-08-28T01:54:00Z">
                  <w:rPr>
                    <w:rFonts w:eastAsia="標楷體"/>
                    <w:color w:val="000000"/>
                    <w:sz w:val="22"/>
                    <w:szCs w:val="22"/>
                  </w:rPr>
                </w:rPrChange>
              </w:rPr>
              <w:t>後續處理原則。</w:t>
            </w:r>
          </w:p>
        </w:tc>
        <w:tc>
          <w:tcPr>
            <w:tcW w:w="1630" w:type="dxa"/>
            <w:tcBorders>
              <w:top w:val="nil"/>
              <w:left w:val="nil"/>
              <w:bottom w:val="single" w:sz="4" w:space="0" w:color="auto"/>
              <w:right w:val="single" w:sz="4" w:space="0" w:color="auto"/>
            </w:tcBorders>
            <w:shd w:val="clear" w:color="auto" w:fill="auto"/>
            <w:vAlign w:val="center"/>
            <w:hideMark/>
          </w:tcPr>
          <w:p w14:paraId="252F5E85"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42"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43" w:author="陳佳宜資訊部資訊安全處" w:date="2024-08-28T09:54:00Z" w16du:dateUtc="2024-08-28T01:54:00Z">
                  <w:rPr>
                    <w:rFonts w:eastAsia="標楷體"/>
                    <w:color w:val="000000"/>
                    <w:sz w:val="22"/>
                    <w:szCs w:val="22"/>
                  </w:rPr>
                </w:rPrChange>
              </w:rPr>
              <w:t>須由資產擁有者之授權核可，方能複製</w:t>
            </w:r>
          </w:p>
        </w:tc>
        <w:tc>
          <w:tcPr>
            <w:tcW w:w="1630" w:type="dxa"/>
            <w:tcBorders>
              <w:top w:val="nil"/>
              <w:left w:val="nil"/>
              <w:bottom w:val="single" w:sz="4" w:space="0" w:color="auto"/>
              <w:right w:val="single" w:sz="4" w:space="0" w:color="auto"/>
            </w:tcBorders>
            <w:shd w:val="clear" w:color="auto" w:fill="auto"/>
            <w:vAlign w:val="center"/>
            <w:hideMark/>
          </w:tcPr>
          <w:p w14:paraId="2549D847"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4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45" w:author="陳佳宜資訊部資訊安全處" w:date="2024-08-28T09:54:00Z" w16du:dateUtc="2024-08-28T01:54:00Z">
                  <w:rPr>
                    <w:rFonts w:eastAsia="標楷體"/>
                    <w:color w:val="000000"/>
                    <w:sz w:val="22"/>
                    <w:szCs w:val="22"/>
                  </w:rPr>
                </w:rPrChange>
              </w:rPr>
              <w:t>書面文件應放置於上鎖櫃中，使用時保管者應予登錄。電子檔案形式者，僅資產擁有者、保管者及使用者具有存取權限。</w:t>
            </w:r>
          </w:p>
        </w:tc>
        <w:tc>
          <w:tcPr>
            <w:tcW w:w="1630" w:type="dxa"/>
            <w:tcBorders>
              <w:top w:val="nil"/>
              <w:left w:val="nil"/>
              <w:bottom w:val="single" w:sz="4" w:space="0" w:color="auto"/>
              <w:right w:val="single" w:sz="4" w:space="0" w:color="auto"/>
            </w:tcBorders>
            <w:shd w:val="clear" w:color="auto" w:fill="auto"/>
            <w:vAlign w:val="center"/>
            <w:hideMark/>
          </w:tcPr>
          <w:p w14:paraId="1CFAEBF8"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4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47" w:author="陳佳宜資訊部資訊安全處" w:date="2024-08-28T09:54:00Z" w16du:dateUtc="2024-08-28T01:54:00Z">
                  <w:rPr>
                    <w:rFonts w:eastAsia="標楷體"/>
                    <w:color w:val="000000"/>
                    <w:sz w:val="22"/>
                    <w:szCs w:val="22"/>
                  </w:rPr>
                </w:rPrChange>
              </w:rPr>
              <w:t>以書面方式傳遞時，必須密封並註明收件人，嚴禁他人拆封。如以電子方式傳遞，必須事先取得核准，</w:t>
            </w:r>
            <w:proofErr w:type="gramStart"/>
            <w:r w:rsidRPr="00872772">
              <w:rPr>
                <w:rFonts w:eastAsia="標楷體"/>
                <w:color w:val="000000" w:themeColor="text1"/>
                <w:sz w:val="22"/>
                <w:szCs w:val="22"/>
                <w:rPrChange w:id="2048" w:author="陳佳宜資訊部資訊安全處" w:date="2024-08-28T09:54:00Z" w16du:dateUtc="2024-08-28T01:54:00Z">
                  <w:rPr>
                    <w:rFonts w:eastAsia="標楷體"/>
                    <w:color w:val="000000"/>
                    <w:sz w:val="22"/>
                    <w:szCs w:val="22"/>
                  </w:rPr>
                </w:rPrChange>
              </w:rPr>
              <w:t>儘</w:t>
            </w:r>
            <w:proofErr w:type="gramEnd"/>
            <w:r w:rsidRPr="00872772">
              <w:rPr>
                <w:rFonts w:eastAsia="標楷體"/>
                <w:color w:val="000000" w:themeColor="text1"/>
                <w:sz w:val="22"/>
                <w:szCs w:val="22"/>
                <w:rPrChange w:id="2049" w:author="陳佳宜資訊部資訊安全處" w:date="2024-08-28T09:54:00Z" w16du:dateUtc="2024-08-28T01:54:00Z">
                  <w:rPr>
                    <w:rFonts w:eastAsia="標楷體"/>
                    <w:color w:val="000000"/>
                    <w:sz w:val="22"/>
                    <w:szCs w:val="22"/>
                  </w:rPr>
                </w:rPrChange>
              </w:rPr>
              <w:t>可能使用加密保護或防護檢核機制後傳遞。</w:t>
            </w:r>
          </w:p>
        </w:tc>
        <w:tc>
          <w:tcPr>
            <w:tcW w:w="1631" w:type="dxa"/>
            <w:tcBorders>
              <w:top w:val="nil"/>
              <w:left w:val="nil"/>
              <w:bottom w:val="single" w:sz="4" w:space="0" w:color="auto"/>
              <w:right w:val="single" w:sz="4" w:space="0" w:color="auto"/>
            </w:tcBorders>
            <w:shd w:val="clear" w:color="auto" w:fill="auto"/>
            <w:vAlign w:val="center"/>
            <w:hideMark/>
          </w:tcPr>
          <w:p w14:paraId="613B4A34"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5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51" w:author="陳佳宜資訊部資訊安全處" w:date="2024-08-28T09:54:00Z" w16du:dateUtc="2024-08-28T01:54:00Z">
                  <w:rPr>
                    <w:rFonts w:eastAsia="標楷體"/>
                    <w:color w:val="000000"/>
                    <w:sz w:val="22"/>
                    <w:szCs w:val="22"/>
                  </w:rPr>
                </w:rPrChange>
              </w:rPr>
              <w:t>資產擁有者、保管者及使用者皆負有保護其安全之責。作廢時必須以絞碎、燃燒等方式銷毀。</w:t>
            </w:r>
          </w:p>
        </w:tc>
      </w:tr>
      <w:tr w:rsidR="00872772" w:rsidRPr="00872772" w14:paraId="0DC99A33" w14:textId="77777777" w:rsidTr="003E77E3">
        <w:trPr>
          <w:trHeight w:val="30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A0C2D9B" w14:textId="77777777" w:rsidR="0083041F" w:rsidRPr="00872772" w:rsidRDefault="0083041F" w:rsidP="0083041F">
            <w:pPr>
              <w:widowControl/>
              <w:adjustRightInd/>
              <w:spacing w:line="240" w:lineRule="auto"/>
              <w:jc w:val="center"/>
              <w:textAlignment w:val="auto"/>
              <w:rPr>
                <w:rFonts w:eastAsia="標楷體"/>
                <w:color w:val="000000" w:themeColor="text1"/>
                <w:sz w:val="22"/>
                <w:szCs w:val="22"/>
                <w:rPrChange w:id="2052"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53" w:author="陳佳宜資訊部資訊安全處" w:date="2024-08-28T09:54:00Z" w16du:dateUtc="2024-08-28T01:54:00Z">
                  <w:rPr>
                    <w:rFonts w:eastAsia="標楷體"/>
                    <w:color w:val="000000"/>
                    <w:sz w:val="22"/>
                    <w:szCs w:val="22"/>
                  </w:rPr>
                </w:rPrChange>
              </w:rPr>
              <w:t>D2/F2</w:t>
            </w:r>
          </w:p>
        </w:tc>
        <w:tc>
          <w:tcPr>
            <w:tcW w:w="1701" w:type="dxa"/>
            <w:tcBorders>
              <w:top w:val="nil"/>
              <w:left w:val="nil"/>
              <w:bottom w:val="single" w:sz="4" w:space="0" w:color="auto"/>
              <w:right w:val="single" w:sz="4" w:space="0" w:color="auto"/>
            </w:tcBorders>
            <w:shd w:val="clear" w:color="auto" w:fill="auto"/>
            <w:vAlign w:val="center"/>
            <w:hideMark/>
          </w:tcPr>
          <w:p w14:paraId="203E7F5C"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5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55" w:author="陳佳宜資訊部資訊安全處" w:date="2024-08-28T09:54:00Z" w16du:dateUtc="2024-08-28T01:54:00Z">
                  <w:rPr>
                    <w:rFonts w:eastAsia="標楷體"/>
                    <w:color w:val="000000"/>
                    <w:sz w:val="22"/>
                    <w:szCs w:val="22"/>
                  </w:rPr>
                </w:rPrChange>
              </w:rPr>
              <w:t>機密</w:t>
            </w:r>
            <w:r w:rsidRPr="00872772">
              <w:rPr>
                <w:rFonts w:eastAsia="標楷體"/>
                <w:color w:val="000000" w:themeColor="text1"/>
                <w:sz w:val="22"/>
                <w:szCs w:val="22"/>
                <w:rPrChange w:id="2056" w:author="陳佳宜資訊部資訊安全處" w:date="2024-08-28T09:54:00Z" w16du:dateUtc="2024-08-28T01:54:00Z">
                  <w:rPr>
                    <w:rFonts w:eastAsia="標楷體"/>
                    <w:color w:val="000000"/>
                    <w:sz w:val="22"/>
                    <w:szCs w:val="22"/>
                  </w:rPr>
                </w:rPrChange>
              </w:rPr>
              <w:t xml:space="preserve"> (</w:t>
            </w:r>
            <w:proofErr w:type="gramStart"/>
            <w:r w:rsidRPr="00872772">
              <w:rPr>
                <w:rFonts w:eastAsia="標楷體"/>
                <w:color w:val="000000" w:themeColor="text1"/>
                <w:sz w:val="22"/>
                <w:szCs w:val="22"/>
                <w:rPrChange w:id="2057" w:author="陳佳宜資訊部資訊安全處" w:date="2024-08-28T09:54:00Z" w16du:dateUtc="2024-08-28T01:54:00Z">
                  <w:rPr>
                    <w:rFonts w:eastAsia="標楷體"/>
                    <w:color w:val="000000"/>
                    <w:sz w:val="22"/>
                    <w:szCs w:val="22"/>
                  </w:rPr>
                </w:rPrChange>
              </w:rPr>
              <w:t>不含個資</w:t>
            </w:r>
            <w:proofErr w:type="gramEnd"/>
            <w:r w:rsidRPr="00872772">
              <w:rPr>
                <w:rFonts w:eastAsia="標楷體"/>
                <w:color w:val="000000" w:themeColor="text1"/>
                <w:sz w:val="22"/>
                <w:szCs w:val="22"/>
                <w:rPrChange w:id="2058" w:author="陳佳宜資訊部資訊安全處" w:date="2024-08-28T09:54:00Z" w16du:dateUtc="2024-08-28T01:54:00Z">
                  <w:rPr>
                    <w:rFonts w:eastAsia="標楷體"/>
                    <w:color w:val="000000"/>
                    <w:sz w:val="22"/>
                    <w:szCs w:val="22"/>
                  </w:rPr>
                </w:rPrChange>
              </w:rPr>
              <w:t>)</w:t>
            </w:r>
          </w:p>
        </w:tc>
        <w:tc>
          <w:tcPr>
            <w:tcW w:w="1843" w:type="dxa"/>
            <w:tcBorders>
              <w:top w:val="nil"/>
              <w:left w:val="nil"/>
              <w:bottom w:val="single" w:sz="4" w:space="0" w:color="auto"/>
              <w:right w:val="single" w:sz="4" w:space="0" w:color="auto"/>
            </w:tcBorders>
            <w:shd w:val="clear" w:color="auto" w:fill="auto"/>
            <w:vAlign w:val="center"/>
            <w:hideMark/>
          </w:tcPr>
          <w:p w14:paraId="18A89D0E"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5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60"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179DD125"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6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62"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1C6D2E9E"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6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64"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23A22364"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6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66"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1E346B74"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6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68"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5C0AF67D"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6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70" w:author="陳佳宜資訊部資訊安全處" w:date="2024-08-28T09:54:00Z" w16du:dateUtc="2024-08-28T01:54:00Z">
                  <w:rPr>
                    <w:rFonts w:eastAsia="標楷體"/>
                    <w:color w:val="000000"/>
                    <w:sz w:val="22"/>
                    <w:szCs w:val="22"/>
                  </w:rPr>
                </w:rPrChange>
              </w:rPr>
              <w:t>同上</w:t>
            </w:r>
          </w:p>
        </w:tc>
        <w:tc>
          <w:tcPr>
            <w:tcW w:w="1631" w:type="dxa"/>
            <w:tcBorders>
              <w:top w:val="nil"/>
              <w:left w:val="nil"/>
              <w:bottom w:val="single" w:sz="4" w:space="0" w:color="auto"/>
              <w:right w:val="single" w:sz="4" w:space="0" w:color="auto"/>
            </w:tcBorders>
            <w:shd w:val="clear" w:color="auto" w:fill="auto"/>
            <w:vAlign w:val="center"/>
            <w:hideMark/>
          </w:tcPr>
          <w:p w14:paraId="2B9EFFD7"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7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72" w:author="陳佳宜資訊部資訊安全處" w:date="2024-08-28T09:54:00Z" w16du:dateUtc="2024-08-28T01:54:00Z">
                  <w:rPr>
                    <w:rFonts w:eastAsia="標楷體"/>
                    <w:color w:val="000000"/>
                    <w:sz w:val="22"/>
                    <w:szCs w:val="22"/>
                  </w:rPr>
                </w:rPrChange>
              </w:rPr>
              <w:t>同上</w:t>
            </w:r>
          </w:p>
        </w:tc>
      </w:tr>
      <w:tr w:rsidR="00872772" w:rsidRPr="00872772" w14:paraId="3E3518E7" w14:textId="77777777" w:rsidTr="003E77E3">
        <w:trPr>
          <w:trHeight w:val="1665"/>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0A2D47C2" w14:textId="77777777" w:rsidR="0083041F" w:rsidRPr="00872772" w:rsidRDefault="0083041F" w:rsidP="0083041F">
            <w:pPr>
              <w:widowControl/>
              <w:adjustRightInd/>
              <w:spacing w:line="240" w:lineRule="auto"/>
              <w:jc w:val="center"/>
              <w:textAlignment w:val="auto"/>
              <w:rPr>
                <w:rFonts w:eastAsia="標楷體"/>
                <w:color w:val="000000" w:themeColor="text1"/>
                <w:sz w:val="22"/>
                <w:szCs w:val="22"/>
                <w:rPrChange w:id="207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74" w:author="陳佳宜資訊部資訊安全處" w:date="2024-08-28T09:54:00Z" w16du:dateUtc="2024-08-28T01:54:00Z">
                  <w:rPr>
                    <w:rFonts w:eastAsia="標楷體"/>
                    <w:color w:val="000000"/>
                    <w:sz w:val="22"/>
                    <w:szCs w:val="22"/>
                  </w:rPr>
                </w:rPrChange>
              </w:rPr>
              <w:t>D3/F3</w:t>
            </w:r>
          </w:p>
        </w:tc>
        <w:tc>
          <w:tcPr>
            <w:tcW w:w="1701" w:type="dxa"/>
            <w:tcBorders>
              <w:top w:val="nil"/>
              <w:left w:val="nil"/>
              <w:bottom w:val="single" w:sz="4" w:space="0" w:color="auto"/>
              <w:right w:val="single" w:sz="4" w:space="0" w:color="auto"/>
            </w:tcBorders>
            <w:shd w:val="clear" w:color="000000" w:fill="FFFFFF"/>
            <w:vAlign w:val="center"/>
            <w:hideMark/>
          </w:tcPr>
          <w:p w14:paraId="06269DEB"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7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76" w:author="陳佳宜資訊部資訊安全處" w:date="2024-08-28T09:54:00Z" w16du:dateUtc="2024-08-28T01:54:00Z">
                  <w:rPr>
                    <w:rFonts w:eastAsia="標楷體"/>
                    <w:color w:val="000000"/>
                    <w:sz w:val="22"/>
                    <w:szCs w:val="22"/>
                  </w:rPr>
                </w:rPrChange>
              </w:rPr>
              <w:t>內部使用與限用</w:t>
            </w:r>
            <w:r w:rsidRPr="00872772">
              <w:rPr>
                <w:rFonts w:eastAsia="標楷體"/>
                <w:color w:val="000000" w:themeColor="text1"/>
                <w:sz w:val="22"/>
                <w:szCs w:val="22"/>
                <w:rPrChange w:id="2077" w:author="陳佳宜資訊部資訊安全處" w:date="2024-08-28T09:54:00Z" w16du:dateUtc="2024-08-28T01:54:00Z">
                  <w:rPr>
                    <w:rFonts w:eastAsia="標楷體"/>
                    <w:color w:val="000000"/>
                    <w:sz w:val="22"/>
                    <w:szCs w:val="22"/>
                  </w:rPr>
                </w:rPrChange>
              </w:rPr>
              <w:t xml:space="preserve"> (</w:t>
            </w:r>
            <w:r w:rsidRPr="00872772">
              <w:rPr>
                <w:rFonts w:eastAsia="標楷體"/>
                <w:color w:val="000000" w:themeColor="text1"/>
                <w:sz w:val="22"/>
                <w:szCs w:val="22"/>
                <w:rPrChange w:id="2078" w:author="陳佳宜資訊部資訊安全處" w:date="2024-08-28T09:54:00Z" w16du:dateUtc="2024-08-28T01:54:00Z">
                  <w:rPr>
                    <w:rFonts w:eastAsia="標楷體"/>
                    <w:color w:val="000000"/>
                    <w:sz w:val="22"/>
                    <w:szCs w:val="22"/>
                  </w:rPr>
                </w:rPrChange>
              </w:rPr>
              <w:t>含間接識別個資</w:t>
            </w:r>
            <w:r w:rsidRPr="00872772">
              <w:rPr>
                <w:rFonts w:eastAsia="標楷體"/>
                <w:color w:val="000000" w:themeColor="text1"/>
                <w:sz w:val="22"/>
                <w:szCs w:val="22"/>
                <w:rPrChange w:id="2079" w:author="陳佳宜資訊部資訊安全處" w:date="2024-08-28T09:54:00Z" w16du:dateUtc="2024-08-28T01:54:00Z">
                  <w:rPr>
                    <w:rFonts w:eastAsia="標楷體"/>
                    <w:color w:val="000000"/>
                    <w:sz w:val="22"/>
                    <w:szCs w:val="22"/>
                  </w:rPr>
                </w:rPrChange>
              </w:rPr>
              <w:t>)</w:t>
            </w:r>
          </w:p>
        </w:tc>
        <w:tc>
          <w:tcPr>
            <w:tcW w:w="1843" w:type="dxa"/>
            <w:tcBorders>
              <w:top w:val="nil"/>
              <w:left w:val="nil"/>
              <w:bottom w:val="single" w:sz="4" w:space="0" w:color="auto"/>
              <w:right w:val="single" w:sz="4" w:space="0" w:color="auto"/>
            </w:tcBorders>
            <w:shd w:val="clear" w:color="auto" w:fill="auto"/>
            <w:vAlign w:val="center"/>
            <w:hideMark/>
          </w:tcPr>
          <w:p w14:paraId="1284FBF1"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8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81" w:author="陳佳宜資訊部資訊安全處" w:date="2024-08-28T09:54:00Z" w16du:dateUtc="2024-08-28T01:54:00Z">
                  <w:rPr>
                    <w:rFonts w:eastAsia="標楷體"/>
                    <w:color w:val="000000"/>
                    <w:sz w:val="22"/>
                    <w:szCs w:val="22"/>
                  </w:rPr>
                </w:rPrChange>
              </w:rPr>
              <w:t>由資訊資產保管者</w:t>
            </w:r>
            <w:r w:rsidRPr="00872772">
              <w:rPr>
                <w:rFonts w:eastAsia="標楷體"/>
                <w:color w:val="000000" w:themeColor="text1"/>
                <w:sz w:val="22"/>
                <w:szCs w:val="22"/>
                <w:rPrChange w:id="2082" w:author="陳佳宜資訊部資訊安全處" w:date="2024-08-28T09:54:00Z" w16du:dateUtc="2024-08-28T01:54:00Z">
                  <w:rPr>
                    <w:rFonts w:eastAsia="標楷體"/>
                    <w:color w:val="000000"/>
                    <w:sz w:val="22"/>
                    <w:szCs w:val="22"/>
                  </w:rPr>
                </w:rPrChange>
              </w:rPr>
              <w:t>(Custodian)</w:t>
            </w:r>
            <w:r w:rsidRPr="00872772">
              <w:rPr>
                <w:rFonts w:eastAsia="標楷體"/>
                <w:color w:val="000000" w:themeColor="text1"/>
                <w:sz w:val="22"/>
                <w:szCs w:val="22"/>
                <w:rPrChange w:id="2083" w:author="陳佳宜資訊部資訊安全處" w:date="2024-08-28T09:54:00Z" w16du:dateUtc="2024-08-28T01:54:00Z">
                  <w:rPr>
                    <w:rFonts w:eastAsia="標楷體"/>
                    <w:color w:val="000000"/>
                    <w:sz w:val="22"/>
                    <w:szCs w:val="22"/>
                  </w:rPr>
                </w:rPrChange>
              </w:rPr>
              <w:t>負責資訊資產之製作、保管、分發、回收與銷毀。</w:t>
            </w:r>
          </w:p>
        </w:tc>
        <w:tc>
          <w:tcPr>
            <w:tcW w:w="1630" w:type="dxa"/>
            <w:tcBorders>
              <w:top w:val="nil"/>
              <w:left w:val="nil"/>
              <w:bottom w:val="single" w:sz="4" w:space="0" w:color="auto"/>
              <w:right w:val="single" w:sz="4" w:space="0" w:color="auto"/>
            </w:tcBorders>
            <w:shd w:val="clear" w:color="auto" w:fill="auto"/>
            <w:vAlign w:val="center"/>
            <w:hideMark/>
          </w:tcPr>
          <w:p w14:paraId="12C20F8A"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8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85" w:author="陳佳宜資訊部資訊安全處" w:date="2024-08-28T09:54:00Z" w16du:dateUtc="2024-08-28T01:54:00Z">
                  <w:rPr>
                    <w:rFonts w:eastAsia="標楷體"/>
                    <w:color w:val="000000"/>
                    <w:sz w:val="22"/>
                    <w:szCs w:val="22"/>
                  </w:rPr>
                </w:rPrChange>
              </w:rPr>
              <w:t>允許公司正式員工、已簽訂保密合約之委外廠商或顧問及獲得充分授權之第三者存取。</w:t>
            </w:r>
          </w:p>
        </w:tc>
        <w:tc>
          <w:tcPr>
            <w:tcW w:w="1630" w:type="dxa"/>
            <w:tcBorders>
              <w:top w:val="nil"/>
              <w:left w:val="nil"/>
              <w:bottom w:val="single" w:sz="4" w:space="0" w:color="auto"/>
              <w:right w:val="single" w:sz="4" w:space="0" w:color="auto"/>
            </w:tcBorders>
            <w:shd w:val="clear" w:color="auto" w:fill="auto"/>
            <w:vAlign w:val="center"/>
            <w:hideMark/>
          </w:tcPr>
          <w:p w14:paraId="39DAE372"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8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87" w:author="陳佳宜資訊部資訊安全處" w:date="2024-08-28T09:54:00Z" w16du:dateUtc="2024-08-28T01:54:00Z">
                  <w:rPr>
                    <w:rFonts w:eastAsia="標楷體"/>
                    <w:color w:val="000000"/>
                    <w:sz w:val="22"/>
                    <w:szCs w:val="22"/>
                  </w:rPr>
                </w:rPrChange>
              </w:rPr>
              <w:t>於文件首頁或每頁明顯處標示「內部使用與限用」</w:t>
            </w:r>
          </w:p>
        </w:tc>
        <w:tc>
          <w:tcPr>
            <w:tcW w:w="1630" w:type="dxa"/>
            <w:tcBorders>
              <w:top w:val="nil"/>
              <w:left w:val="nil"/>
              <w:bottom w:val="single" w:sz="4" w:space="0" w:color="auto"/>
              <w:right w:val="single" w:sz="4" w:space="0" w:color="auto"/>
            </w:tcBorders>
            <w:shd w:val="clear" w:color="auto" w:fill="auto"/>
            <w:vAlign w:val="center"/>
            <w:hideMark/>
          </w:tcPr>
          <w:p w14:paraId="1D545CBD"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88"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89" w:author="陳佳宜資訊部資訊安全處" w:date="2024-08-28T09:54:00Z" w16du:dateUtc="2024-08-28T01:54:00Z">
                  <w:rPr>
                    <w:rFonts w:eastAsia="標楷體"/>
                    <w:color w:val="000000"/>
                    <w:sz w:val="22"/>
                    <w:szCs w:val="22"/>
                  </w:rPr>
                </w:rPrChange>
              </w:rPr>
              <w:t>如</w:t>
            </w:r>
            <w:proofErr w:type="gramStart"/>
            <w:r w:rsidRPr="00872772">
              <w:rPr>
                <w:rFonts w:eastAsia="標楷體"/>
                <w:color w:val="000000" w:themeColor="text1"/>
                <w:sz w:val="22"/>
                <w:szCs w:val="22"/>
                <w:rPrChange w:id="2090" w:author="陳佳宜資訊部資訊安全處" w:date="2024-08-28T09:54:00Z" w16du:dateUtc="2024-08-28T01:54:00Z">
                  <w:rPr>
                    <w:rFonts w:eastAsia="標楷體"/>
                    <w:color w:val="000000"/>
                    <w:sz w:val="22"/>
                    <w:szCs w:val="22"/>
                  </w:rPr>
                </w:rPrChange>
              </w:rPr>
              <w:t>複製給委外</w:t>
            </w:r>
            <w:proofErr w:type="gramEnd"/>
            <w:r w:rsidRPr="00872772">
              <w:rPr>
                <w:rFonts w:eastAsia="標楷體"/>
                <w:color w:val="000000" w:themeColor="text1"/>
                <w:sz w:val="22"/>
                <w:szCs w:val="22"/>
                <w:rPrChange w:id="2091" w:author="陳佳宜資訊部資訊安全處" w:date="2024-08-28T09:54:00Z" w16du:dateUtc="2024-08-28T01:54:00Z">
                  <w:rPr>
                    <w:rFonts w:eastAsia="標楷體"/>
                    <w:color w:val="000000"/>
                    <w:sz w:val="22"/>
                    <w:szCs w:val="22"/>
                  </w:rPr>
                </w:rPrChange>
              </w:rPr>
              <w:t>廠商或第三者時，應做書面簽收。</w:t>
            </w:r>
          </w:p>
        </w:tc>
        <w:tc>
          <w:tcPr>
            <w:tcW w:w="1630" w:type="dxa"/>
            <w:tcBorders>
              <w:top w:val="nil"/>
              <w:left w:val="nil"/>
              <w:bottom w:val="single" w:sz="4" w:space="0" w:color="auto"/>
              <w:right w:val="single" w:sz="4" w:space="0" w:color="auto"/>
            </w:tcBorders>
            <w:shd w:val="clear" w:color="auto" w:fill="auto"/>
            <w:vAlign w:val="center"/>
            <w:hideMark/>
          </w:tcPr>
          <w:p w14:paraId="48768DB6"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92"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93" w:author="陳佳宜資訊部資訊安全處" w:date="2024-08-28T09:54:00Z" w16du:dateUtc="2024-08-28T01:54:00Z">
                  <w:rPr>
                    <w:rFonts w:eastAsia="標楷體"/>
                    <w:color w:val="000000"/>
                    <w:sz w:val="22"/>
                    <w:szCs w:val="22"/>
                  </w:rPr>
                </w:rPrChange>
              </w:rPr>
              <w:t>由該資產保管者妥善保管。</w:t>
            </w:r>
          </w:p>
        </w:tc>
        <w:tc>
          <w:tcPr>
            <w:tcW w:w="1630" w:type="dxa"/>
            <w:tcBorders>
              <w:top w:val="nil"/>
              <w:left w:val="nil"/>
              <w:bottom w:val="single" w:sz="4" w:space="0" w:color="auto"/>
              <w:right w:val="single" w:sz="4" w:space="0" w:color="auto"/>
            </w:tcBorders>
            <w:shd w:val="clear" w:color="auto" w:fill="auto"/>
            <w:vAlign w:val="center"/>
            <w:hideMark/>
          </w:tcPr>
          <w:p w14:paraId="07274ACC"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94"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95" w:author="陳佳宜資訊部資訊安全處" w:date="2024-08-28T09:54:00Z" w16du:dateUtc="2024-08-28T01:54:00Z">
                  <w:rPr>
                    <w:rFonts w:eastAsia="標楷體"/>
                    <w:color w:val="000000"/>
                    <w:sz w:val="22"/>
                    <w:szCs w:val="22"/>
                  </w:rPr>
                </w:rPrChange>
              </w:rPr>
              <w:t>以公司之電子郵件系統或公文傳遞程序</w:t>
            </w:r>
          </w:p>
        </w:tc>
        <w:tc>
          <w:tcPr>
            <w:tcW w:w="1631" w:type="dxa"/>
            <w:tcBorders>
              <w:top w:val="nil"/>
              <w:left w:val="nil"/>
              <w:bottom w:val="single" w:sz="4" w:space="0" w:color="auto"/>
              <w:right w:val="single" w:sz="4" w:space="0" w:color="auto"/>
            </w:tcBorders>
            <w:shd w:val="clear" w:color="auto" w:fill="auto"/>
            <w:vAlign w:val="center"/>
            <w:hideMark/>
          </w:tcPr>
          <w:p w14:paraId="096D391F"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096"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97" w:author="陳佳宜資訊部資訊安全處" w:date="2024-08-28T09:54:00Z" w16du:dateUtc="2024-08-28T01:54:00Z">
                  <w:rPr>
                    <w:rFonts w:eastAsia="標楷體"/>
                    <w:color w:val="000000"/>
                    <w:sz w:val="22"/>
                    <w:szCs w:val="22"/>
                  </w:rPr>
                </w:rPrChange>
              </w:rPr>
              <w:t>同上</w:t>
            </w:r>
          </w:p>
        </w:tc>
      </w:tr>
      <w:tr w:rsidR="00872772" w:rsidRPr="00872772" w14:paraId="4B9FE26D" w14:textId="77777777" w:rsidTr="003E77E3">
        <w:trPr>
          <w:trHeight w:val="580"/>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16092A11" w14:textId="77777777" w:rsidR="0083041F" w:rsidRPr="00872772" w:rsidRDefault="0083041F" w:rsidP="0083041F">
            <w:pPr>
              <w:widowControl/>
              <w:adjustRightInd/>
              <w:spacing w:line="240" w:lineRule="auto"/>
              <w:jc w:val="center"/>
              <w:textAlignment w:val="auto"/>
              <w:rPr>
                <w:rFonts w:eastAsia="標楷體"/>
                <w:color w:val="000000" w:themeColor="text1"/>
                <w:sz w:val="22"/>
                <w:szCs w:val="22"/>
                <w:rPrChange w:id="2098"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099" w:author="陳佳宜資訊部資訊安全處" w:date="2024-08-28T09:54:00Z" w16du:dateUtc="2024-08-28T01:54:00Z">
                  <w:rPr>
                    <w:rFonts w:eastAsia="標楷體"/>
                    <w:color w:val="000000"/>
                    <w:sz w:val="22"/>
                    <w:szCs w:val="22"/>
                  </w:rPr>
                </w:rPrChange>
              </w:rPr>
              <w:t>D4/F4</w:t>
            </w:r>
          </w:p>
        </w:tc>
        <w:tc>
          <w:tcPr>
            <w:tcW w:w="1701" w:type="dxa"/>
            <w:tcBorders>
              <w:top w:val="nil"/>
              <w:left w:val="nil"/>
              <w:bottom w:val="single" w:sz="4" w:space="0" w:color="auto"/>
              <w:right w:val="single" w:sz="4" w:space="0" w:color="auto"/>
            </w:tcBorders>
            <w:shd w:val="clear" w:color="000000" w:fill="FFFFFF"/>
            <w:vAlign w:val="center"/>
            <w:hideMark/>
          </w:tcPr>
          <w:p w14:paraId="789F80F9"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00"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01" w:author="陳佳宜資訊部資訊安全處" w:date="2024-08-28T09:54:00Z" w16du:dateUtc="2024-08-28T01:54:00Z">
                  <w:rPr>
                    <w:rFonts w:eastAsia="標楷體"/>
                    <w:color w:val="000000"/>
                    <w:sz w:val="22"/>
                    <w:szCs w:val="22"/>
                  </w:rPr>
                </w:rPrChange>
              </w:rPr>
              <w:t>內部使用與限用</w:t>
            </w:r>
            <w:r w:rsidRPr="00872772">
              <w:rPr>
                <w:rFonts w:eastAsia="標楷體"/>
                <w:color w:val="000000" w:themeColor="text1"/>
                <w:sz w:val="22"/>
                <w:szCs w:val="22"/>
                <w:rPrChange w:id="2102" w:author="陳佳宜資訊部資訊安全處" w:date="2024-08-28T09:54:00Z" w16du:dateUtc="2024-08-28T01:54:00Z">
                  <w:rPr>
                    <w:rFonts w:eastAsia="標楷體"/>
                    <w:color w:val="000000"/>
                    <w:sz w:val="22"/>
                    <w:szCs w:val="22"/>
                  </w:rPr>
                </w:rPrChange>
              </w:rPr>
              <w:t xml:space="preserve"> (</w:t>
            </w:r>
            <w:proofErr w:type="gramStart"/>
            <w:r w:rsidRPr="00872772">
              <w:rPr>
                <w:rFonts w:eastAsia="標楷體"/>
                <w:color w:val="000000" w:themeColor="text1"/>
                <w:sz w:val="22"/>
                <w:szCs w:val="22"/>
                <w:rPrChange w:id="2103" w:author="陳佳宜資訊部資訊安全處" w:date="2024-08-28T09:54:00Z" w16du:dateUtc="2024-08-28T01:54:00Z">
                  <w:rPr>
                    <w:rFonts w:eastAsia="標楷體"/>
                    <w:color w:val="000000"/>
                    <w:sz w:val="22"/>
                    <w:szCs w:val="22"/>
                  </w:rPr>
                </w:rPrChange>
              </w:rPr>
              <w:t>不含個資</w:t>
            </w:r>
            <w:proofErr w:type="gramEnd"/>
            <w:r w:rsidRPr="00872772">
              <w:rPr>
                <w:rFonts w:eastAsia="標楷體"/>
                <w:color w:val="000000" w:themeColor="text1"/>
                <w:sz w:val="22"/>
                <w:szCs w:val="22"/>
                <w:rPrChange w:id="2104" w:author="陳佳宜資訊部資訊安全處" w:date="2024-08-28T09:54:00Z" w16du:dateUtc="2024-08-28T01:54:00Z">
                  <w:rPr>
                    <w:rFonts w:eastAsia="標楷體"/>
                    <w:color w:val="000000"/>
                    <w:sz w:val="22"/>
                    <w:szCs w:val="22"/>
                  </w:rPr>
                </w:rPrChange>
              </w:rPr>
              <w:t>)</w:t>
            </w:r>
          </w:p>
        </w:tc>
        <w:tc>
          <w:tcPr>
            <w:tcW w:w="1843" w:type="dxa"/>
            <w:tcBorders>
              <w:top w:val="nil"/>
              <w:left w:val="nil"/>
              <w:bottom w:val="single" w:sz="4" w:space="0" w:color="auto"/>
              <w:right w:val="single" w:sz="4" w:space="0" w:color="auto"/>
            </w:tcBorders>
            <w:shd w:val="clear" w:color="auto" w:fill="auto"/>
            <w:vAlign w:val="center"/>
            <w:hideMark/>
          </w:tcPr>
          <w:p w14:paraId="1A23D682"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0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06"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6BE8EB0D"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0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08"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618E49E8"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0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10"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2AB6309C"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1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12"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2A7396A8"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1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14"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2F677789"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1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16" w:author="陳佳宜資訊部資訊安全處" w:date="2024-08-28T09:54:00Z" w16du:dateUtc="2024-08-28T01:54:00Z">
                  <w:rPr>
                    <w:rFonts w:eastAsia="標楷體"/>
                    <w:color w:val="000000"/>
                    <w:sz w:val="22"/>
                    <w:szCs w:val="22"/>
                  </w:rPr>
                </w:rPrChange>
              </w:rPr>
              <w:t>同上</w:t>
            </w:r>
          </w:p>
        </w:tc>
        <w:tc>
          <w:tcPr>
            <w:tcW w:w="1631" w:type="dxa"/>
            <w:tcBorders>
              <w:top w:val="nil"/>
              <w:left w:val="nil"/>
              <w:bottom w:val="single" w:sz="4" w:space="0" w:color="auto"/>
              <w:right w:val="single" w:sz="4" w:space="0" w:color="auto"/>
            </w:tcBorders>
            <w:shd w:val="clear" w:color="auto" w:fill="auto"/>
            <w:vAlign w:val="center"/>
            <w:hideMark/>
          </w:tcPr>
          <w:p w14:paraId="2F6187B4"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1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18" w:author="陳佳宜資訊部資訊安全處" w:date="2024-08-28T09:54:00Z" w16du:dateUtc="2024-08-28T01:54:00Z">
                  <w:rPr>
                    <w:rFonts w:eastAsia="標楷體"/>
                    <w:color w:val="000000"/>
                    <w:sz w:val="22"/>
                    <w:szCs w:val="22"/>
                  </w:rPr>
                </w:rPrChange>
              </w:rPr>
              <w:t>由資產保管者負責其保護及處理。</w:t>
            </w:r>
          </w:p>
        </w:tc>
      </w:tr>
      <w:tr w:rsidR="00872772" w:rsidRPr="00872772" w14:paraId="546AEA61" w14:textId="77777777" w:rsidTr="003E77E3">
        <w:trPr>
          <w:trHeight w:val="870"/>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4FBE47DD" w14:textId="77777777" w:rsidR="0083041F" w:rsidRPr="00872772" w:rsidRDefault="0083041F" w:rsidP="0083041F">
            <w:pPr>
              <w:widowControl/>
              <w:adjustRightInd/>
              <w:spacing w:line="240" w:lineRule="auto"/>
              <w:jc w:val="center"/>
              <w:textAlignment w:val="auto"/>
              <w:rPr>
                <w:rFonts w:eastAsia="標楷體"/>
                <w:color w:val="000000" w:themeColor="text1"/>
                <w:sz w:val="22"/>
                <w:szCs w:val="22"/>
                <w:rPrChange w:id="211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20" w:author="陳佳宜資訊部資訊安全處" w:date="2024-08-28T09:54:00Z" w16du:dateUtc="2024-08-28T01:54:00Z">
                  <w:rPr>
                    <w:rFonts w:eastAsia="標楷體"/>
                    <w:color w:val="000000"/>
                    <w:sz w:val="22"/>
                    <w:szCs w:val="22"/>
                  </w:rPr>
                </w:rPrChange>
              </w:rPr>
              <w:t>D5/F5</w:t>
            </w:r>
          </w:p>
        </w:tc>
        <w:tc>
          <w:tcPr>
            <w:tcW w:w="1701" w:type="dxa"/>
            <w:tcBorders>
              <w:top w:val="nil"/>
              <w:left w:val="nil"/>
              <w:bottom w:val="single" w:sz="4" w:space="0" w:color="auto"/>
              <w:right w:val="single" w:sz="4" w:space="0" w:color="auto"/>
            </w:tcBorders>
            <w:shd w:val="clear" w:color="000000" w:fill="FFFFFF"/>
            <w:vAlign w:val="center"/>
            <w:hideMark/>
          </w:tcPr>
          <w:p w14:paraId="51D7C213"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2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22" w:author="陳佳宜資訊部資訊安全處" w:date="2024-08-28T09:54:00Z" w16du:dateUtc="2024-08-28T01:54:00Z">
                  <w:rPr>
                    <w:rFonts w:eastAsia="標楷體"/>
                    <w:color w:val="000000"/>
                    <w:sz w:val="22"/>
                    <w:szCs w:val="22"/>
                  </w:rPr>
                </w:rPrChange>
              </w:rPr>
              <w:t>可公開</w:t>
            </w:r>
            <w:r w:rsidRPr="00872772">
              <w:rPr>
                <w:rFonts w:eastAsia="標楷體"/>
                <w:color w:val="000000" w:themeColor="text1"/>
                <w:sz w:val="22"/>
                <w:szCs w:val="22"/>
                <w:rPrChange w:id="2123" w:author="陳佳宜資訊部資訊安全處" w:date="2024-08-28T09:54:00Z" w16du:dateUtc="2024-08-28T01:54:00Z">
                  <w:rPr>
                    <w:rFonts w:eastAsia="標楷體"/>
                    <w:color w:val="000000"/>
                    <w:sz w:val="22"/>
                    <w:szCs w:val="22"/>
                  </w:rPr>
                </w:rPrChange>
              </w:rPr>
              <w:t>-</w:t>
            </w:r>
            <w:r w:rsidRPr="00872772">
              <w:rPr>
                <w:rFonts w:eastAsia="標楷體"/>
                <w:color w:val="000000" w:themeColor="text1"/>
                <w:sz w:val="22"/>
                <w:szCs w:val="22"/>
                <w:rPrChange w:id="2124" w:author="陳佳宜資訊部資訊安全處" w:date="2024-08-28T09:54:00Z" w16du:dateUtc="2024-08-28T01:54:00Z">
                  <w:rPr>
                    <w:rFonts w:eastAsia="標楷體"/>
                    <w:color w:val="000000"/>
                    <w:sz w:val="22"/>
                    <w:szCs w:val="22"/>
                  </w:rPr>
                </w:rPrChange>
              </w:rPr>
              <w:t>主管機關</w:t>
            </w:r>
          </w:p>
        </w:tc>
        <w:tc>
          <w:tcPr>
            <w:tcW w:w="1843" w:type="dxa"/>
            <w:tcBorders>
              <w:top w:val="nil"/>
              <w:left w:val="nil"/>
              <w:bottom w:val="nil"/>
              <w:right w:val="nil"/>
            </w:tcBorders>
            <w:shd w:val="clear" w:color="auto" w:fill="auto"/>
            <w:noWrap/>
            <w:vAlign w:val="center"/>
            <w:hideMark/>
          </w:tcPr>
          <w:p w14:paraId="5D3D361B"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2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26" w:author="陳佳宜資訊部資訊安全處" w:date="2024-08-28T09:54:00Z" w16du:dateUtc="2024-08-28T01:54:00Z">
                  <w:rPr>
                    <w:rFonts w:eastAsia="標楷體"/>
                    <w:color w:val="000000"/>
                    <w:sz w:val="22"/>
                    <w:szCs w:val="22"/>
                  </w:rPr>
                </w:rPrChange>
              </w:rPr>
              <w:t>無特殊控管程序。</w:t>
            </w:r>
          </w:p>
        </w:tc>
        <w:tc>
          <w:tcPr>
            <w:tcW w:w="1630" w:type="dxa"/>
            <w:tcBorders>
              <w:top w:val="nil"/>
              <w:left w:val="single" w:sz="4" w:space="0" w:color="auto"/>
              <w:bottom w:val="single" w:sz="4" w:space="0" w:color="auto"/>
              <w:right w:val="single" w:sz="4" w:space="0" w:color="auto"/>
            </w:tcBorders>
            <w:shd w:val="clear" w:color="auto" w:fill="auto"/>
            <w:vAlign w:val="center"/>
            <w:hideMark/>
          </w:tcPr>
          <w:p w14:paraId="10519688"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2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28" w:author="陳佳宜資訊部資訊安全處" w:date="2024-08-28T09:54:00Z" w16du:dateUtc="2024-08-28T01:54:00Z">
                  <w:rPr>
                    <w:rFonts w:eastAsia="標楷體"/>
                    <w:color w:val="000000"/>
                    <w:sz w:val="22"/>
                    <w:szCs w:val="22"/>
                  </w:rPr>
                </w:rPrChange>
              </w:rPr>
              <w:t>公開大眾。</w:t>
            </w:r>
          </w:p>
        </w:tc>
        <w:tc>
          <w:tcPr>
            <w:tcW w:w="1630" w:type="dxa"/>
            <w:tcBorders>
              <w:top w:val="nil"/>
              <w:left w:val="nil"/>
              <w:bottom w:val="single" w:sz="4" w:space="0" w:color="auto"/>
              <w:right w:val="single" w:sz="4" w:space="0" w:color="auto"/>
            </w:tcBorders>
            <w:shd w:val="clear" w:color="auto" w:fill="auto"/>
            <w:vAlign w:val="center"/>
            <w:hideMark/>
          </w:tcPr>
          <w:p w14:paraId="2508A863"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2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30" w:author="陳佳宜資訊部資訊安全處" w:date="2024-08-28T09:54:00Z" w16du:dateUtc="2024-08-28T01:54:00Z">
                  <w:rPr>
                    <w:rFonts w:eastAsia="標楷體"/>
                    <w:color w:val="000000"/>
                    <w:sz w:val="22"/>
                    <w:szCs w:val="22"/>
                  </w:rPr>
                </w:rPrChange>
              </w:rPr>
              <w:t>無需標示。</w:t>
            </w:r>
          </w:p>
        </w:tc>
        <w:tc>
          <w:tcPr>
            <w:tcW w:w="1630" w:type="dxa"/>
            <w:tcBorders>
              <w:top w:val="nil"/>
              <w:left w:val="nil"/>
              <w:bottom w:val="single" w:sz="4" w:space="0" w:color="auto"/>
              <w:right w:val="single" w:sz="4" w:space="0" w:color="auto"/>
            </w:tcBorders>
            <w:shd w:val="clear" w:color="auto" w:fill="auto"/>
            <w:vAlign w:val="center"/>
            <w:hideMark/>
          </w:tcPr>
          <w:p w14:paraId="5830B4A8"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3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32" w:author="陳佳宜資訊部資訊安全處" w:date="2024-08-28T09:54:00Z" w16du:dateUtc="2024-08-28T01:54:00Z">
                  <w:rPr>
                    <w:rFonts w:eastAsia="標楷體"/>
                    <w:color w:val="000000"/>
                    <w:sz w:val="22"/>
                    <w:szCs w:val="22"/>
                  </w:rPr>
                </w:rPrChange>
              </w:rPr>
              <w:t>不需</w:t>
            </w:r>
            <w:proofErr w:type="gramStart"/>
            <w:r w:rsidRPr="00872772">
              <w:rPr>
                <w:rFonts w:eastAsia="標楷體"/>
                <w:color w:val="000000" w:themeColor="text1"/>
                <w:sz w:val="22"/>
                <w:szCs w:val="22"/>
                <w:rPrChange w:id="2133" w:author="陳佳宜資訊部資訊安全處" w:date="2024-08-28T09:54:00Z" w16du:dateUtc="2024-08-28T01:54:00Z">
                  <w:rPr>
                    <w:rFonts w:eastAsia="標楷體"/>
                    <w:color w:val="000000"/>
                    <w:sz w:val="22"/>
                    <w:szCs w:val="22"/>
                  </w:rPr>
                </w:rPrChange>
              </w:rPr>
              <w:t>特別</w:t>
            </w:r>
            <w:proofErr w:type="gramEnd"/>
            <w:r w:rsidRPr="00872772">
              <w:rPr>
                <w:rFonts w:eastAsia="標楷體"/>
                <w:color w:val="000000" w:themeColor="text1"/>
                <w:sz w:val="22"/>
                <w:szCs w:val="22"/>
                <w:rPrChange w:id="2134" w:author="陳佳宜資訊部資訊安全處" w:date="2024-08-28T09:54:00Z" w16du:dateUtc="2024-08-28T01:54:00Z">
                  <w:rPr>
                    <w:rFonts w:eastAsia="標楷體"/>
                    <w:color w:val="000000"/>
                    <w:sz w:val="22"/>
                    <w:szCs w:val="22"/>
                  </w:rPr>
                </w:rPrChange>
              </w:rPr>
              <w:t>控管。</w:t>
            </w:r>
          </w:p>
        </w:tc>
        <w:tc>
          <w:tcPr>
            <w:tcW w:w="1630" w:type="dxa"/>
            <w:tcBorders>
              <w:top w:val="nil"/>
              <w:left w:val="nil"/>
              <w:bottom w:val="single" w:sz="4" w:space="0" w:color="auto"/>
              <w:right w:val="single" w:sz="4" w:space="0" w:color="auto"/>
            </w:tcBorders>
            <w:shd w:val="clear" w:color="auto" w:fill="auto"/>
            <w:vAlign w:val="center"/>
            <w:hideMark/>
          </w:tcPr>
          <w:p w14:paraId="5F8F70F0"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3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36" w:author="陳佳宜資訊部資訊安全處" w:date="2024-08-28T09:54:00Z" w16du:dateUtc="2024-08-28T01:54:00Z">
                  <w:rPr>
                    <w:rFonts w:eastAsia="標楷體"/>
                    <w:color w:val="000000"/>
                    <w:sz w:val="22"/>
                    <w:szCs w:val="22"/>
                  </w:rPr>
                </w:rPrChange>
              </w:rPr>
              <w:t>書面文件不須</w:t>
            </w:r>
            <w:proofErr w:type="gramStart"/>
            <w:r w:rsidRPr="00872772">
              <w:rPr>
                <w:rFonts w:eastAsia="標楷體"/>
                <w:color w:val="000000" w:themeColor="text1"/>
                <w:sz w:val="22"/>
                <w:szCs w:val="22"/>
                <w:rPrChange w:id="2137" w:author="陳佳宜資訊部資訊安全處" w:date="2024-08-28T09:54:00Z" w16du:dateUtc="2024-08-28T01:54:00Z">
                  <w:rPr>
                    <w:rFonts w:eastAsia="標楷體"/>
                    <w:color w:val="000000"/>
                    <w:sz w:val="22"/>
                    <w:szCs w:val="22"/>
                  </w:rPr>
                </w:rPrChange>
              </w:rPr>
              <w:t>特別</w:t>
            </w:r>
            <w:proofErr w:type="gramEnd"/>
            <w:r w:rsidRPr="00872772">
              <w:rPr>
                <w:rFonts w:eastAsia="標楷體"/>
                <w:color w:val="000000" w:themeColor="text1"/>
                <w:sz w:val="22"/>
                <w:szCs w:val="22"/>
                <w:rPrChange w:id="2138" w:author="陳佳宜資訊部資訊安全處" w:date="2024-08-28T09:54:00Z" w16du:dateUtc="2024-08-28T01:54:00Z">
                  <w:rPr>
                    <w:rFonts w:eastAsia="標楷體"/>
                    <w:color w:val="000000"/>
                    <w:sz w:val="22"/>
                    <w:szCs w:val="22"/>
                  </w:rPr>
                </w:rPrChange>
              </w:rPr>
              <w:t>控管。電子形式公司授權人員存取權限。</w:t>
            </w:r>
          </w:p>
        </w:tc>
        <w:tc>
          <w:tcPr>
            <w:tcW w:w="1630" w:type="dxa"/>
            <w:tcBorders>
              <w:top w:val="nil"/>
              <w:left w:val="nil"/>
              <w:bottom w:val="single" w:sz="4" w:space="0" w:color="auto"/>
              <w:right w:val="single" w:sz="4" w:space="0" w:color="auto"/>
            </w:tcBorders>
            <w:shd w:val="clear" w:color="auto" w:fill="auto"/>
            <w:vAlign w:val="center"/>
            <w:hideMark/>
          </w:tcPr>
          <w:p w14:paraId="1CEC9436"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3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40" w:author="陳佳宜資訊部資訊安全處" w:date="2024-08-28T09:54:00Z" w16du:dateUtc="2024-08-28T01:54:00Z">
                  <w:rPr>
                    <w:rFonts w:eastAsia="標楷體"/>
                    <w:color w:val="000000"/>
                    <w:sz w:val="22"/>
                    <w:szCs w:val="22"/>
                  </w:rPr>
                </w:rPrChange>
              </w:rPr>
              <w:t>不需</w:t>
            </w:r>
            <w:proofErr w:type="gramStart"/>
            <w:r w:rsidRPr="00872772">
              <w:rPr>
                <w:rFonts w:eastAsia="標楷體"/>
                <w:color w:val="000000" w:themeColor="text1"/>
                <w:sz w:val="22"/>
                <w:szCs w:val="22"/>
                <w:rPrChange w:id="2141" w:author="陳佳宜資訊部資訊安全處" w:date="2024-08-28T09:54:00Z" w16du:dateUtc="2024-08-28T01:54:00Z">
                  <w:rPr>
                    <w:rFonts w:eastAsia="標楷體"/>
                    <w:color w:val="000000"/>
                    <w:sz w:val="22"/>
                    <w:szCs w:val="22"/>
                  </w:rPr>
                </w:rPrChange>
              </w:rPr>
              <w:t>特別</w:t>
            </w:r>
            <w:proofErr w:type="gramEnd"/>
            <w:r w:rsidRPr="00872772">
              <w:rPr>
                <w:rFonts w:eastAsia="標楷體"/>
                <w:color w:val="000000" w:themeColor="text1"/>
                <w:sz w:val="22"/>
                <w:szCs w:val="22"/>
                <w:rPrChange w:id="2142" w:author="陳佳宜資訊部資訊安全處" w:date="2024-08-28T09:54:00Z" w16du:dateUtc="2024-08-28T01:54:00Z">
                  <w:rPr>
                    <w:rFonts w:eastAsia="標楷體"/>
                    <w:color w:val="000000"/>
                    <w:sz w:val="22"/>
                    <w:szCs w:val="22"/>
                  </w:rPr>
                </w:rPrChange>
              </w:rPr>
              <w:t>控管。</w:t>
            </w:r>
          </w:p>
        </w:tc>
        <w:tc>
          <w:tcPr>
            <w:tcW w:w="1631" w:type="dxa"/>
            <w:tcBorders>
              <w:top w:val="nil"/>
              <w:left w:val="nil"/>
              <w:bottom w:val="single" w:sz="4" w:space="0" w:color="auto"/>
              <w:right w:val="single" w:sz="4" w:space="0" w:color="auto"/>
            </w:tcBorders>
            <w:shd w:val="clear" w:color="auto" w:fill="auto"/>
            <w:vAlign w:val="center"/>
            <w:hideMark/>
          </w:tcPr>
          <w:p w14:paraId="3AFE9A1C"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4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44" w:author="陳佳宜資訊部資訊安全處" w:date="2024-08-28T09:54:00Z" w16du:dateUtc="2024-08-28T01:54:00Z">
                  <w:rPr>
                    <w:rFonts w:eastAsia="標楷體"/>
                    <w:color w:val="000000"/>
                    <w:sz w:val="22"/>
                    <w:szCs w:val="22"/>
                  </w:rPr>
                </w:rPrChange>
              </w:rPr>
              <w:t>不需</w:t>
            </w:r>
            <w:proofErr w:type="gramStart"/>
            <w:r w:rsidRPr="00872772">
              <w:rPr>
                <w:rFonts w:eastAsia="標楷體"/>
                <w:color w:val="000000" w:themeColor="text1"/>
                <w:sz w:val="22"/>
                <w:szCs w:val="22"/>
                <w:rPrChange w:id="2145" w:author="陳佳宜資訊部資訊安全處" w:date="2024-08-28T09:54:00Z" w16du:dateUtc="2024-08-28T01:54:00Z">
                  <w:rPr>
                    <w:rFonts w:eastAsia="標楷體"/>
                    <w:color w:val="000000"/>
                    <w:sz w:val="22"/>
                    <w:szCs w:val="22"/>
                  </w:rPr>
                </w:rPrChange>
              </w:rPr>
              <w:t>特別</w:t>
            </w:r>
            <w:proofErr w:type="gramEnd"/>
            <w:r w:rsidRPr="00872772">
              <w:rPr>
                <w:rFonts w:eastAsia="標楷體"/>
                <w:color w:val="000000" w:themeColor="text1"/>
                <w:sz w:val="22"/>
                <w:szCs w:val="22"/>
                <w:rPrChange w:id="2146" w:author="陳佳宜資訊部資訊安全處" w:date="2024-08-28T09:54:00Z" w16du:dateUtc="2024-08-28T01:54:00Z">
                  <w:rPr>
                    <w:rFonts w:eastAsia="標楷體"/>
                    <w:color w:val="000000"/>
                    <w:sz w:val="22"/>
                    <w:szCs w:val="22"/>
                  </w:rPr>
                </w:rPrChange>
              </w:rPr>
              <w:t>控管。</w:t>
            </w:r>
          </w:p>
        </w:tc>
      </w:tr>
      <w:tr w:rsidR="00872772" w:rsidRPr="00872772" w14:paraId="63E01B54" w14:textId="77777777" w:rsidTr="003E77E3">
        <w:trPr>
          <w:trHeight w:val="300"/>
        </w:trPr>
        <w:tc>
          <w:tcPr>
            <w:tcW w:w="704" w:type="dxa"/>
            <w:tcBorders>
              <w:top w:val="nil"/>
              <w:left w:val="single" w:sz="4" w:space="0" w:color="auto"/>
              <w:bottom w:val="single" w:sz="4" w:space="0" w:color="auto"/>
              <w:right w:val="single" w:sz="4" w:space="0" w:color="auto"/>
            </w:tcBorders>
            <w:shd w:val="clear" w:color="000000" w:fill="FFFFFF"/>
            <w:noWrap/>
            <w:vAlign w:val="center"/>
            <w:hideMark/>
          </w:tcPr>
          <w:p w14:paraId="24AE6CA6" w14:textId="77777777" w:rsidR="0083041F" w:rsidRPr="00872772" w:rsidRDefault="0083041F" w:rsidP="0083041F">
            <w:pPr>
              <w:widowControl/>
              <w:adjustRightInd/>
              <w:spacing w:line="240" w:lineRule="auto"/>
              <w:jc w:val="center"/>
              <w:textAlignment w:val="auto"/>
              <w:rPr>
                <w:rFonts w:eastAsia="標楷體"/>
                <w:color w:val="000000" w:themeColor="text1"/>
                <w:sz w:val="22"/>
                <w:szCs w:val="22"/>
                <w:rPrChange w:id="214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48" w:author="陳佳宜資訊部資訊安全處" w:date="2024-08-28T09:54:00Z" w16du:dateUtc="2024-08-28T01:54:00Z">
                  <w:rPr>
                    <w:rFonts w:eastAsia="標楷體"/>
                    <w:color w:val="000000"/>
                    <w:sz w:val="22"/>
                    <w:szCs w:val="22"/>
                  </w:rPr>
                </w:rPrChange>
              </w:rPr>
              <w:t>D6/F6</w:t>
            </w:r>
          </w:p>
        </w:tc>
        <w:tc>
          <w:tcPr>
            <w:tcW w:w="1701" w:type="dxa"/>
            <w:tcBorders>
              <w:top w:val="nil"/>
              <w:left w:val="nil"/>
              <w:bottom w:val="single" w:sz="4" w:space="0" w:color="auto"/>
              <w:right w:val="single" w:sz="4" w:space="0" w:color="auto"/>
            </w:tcBorders>
            <w:shd w:val="clear" w:color="000000" w:fill="FFFFFF"/>
            <w:vAlign w:val="center"/>
            <w:hideMark/>
          </w:tcPr>
          <w:p w14:paraId="528AD4E0"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4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50" w:author="陳佳宜資訊部資訊安全處" w:date="2024-08-28T09:54:00Z" w16du:dateUtc="2024-08-28T01:54:00Z">
                  <w:rPr>
                    <w:rFonts w:eastAsia="標楷體"/>
                    <w:color w:val="000000"/>
                    <w:sz w:val="22"/>
                    <w:szCs w:val="22"/>
                  </w:rPr>
                </w:rPrChange>
              </w:rPr>
              <w:t>可公開</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3157489"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51"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52"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59247978"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5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54"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6754D84B"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5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56"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3CFA9E12"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57"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58" w:author="陳佳宜資訊部資訊安全處" w:date="2024-08-28T09:54:00Z" w16du:dateUtc="2024-08-28T01:54:00Z">
                  <w:rPr>
                    <w:rFonts w:eastAsia="標楷體"/>
                    <w:color w:val="000000"/>
                    <w:sz w:val="22"/>
                    <w:szCs w:val="22"/>
                  </w:rPr>
                </w:rPrChange>
              </w:rPr>
              <w:t>同上</w:t>
            </w:r>
          </w:p>
        </w:tc>
        <w:tc>
          <w:tcPr>
            <w:tcW w:w="1630" w:type="dxa"/>
            <w:tcBorders>
              <w:top w:val="nil"/>
              <w:left w:val="nil"/>
              <w:bottom w:val="single" w:sz="4" w:space="0" w:color="auto"/>
              <w:right w:val="single" w:sz="4" w:space="0" w:color="auto"/>
            </w:tcBorders>
            <w:shd w:val="clear" w:color="auto" w:fill="auto"/>
            <w:vAlign w:val="center"/>
            <w:hideMark/>
          </w:tcPr>
          <w:p w14:paraId="758EF6CC"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59"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60" w:author="陳佳宜資訊部資訊安全處" w:date="2024-08-28T09:54:00Z" w16du:dateUtc="2024-08-28T01:54:00Z">
                  <w:rPr>
                    <w:rFonts w:eastAsia="標楷體"/>
                    <w:color w:val="000000"/>
                    <w:sz w:val="22"/>
                    <w:szCs w:val="22"/>
                  </w:rPr>
                </w:rPrChange>
              </w:rPr>
              <w:t>不需</w:t>
            </w:r>
            <w:proofErr w:type="gramStart"/>
            <w:r w:rsidRPr="00872772">
              <w:rPr>
                <w:rFonts w:eastAsia="標楷體"/>
                <w:color w:val="000000" w:themeColor="text1"/>
                <w:sz w:val="22"/>
                <w:szCs w:val="22"/>
                <w:rPrChange w:id="2161" w:author="陳佳宜資訊部資訊安全處" w:date="2024-08-28T09:54:00Z" w16du:dateUtc="2024-08-28T01:54:00Z">
                  <w:rPr>
                    <w:rFonts w:eastAsia="標楷體"/>
                    <w:color w:val="000000"/>
                    <w:sz w:val="22"/>
                    <w:szCs w:val="22"/>
                  </w:rPr>
                </w:rPrChange>
              </w:rPr>
              <w:t>特別</w:t>
            </w:r>
            <w:proofErr w:type="gramEnd"/>
            <w:r w:rsidRPr="00872772">
              <w:rPr>
                <w:rFonts w:eastAsia="標楷體"/>
                <w:color w:val="000000" w:themeColor="text1"/>
                <w:sz w:val="22"/>
                <w:szCs w:val="22"/>
                <w:rPrChange w:id="2162" w:author="陳佳宜資訊部資訊安全處" w:date="2024-08-28T09:54:00Z" w16du:dateUtc="2024-08-28T01:54:00Z">
                  <w:rPr>
                    <w:rFonts w:eastAsia="標楷體"/>
                    <w:color w:val="000000"/>
                    <w:sz w:val="22"/>
                    <w:szCs w:val="22"/>
                  </w:rPr>
                </w:rPrChange>
              </w:rPr>
              <w:t>控管。</w:t>
            </w:r>
          </w:p>
        </w:tc>
        <w:tc>
          <w:tcPr>
            <w:tcW w:w="1630" w:type="dxa"/>
            <w:tcBorders>
              <w:top w:val="nil"/>
              <w:left w:val="nil"/>
              <w:bottom w:val="single" w:sz="4" w:space="0" w:color="auto"/>
              <w:right w:val="single" w:sz="4" w:space="0" w:color="auto"/>
            </w:tcBorders>
            <w:shd w:val="clear" w:color="auto" w:fill="auto"/>
            <w:vAlign w:val="center"/>
            <w:hideMark/>
          </w:tcPr>
          <w:p w14:paraId="089EDD49"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63"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64" w:author="陳佳宜資訊部資訊安全處" w:date="2024-08-28T09:54:00Z" w16du:dateUtc="2024-08-28T01:54:00Z">
                  <w:rPr>
                    <w:rFonts w:eastAsia="標楷體"/>
                    <w:color w:val="000000"/>
                    <w:sz w:val="22"/>
                    <w:szCs w:val="22"/>
                  </w:rPr>
                </w:rPrChange>
              </w:rPr>
              <w:t>同上</w:t>
            </w:r>
          </w:p>
        </w:tc>
        <w:tc>
          <w:tcPr>
            <w:tcW w:w="1631" w:type="dxa"/>
            <w:tcBorders>
              <w:top w:val="nil"/>
              <w:left w:val="nil"/>
              <w:bottom w:val="single" w:sz="4" w:space="0" w:color="auto"/>
              <w:right w:val="single" w:sz="4" w:space="0" w:color="auto"/>
            </w:tcBorders>
            <w:shd w:val="clear" w:color="auto" w:fill="auto"/>
            <w:vAlign w:val="center"/>
            <w:hideMark/>
          </w:tcPr>
          <w:p w14:paraId="519BDFA8" w14:textId="77777777" w:rsidR="0083041F" w:rsidRPr="00872772" w:rsidRDefault="0083041F" w:rsidP="0083041F">
            <w:pPr>
              <w:widowControl/>
              <w:adjustRightInd/>
              <w:spacing w:line="240" w:lineRule="auto"/>
              <w:textAlignment w:val="auto"/>
              <w:rPr>
                <w:rFonts w:eastAsia="標楷體"/>
                <w:color w:val="000000" w:themeColor="text1"/>
                <w:sz w:val="22"/>
                <w:szCs w:val="22"/>
                <w:rPrChange w:id="2165" w:author="陳佳宜資訊部資訊安全處" w:date="2024-08-28T09:54:00Z" w16du:dateUtc="2024-08-28T01:54:00Z">
                  <w:rPr>
                    <w:rFonts w:eastAsia="標楷體"/>
                    <w:color w:val="000000"/>
                    <w:sz w:val="22"/>
                    <w:szCs w:val="22"/>
                  </w:rPr>
                </w:rPrChange>
              </w:rPr>
            </w:pPr>
            <w:r w:rsidRPr="00872772">
              <w:rPr>
                <w:rFonts w:eastAsia="標楷體"/>
                <w:color w:val="000000" w:themeColor="text1"/>
                <w:sz w:val="22"/>
                <w:szCs w:val="22"/>
                <w:rPrChange w:id="2166" w:author="陳佳宜資訊部資訊安全處" w:date="2024-08-28T09:54:00Z" w16du:dateUtc="2024-08-28T01:54:00Z">
                  <w:rPr>
                    <w:rFonts w:eastAsia="標楷體"/>
                    <w:color w:val="000000"/>
                    <w:sz w:val="22"/>
                    <w:szCs w:val="22"/>
                  </w:rPr>
                </w:rPrChange>
              </w:rPr>
              <w:t>同上</w:t>
            </w:r>
          </w:p>
        </w:tc>
      </w:tr>
    </w:tbl>
    <w:p w14:paraId="16707065" w14:textId="77777777" w:rsidR="00BC005A" w:rsidRPr="00872772" w:rsidRDefault="00BC005A" w:rsidP="00A27C2D">
      <w:pPr>
        <w:rPr>
          <w:color w:val="000000" w:themeColor="text1"/>
          <w:lang w:val="en-GB"/>
          <w:rPrChange w:id="2167" w:author="陳佳宜資訊部資訊安全處" w:date="2024-08-28T09:54:00Z" w16du:dateUtc="2024-08-28T01:54:00Z">
            <w:rPr>
              <w:lang w:val="en-GB"/>
            </w:rPr>
          </w:rPrChange>
        </w:rPr>
        <w:sectPr w:rsidR="00BC005A" w:rsidRPr="00872772" w:rsidSect="00BE7486">
          <w:pgSz w:w="16838" w:h="11906" w:orient="landscape" w:code="9"/>
          <w:pgMar w:top="1077" w:right="1440" w:bottom="1077" w:left="1440" w:header="454" w:footer="454" w:gutter="0"/>
          <w:cols w:space="425"/>
          <w:titlePg/>
          <w:docGrid w:linePitch="360"/>
        </w:sectPr>
      </w:pPr>
    </w:p>
    <w:p w14:paraId="0DA37828" w14:textId="77777777" w:rsidR="003443DB" w:rsidRPr="00872772" w:rsidRDefault="003443DB" w:rsidP="00BE7486">
      <w:pPr>
        <w:pStyle w:val="4"/>
        <w:ind w:hanging="480"/>
      </w:pPr>
      <w:r w:rsidRPr="00872772">
        <w:lastRenderedPageBreak/>
        <w:t>人員資訊資產分類說明、價值判斷標準以及資產之管理</w:t>
      </w:r>
    </w:p>
    <w:p w14:paraId="53454729" w14:textId="77777777" w:rsidR="003443DB" w:rsidRPr="00872772" w:rsidRDefault="003443DB" w:rsidP="00BE7486">
      <w:pPr>
        <w:pStyle w:val="5"/>
        <w:rPr>
          <w:color w:val="000000" w:themeColor="text1"/>
          <w:rPrChange w:id="2168" w:author="陳佳宜資訊部資訊安全處" w:date="2024-08-28T09:54:00Z" w16du:dateUtc="2024-08-28T01:54:00Z">
            <w:rPr/>
          </w:rPrChange>
        </w:rPr>
      </w:pPr>
      <w:r w:rsidRPr="00872772">
        <w:rPr>
          <w:color w:val="000000" w:themeColor="text1"/>
          <w:rPrChange w:id="2169" w:author="陳佳宜資訊部資訊安全處" w:date="2024-08-28T09:54:00Z" w16du:dateUtc="2024-08-28T01:54:00Z">
            <w:rPr/>
          </w:rPrChange>
        </w:rPr>
        <w:t>人員資訊資產分類說明。</w:t>
      </w:r>
    </w:p>
    <w:tbl>
      <w:tblPr>
        <w:tblW w:w="8377" w:type="dxa"/>
        <w:tblInd w:w="170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261"/>
        <w:gridCol w:w="2693"/>
        <w:gridCol w:w="4423"/>
      </w:tblGrid>
      <w:tr w:rsidR="00872772" w:rsidRPr="00872772" w14:paraId="32AB55EF" w14:textId="77777777" w:rsidTr="00BE7486">
        <w:trPr>
          <w:tblHeader/>
        </w:trPr>
        <w:tc>
          <w:tcPr>
            <w:tcW w:w="1261" w:type="dxa"/>
            <w:shd w:val="clear" w:color="auto" w:fill="FFFF99"/>
            <w:vAlign w:val="center"/>
          </w:tcPr>
          <w:p w14:paraId="20C564B1" w14:textId="7CA60B11" w:rsidR="00AE553A" w:rsidRPr="00872772" w:rsidRDefault="00AE553A" w:rsidP="00BE7486">
            <w:pPr>
              <w:pStyle w:val="-0"/>
              <w:rPr>
                <w:rFonts w:ascii="Times New Roman" w:hAnsi="Times New Roman" w:cs="Times New Roman"/>
                <w:color w:val="000000" w:themeColor="text1"/>
                <w:rPrChange w:id="2170"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b/>
                <w:bCs/>
                <w:color w:val="000000" w:themeColor="text1"/>
                <w:rPrChange w:id="2171" w:author="陳佳宜資訊部資訊安全處" w:date="2024-08-28T09:54:00Z" w16du:dateUtc="2024-08-28T01:54:00Z">
                  <w:rPr>
                    <w:rFonts w:ascii="Times New Roman" w:hAnsi="Times New Roman" w:cs="Times New Roman"/>
                    <w:b/>
                    <w:bCs/>
                  </w:rPr>
                </w:rPrChange>
              </w:rPr>
              <w:t>盤點群組</w:t>
            </w:r>
          </w:p>
        </w:tc>
        <w:tc>
          <w:tcPr>
            <w:tcW w:w="2693" w:type="dxa"/>
            <w:shd w:val="clear" w:color="auto" w:fill="FFFF99"/>
            <w:vAlign w:val="center"/>
          </w:tcPr>
          <w:p w14:paraId="23C7C551" w14:textId="4D78724A" w:rsidR="00AE553A" w:rsidRPr="00872772" w:rsidRDefault="00AE553A">
            <w:pPr>
              <w:pStyle w:val="aa"/>
              <w:rPr>
                <w:rFonts w:ascii="Times New Roman" w:hAnsi="Times New Roman" w:cs="Times New Roman"/>
                <w:color w:val="000000" w:themeColor="text1"/>
                <w:rPrChange w:id="2172"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173" w:author="陳佳宜資訊部資訊安全處" w:date="2024-08-28T09:54:00Z" w16du:dateUtc="2024-08-28T01:54:00Z">
                  <w:rPr>
                    <w:rFonts w:ascii="Times New Roman" w:hAnsi="Times New Roman" w:cs="Times New Roman"/>
                  </w:rPr>
                </w:rPrChange>
              </w:rPr>
              <w:t>類別</w:t>
            </w:r>
          </w:p>
        </w:tc>
        <w:tc>
          <w:tcPr>
            <w:tcW w:w="4423" w:type="dxa"/>
            <w:shd w:val="clear" w:color="auto" w:fill="FFFF99"/>
            <w:vAlign w:val="center"/>
          </w:tcPr>
          <w:p w14:paraId="41E96A99" w14:textId="77777777" w:rsidR="00AE553A" w:rsidRPr="00872772" w:rsidRDefault="00AE553A" w:rsidP="00BE7486">
            <w:pPr>
              <w:pStyle w:val="aa"/>
              <w:jc w:val="both"/>
              <w:rPr>
                <w:rFonts w:ascii="Times New Roman" w:hAnsi="Times New Roman" w:cs="Times New Roman"/>
                <w:color w:val="000000" w:themeColor="text1"/>
                <w:rPrChange w:id="2174"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175" w:author="陳佳宜資訊部資訊安全處" w:date="2024-08-28T09:54:00Z" w16du:dateUtc="2024-08-28T01:54:00Z">
                  <w:rPr>
                    <w:rFonts w:ascii="Times New Roman" w:hAnsi="Times New Roman" w:cs="Times New Roman"/>
                  </w:rPr>
                </w:rPrChange>
              </w:rPr>
              <w:t>範例</w:t>
            </w:r>
          </w:p>
        </w:tc>
      </w:tr>
      <w:tr w:rsidR="00872772" w:rsidRPr="00872772" w14:paraId="5FAE5C92" w14:textId="77777777" w:rsidTr="00BE7486">
        <w:trPr>
          <w:trHeight w:val="500"/>
        </w:trPr>
        <w:tc>
          <w:tcPr>
            <w:tcW w:w="1261" w:type="dxa"/>
            <w:vAlign w:val="center"/>
          </w:tcPr>
          <w:p w14:paraId="5C5F6096" w14:textId="659FB5A9" w:rsidR="00AE553A" w:rsidRPr="00872772" w:rsidRDefault="00AE553A" w:rsidP="00AE553A">
            <w:pPr>
              <w:pStyle w:val="-0"/>
              <w:rPr>
                <w:rFonts w:ascii="Times New Roman" w:hAnsi="Times New Roman" w:cs="Times New Roman"/>
                <w:b/>
                <w:bCs/>
                <w:color w:val="000000" w:themeColor="text1"/>
                <w:rPrChange w:id="2176"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2177" w:author="陳佳宜資訊部資訊安全處" w:date="2024-08-28T09:54:00Z" w16du:dateUtc="2024-08-28T01:54:00Z">
                  <w:rPr>
                    <w:rFonts w:ascii="Times New Roman" w:hAnsi="Times New Roman" w:cs="Times New Roman"/>
                    <w:b/>
                    <w:bCs/>
                  </w:rPr>
                </w:rPrChange>
              </w:rPr>
              <w:t>P1</w:t>
            </w:r>
          </w:p>
        </w:tc>
        <w:tc>
          <w:tcPr>
            <w:tcW w:w="2693" w:type="dxa"/>
            <w:shd w:val="clear" w:color="auto" w:fill="auto"/>
            <w:vAlign w:val="center"/>
          </w:tcPr>
          <w:p w14:paraId="720C904E" w14:textId="445B5DF2" w:rsidR="00AE553A" w:rsidRPr="00872772" w:rsidRDefault="00117CCF" w:rsidP="00AE553A">
            <w:pPr>
              <w:pStyle w:val="-0"/>
              <w:rPr>
                <w:rFonts w:ascii="Times New Roman" w:hAnsi="Times New Roman" w:cs="Times New Roman"/>
                <w:b/>
                <w:bCs/>
                <w:color w:val="000000" w:themeColor="text1"/>
                <w:rPrChange w:id="2178"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2179" w:author="陳佳宜資訊部資訊安全處" w:date="2024-08-28T09:54:00Z" w16du:dateUtc="2024-08-28T01:54:00Z">
                  <w:rPr>
                    <w:rFonts w:ascii="Times New Roman" w:hAnsi="Times New Roman" w:cs="Times New Roman"/>
                    <w:b/>
                    <w:bCs/>
                  </w:rPr>
                </w:rPrChange>
              </w:rPr>
              <w:t>員工</w:t>
            </w:r>
            <w:r w:rsidRPr="00872772">
              <w:rPr>
                <w:rFonts w:ascii="Times New Roman" w:hAnsi="Times New Roman" w:cs="Times New Roman"/>
                <w:b/>
                <w:bCs/>
                <w:color w:val="000000" w:themeColor="text1"/>
                <w:rPrChange w:id="2180" w:author="陳佳宜資訊部資訊安全處" w:date="2024-08-28T09:54:00Z" w16du:dateUtc="2024-08-28T01:54:00Z">
                  <w:rPr>
                    <w:rFonts w:ascii="Times New Roman" w:hAnsi="Times New Roman" w:cs="Times New Roman"/>
                    <w:b/>
                    <w:bCs/>
                  </w:rPr>
                </w:rPrChange>
              </w:rPr>
              <w:t>-</w:t>
            </w:r>
            <w:r w:rsidR="00AE553A" w:rsidRPr="00872772">
              <w:rPr>
                <w:rFonts w:ascii="Times New Roman" w:hAnsi="Times New Roman" w:cs="Times New Roman"/>
                <w:b/>
                <w:bCs/>
                <w:color w:val="000000" w:themeColor="text1"/>
                <w:rPrChange w:id="2181" w:author="陳佳宜資訊部資訊安全處" w:date="2024-08-28T09:54:00Z" w16du:dateUtc="2024-08-28T01:54:00Z">
                  <w:rPr>
                    <w:rFonts w:ascii="Times New Roman" w:hAnsi="Times New Roman" w:cs="Times New Roman"/>
                    <w:b/>
                    <w:bCs/>
                  </w:rPr>
                </w:rPrChange>
              </w:rPr>
              <w:t>內部人員</w:t>
            </w:r>
          </w:p>
        </w:tc>
        <w:tc>
          <w:tcPr>
            <w:tcW w:w="4423" w:type="dxa"/>
            <w:shd w:val="clear" w:color="auto" w:fill="auto"/>
            <w:vAlign w:val="center"/>
          </w:tcPr>
          <w:p w14:paraId="2BB5E79F" w14:textId="77777777" w:rsidR="00AE553A" w:rsidRPr="00872772" w:rsidRDefault="00AE553A" w:rsidP="00AE553A">
            <w:pPr>
              <w:pStyle w:val="-11"/>
              <w:widowControl w:val="0"/>
              <w:adjustRightInd w:val="0"/>
              <w:textAlignment w:val="baseline"/>
              <w:rPr>
                <w:rFonts w:ascii="Times New Roman" w:hAnsi="Times New Roman"/>
                <w:color w:val="000000" w:themeColor="text1"/>
                <w:rPrChange w:id="218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183" w:author="陳佳宜資訊部資訊安全處" w:date="2024-08-28T09:54:00Z" w16du:dateUtc="2024-08-28T01:54:00Z">
                  <w:rPr>
                    <w:rFonts w:ascii="Times New Roman" w:hAnsi="Times New Roman"/>
                  </w:rPr>
                </w:rPrChange>
              </w:rPr>
              <w:t>例如：</w:t>
            </w:r>
          </w:p>
          <w:p w14:paraId="67090269" w14:textId="081D74A7" w:rsidR="00AE553A" w:rsidRPr="00872772" w:rsidRDefault="00AE553A"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218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185" w:author="陳佳宜資訊部資訊安全處" w:date="2024-08-28T09:54:00Z" w16du:dateUtc="2024-08-28T01:54:00Z">
                  <w:rPr>
                    <w:rFonts w:ascii="Times New Roman" w:hAnsi="Times New Roman"/>
                  </w:rPr>
                </w:rPrChange>
              </w:rPr>
              <w:t>資訊部正職同仁、約聘僱同仁</w:t>
            </w:r>
          </w:p>
        </w:tc>
      </w:tr>
      <w:tr w:rsidR="00872772" w:rsidRPr="00872772" w14:paraId="7DBA7FF1" w14:textId="77777777" w:rsidTr="00BE7486">
        <w:tc>
          <w:tcPr>
            <w:tcW w:w="1261" w:type="dxa"/>
            <w:vAlign w:val="center"/>
          </w:tcPr>
          <w:p w14:paraId="4623B2CF" w14:textId="2E122333" w:rsidR="00AE553A" w:rsidRPr="00872772" w:rsidRDefault="00AE553A" w:rsidP="00AE553A">
            <w:pPr>
              <w:pStyle w:val="-0"/>
              <w:rPr>
                <w:rFonts w:ascii="Times New Roman" w:hAnsi="Times New Roman" w:cs="Times New Roman"/>
                <w:b/>
                <w:bCs/>
                <w:color w:val="000000" w:themeColor="text1"/>
                <w:rPrChange w:id="2186"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2187" w:author="陳佳宜資訊部資訊安全處" w:date="2024-08-28T09:54:00Z" w16du:dateUtc="2024-08-28T01:54:00Z">
                  <w:rPr>
                    <w:rFonts w:ascii="Times New Roman" w:hAnsi="Times New Roman" w:cs="Times New Roman"/>
                    <w:b/>
                    <w:bCs/>
                  </w:rPr>
                </w:rPrChange>
              </w:rPr>
              <w:t>P2</w:t>
            </w:r>
          </w:p>
        </w:tc>
        <w:tc>
          <w:tcPr>
            <w:tcW w:w="2693" w:type="dxa"/>
            <w:shd w:val="clear" w:color="auto" w:fill="auto"/>
            <w:vAlign w:val="center"/>
          </w:tcPr>
          <w:p w14:paraId="50DCF995" w14:textId="5209342E" w:rsidR="00AE553A" w:rsidRPr="00872772" w:rsidRDefault="00AE553A" w:rsidP="00AE553A">
            <w:pPr>
              <w:pStyle w:val="-0"/>
              <w:rPr>
                <w:rFonts w:ascii="Times New Roman" w:hAnsi="Times New Roman" w:cs="Times New Roman"/>
                <w:b/>
                <w:bCs/>
                <w:color w:val="000000" w:themeColor="text1"/>
                <w:rPrChange w:id="2188"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2189" w:author="陳佳宜資訊部資訊安全處" w:date="2024-08-28T09:54:00Z" w16du:dateUtc="2024-08-28T01:54:00Z">
                  <w:rPr>
                    <w:rFonts w:ascii="Times New Roman" w:hAnsi="Times New Roman" w:cs="Times New Roman"/>
                    <w:b/>
                    <w:bCs/>
                  </w:rPr>
                </w:rPrChange>
              </w:rPr>
              <w:t>利害關係人</w:t>
            </w:r>
            <w:r w:rsidRPr="00872772">
              <w:rPr>
                <w:rFonts w:ascii="Times New Roman" w:hAnsi="Times New Roman" w:cs="Times New Roman"/>
                <w:b/>
                <w:bCs/>
                <w:color w:val="000000" w:themeColor="text1"/>
                <w:rPrChange w:id="2190" w:author="陳佳宜資訊部資訊安全處" w:date="2024-08-28T09:54:00Z" w16du:dateUtc="2024-08-28T01:54:00Z">
                  <w:rPr>
                    <w:rFonts w:ascii="Times New Roman" w:hAnsi="Times New Roman" w:cs="Times New Roman"/>
                    <w:b/>
                    <w:bCs/>
                  </w:rPr>
                </w:rPrChange>
              </w:rPr>
              <w:t>-</w:t>
            </w:r>
            <w:r w:rsidRPr="00872772">
              <w:rPr>
                <w:rFonts w:ascii="Times New Roman" w:hAnsi="Times New Roman" w:cs="Times New Roman"/>
                <w:b/>
                <w:bCs/>
                <w:color w:val="000000" w:themeColor="text1"/>
                <w:rPrChange w:id="2191" w:author="陳佳宜資訊部資訊安全處" w:date="2024-08-28T09:54:00Z" w16du:dateUtc="2024-08-28T01:54:00Z">
                  <w:rPr>
                    <w:rFonts w:ascii="Times New Roman" w:hAnsi="Times New Roman" w:cs="Times New Roman"/>
                    <w:b/>
                    <w:bCs/>
                  </w:rPr>
                </w:rPrChange>
              </w:rPr>
              <w:t>委外廠商</w:t>
            </w:r>
          </w:p>
        </w:tc>
        <w:tc>
          <w:tcPr>
            <w:tcW w:w="4423" w:type="dxa"/>
            <w:shd w:val="clear" w:color="auto" w:fill="auto"/>
            <w:vAlign w:val="center"/>
          </w:tcPr>
          <w:p w14:paraId="485FB1CE" w14:textId="77777777" w:rsidR="00AE553A" w:rsidRPr="00872772" w:rsidRDefault="00AE553A" w:rsidP="00AE553A">
            <w:pPr>
              <w:pStyle w:val="-11"/>
              <w:widowControl w:val="0"/>
              <w:adjustRightInd w:val="0"/>
              <w:textAlignment w:val="baseline"/>
              <w:rPr>
                <w:rFonts w:ascii="Times New Roman" w:hAnsi="Times New Roman"/>
                <w:color w:val="000000" w:themeColor="text1"/>
                <w:rPrChange w:id="219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193" w:author="陳佳宜資訊部資訊安全處" w:date="2024-08-28T09:54:00Z" w16du:dateUtc="2024-08-28T01:54:00Z">
                  <w:rPr>
                    <w:rFonts w:ascii="Times New Roman" w:hAnsi="Times New Roman"/>
                  </w:rPr>
                </w:rPrChange>
              </w:rPr>
              <w:t>例如：</w:t>
            </w:r>
          </w:p>
          <w:p w14:paraId="1A34FC29" w14:textId="6D10D05B" w:rsidR="00AE553A" w:rsidRPr="00872772" w:rsidRDefault="00AE553A" w:rsidP="006B75AC">
            <w:pPr>
              <w:pStyle w:val="-11"/>
              <w:widowControl w:val="0"/>
              <w:numPr>
                <w:ilvl w:val="0"/>
                <w:numId w:val="2"/>
              </w:numPr>
              <w:adjustRightInd w:val="0"/>
              <w:ind w:left="220" w:hangingChars="100" w:hanging="220"/>
              <w:textAlignment w:val="baseline"/>
              <w:rPr>
                <w:rFonts w:ascii="Times New Roman" w:hAnsi="Times New Roman"/>
                <w:color w:val="000000" w:themeColor="text1"/>
                <w:rPrChange w:id="2194"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195" w:author="陳佳宜資訊部資訊安全處" w:date="2024-08-28T09:54:00Z" w16du:dateUtc="2024-08-28T01:54:00Z">
                  <w:rPr>
                    <w:rFonts w:ascii="Times New Roman" w:hAnsi="Times New Roman"/>
                  </w:rPr>
                </w:rPrChange>
              </w:rPr>
              <w:t>委外開發或維護廠商、保全人員等</w:t>
            </w:r>
          </w:p>
        </w:tc>
      </w:tr>
    </w:tbl>
    <w:p w14:paraId="76CB3297" w14:textId="77777777" w:rsidR="003443DB" w:rsidRPr="00872772" w:rsidRDefault="003443DB" w:rsidP="00CF1756">
      <w:pPr>
        <w:pStyle w:val="5"/>
        <w:rPr>
          <w:color w:val="000000" w:themeColor="text1"/>
          <w:rPrChange w:id="2196" w:author="陳佳宜資訊部資訊安全處" w:date="2024-08-28T09:54:00Z" w16du:dateUtc="2024-08-28T01:54:00Z">
            <w:rPr/>
          </w:rPrChange>
        </w:rPr>
      </w:pPr>
      <w:r w:rsidRPr="00872772">
        <w:rPr>
          <w:color w:val="000000" w:themeColor="text1"/>
          <w:rPrChange w:id="2197" w:author="陳佳宜資訊部資訊安全處" w:date="2024-08-28T09:54:00Z" w16du:dateUtc="2024-08-28T01:54:00Z">
            <w:rPr/>
          </w:rPrChange>
        </w:rPr>
        <w:t>人員資訊資產價值判斷標準：</w:t>
      </w:r>
    </w:p>
    <w:tbl>
      <w:tblPr>
        <w:tblW w:w="8392" w:type="dxa"/>
        <w:tblInd w:w="170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2155"/>
        <w:gridCol w:w="1795"/>
        <w:gridCol w:w="1795"/>
        <w:gridCol w:w="1796"/>
        <w:gridCol w:w="851"/>
      </w:tblGrid>
      <w:tr w:rsidR="00872772" w:rsidRPr="00872772" w14:paraId="16F5FB4A" w14:textId="77777777" w:rsidTr="00845643">
        <w:tc>
          <w:tcPr>
            <w:tcW w:w="2155" w:type="dxa"/>
            <w:tcBorders>
              <w:top w:val="single" w:sz="12" w:space="0" w:color="auto"/>
              <w:left w:val="single" w:sz="12" w:space="0" w:color="auto"/>
              <w:bottom w:val="single" w:sz="4" w:space="0" w:color="auto"/>
              <w:right w:val="single" w:sz="4" w:space="0" w:color="auto"/>
            </w:tcBorders>
            <w:shd w:val="clear" w:color="auto" w:fill="FFFF99"/>
            <w:vAlign w:val="center"/>
          </w:tcPr>
          <w:p w14:paraId="6C60B660" w14:textId="77777777" w:rsidR="003443DB" w:rsidRPr="00872772" w:rsidRDefault="003443DB" w:rsidP="00F35DA3">
            <w:pPr>
              <w:pStyle w:val="aa"/>
              <w:rPr>
                <w:rFonts w:ascii="Times New Roman" w:hAnsi="Times New Roman" w:cs="Times New Roman"/>
                <w:color w:val="000000" w:themeColor="text1"/>
                <w:rPrChange w:id="2198"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199" w:author="陳佳宜資訊部資訊安全處" w:date="2024-08-28T09:54:00Z" w16du:dateUtc="2024-08-28T01:54:00Z">
                  <w:rPr>
                    <w:rFonts w:ascii="Times New Roman" w:hAnsi="Times New Roman" w:cs="Times New Roman"/>
                  </w:rPr>
                </w:rPrChange>
              </w:rPr>
              <w:t>類別</w:t>
            </w:r>
            <w:r w:rsidRPr="00872772">
              <w:rPr>
                <w:rFonts w:ascii="Times New Roman" w:hAnsi="Times New Roman" w:cs="Times New Roman"/>
                <w:color w:val="000000" w:themeColor="text1"/>
                <w:rPrChange w:id="2200" w:author="陳佳宜資訊部資訊安全處" w:date="2024-08-28T09:54:00Z" w16du:dateUtc="2024-08-28T01:54:00Z">
                  <w:rPr>
                    <w:rFonts w:ascii="Times New Roman" w:hAnsi="Times New Roman" w:cs="Times New Roman"/>
                  </w:rPr>
                </w:rPrChange>
              </w:rPr>
              <w:t>/</w:t>
            </w:r>
            <w:r w:rsidRPr="00872772">
              <w:rPr>
                <w:rFonts w:ascii="Times New Roman" w:hAnsi="Times New Roman" w:cs="Times New Roman"/>
                <w:color w:val="000000" w:themeColor="text1"/>
                <w:rPrChange w:id="2201" w:author="陳佳宜資訊部資訊安全處" w:date="2024-08-28T09:54:00Z" w16du:dateUtc="2024-08-28T01:54:00Z">
                  <w:rPr>
                    <w:rFonts w:ascii="Times New Roman" w:hAnsi="Times New Roman" w:cs="Times New Roman"/>
                  </w:rPr>
                </w:rPrChange>
              </w:rPr>
              <w:t>價值</w:t>
            </w:r>
          </w:p>
        </w:tc>
        <w:tc>
          <w:tcPr>
            <w:tcW w:w="1795" w:type="dxa"/>
            <w:tcBorders>
              <w:top w:val="single" w:sz="12" w:space="0" w:color="auto"/>
              <w:left w:val="single" w:sz="4" w:space="0" w:color="auto"/>
              <w:bottom w:val="single" w:sz="4" w:space="0" w:color="auto"/>
              <w:right w:val="single" w:sz="4" w:space="0" w:color="auto"/>
            </w:tcBorders>
            <w:shd w:val="clear" w:color="auto" w:fill="FFFF99"/>
            <w:vAlign w:val="center"/>
          </w:tcPr>
          <w:p w14:paraId="554173E4" w14:textId="77777777" w:rsidR="003443DB" w:rsidRPr="00872772" w:rsidRDefault="003443DB" w:rsidP="00F35DA3">
            <w:pPr>
              <w:pStyle w:val="aa"/>
              <w:rPr>
                <w:rFonts w:ascii="Times New Roman" w:hAnsi="Times New Roman" w:cs="Times New Roman"/>
                <w:color w:val="000000" w:themeColor="text1"/>
                <w:rPrChange w:id="2202"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203" w:author="陳佳宜資訊部資訊安全處" w:date="2024-08-28T09:54:00Z" w16du:dateUtc="2024-08-28T01:54:00Z">
                  <w:rPr>
                    <w:rFonts w:ascii="Times New Roman" w:hAnsi="Times New Roman" w:cs="Times New Roman"/>
                  </w:rPr>
                </w:rPrChange>
              </w:rPr>
              <w:t>3</w:t>
            </w:r>
          </w:p>
        </w:tc>
        <w:tc>
          <w:tcPr>
            <w:tcW w:w="1795" w:type="dxa"/>
            <w:tcBorders>
              <w:top w:val="single" w:sz="12" w:space="0" w:color="auto"/>
              <w:left w:val="single" w:sz="4" w:space="0" w:color="auto"/>
              <w:bottom w:val="single" w:sz="4" w:space="0" w:color="auto"/>
              <w:right w:val="single" w:sz="4" w:space="0" w:color="auto"/>
            </w:tcBorders>
            <w:shd w:val="clear" w:color="auto" w:fill="FFFF99"/>
            <w:vAlign w:val="center"/>
          </w:tcPr>
          <w:p w14:paraId="4B07C4C6" w14:textId="77777777" w:rsidR="003443DB" w:rsidRPr="00872772" w:rsidRDefault="003443DB" w:rsidP="00F35DA3">
            <w:pPr>
              <w:pStyle w:val="aa"/>
              <w:rPr>
                <w:rFonts w:ascii="Times New Roman" w:hAnsi="Times New Roman" w:cs="Times New Roman"/>
                <w:color w:val="000000" w:themeColor="text1"/>
                <w:rPrChange w:id="2204"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205" w:author="陳佳宜資訊部資訊安全處" w:date="2024-08-28T09:54:00Z" w16du:dateUtc="2024-08-28T01:54:00Z">
                  <w:rPr>
                    <w:rFonts w:ascii="Times New Roman" w:hAnsi="Times New Roman" w:cs="Times New Roman"/>
                  </w:rPr>
                </w:rPrChange>
              </w:rPr>
              <w:t>2</w:t>
            </w:r>
          </w:p>
        </w:tc>
        <w:tc>
          <w:tcPr>
            <w:tcW w:w="1796" w:type="dxa"/>
            <w:tcBorders>
              <w:top w:val="single" w:sz="12" w:space="0" w:color="auto"/>
              <w:left w:val="single" w:sz="4" w:space="0" w:color="auto"/>
              <w:bottom w:val="single" w:sz="4" w:space="0" w:color="auto"/>
              <w:right w:val="single" w:sz="4" w:space="0" w:color="auto"/>
            </w:tcBorders>
            <w:shd w:val="clear" w:color="auto" w:fill="FFFF99"/>
            <w:vAlign w:val="center"/>
          </w:tcPr>
          <w:p w14:paraId="0414BCB2" w14:textId="77777777" w:rsidR="003443DB" w:rsidRPr="00872772" w:rsidRDefault="003443DB" w:rsidP="00F35DA3">
            <w:pPr>
              <w:pStyle w:val="aa"/>
              <w:rPr>
                <w:rFonts w:ascii="Times New Roman" w:hAnsi="Times New Roman" w:cs="Times New Roman"/>
                <w:color w:val="000000" w:themeColor="text1"/>
                <w:rPrChange w:id="2206"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207" w:author="陳佳宜資訊部資訊安全處" w:date="2024-08-28T09:54:00Z" w16du:dateUtc="2024-08-28T01:54:00Z">
                  <w:rPr>
                    <w:rFonts w:ascii="Times New Roman" w:hAnsi="Times New Roman" w:cs="Times New Roman"/>
                  </w:rPr>
                </w:rPrChange>
              </w:rPr>
              <w:t>1</w:t>
            </w:r>
          </w:p>
        </w:tc>
        <w:tc>
          <w:tcPr>
            <w:tcW w:w="851" w:type="dxa"/>
            <w:tcBorders>
              <w:top w:val="single" w:sz="12" w:space="0" w:color="auto"/>
              <w:left w:val="single" w:sz="4" w:space="0" w:color="auto"/>
              <w:bottom w:val="single" w:sz="4" w:space="0" w:color="auto"/>
              <w:right w:val="single" w:sz="12" w:space="0" w:color="auto"/>
            </w:tcBorders>
            <w:shd w:val="clear" w:color="auto" w:fill="FFFF99"/>
            <w:vAlign w:val="center"/>
          </w:tcPr>
          <w:p w14:paraId="2A97A732" w14:textId="77777777" w:rsidR="003443DB" w:rsidRPr="00872772" w:rsidRDefault="003443DB" w:rsidP="00F35DA3">
            <w:pPr>
              <w:pStyle w:val="aa"/>
              <w:rPr>
                <w:rFonts w:ascii="Times New Roman" w:hAnsi="Times New Roman" w:cs="Times New Roman"/>
                <w:color w:val="000000" w:themeColor="text1"/>
                <w:rPrChange w:id="2208"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209" w:author="陳佳宜資訊部資訊安全處" w:date="2024-08-28T09:54:00Z" w16du:dateUtc="2024-08-28T01:54:00Z">
                  <w:rPr>
                    <w:rFonts w:ascii="Times New Roman" w:hAnsi="Times New Roman" w:cs="Times New Roman"/>
                  </w:rPr>
                </w:rPrChange>
              </w:rPr>
              <w:t>備註</w:t>
            </w:r>
          </w:p>
        </w:tc>
      </w:tr>
      <w:tr w:rsidR="00872772" w:rsidRPr="00872772" w14:paraId="290E73D7" w14:textId="77777777" w:rsidTr="00845643">
        <w:tc>
          <w:tcPr>
            <w:tcW w:w="2155" w:type="dxa"/>
            <w:tcBorders>
              <w:top w:val="single" w:sz="4" w:space="0" w:color="auto"/>
              <w:left w:val="single" w:sz="12" w:space="0" w:color="auto"/>
              <w:bottom w:val="single" w:sz="4" w:space="0" w:color="auto"/>
              <w:right w:val="single" w:sz="4" w:space="0" w:color="auto"/>
            </w:tcBorders>
            <w:shd w:val="clear" w:color="auto" w:fill="auto"/>
            <w:vAlign w:val="center"/>
          </w:tcPr>
          <w:p w14:paraId="75B5FC5A" w14:textId="77777777" w:rsidR="003443DB" w:rsidRPr="00872772" w:rsidRDefault="003443DB" w:rsidP="00CB5696">
            <w:pPr>
              <w:pStyle w:val="-0"/>
              <w:rPr>
                <w:rFonts w:ascii="Times New Roman" w:hAnsi="Times New Roman" w:cs="Times New Roman"/>
                <w:b/>
                <w:bCs/>
                <w:color w:val="000000" w:themeColor="text1"/>
                <w:rPrChange w:id="2210"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2211" w:author="陳佳宜資訊部資訊安全處" w:date="2024-08-28T09:54:00Z" w16du:dateUtc="2024-08-28T01:54:00Z">
                  <w:rPr>
                    <w:rFonts w:ascii="Times New Roman" w:hAnsi="Times New Roman" w:cs="Times New Roman"/>
                    <w:b/>
                    <w:bCs/>
                  </w:rPr>
                </w:rPrChange>
              </w:rPr>
              <w:t>Confidentiality</w:t>
            </w:r>
          </w:p>
        </w:tc>
        <w:tc>
          <w:tcPr>
            <w:tcW w:w="1795" w:type="dxa"/>
            <w:tcBorders>
              <w:top w:val="single" w:sz="4" w:space="0" w:color="auto"/>
              <w:left w:val="single" w:sz="4" w:space="0" w:color="auto"/>
              <w:bottom w:val="single" w:sz="4" w:space="0" w:color="auto"/>
              <w:right w:val="single" w:sz="4" w:space="0" w:color="auto"/>
            </w:tcBorders>
            <w:shd w:val="clear" w:color="auto" w:fill="auto"/>
            <w:vAlign w:val="center"/>
          </w:tcPr>
          <w:p w14:paraId="619F0AEB" w14:textId="20132D32" w:rsidR="003443DB" w:rsidRPr="00872772" w:rsidRDefault="002535D0" w:rsidP="0042563A">
            <w:pPr>
              <w:pStyle w:val="-11"/>
              <w:widowControl w:val="0"/>
              <w:adjustRightInd w:val="0"/>
              <w:textAlignment w:val="baseline"/>
              <w:rPr>
                <w:rFonts w:ascii="Times New Roman" w:hAnsi="Times New Roman"/>
                <w:color w:val="000000" w:themeColor="text1"/>
                <w:rPrChange w:id="221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213" w:author="陳佳宜資訊部資訊安全處" w:date="2024-08-28T09:54:00Z" w16du:dateUtc="2024-08-28T01:54:00Z">
                  <w:rPr>
                    <w:rFonts w:ascii="Times New Roman" w:hAnsi="Times New Roman"/>
                  </w:rPr>
                </w:rPrChange>
              </w:rPr>
              <w:t>可取存各類資料</w:t>
            </w:r>
            <w:r w:rsidR="00CF1756" w:rsidRPr="00872772">
              <w:rPr>
                <w:rFonts w:ascii="Times New Roman" w:hAnsi="Times New Roman"/>
                <w:color w:val="000000" w:themeColor="text1"/>
                <w:rPrChange w:id="2214"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2215" w:author="陳佳宜資訊部資訊安全處" w:date="2024-08-28T09:54:00Z" w16du:dateUtc="2024-08-28T01:54:00Z">
                  <w:rPr>
                    <w:rFonts w:ascii="Times New Roman" w:hAnsi="Times New Roman"/>
                  </w:rPr>
                </w:rPrChange>
              </w:rPr>
              <w:t>含機密、內部使用與限用及可公開等資料</w:t>
            </w:r>
            <w:r w:rsidR="00CF1756" w:rsidRPr="00872772">
              <w:rPr>
                <w:rFonts w:ascii="Times New Roman" w:hAnsi="Times New Roman"/>
                <w:color w:val="000000" w:themeColor="text1"/>
                <w:rPrChange w:id="2216" w:author="陳佳宜資訊部資訊安全處" w:date="2024-08-28T09:54:00Z" w16du:dateUtc="2024-08-28T01:54:00Z">
                  <w:rPr>
                    <w:rFonts w:ascii="Times New Roman" w:hAnsi="Times New Roman"/>
                  </w:rPr>
                </w:rPrChange>
              </w:rPr>
              <w:t>)</w:t>
            </w:r>
            <w:r w:rsidR="00A31669" w:rsidRPr="00872772">
              <w:rPr>
                <w:rFonts w:ascii="Times New Roman" w:hAnsi="Times New Roman"/>
                <w:color w:val="000000" w:themeColor="text1"/>
                <w:rPrChange w:id="2217" w:author="陳佳宜資訊部資訊安全處" w:date="2024-08-28T09:54:00Z" w16du:dateUtc="2024-08-28T01:54:00Z">
                  <w:rPr>
                    <w:rFonts w:ascii="Times New Roman" w:hAnsi="Times New Roman"/>
                  </w:rPr>
                </w:rPrChange>
              </w:rPr>
              <w:t>。</w:t>
            </w:r>
          </w:p>
        </w:tc>
        <w:tc>
          <w:tcPr>
            <w:tcW w:w="1795" w:type="dxa"/>
            <w:tcBorders>
              <w:top w:val="single" w:sz="4" w:space="0" w:color="auto"/>
              <w:left w:val="single" w:sz="4" w:space="0" w:color="auto"/>
              <w:bottom w:val="single" w:sz="4" w:space="0" w:color="auto"/>
              <w:right w:val="single" w:sz="4" w:space="0" w:color="auto"/>
            </w:tcBorders>
            <w:shd w:val="clear" w:color="auto" w:fill="auto"/>
            <w:vAlign w:val="center"/>
          </w:tcPr>
          <w:p w14:paraId="2D72CDE3" w14:textId="77777777" w:rsidR="003443DB" w:rsidRPr="00872772" w:rsidRDefault="002535D0" w:rsidP="0042563A">
            <w:pPr>
              <w:pStyle w:val="-11"/>
              <w:widowControl w:val="0"/>
              <w:adjustRightInd w:val="0"/>
              <w:textAlignment w:val="baseline"/>
              <w:rPr>
                <w:rFonts w:ascii="Times New Roman" w:hAnsi="Times New Roman"/>
                <w:color w:val="000000" w:themeColor="text1"/>
                <w:rPrChange w:id="221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219" w:author="陳佳宜資訊部資訊安全處" w:date="2024-08-28T09:54:00Z" w16du:dateUtc="2024-08-28T01:54:00Z">
                  <w:rPr>
                    <w:rFonts w:ascii="Times New Roman" w:hAnsi="Times New Roman"/>
                  </w:rPr>
                </w:rPrChange>
              </w:rPr>
              <w:t>可取存內部限制及可公開資料</w:t>
            </w:r>
            <w:r w:rsidR="00A31669" w:rsidRPr="00872772">
              <w:rPr>
                <w:rFonts w:ascii="Times New Roman" w:hAnsi="Times New Roman"/>
                <w:color w:val="000000" w:themeColor="text1"/>
                <w:rPrChange w:id="2220" w:author="陳佳宜資訊部資訊安全處" w:date="2024-08-28T09:54:00Z" w16du:dateUtc="2024-08-28T01:54:00Z">
                  <w:rPr>
                    <w:rFonts w:ascii="Times New Roman" w:hAnsi="Times New Roman"/>
                  </w:rPr>
                </w:rPrChange>
              </w:rPr>
              <w:t>。</w:t>
            </w:r>
          </w:p>
        </w:tc>
        <w:tc>
          <w:tcPr>
            <w:tcW w:w="1796" w:type="dxa"/>
            <w:tcBorders>
              <w:top w:val="single" w:sz="4" w:space="0" w:color="auto"/>
              <w:left w:val="single" w:sz="4" w:space="0" w:color="auto"/>
              <w:bottom w:val="single" w:sz="4" w:space="0" w:color="auto"/>
              <w:right w:val="single" w:sz="4" w:space="0" w:color="auto"/>
            </w:tcBorders>
            <w:shd w:val="clear" w:color="auto" w:fill="auto"/>
            <w:vAlign w:val="center"/>
          </w:tcPr>
          <w:p w14:paraId="28514240" w14:textId="77777777" w:rsidR="003443DB" w:rsidRPr="00872772" w:rsidRDefault="002535D0" w:rsidP="0042563A">
            <w:pPr>
              <w:pStyle w:val="-11"/>
              <w:widowControl w:val="0"/>
              <w:adjustRightInd w:val="0"/>
              <w:textAlignment w:val="baseline"/>
              <w:rPr>
                <w:rFonts w:ascii="Times New Roman" w:hAnsi="Times New Roman"/>
                <w:color w:val="000000" w:themeColor="text1"/>
                <w:rPrChange w:id="2221" w:author="陳佳宜資訊部資訊安全處" w:date="2024-08-28T09:54:00Z" w16du:dateUtc="2024-08-28T01:54:00Z">
                  <w:rPr>
                    <w:rFonts w:ascii="Times New Roman" w:hAnsi="Times New Roman"/>
                  </w:rPr>
                </w:rPrChange>
              </w:rPr>
            </w:pPr>
            <w:proofErr w:type="gramStart"/>
            <w:r w:rsidRPr="00872772">
              <w:rPr>
                <w:rFonts w:ascii="Times New Roman" w:hAnsi="Times New Roman"/>
                <w:color w:val="000000" w:themeColor="text1"/>
                <w:rPrChange w:id="2222" w:author="陳佳宜資訊部資訊安全處" w:date="2024-08-28T09:54:00Z" w16du:dateUtc="2024-08-28T01:54:00Z">
                  <w:rPr>
                    <w:rFonts w:ascii="Times New Roman" w:hAnsi="Times New Roman"/>
                  </w:rPr>
                </w:rPrChange>
              </w:rPr>
              <w:t>可取存可公開</w:t>
            </w:r>
            <w:proofErr w:type="gramEnd"/>
            <w:r w:rsidRPr="00872772">
              <w:rPr>
                <w:rFonts w:ascii="Times New Roman" w:hAnsi="Times New Roman"/>
                <w:color w:val="000000" w:themeColor="text1"/>
                <w:rPrChange w:id="2223" w:author="陳佳宜資訊部資訊安全處" w:date="2024-08-28T09:54:00Z" w16du:dateUtc="2024-08-28T01:54:00Z">
                  <w:rPr>
                    <w:rFonts w:ascii="Times New Roman" w:hAnsi="Times New Roman"/>
                  </w:rPr>
                </w:rPrChange>
              </w:rPr>
              <w:t>類資料</w:t>
            </w:r>
            <w:r w:rsidR="00A31669" w:rsidRPr="00872772">
              <w:rPr>
                <w:rFonts w:ascii="Times New Roman" w:hAnsi="Times New Roman"/>
                <w:color w:val="000000" w:themeColor="text1"/>
                <w:rPrChange w:id="2224" w:author="陳佳宜資訊部資訊安全處" w:date="2024-08-28T09:54:00Z" w16du:dateUtc="2024-08-28T01:54:00Z">
                  <w:rPr>
                    <w:rFonts w:ascii="Times New Roman" w:hAnsi="Times New Roman"/>
                  </w:rPr>
                </w:rPrChange>
              </w:rPr>
              <w:t>。</w:t>
            </w:r>
          </w:p>
        </w:tc>
        <w:tc>
          <w:tcPr>
            <w:tcW w:w="851" w:type="dxa"/>
            <w:tcBorders>
              <w:top w:val="single" w:sz="4" w:space="0" w:color="auto"/>
              <w:left w:val="single" w:sz="4" w:space="0" w:color="auto"/>
              <w:bottom w:val="single" w:sz="4" w:space="0" w:color="auto"/>
              <w:right w:val="single" w:sz="12" w:space="0" w:color="auto"/>
            </w:tcBorders>
            <w:shd w:val="clear" w:color="auto" w:fill="auto"/>
            <w:vAlign w:val="center"/>
          </w:tcPr>
          <w:p w14:paraId="50676159" w14:textId="77777777" w:rsidR="003443DB" w:rsidRPr="00872772" w:rsidRDefault="003443DB" w:rsidP="0042563A">
            <w:pPr>
              <w:pStyle w:val="-11"/>
              <w:widowControl w:val="0"/>
              <w:adjustRightInd w:val="0"/>
              <w:textAlignment w:val="baseline"/>
              <w:rPr>
                <w:rFonts w:ascii="Times New Roman" w:hAnsi="Times New Roman"/>
                <w:color w:val="000000" w:themeColor="text1"/>
                <w:rPrChange w:id="2225" w:author="陳佳宜資訊部資訊安全處" w:date="2024-08-28T09:54:00Z" w16du:dateUtc="2024-08-28T01:54:00Z">
                  <w:rPr>
                    <w:rFonts w:ascii="Times New Roman" w:hAnsi="Times New Roman"/>
                  </w:rPr>
                </w:rPrChange>
              </w:rPr>
            </w:pPr>
          </w:p>
        </w:tc>
      </w:tr>
      <w:tr w:rsidR="00872772" w:rsidRPr="00872772" w14:paraId="367A3C15" w14:textId="77777777" w:rsidTr="00845643">
        <w:tc>
          <w:tcPr>
            <w:tcW w:w="2155" w:type="dxa"/>
            <w:tcBorders>
              <w:top w:val="single" w:sz="4" w:space="0" w:color="auto"/>
              <w:left w:val="single" w:sz="12" w:space="0" w:color="auto"/>
              <w:bottom w:val="single" w:sz="12" w:space="0" w:color="auto"/>
              <w:right w:val="single" w:sz="4" w:space="0" w:color="auto"/>
            </w:tcBorders>
            <w:shd w:val="clear" w:color="auto" w:fill="auto"/>
            <w:vAlign w:val="center"/>
          </w:tcPr>
          <w:p w14:paraId="6642D42B" w14:textId="77777777" w:rsidR="003443DB" w:rsidRPr="00872772" w:rsidRDefault="003443DB" w:rsidP="00CB5696">
            <w:pPr>
              <w:pStyle w:val="-0"/>
              <w:rPr>
                <w:rFonts w:ascii="Times New Roman" w:hAnsi="Times New Roman" w:cs="Times New Roman"/>
                <w:b/>
                <w:bCs/>
                <w:color w:val="000000" w:themeColor="text1"/>
                <w:rPrChange w:id="2226"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2227" w:author="陳佳宜資訊部資訊安全處" w:date="2024-08-28T09:54:00Z" w16du:dateUtc="2024-08-28T01:54:00Z">
                  <w:rPr>
                    <w:rFonts w:ascii="Times New Roman" w:hAnsi="Times New Roman" w:cs="Times New Roman"/>
                    <w:b/>
                    <w:bCs/>
                  </w:rPr>
                </w:rPrChange>
              </w:rPr>
              <w:t>Availability</w:t>
            </w:r>
          </w:p>
        </w:tc>
        <w:tc>
          <w:tcPr>
            <w:tcW w:w="1795" w:type="dxa"/>
            <w:tcBorders>
              <w:top w:val="single" w:sz="4" w:space="0" w:color="auto"/>
              <w:left w:val="single" w:sz="4" w:space="0" w:color="auto"/>
              <w:bottom w:val="single" w:sz="12" w:space="0" w:color="auto"/>
              <w:right w:val="single" w:sz="4" w:space="0" w:color="auto"/>
            </w:tcBorders>
            <w:shd w:val="clear" w:color="auto" w:fill="auto"/>
            <w:vAlign w:val="center"/>
          </w:tcPr>
          <w:p w14:paraId="2CD2712E" w14:textId="77777777" w:rsidR="003443DB" w:rsidRPr="00872772" w:rsidRDefault="002535D0" w:rsidP="0042563A">
            <w:pPr>
              <w:pStyle w:val="-11"/>
              <w:widowControl w:val="0"/>
              <w:adjustRightInd w:val="0"/>
              <w:textAlignment w:val="baseline"/>
              <w:rPr>
                <w:rFonts w:ascii="Times New Roman" w:hAnsi="Times New Roman"/>
                <w:color w:val="000000" w:themeColor="text1"/>
                <w:rPrChange w:id="2228"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229" w:author="陳佳宜資訊部資訊安全處" w:date="2024-08-28T09:54:00Z" w16du:dateUtc="2024-08-28T01:54:00Z">
                  <w:rPr>
                    <w:rFonts w:ascii="Times New Roman" w:hAnsi="Times New Roman"/>
                  </w:rPr>
                </w:rPrChange>
              </w:rPr>
              <w:t>為維繫正常運作，在該人員無法持續提供服務時，可容忍替換時間為最短。</w:t>
            </w:r>
          </w:p>
        </w:tc>
        <w:tc>
          <w:tcPr>
            <w:tcW w:w="1795" w:type="dxa"/>
            <w:tcBorders>
              <w:top w:val="single" w:sz="4" w:space="0" w:color="auto"/>
              <w:left w:val="single" w:sz="4" w:space="0" w:color="auto"/>
              <w:bottom w:val="single" w:sz="12" w:space="0" w:color="auto"/>
              <w:right w:val="single" w:sz="4" w:space="0" w:color="auto"/>
            </w:tcBorders>
            <w:shd w:val="clear" w:color="auto" w:fill="auto"/>
            <w:vAlign w:val="center"/>
          </w:tcPr>
          <w:p w14:paraId="204CB958" w14:textId="77777777" w:rsidR="003443DB" w:rsidRPr="00872772" w:rsidRDefault="002535D0" w:rsidP="0042563A">
            <w:pPr>
              <w:pStyle w:val="-11"/>
              <w:widowControl w:val="0"/>
              <w:adjustRightInd w:val="0"/>
              <w:textAlignment w:val="baseline"/>
              <w:rPr>
                <w:rFonts w:ascii="Times New Roman" w:hAnsi="Times New Roman"/>
                <w:color w:val="000000" w:themeColor="text1"/>
                <w:rPrChange w:id="2230"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231" w:author="陳佳宜資訊部資訊安全處" w:date="2024-08-28T09:54:00Z" w16du:dateUtc="2024-08-28T01:54:00Z">
                  <w:rPr>
                    <w:rFonts w:ascii="Times New Roman" w:hAnsi="Times New Roman"/>
                  </w:rPr>
                </w:rPrChange>
              </w:rPr>
              <w:t>為維繫正常運作，在該人員無法持續提供服務時，可容忍替換時間為適中。</w:t>
            </w:r>
          </w:p>
        </w:tc>
        <w:tc>
          <w:tcPr>
            <w:tcW w:w="1796" w:type="dxa"/>
            <w:tcBorders>
              <w:top w:val="single" w:sz="4" w:space="0" w:color="auto"/>
              <w:left w:val="single" w:sz="4" w:space="0" w:color="auto"/>
              <w:bottom w:val="single" w:sz="12" w:space="0" w:color="auto"/>
              <w:right w:val="single" w:sz="4" w:space="0" w:color="auto"/>
            </w:tcBorders>
            <w:shd w:val="clear" w:color="auto" w:fill="auto"/>
            <w:vAlign w:val="center"/>
          </w:tcPr>
          <w:p w14:paraId="3A6F3152" w14:textId="77777777" w:rsidR="003443DB" w:rsidRPr="00872772" w:rsidRDefault="002535D0" w:rsidP="0042563A">
            <w:pPr>
              <w:pStyle w:val="-11"/>
              <w:widowControl w:val="0"/>
              <w:adjustRightInd w:val="0"/>
              <w:textAlignment w:val="baseline"/>
              <w:rPr>
                <w:rFonts w:ascii="Times New Roman" w:hAnsi="Times New Roman"/>
                <w:color w:val="000000" w:themeColor="text1"/>
                <w:rPrChange w:id="2232"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233" w:author="陳佳宜資訊部資訊安全處" w:date="2024-08-28T09:54:00Z" w16du:dateUtc="2024-08-28T01:54:00Z">
                  <w:rPr>
                    <w:rFonts w:ascii="Times New Roman" w:hAnsi="Times New Roman"/>
                  </w:rPr>
                </w:rPrChange>
              </w:rPr>
              <w:t>為維繫正常運作，在該人員無法持續提供服務時，可容忍替換時間為最長。</w:t>
            </w:r>
          </w:p>
        </w:tc>
        <w:tc>
          <w:tcPr>
            <w:tcW w:w="851" w:type="dxa"/>
            <w:tcBorders>
              <w:top w:val="single" w:sz="4" w:space="0" w:color="auto"/>
              <w:left w:val="single" w:sz="4" w:space="0" w:color="auto"/>
              <w:bottom w:val="single" w:sz="12" w:space="0" w:color="auto"/>
              <w:right w:val="single" w:sz="12" w:space="0" w:color="auto"/>
            </w:tcBorders>
            <w:shd w:val="clear" w:color="auto" w:fill="auto"/>
            <w:vAlign w:val="center"/>
          </w:tcPr>
          <w:p w14:paraId="56C3F426" w14:textId="77777777" w:rsidR="003443DB" w:rsidRPr="00872772" w:rsidRDefault="003443DB" w:rsidP="0042563A">
            <w:pPr>
              <w:pStyle w:val="-11"/>
              <w:widowControl w:val="0"/>
              <w:adjustRightInd w:val="0"/>
              <w:textAlignment w:val="baseline"/>
              <w:rPr>
                <w:rFonts w:ascii="Times New Roman" w:hAnsi="Times New Roman"/>
                <w:color w:val="000000" w:themeColor="text1"/>
                <w:rPrChange w:id="2234" w:author="陳佳宜資訊部資訊安全處" w:date="2024-08-28T09:54:00Z" w16du:dateUtc="2024-08-28T01:54:00Z">
                  <w:rPr>
                    <w:rFonts w:ascii="Times New Roman" w:hAnsi="Times New Roman"/>
                  </w:rPr>
                </w:rPrChange>
              </w:rPr>
            </w:pPr>
          </w:p>
        </w:tc>
      </w:tr>
    </w:tbl>
    <w:p w14:paraId="0A5FC926" w14:textId="77777777" w:rsidR="00EB2678" w:rsidRPr="00872772" w:rsidRDefault="00EB2678" w:rsidP="00CF1756">
      <w:pPr>
        <w:pStyle w:val="5"/>
        <w:rPr>
          <w:color w:val="000000" w:themeColor="text1"/>
          <w:rPrChange w:id="2235" w:author="陳佳宜資訊部資訊安全處" w:date="2024-08-28T09:54:00Z" w16du:dateUtc="2024-08-28T01:54:00Z">
            <w:rPr/>
          </w:rPrChange>
        </w:rPr>
      </w:pPr>
      <w:r w:rsidRPr="00872772">
        <w:rPr>
          <w:color w:val="000000" w:themeColor="text1"/>
          <w:rPrChange w:id="2236" w:author="陳佳宜資訊部資訊安全處" w:date="2024-08-28T09:54:00Z" w16du:dateUtc="2024-08-28T01:54:00Z">
            <w:rPr/>
          </w:rPrChange>
        </w:rPr>
        <w:t>人員資產之管理：</w:t>
      </w:r>
    </w:p>
    <w:tbl>
      <w:tblPr>
        <w:tblW w:w="8392" w:type="dxa"/>
        <w:tblInd w:w="170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2381"/>
        <w:gridCol w:w="680"/>
        <w:gridCol w:w="5331"/>
      </w:tblGrid>
      <w:tr w:rsidR="00872772" w:rsidRPr="00872772" w14:paraId="4EAC3EA8" w14:textId="77777777" w:rsidTr="00845643">
        <w:trPr>
          <w:tblHeader/>
        </w:trPr>
        <w:tc>
          <w:tcPr>
            <w:tcW w:w="2381" w:type="dxa"/>
            <w:tcBorders>
              <w:top w:val="single" w:sz="12" w:space="0" w:color="auto"/>
              <w:left w:val="single" w:sz="12" w:space="0" w:color="auto"/>
              <w:bottom w:val="single" w:sz="4" w:space="0" w:color="auto"/>
              <w:right w:val="single" w:sz="4" w:space="0" w:color="auto"/>
            </w:tcBorders>
            <w:shd w:val="clear" w:color="auto" w:fill="FFFF99"/>
            <w:vAlign w:val="center"/>
          </w:tcPr>
          <w:p w14:paraId="17B47047" w14:textId="77777777" w:rsidR="00790370" w:rsidRPr="00872772" w:rsidRDefault="00790370" w:rsidP="00F35DA3">
            <w:pPr>
              <w:pStyle w:val="aa"/>
              <w:rPr>
                <w:rFonts w:ascii="Times New Roman" w:hAnsi="Times New Roman" w:cs="Times New Roman"/>
                <w:color w:val="000000" w:themeColor="text1"/>
                <w:rPrChange w:id="2237"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238" w:author="陳佳宜資訊部資訊安全處" w:date="2024-08-28T09:54:00Z" w16du:dateUtc="2024-08-28T01:54:00Z">
                  <w:rPr>
                    <w:rFonts w:ascii="Times New Roman" w:hAnsi="Times New Roman" w:cs="Times New Roman"/>
                  </w:rPr>
                </w:rPrChange>
              </w:rPr>
              <w:t>類別</w:t>
            </w:r>
          </w:p>
        </w:tc>
        <w:tc>
          <w:tcPr>
            <w:tcW w:w="6011" w:type="dxa"/>
            <w:gridSpan w:val="2"/>
            <w:tcBorders>
              <w:top w:val="single" w:sz="12" w:space="0" w:color="auto"/>
              <w:left w:val="single" w:sz="4" w:space="0" w:color="auto"/>
              <w:bottom w:val="single" w:sz="4" w:space="0" w:color="auto"/>
              <w:right w:val="single" w:sz="12" w:space="0" w:color="auto"/>
            </w:tcBorders>
            <w:shd w:val="clear" w:color="auto" w:fill="FFFF99"/>
          </w:tcPr>
          <w:p w14:paraId="0044137C" w14:textId="77777777" w:rsidR="00790370" w:rsidRPr="00872772" w:rsidRDefault="00790370" w:rsidP="00F35DA3">
            <w:pPr>
              <w:pStyle w:val="aa"/>
              <w:rPr>
                <w:rFonts w:ascii="Times New Roman" w:hAnsi="Times New Roman" w:cs="Times New Roman"/>
                <w:color w:val="000000" w:themeColor="text1"/>
                <w:rPrChange w:id="2239"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240" w:author="陳佳宜資訊部資訊安全處" w:date="2024-08-28T09:54:00Z" w16du:dateUtc="2024-08-28T01:54:00Z">
                  <w:rPr>
                    <w:rFonts w:ascii="Times New Roman" w:hAnsi="Times New Roman" w:cs="Times New Roman"/>
                  </w:rPr>
                </w:rPrChange>
              </w:rPr>
              <w:t>控管說明</w:t>
            </w:r>
          </w:p>
        </w:tc>
      </w:tr>
      <w:tr w:rsidR="00872772" w:rsidRPr="00872772" w14:paraId="557F60A4" w14:textId="77777777" w:rsidTr="00845643">
        <w:tc>
          <w:tcPr>
            <w:tcW w:w="2381" w:type="dxa"/>
            <w:tcBorders>
              <w:top w:val="single" w:sz="4" w:space="0" w:color="auto"/>
              <w:left w:val="single" w:sz="12" w:space="0" w:color="auto"/>
              <w:bottom w:val="single" w:sz="4" w:space="0" w:color="auto"/>
              <w:right w:val="single" w:sz="4" w:space="0" w:color="auto"/>
            </w:tcBorders>
            <w:shd w:val="clear" w:color="auto" w:fill="auto"/>
            <w:vAlign w:val="center"/>
          </w:tcPr>
          <w:p w14:paraId="40EC9F3B" w14:textId="4E183F02" w:rsidR="00790370" w:rsidRPr="00872772" w:rsidRDefault="00C97715" w:rsidP="00CB5696">
            <w:pPr>
              <w:pStyle w:val="-0"/>
              <w:rPr>
                <w:rFonts w:ascii="Times New Roman" w:hAnsi="Times New Roman" w:cs="Times New Roman"/>
                <w:b/>
                <w:bCs/>
                <w:color w:val="000000" w:themeColor="text1"/>
                <w:rPrChange w:id="2241"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2242" w:author="陳佳宜資訊部資訊安全處" w:date="2024-08-28T09:54:00Z" w16du:dateUtc="2024-08-28T01:54:00Z">
                  <w:rPr>
                    <w:rFonts w:ascii="Times New Roman" w:hAnsi="Times New Roman" w:cs="Times New Roman"/>
                    <w:b/>
                    <w:bCs/>
                  </w:rPr>
                </w:rPrChange>
              </w:rPr>
              <w:t>員工</w:t>
            </w:r>
            <w:r w:rsidRPr="00872772">
              <w:rPr>
                <w:rFonts w:ascii="Times New Roman" w:hAnsi="Times New Roman" w:cs="Times New Roman"/>
                <w:b/>
                <w:bCs/>
                <w:color w:val="000000" w:themeColor="text1"/>
                <w:rPrChange w:id="2243" w:author="陳佳宜資訊部資訊安全處" w:date="2024-08-28T09:54:00Z" w16du:dateUtc="2024-08-28T01:54:00Z">
                  <w:rPr>
                    <w:rFonts w:ascii="Times New Roman" w:hAnsi="Times New Roman" w:cs="Times New Roman"/>
                    <w:b/>
                    <w:bCs/>
                  </w:rPr>
                </w:rPrChange>
              </w:rPr>
              <w:t>-</w:t>
            </w:r>
            <w:r w:rsidR="00790370" w:rsidRPr="00872772">
              <w:rPr>
                <w:rFonts w:ascii="Times New Roman" w:hAnsi="Times New Roman" w:cs="Times New Roman"/>
                <w:b/>
                <w:bCs/>
                <w:color w:val="000000" w:themeColor="text1"/>
                <w:rPrChange w:id="2244" w:author="陳佳宜資訊部資訊安全處" w:date="2024-08-28T09:54:00Z" w16du:dateUtc="2024-08-28T01:54:00Z">
                  <w:rPr>
                    <w:rFonts w:ascii="Times New Roman" w:hAnsi="Times New Roman" w:cs="Times New Roman"/>
                    <w:b/>
                    <w:bCs/>
                  </w:rPr>
                </w:rPrChange>
              </w:rPr>
              <w:t>內部人員</w:t>
            </w:r>
          </w:p>
        </w:tc>
        <w:tc>
          <w:tcPr>
            <w:tcW w:w="680" w:type="dxa"/>
            <w:tcBorders>
              <w:top w:val="single" w:sz="4" w:space="0" w:color="auto"/>
              <w:left w:val="single" w:sz="4" w:space="0" w:color="auto"/>
              <w:bottom w:val="single" w:sz="4" w:space="0" w:color="auto"/>
              <w:right w:val="nil"/>
            </w:tcBorders>
            <w:vAlign w:val="center"/>
          </w:tcPr>
          <w:p w14:paraId="50A56762" w14:textId="77777777" w:rsidR="00790370" w:rsidRPr="00872772" w:rsidRDefault="00790370" w:rsidP="00424444">
            <w:pPr>
              <w:pStyle w:val="-110"/>
              <w:rPr>
                <w:rFonts w:ascii="Times New Roman" w:hAnsi="Times New Roman" w:cs="Times New Roman"/>
                <w:color w:val="000000" w:themeColor="text1"/>
                <w:rPrChange w:id="2245"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246" w:author="陳佳宜資訊部資訊安全處" w:date="2024-08-28T09:54:00Z" w16du:dateUtc="2024-08-28T01:54:00Z">
                  <w:rPr>
                    <w:rFonts w:ascii="Times New Roman" w:hAnsi="Times New Roman" w:cs="Times New Roman"/>
                  </w:rPr>
                </w:rPrChange>
              </w:rPr>
              <w:t>原則：</w:t>
            </w:r>
          </w:p>
        </w:tc>
        <w:tc>
          <w:tcPr>
            <w:tcW w:w="5331" w:type="dxa"/>
            <w:tcBorders>
              <w:top w:val="single" w:sz="4" w:space="0" w:color="auto"/>
              <w:left w:val="nil"/>
              <w:bottom w:val="single" w:sz="4" w:space="0" w:color="auto"/>
              <w:right w:val="single" w:sz="12" w:space="0" w:color="auto"/>
            </w:tcBorders>
            <w:shd w:val="clear" w:color="auto" w:fill="auto"/>
          </w:tcPr>
          <w:p w14:paraId="747C0958" w14:textId="0671382E" w:rsidR="00790370" w:rsidRPr="00872772" w:rsidRDefault="00FD2836" w:rsidP="0042563A">
            <w:pPr>
              <w:pStyle w:val="-11"/>
              <w:widowControl w:val="0"/>
              <w:adjustRightInd w:val="0"/>
              <w:textAlignment w:val="baseline"/>
              <w:rPr>
                <w:rFonts w:ascii="Times New Roman" w:hAnsi="Times New Roman"/>
                <w:color w:val="000000" w:themeColor="text1"/>
                <w:rPrChange w:id="224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248" w:author="陳佳宜資訊部資訊安全處" w:date="2024-08-28T09:54:00Z" w16du:dateUtc="2024-08-28T01:54:00Z">
                  <w:rPr>
                    <w:rFonts w:ascii="Times New Roman" w:hAnsi="Times New Roman"/>
                  </w:rPr>
                </w:rPrChange>
              </w:rPr>
              <w:t>為包含所有職級之員工，並</w:t>
            </w:r>
            <w:r w:rsidR="00790370" w:rsidRPr="00872772">
              <w:rPr>
                <w:rFonts w:ascii="Times New Roman" w:hAnsi="Times New Roman"/>
                <w:color w:val="000000" w:themeColor="text1"/>
                <w:rPrChange w:id="2249" w:author="陳佳宜資訊部資訊安全處" w:date="2024-08-28T09:54:00Z" w16du:dateUtc="2024-08-28T01:54:00Z">
                  <w:rPr>
                    <w:rFonts w:ascii="Times New Roman" w:hAnsi="Times New Roman"/>
                  </w:rPr>
                </w:rPrChange>
              </w:rPr>
              <w:t>依管理部人力資源室所頒布相關管理要點進行控管。</w:t>
            </w:r>
          </w:p>
        </w:tc>
      </w:tr>
      <w:tr w:rsidR="00845643" w:rsidRPr="00872772" w14:paraId="7447972C" w14:textId="77777777" w:rsidTr="00845643">
        <w:tc>
          <w:tcPr>
            <w:tcW w:w="2381" w:type="dxa"/>
            <w:tcBorders>
              <w:top w:val="single" w:sz="4" w:space="0" w:color="auto"/>
              <w:left w:val="single" w:sz="12" w:space="0" w:color="auto"/>
              <w:bottom w:val="single" w:sz="12" w:space="0" w:color="auto"/>
              <w:right w:val="single" w:sz="4" w:space="0" w:color="auto"/>
            </w:tcBorders>
            <w:shd w:val="clear" w:color="auto" w:fill="auto"/>
            <w:vAlign w:val="center"/>
          </w:tcPr>
          <w:p w14:paraId="777CF9BD" w14:textId="3F2EF338" w:rsidR="00790370" w:rsidRPr="00872772" w:rsidRDefault="00790370" w:rsidP="00CB5696">
            <w:pPr>
              <w:pStyle w:val="-0"/>
              <w:rPr>
                <w:rFonts w:ascii="Times New Roman" w:hAnsi="Times New Roman" w:cs="Times New Roman"/>
                <w:b/>
                <w:bCs/>
                <w:color w:val="000000" w:themeColor="text1"/>
                <w:rPrChange w:id="2250" w:author="陳佳宜資訊部資訊安全處" w:date="2024-08-28T09:54:00Z" w16du:dateUtc="2024-08-28T01:54:00Z">
                  <w:rPr>
                    <w:rFonts w:ascii="Times New Roman" w:hAnsi="Times New Roman" w:cs="Times New Roman"/>
                    <w:b/>
                    <w:bCs/>
                  </w:rPr>
                </w:rPrChange>
              </w:rPr>
            </w:pPr>
            <w:r w:rsidRPr="00872772">
              <w:rPr>
                <w:rFonts w:ascii="Times New Roman" w:hAnsi="Times New Roman" w:cs="Times New Roman"/>
                <w:b/>
                <w:bCs/>
                <w:color w:val="000000" w:themeColor="text1"/>
                <w:rPrChange w:id="2251" w:author="陳佳宜資訊部資訊安全處" w:date="2024-08-28T09:54:00Z" w16du:dateUtc="2024-08-28T01:54:00Z">
                  <w:rPr>
                    <w:rFonts w:ascii="Times New Roman" w:hAnsi="Times New Roman" w:cs="Times New Roman"/>
                    <w:b/>
                    <w:bCs/>
                  </w:rPr>
                </w:rPrChange>
              </w:rPr>
              <w:t>利害關係人</w:t>
            </w:r>
            <w:r w:rsidRPr="00872772">
              <w:rPr>
                <w:rFonts w:ascii="Times New Roman" w:hAnsi="Times New Roman" w:cs="Times New Roman"/>
                <w:b/>
                <w:bCs/>
                <w:color w:val="000000" w:themeColor="text1"/>
                <w:rPrChange w:id="2252" w:author="陳佳宜資訊部資訊安全處" w:date="2024-08-28T09:54:00Z" w16du:dateUtc="2024-08-28T01:54:00Z">
                  <w:rPr>
                    <w:rFonts w:ascii="Times New Roman" w:hAnsi="Times New Roman" w:cs="Times New Roman"/>
                    <w:b/>
                    <w:bCs/>
                  </w:rPr>
                </w:rPrChange>
              </w:rPr>
              <w:t>-</w:t>
            </w:r>
            <w:r w:rsidR="00FD2836" w:rsidRPr="00872772">
              <w:rPr>
                <w:rFonts w:ascii="Times New Roman" w:hAnsi="Times New Roman" w:cs="Times New Roman"/>
                <w:b/>
                <w:bCs/>
                <w:color w:val="000000" w:themeColor="text1"/>
                <w:rPrChange w:id="2253" w:author="陳佳宜資訊部資訊安全處" w:date="2024-08-28T09:54:00Z" w16du:dateUtc="2024-08-28T01:54:00Z">
                  <w:rPr>
                    <w:rFonts w:ascii="Times New Roman" w:hAnsi="Times New Roman" w:cs="Times New Roman"/>
                    <w:b/>
                    <w:bCs/>
                  </w:rPr>
                </w:rPrChange>
              </w:rPr>
              <w:t>委外</w:t>
            </w:r>
            <w:r w:rsidRPr="00872772">
              <w:rPr>
                <w:rFonts w:ascii="Times New Roman" w:hAnsi="Times New Roman" w:cs="Times New Roman"/>
                <w:b/>
                <w:bCs/>
                <w:color w:val="000000" w:themeColor="text1"/>
                <w:rPrChange w:id="2254" w:author="陳佳宜資訊部資訊安全處" w:date="2024-08-28T09:54:00Z" w16du:dateUtc="2024-08-28T01:54:00Z">
                  <w:rPr>
                    <w:rFonts w:ascii="Times New Roman" w:hAnsi="Times New Roman" w:cs="Times New Roman"/>
                    <w:b/>
                    <w:bCs/>
                  </w:rPr>
                </w:rPrChange>
              </w:rPr>
              <w:t>廠商</w:t>
            </w:r>
          </w:p>
        </w:tc>
        <w:tc>
          <w:tcPr>
            <w:tcW w:w="680" w:type="dxa"/>
            <w:tcBorders>
              <w:top w:val="single" w:sz="4" w:space="0" w:color="auto"/>
              <w:left w:val="single" w:sz="4" w:space="0" w:color="auto"/>
              <w:bottom w:val="single" w:sz="12" w:space="0" w:color="auto"/>
              <w:right w:val="nil"/>
            </w:tcBorders>
            <w:vAlign w:val="center"/>
          </w:tcPr>
          <w:p w14:paraId="1085D235" w14:textId="77777777" w:rsidR="00790370" w:rsidRPr="00872772" w:rsidRDefault="00790370" w:rsidP="00424444">
            <w:pPr>
              <w:pStyle w:val="-110"/>
              <w:rPr>
                <w:rFonts w:ascii="Times New Roman" w:hAnsi="Times New Roman" w:cs="Times New Roman"/>
                <w:color w:val="000000" w:themeColor="text1"/>
                <w:rPrChange w:id="2255" w:author="陳佳宜資訊部資訊安全處" w:date="2024-08-28T09:54:00Z" w16du:dateUtc="2024-08-28T01:54:00Z">
                  <w:rPr>
                    <w:rFonts w:ascii="Times New Roman" w:hAnsi="Times New Roman" w:cs="Times New Roman"/>
                  </w:rPr>
                </w:rPrChange>
              </w:rPr>
            </w:pPr>
            <w:r w:rsidRPr="00872772">
              <w:rPr>
                <w:rFonts w:ascii="Times New Roman" w:hAnsi="Times New Roman" w:cs="Times New Roman"/>
                <w:color w:val="000000" w:themeColor="text1"/>
                <w:rPrChange w:id="2256" w:author="陳佳宜資訊部資訊安全處" w:date="2024-08-28T09:54:00Z" w16du:dateUtc="2024-08-28T01:54:00Z">
                  <w:rPr>
                    <w:rFonts w:ascii="Times New Roman" w:hAnsi="Times New Roman" w:cs="Times New Roman"/>
                  </w:rPr>
                </w:rPrChange>
              </w:rPr>
              <w:t>原則：</w:t>
            </w:r>
          </w:p>
        </w:tc>
        <w:tc>
          <w:tcPr>
            <w:tcW w:w="5331" w:type="dxa"/>
            <w:tcBorders>
              <w:top w:val="single" w:sz="4" w:space="0" w:color="auto"/>
              <w:left w:val="nil"/>
              <w:bottom w:val="single" w:sz="12" w:space="0" w:color="auto"/>
              <w:right w:val="single" w:sz="12" w:space="0" w:color="auto"/>
            </w:tcBorders>
            <w:shd w:val="clear" w:color="auto" w:fill="auto"/>
          </w:tcPr>
          <w:p w14:paraId="78DDE92F" w14:textId="27BC3E1E" w:rsidR="00790370" w:rsidRPr="00872772" w:rsidRDefault="00FD2836" w:rsidP="0042563A">
            <w:pPr>
              <w:pStyle w:val="-11"/>
              <w:widowControl w:val="0"/>
              <w:adjustRightInd w:val="0"/>
              <w:textAlignment w:val="baseline"/>
              <w:rPr>
                <w:rFonts w:ascii="Times New Roman" w:hAnsi="Times New Roman"/>
                <w:color w:val="000000" w:themeColor="text1"/>
                <w:rPrChange w:id="2257" w:author="陳佳宜資訊部資訊安全處" w:date="2024-08-28T09:54:00Z" w16du:dateUtc="2024-08-28T01:54:00Z">
                  <w:rPr>
                    <w:rFonts w:ascii="Times New Roman" w:hAnsi="Times New Roman"/>
                  </w:rPr>
                </w:rPrChange>
              </w:rPr>
            </w:pPr>
            <w:r w:rsidRPr="00872772">
              <w:rPr>
                <w:rFonts w:ascii="Times New Roman" w:hAnsi="Times New Roman"/>
                <w:color w:val="000000" w:themeColor="text1"/>
                <w:rPrChange w:id="2258" w:author="陳佳宜資訊部資訊安全處" w:date="2024-08-28T09:54:00Z" w16du:dateUtc="2024-08-28T01:54:00Z">
                  <w:rPr>
                    <w:rFonts w:ascii="Times New Roman" w:hAnsi="Times New Roman"/>
                  </w:rPr>
                </w:rPrChange>
              </w:rPr>
              <w:t>為非正式員工，因執行委外作業所需，易取得公司內機密之資訊</w:t>
            </w:r>
            <w:r w:rsidR="00790370" w:rsidRPr="00872772">
              <w:rPr>
                <w:rFonts w:ascii="Times New Roman" w:hAnsi="Times New Roman"/>
                <w:color w:val="000000" w:themeColor="text1"/>
                <w:rPrChange w:id="2259"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2260" w:author="陳佳宜資訊部資訊安全處" w:date="2024-08-28T09:54:00Z" w16du:dateUtc="2024-08-28T01:54:00Z">
                  <w:rPr>
                    <w:rFonts w:ascii="Times New Roman" w:hAnsi="Times New Roman"/>
                  </w:rPr>
                </w:rPrChange>
              </w:rPr>
              <w:t>除依</w:t>
            </w:r>
            <w:r w:rsidR="00790370" w:rsidRPr="00872772">
              <w:rPr>
                <w:rFonts w:ascii="Times New Roman" w:hAnsi="Times New Roman"/>
                <w:color w:val="000000" w:themeColor="text1"/>
                <w:rPrChange w:id="2261" w:author="陳佳宜資訊部資訊安全處" w:date="2024-08-28T09:54:00Z" w16du:dateUtc="2024-08-28T01:54:00Z">
                  <w:rPr>
                    <w:rFonts w:ascii="Times New Roman" w:hAnsi="Times New Roman"/>
                  </w:rPr>
                </w:rPrChange>
              </w:rPr>
              <w:t>利害關係人對內部資源進行存取時則依循資訊</w:t>
            </w:r>
            <w:r w:rsidR="0088373D" w:rsidRPr="00872772">
              <w:rPr>
                <w:rFonts w:ascii="Times New Roman" w:hAnsi="Times New Roman"/>
                <w:color w:val="000000" w:themeColor="text1"/>
                <w:rPrChange w:id="2262"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2263" w:author="陳佳宜資訊部資訊安全處" w:date="2024-08-28T09:54:00Z" w16du:dateUtc="2024-08-28T01:54:00Z">
                  <w:rPr>
                    <w:rFonts w:ascii="Times New Roman" w:hAnsi="Times New Roman"/>
                  </w:rPr>
                </w:rPrChange>
              </w:rPr>
              <w:t>SC-01-009</w:t>
            </w:r>
            <w:r w:rsidR="0088373D" w:rsidRPr="00872772">
              <w:rPr>
                <w:rFonts w:ascii="Times New Roman" w:hAnsi="Times New Roman"/>
                <w:color w:val="000000" w:themeColor="text1"/>
                <w:rPrChange w:id="2264" w:author="陳佳宜資訊部資訊安全處" w:date="2024-08-28T09:54:00Z" w16du:dateUtc="2024-08-28T01:54:00Z">
                  <w:rPr>
                    <w:rFonts w:ascii="Times New Roman" w:hAnsi="Times New Roman"/>
                  </w:rPr>
                </w:rPrChange>
              </w:rPr>
              <w:t>_</w:t>
            </w:r>
            <w:r w:rsidRPr="00872772">
              <w:rPr>
                <w:rFonts w:ascii="Times New Roman" w:hAnsi="Times New Roman"/>
                <w:color w:val="000000" w:themeColor="text1"/>
                <w:rPrChange w:id="2265" w:author="陳佳宜資訊部資訊安全處" w:date="2024-08-28T09:54:00Z" w16du:dateUtc="2024-08-28T01:54:00Z">
                  <w:rPr>
                    <w:rFonts w:ascii="Times New Roman" w:hAnsi="Times New Roman"/>
                  </w:rPr>
                </w:rPrChange>
              </w:rPr>
              <w:t>系統開發及維護</w:t>
            </w:r>
            <w:r w:rsidR="0088373D" w:rsidRPr="00872772">
              <w:rPr>
                <w:rFonts w:ascii="Times New Roman" w:hAnsi="Times New Roman"/>
                <w:color w:val="000000" w:themeColor="text1"/>
                <w:rPrChange w:id="2266" w:author="陳佳宜資訊部資訊安全處" w:date="2024-08-28T09:54:00Z" w16du:dateUtc="2024-08-28T01:54:00Z">
                  <w:rPr>
                    <w:rFonts w:ascii="Times New Roman" w:hAnsi="Times New Roman"/>
                  </w:rPr>
                </w:rPrChange>
              </w:rPr>
              <w:t>》、《</w:t>
            </w:r>
            <w:r w:rsidRPr="00872772">
              <w:rPr>
                <w:rFonts w:ascii="Times New Roman" w:hAnsi="Times New Roman"/>
                <w:color w:val="000000" w:themeColor="text1"/>
                <w:rPrChange w:id="2267" w:author="陳佳宜資訊部資訊安全處" w:date="2024-08-28T09:54:00Z" w16du:dateUtc="2024-08-28T01:54:00Z">
                  <w:rPr>
                    <w:rFonts w:ascii="Times New Roman" w:hAnsi="Times New Roman"/>
                  </w:rPr>
                </w:rPrChange>
              </w:rPr>
              <w:t>SC-01-006</w:t>
            </w:r>
            <w:r w:rsidRPr="00872772">
              <w:rPr>
                <w:rFonts w:ascii="Times New Roman" w:hAnsi="Times New Roman"/>
                <w:color w:val="000000" w:themeColor="text1"/>
                <w:rPrChange w:id="2268" w:author="陳佳宜資訊部資訊安全處" w:date="2024-08-28T09:54:00Z" w16du:dateUtc="2024-08-28T01:54:00Z">
                  <w:rPr>
                    <w:rFonts w:ascii="Times New Roman" w:hAnsi="Times New Roman"/>
                  </w:rPr>
                </w:rPrChange>
              </w:rPr>
              <w:t>實體與環境安全</w:t>
            </w:r>
            <w:r w:rsidR="0088373D" w:rsidRPr="00872772">
              <w:rPr>
                <w:rFonts w:ascii="Times New Roman" w:hAnsi="Times New Roman"/>
                <w:color w:val="000000" w:themeColor="text1"/>
                <w:rPrChange w:id="2269" w:author="陳佳宜資訊部資訊安全處" w:date="2024-08-28T09:54:00Z" w16du:dateUtc="2024-08-28T01:54:00Z">
                  <w:rPr>
                    <w:rFonts w:ascii="Times New Roman" w:hAnsi="Times New Roman"/>
                  </w:rPr>
                </w:rPrChange>
              </w:rPr>
              <w:t>》</w:t>
            </w:r>
            <w:r w:rsidR="00790370" w:rsidRPr="00872772">
              <w:rPr>
                <w:rFonts w:ascii="Times New Roman" w:hAnsi="Times New Roman"/>
                <w:color w:val="000000" w:themeColor="text1"/>
                <w:rPrChange w:id="2270" w:author="陳佳宜資訊部資訊安全處" w:date="2024-08-28T09:54:00Z" w16du:dateUtc="2024-08-28T01:54:00Z">
                  <w:rPr>
                    <w:rFonts w:ascii="Times New Roman" w:hAnsi="Times New Roman"/>
                  </w:rPr>
                </w:rPrChange>
              </w:rPr>
              <w:t>等要點進行控管</w:t>
            </w:r>
            <w:r w:rsidRPr="00872772">
              <w:rPr>
                <w:rFonts w:ascii="Times New Roman" w:hAnsi="Times New Roman"/>
                <w:color w:val="000000" w:themeColor="text1"/>
                <w:rPrChange w:id="2271" w:author="陳佳宜資訊部資訊安全處" w:date="2024-08-28T09:54:00Z" w16du:dateUtc="2024-08-28T01:54:00Z">
                  <w:rPr>
                    <w:rFonts w:ascii="Times New Roman" w:hAnsi="Times New Roman"/>
                  </w:rPr>
                </w:rPrChange>
              </w:rPr>
              <w:t>，</w:t>
            </w:r>
            <w:r w:rsidR="00790370" w:rsidRPr="00872772">
              <w:rPr>
                <w:rFonts w:ascii="Times New Roman" w:hAnsi="Times New Roman"/>
                <w:color w:val="000000" w:themeColor="text1"/>
                <w:rPrChange w:id="2272" w:author="陳佳宜資訊部資訊安全處" w:date="2024-08-28T09:54:00Z" w16du:dateUtc="2024-08-28T01:54:00Z">
                  <w:rPr>
                    <w:rFonts w:ascii="Times New Roman" w:hAnsi="Times New Roman"/>
                  </w:rPr>
                </w:rPrChange>
              </w:rPr>
              <w:t>。</w:t>
            </w:r>
          </w:p>
        </w:tc>
      </w:tr>
    </w:tbl>
    <w:p w14:paraId="3B23006F" w14:textId="7A5F77BA" w:rsidR="00343E5C" w:rsidRPr="00872772" w:rsidRDefault="00343E5C" w:rsidP="003E683F">
      <w:pPr>
        <w:pStyle w:val="3"/>
        <w:numPr>
          <w:ilvl w:val="0"/>
          <w:numId w:val="0"/>
        </w:numPr>
        <w:ind w:left="960"/>
        <w:rPr>
          <w:color w:val="000000" w:themeColor="text1"/>
          <w:rPrChange w:id="2273" w:author="陳佳宜資訊部資訊安全處" w:date="2024-08-28T09:54:00Z" w16du:dateUtc="2024-08-28T01:54:00Z">
            <w:rPr/>
          </w:rPrChange>
        </w:rPr>
      </w:pPr>
      <w:bookmarkStart w:id="2274" w:name="_Toc309719384"/>
    </w:p>
    <w:p w14:paraId="51B80180" w14:textId="48D48501" w:rsidR="009327E9" w:rsidRPr="00872772" w:rsidRDefault="00343E5C" w:rsidP="00AD092F">
      <w:pPr>
        <w:pStyle w:val="1"/>
        <w:rPr>
          <w:rFonts w:ascii="Times New Roman" w:hAnsi="Times New Roman" w:cs="Times New Roman"/>
          <w:color w:val="000000" w:themeColor="text1"/>
          <w:rPrChange w:id="2275" w:author="陳佳宜資訊部資訊安全處" w:date="2024-08-28T09:54:00Z" w16du:dateUtc="2024-08-28T01:54:00Z">
            <w:rPr>
              <w:rFonts w:ascii="Times New Roman" w:hAnsi="Times New Roman" w:cs="Times New Roman"/>
            </w:rPr>
          </w:rPrChange>
        </w:rPr>
      </w:pPr>
      <w:bookmarkStart w:id="2276" w:name="_Toc149723436"/>
      <w:r w:rsidRPr="00872772">
        <w:rPr>
          <w:rFonts w:ascii="Times New Roman" w:hAnsi="Times New Roman" w:cs="Times New Roman"/>
          <w:color w:val="000000" w:themeColor="text1"/>
          <w:rPrChange w:id="2277" w:author="陳佳宜資訊部資訊安全處" w:date="2024-08-28T09:54:00Z" w16du:dateUtc="2024-08-28T01:54:00Z">
            <w:rPr>
              <w:rFonts w:ascii="Times New Roman" w:hAnsi="Times New Roman" w:cs="Times New Roman"/>
            </w:rPr>
          </w:rPrChange>
        </w:rPr>
        <w:t>輸出文件記錄</w:t>
      </w:r>
      <w:bookmarkEnd w:id="2274"/>
      <w:bookmarkEnd w:id="2276"/>
    </w:p>
    <w:p w14:paraId="1B1E7560" w14:textId="47C5C7AA" w:rsidR="00CF5C94" w:rsidRPr="00872772" w:rsidRDefault="00BC2C22" w:rsidP="003E683F">
      <w:pPr>
        <w:pStyle w:val="3"/>
        <w:rPr>
          <w:color w:val="000000" w:themeColor="text1"/>
          <w:lang w:val="en-GB"/>
          <w:rPrChange w:id="2278" w:author="陳佳宜資訊部資訊安全處" w:date="2024-08-28T09:54:00Z" w16du:dateUtc="2024-08-28T01:54:00Z">
            <w:rPr>
              <w:lang w:val="en-GB"/>
            </w:rPr>
          </w:rPrChange>
        </w:rPr>
      </w:pPr>
      <w:r w:rsidRPr="00872772">
        <w:rPr>
          <w:color w:val="000000" w:themeColor="text1"/>
          <w:lang w:val="en-GB"/>
          <w:rPrChange w:id="2279" w:author="陳佳宜資訊部資訊安全處" w:date="2024-08-28T09:54:00Z" w16du:dateUtc="2024-08-28T01:54:00Z">
            <w:rPr>
              <w:lang w:val="en-GB"/>
            </w:rPr>
          </w:rPrChange>
        </w:rPr>
        <w:t>S</w:t>
      </w:r>
      <w:r w:rsidRPr="00872772">
        <w:rPr>
          <w:rFonts w:hint="eastAsia"/>
          <w:color w:val="000000" w:themeColor="text1"/>
          <w:lang w:val="en-GB"/>
          <w:rPrChange w:id="2280" w:author="陳佳宜資訊部資訊安全處" w:date="2024-08-28T09:54:00Z" w16du:dateUtc="2024-08-28T01:54:00Z">
            <w:rPr>
              <w:rFonts w:hint="eastAsia"/>
              <w:lang w:val="en-GB"/>
            </w:rPr>
          </w:rPrChange>
        </w:rPr>
        <w:t>C</w:t>
      </w:r>
      <w:r w:rsidRPr="00872772">
        <w:rPr>
          <w:color w:val="000000" w:themeColor="text1"/>
          <w:lang w:val="en-GB"/>
          <w:rPrChange w:id="2281" w:author="陳佳宜資訊部資訊安全處" w:date="2024-08-28T09:54:00Z" w16du:dateUtc="2024-08-28T01:54:00Z">
            <w:rPr>
              <w:lang w:val="en-GB"/>
            </w:rPr>
          </w:rPrChange>
        </w:rPr>
        <w:t>-01-004-</w:t>
      </w:r>
      <w:r w:rsidRPr="00872772">
        <w:rPr>
          <w:rFonts w:hint="eastAsia"/>
          <w:color w:val="000000" w:themeColor="text1"/>
          <w:lang w:val="en-GB"/>
          <w:rPrChange w:id="2282" w:author="陳佳宜資訊部資訊安全處" w:date="2024-08-28T09:54:00Z" w16du:dateUtc="2024-08-28T01:54:00Z">
            <w:rPr>
              <w:rFonts w:hint="eastAsia"/>
              <w:lang w:val="en-GB"/>
            </w:rPr>
          </w:rPrChange>
        </w:rPr>
        <w:t>F</w:t>
      </w:r>
      <w:r w:rsidRPr="00872772">
        <w:rPr>
          <w:color w:val="000000" w:themeColor="text1"/>
          <w:lang w:val="en-GB"/>
          <w:rPrChange w:id="2283" w:author="陳佳宜資訊部資訊安全處" w:date="2024-08-28T09:54:00Z" w16du:dateUtc="2024-08-28T01:54:00Z">
            <w:rPr>
              <w:lang w:val="en-GB"/>
            </w:rPr>
          </w:rPrChange>
        </w:rPr>
        <w:t>01</w:t>
      </w:r>
      <w:r w:rsidRPr="00872772">
        <w:rPr>
          <w:rFonts w:hint="eastAsia"/>
          <w:color w:val="000000" w:themeColor="text1"/>
          <w:lang w:val="en-GB"/>
          <w:rPrChange w:id="2284" w:author="陳佳宜資訊部資訊安全處" w:date="2024-08-28T09:54:00Z" w16du:dateUtc="2024-08-28T01:54:00Z">
            <w:rPr>
              <w:rFonts w:hint="eastAsia"/>
              <w:lang w:val="en-GB"/>
            </w:rPr>
          </w:rPrChange>
        </w:rPr>
        <w:t>_</w:t>
      </w:r>
      <w:r w:rsidRPr="00872772">
        <w:rPr>
          <w:color w:val="000000" w:themeColor="text1"/>
          <w:lang w:val="en-GB"/>
          <w:rPrChange w:id="2285" w:author="陳佳宜資訊部資訊安全處" w:date="2024-08-28T09:54:00Z" w16du:dateUtc="2024-08-28T01:54:00Z">
            <w:rPr>
              <w:lang w:val="en-GB"/>
            </w:rPr>
          </w:rPrChange>
        </w:rPr>
        <w:t>資訊資產盤點清冊</w:t>
      </w:r>
      <w:r w:rsidR="00061FF9" w:rsidRPr="00872772">
        <w:rPr>
          <w:rFonts w:hint="eastAsia"/>
          <w:color w:val="000000" w:themeColor="text1"/>
          <w:lang w:val="en-GB"/>
          <w:rPrChange w:id="2286" w:author="陳佳宜資訊部資訊安全處" w:date="2024-08-28T09:54:00Z" w16du:dateUtc="2024-08-28T01:54:00Z">
            <w:rPr>
              <w:rFonts w:hint="eastAsia"/>
              <w:lang w:val="en-GB"/>
            </w:rPr>
          </w:rPrChange>
        </w:rPr>
        <w:t>。</w:t>
      </w:r>
    </w:p>
    <w:sectPr w:rsidR="00CF5C94" w:rsidRPr="00872772" w:rsidSect="00E62CF0">
      <w:pgSz w:w="11906" w:h="16838" w:code="9"/>
      <w:pgMar w:top="1440" w:right="1080" w:bottom="1440" w:left="1080" w:header="454" w:footer="45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95" w:author="Yang, Steven J." w:date="2023-05-25T10:30:00Z" w:initials="SJY">
    <w:p w14:paraId="1129625E" w14:textId="77777777" w:rsidR="00580049" w:rsidRDefault="00580049" w:rsidP="00580049">
      <w:pPr>
        <w:pStyle w:val="a8"/>
      </w:pPr>
      <w:r>
        <w:rPr>
          <w:rStyle w:val="a7"/>
        </w:rPr>
        <w:annotationRef/>
      </w:r>
      <w:r>
        <w:rPr>
          <w:rFonts w:hint="eastAsia"/>
        </w:rPr>
        <w:t>已調整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29625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19B752" w16cex:dateUtc="2023-05-25T0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29625E" w16cid:durableId="2819B7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AA7D1" w14:textId="77777777" w:rsidR="00992EE2" w:rsidRDefault="00992EE2">
      <w:r>
        <w:separator/>
      </w:r>
    </w:p>
  </w:endnote>
  <w:endnote w:type="continuationSeparator" w:id="0">
    <w:p w14:paraId="6497388E" w14:textId="77777777" w:rsidR="00992EE2" w:rsidRDefault="00992EE2">
      <w:r>
        <w:continuationSeparator/>
      </w:r>
    </w:p>
  </w:endnote>
  <w:endnote w:type="continuationNotice" w:id="1">
    <w:p w14:paraId="737E2296" w14:textId="77777777" w:rsidR="00992EE2" w:rsidRDefault="00992E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B6101" w14:textId="15470A78" w:rsidR="0006374E" w:rsidRPr="00BD733D" w:rsidRDefault="0006374E" w:rsidP="00BD733D">
    <w:pPr>
      <w:pStyle w:val="a4"/>
      <w:pBdr>
        <w:top w:val="single" w:sz="12" w:space="1" w:color="auto"/>
      </w:pBdr>
      <w:tabs>
        <w:tab w:val="clear" w:pos="4153"/>
        <w:tab w:val="clear" w:pos="8306"/>
      </w:tabs>
      <w:spacing w:line="240" w:lineRule="atLeast"/>
      <w:jc w:val="right"/>
      <w:rPr>
        <w:rFonts w:ascii="Verdana" w:eastAsia="標楷體" w:hAnsi="Verdana"/>
      </w:rPr>
    </w:pPr>
    <w:r w:rsidRPr="00BD733D">
      <w:rPr>
        <w:rFonts w:ascii="Verdana" w:eastAsia="標楷體" w:hAnsi="Verdana"/>
      </w:rPr>
      <w:t>第</w:t>
    </w:r>
    <w:r w:rsidRPr="00BD733D">
      <w:rPr>
        <w:rFonts w:ascii="Verdana" w:eastAsia="標楷體" w:hAnsi="Verdana"/>
      </w:rPr>
      <w:fldChar w:fldCharType="begin"/>
    </w:r>
    <w:r w:rsidRPr="00BD733D">
      <w:rPr>
        <w:rFonts w:ascii="Verdana" w:eastAsia="標楷體" w:hAnsi="Verdana"/>
      </w:rPr>
      <w:instrText xml:space="preserve"> PAGE </w:instrText>
    </w:r>
    <w:r w:rsidRPr="00BD733D">
      <w:rPr>
        <w:rFonts w:ascii="Verdana" w:eastAsia="標楷體" w:hAnsi="Verdana"/>
      </w:rPr>
      <w:fldChar w:fldCharType="separate"/>
    </w:r>
    <w:r w:rsidR="00BC2C22">
      <w:rPr>
        <w:rFonts w:ascii="Verdana" w:eastAsia="標楷體" w:hAnsi="Verdana"/>
        <w:noProof/>
      </w:rPr>
      <w:t>20</w:t>
    </w:r>
    <w:r w:rsidRPr="00BD733D">
      <w:rPr>
        <w:rFonts w:ascii="Verdana" w:eastAsia="標楷體" w:hAnsi="Verdana"/>
      </w:rPr>
      <w:fldChar w:fldCharType="end"/>
    </w:r>
    <w:r w:rsidRPr="00BD733D">
      <w:rPr>
        <w:rFonts w:ascii="Verdana" w:eastAsia="標楷體" w:hAnsi="Verdana"/>
      </w:rPr>
      <w:t>頁，</w:t>
    </w:r>
    <w:r w:rsidR="00681673">
      <w:rPr>
        <w:rFonts w:ascii="Verdana" w:eastAsia="標楷體" w:hAnsi="Verdana" w:hint="eastAsia"/>
      </w:rPr>
      <w:t>含封面</w:t>
    </w:r>
    <w:r w:rsidRPr="00BD733D">
      <w:rPr>
        <w:rFonts w:ascii="Verdana" w:eastAsia="標楷體" w:hAnsi="Verdana"/>
      </w:rPr>
      <w:t>共</w:t>
    </w:r>
    <w:r w:rsidRPr="00BD733D">
      <w:rPr>
        <w:rFonts w:ascii="Verdana" w:eastAsia="標楷體" w:hAnsi="Verdana"/>
      </w:rPr>
      <w:fldChar w:fldCharType="begin"/>
    </w:r>
    <w:r w:rsidRPr="00BD733D">
      <w:rPr>
        <w:rFonts w:ascii="Verdana" w:eastAsia="標楷體" w:hAnsi="Verdana"/>
      </w:rPr>
      <w:instrText xml:space="preserve"> NUMPAGES </w:instrText>
    </w:r>
    <w:r w:rsidRPr="00BD733D">
      <w:rPr>
        <w:rFonts w:ascii="Verdana" w:eastAsia="標楷體" w:hAnsi="Verdana"/>
      </w:rPr>
      <w:fldChar w:fldCharType="separate"/>
    </w:r>
    <w:r w:rsidR="00BC2C22">
      <w:rPr>
        <w:rFonts w:ascii="Verdana" w:eastAsia="標楷體" w:hAnsi="Verdana"/>
        <w:noProof/>
      </w:rPr>
      <w:t>22</w:t>
    </w:r>
    <w:r w:rsidRPr="00BD733D">
      <w:rPr>
        <w:rFonts w:ascii="Verdana" w:eastAsia="標楷體" w:hAnsi="Verdana"/>
      </w:rPr>
      <w:fldChar w:fldCharType="end"/>
    </w:r>
    <w:r w:rsidRPr="00BD733D">
      <w:rPr>
        <w:rFonts w:ascii="Verdana" w:eastAsia="標楷體" w:hAnsi="Verdana"/>
      </w:rPr>
      <w:t>頁</w:t>
    </w:r>
  </w:p>
  <w:p w14:paraId="5B4CA579" w14:textId="201255FF" w:rsidR="00F66C37" w:rsidRPr="006E0A7F" w:rsidRDefault="0006374E" w:rsidP="00F66C37">
    <w:pPr>
      <w:pStyle w:val="a4"/>
      <w:tabs>
        <w:tab w:val="clear" w:pos="4153"/>
        <w:tab w:val="clear" w:pos="8306"/>
      </w:tabs>
      <w:spacing w:line="240" w:lineRule="atLeast"/>
      <w:jc w:val="right"/>
      <w:rPr>
        <w:rFonts w:ascii="Verdana" w:eastAsia="標楷體" w:hAnsi="Verdana"/>
      </w:rPr>
    </w:pPr>
    <w:r w:rsidRPr="00BD733D">
      <w:rPr>
        <w:rFonts w:ascii="Verdana" w:eastAsia="標楷體" w:hAnsi="Verdana"/>
      </w:rPr>
      <w:t>版</w:t>
    </w:r>
    <w:r w:rsidR="00E53618" w:rsidRPr="006E0A7F">
      <w:rPr>
        <w:rFonts w:ascii="Verdana" w:eastAsia="標楷體" w:hAnsi="Verdana" w:hint="eastAsia"/>
      </w:rPr>
      <w:t>次</w:t>
    </w:r>
    <w:r w:rsidRPr="006E0A7F">
      <w:rPr>
        <w:rFonts w:ascii="Verdana" w:eastAsia="標楷體" w:hAnsi="Verdana"/>
      </w:rPr>
      <w:t>：</w:t>
    </w:r>
    <w:r w:rsidR="006E4104" w:rsidRPr="006E4104">
      <w:rPr>
        <w:rFonts w:ascii="Verdana" w:eastAsia="標楷體" w:hAnsi="Verdana" w:hint="eastAsia"/>
      </w:rPr>
      <w:t>V</w:t>
    </w:r>
    <w:r w:rsidR="004B432B" w:rsidRPr="003E683F">
      <w:rPr>
        <w:rFonts w:ascii="Verdana" w:eastAsia="標楷體" w:hAnsi="Verdana"/>
      </w:rPr>
      <w:t>1.</w:t>
    </w:r>
    <w:ins w:id="1323" w:author="陳佳宜資訊部資訊安全處" w:date="2024-08-07T16:22:00Z">
      <w:r w:rsidR="00F66C37">
        <w:rPr>
          <w:rFonts w:ascii="Verdana" w:eastAsia="標楷體" w:hAnsi="Verdana" w:hint="eastAsia"/>
        </w:rPr>
        <w:t>1</w:t>
      </w:r>
    </w:ins>
    <w:del w:id="1324" w:author="陳佳宜資訊部資訊安全處" w:date="2024-08-07T16:22:00Z">
      <w:r w:rsidR="004B432B" w:rsidRPr="003E683F" w:rsidDel="00F66C37">
        <w:rPr>
          <w:rFonts w:ascii="Verdana" w:eastAsia="標楷體" w:hAnsi="Verdana"/>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A86E2" w14:textId="77777777" w:rsidR="00992EE2" w:rsidRDefault="00992EE2">
      <w:r>
        <w:separator/>
      </w:r>
    </w:p>
  </w:footnote>
  <w:footnote w:type="continuationSeparator" w:id="0">
    <w:p w14:paraId="001BDF82" w14:textId="77777777" w:rsidR="00992EE2" w:rsidRDefault="00992EE2">
      <w:r>
        <w:continuationSeparator/>
      </w:r>
    </w:p>
  </w:footnote>
  <w:footnote w:type="continuationNotice" w:id="1">
    <w:p w14:paraId="461DA47B" w14:textId="77777777" w:rsidR="00992EE2" w:rsidRDefault="00992EE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1D4CA" w14:textId="599A9D3E" w:rsidR="0006374E" w:rsidRPr="00E25104" w:rsidRDefault="00606BF5" w:rsidP="00E25104">
    <w:pPr>
      <w:pStyle w:val="a3"/>
      <w:tabs>
        <w:tab w:val="clear" w:pos="4153"/>
        <w:tab w:val="clear" w:pos="8306"/>
      </w:tabs>
      <w:spacing w:line="240" w:lineRule="atLeast"/>
      <w:jc w:val="right"/>
      <w:rPr>
        <w:rFonts w:ascii="Verdana" w:eastAsia="標楷體" w:hAnsi="Verdana"/>
        <w:b/>
      </w:rPr>
    </w:pPr>
    <w:r>
      <w:rPr>
        <w:rFonts w:ascii="Verdana" w:eastAsia="標楷體" w:hAnsi="Verdana"/>
        <w:b/>
        <w:noProof/>
      </w:rPr>
      <w:drawing>
        <wp:anchor distT="0" distB="0" distL="114300" distR="114300" simplePos="0" relativeHeight="251656704" behindDoc="1" locked="0" layoutInCell="1" allowOverlap="1" wp14:anchorId="6B67E74C" wp14:editId="7820BD47">
          <wp:simplePos x="0" y="0"/>
          <wp:positionH relativeFrom="margin">
            <wp:align>left</wp:align>
          </wp:positionH>
          <wp:positionV relativeFrom="page">
            <wp:posOffset>215900</wp:posOffset>
          </wp:positionV>
          <wp:extent cx="990600" cy="56197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pic:spPr>
              </pic:pic>
            </a:graphicData>
          </a:graphic>
          <wp14:sizeRelH relativeFrom="page">
            <wp14:pctWidth>0</wp14:pctWidth>
          </wp14:sizeRelH>
          <wp14:sizeRelV relativeFrom="page">
            <wp14:pctHeight>0</wp14:pctHeight>
          </wp14:sizeRelV>
        </wp:anchor>
      </w:drawing>
    </w:r>
    <w:r w:rsidR="0006374E" w:rsidRPr="00E25104">
      <w:rPr>
        <w:rFonts w:ascii="Verdana" w:eastAsia="標楷體" w:hAnsi="Verdana"/>
      </w:rPr>
      <w:t>文件名稱：</w:t>
    </w:r>
    <w:r w:rsidR="00D441E4" w:rsidRPr="00D441E4">
      <w:rPr>
        <w:rFonts w:ascii="Verdana" w:eastAsia="標楷體" w:hAnsi="Verdana" w:hint="eastAsia"/>
      </w:rPr>
      <w:t>資產分類與控制</w:t>
    </w:r>
  </w:p>
  <w:p w14:paraId="53BD0A92" w14:textId="6A33DEE5" w:rsidR="0006374E" w:rsidRPr="00E25104" w:rsidRDefault="0006374E" w:rsidP="00E25104">
    <w:pPr>
      <w:pStyle w:val="a3"/>
      <w:tabs>
        <w:tab w:val="clear" w:pos="4153"/>
        <w:tab w:val="clear" w:pos="8306"/>
      </w:tabs>
      <w:spacing w:line="240" w:lineRule="atLeast"/>
      <w:jc w:val="right"/>
      <w:rPr>
        <w:rFonts w:ascii="Verdana" w:eastAsia="標楷體" w:hAnsi="Verdana"/>
      </w:rPr>
    </w:pPr>
    <w:r w:rsidRPr="00E25104">
      <w:rPr>
        <w:rFonts w:ascii="Verdana" w:eastAsia="標楷體" w:hAnsi="Verdana"/>
      </w:rPr>
      <w:t>文件編號：</w:t>
    </w:r>
    <w:r w:rsidR="00130CD3">
      <w:rPr>
        <w:rFonts w:ascii="Verdana" w:eastAsia="標楷體" w:hAnsi="Verdana"/>
      </w:rPr>
      <w:t>SC-</w:t>
    </w:r>
    <w:r w:rsidR="005C27A4">
      <w:rPr>
        <w:rFonts w:ascii="Verdana" w:eastAsia="標楷體" w:hAnsi="Verdana"/>
      </w:rPr>
      <w:t>01</w:t>
    </w:r>
    <w:r w:rsidRPr="00E25104">
      <w:rPr>
        <w:rFonts w:ascii="Verdana" w:eastAsia="標楷體" w:hAnsi="Verdana"/>
      </w:rPr>
      <w:t>-</w:t>
    </w:r>
    <w:r w:rsidR="00D441E4" w:rsidRPr="00E25104">
      <w:rPr>
        <w:rFonts w:ascii="Verdana" w:eastAsia="標楷體" w:hAnsi="Verdana"/>
      </w:rPr>
      <w:t>00</w:t>
    </w:r>
    <w:r w:rsidR="00D441E4">
      <w:rPr>
        <w:rFonts w:ascii="Verdana" w:eastAsia="標楷體" w:hAnsi="Verdana"/>
      </w:rPr>
      <w:t>4</w:t>
    </w:r>
  </w:p>
  <w:p w14:paraId="164B5DEE" w14:textId="77777777" w:rsidR="0006374E" w:rsidRDefault="00000000" w:rsidP="00BD733D">
    <w:pPr>
      <w:pStyle w:val="a3"/>
      <w:pBdr>
        <w:bottom w:val="single" w:sz="12" w:space="1" w:color="auto"/>
      </w:pBdr>
      <w:tabs>
        <w:tab w:val="clear" w:pos="4153"/>
        <w:tab w:val="clear" w:pos="8306"/>
      </w:tabs>
      <w:spacing w:line="240" w:lineRule="atLeast"/>
      <w:jc w:val="right"/>
      <w:rPr>
        <w:rFonts w:ascii="Verdana" w:eastAsia="標楷體" w:hAnsi="Verdana"/>
      </w:rPr>
    </w:pPr>
    <w:r>
      <w:rPr>
        <w:rFonts w:ascii="Verdana" w:eastAsia="標楷體" w:hAnsi="Verdana"/>
        <w:noProof/>
      </w:rPr>
      <w:pict w14:anchorId="0C214C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425.55pt;height:242.3pt;z-index:-251657728;mso-position-horizontal:center;mso-position-horizontal-relative:margin;mso-position-vertical:center;mso-position-vertical-relative:margin">
          <v:imagedata r:id="rId2" o:title="" cropbottom="11085f" gain="19661f" blacklevel="22938f"/>
          <w10:wrap anchorx="margin" anchory="margin"/>
        </v:shape>
      </w:pict>
    </w:r>
    <w:r w:rsidR="0006374E" w:rsidRPr="00E25104">
      <w:rPr>
        <w:rFonts w:ascii="Verdana" w:eastAsia="標楷體" w:hAnsi="Verdana"/>
      </w:rPr>
      <w:t>分類等級：內部使用與限用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8C73" w14:textId="77777777" w:rsidR="00726508" w:rsidRPr="00E25104" w:rsidRDefault="00726508" w:rsidP="00726508">
    <w:pPr>
      <w:pStyle w:val="a3"/>
      <w:tabs>
        <w:tab w:val="clear" w:pos="4153"/>
        <w:tab w:val="clear" w:pos="8306"/>
      </w:tabs>
      <w:spacing w:line="240" w:lineRule="atLeast"/>
      <w:jc w:val="right"/>
      <w:rPr>
        <w:rFonts w:ascii="Verdana" w:eastAsia="標楷體" w:hAnsi="Verdana"/>
        <w:b/>
      </w:rPr>
    </w:pPr>
    <w:r>
      <w:rPr>
        <w:rFonts w:ascii="Verdana" w:eastAsia="標楷體" w:hAnsi="Verdana"/>
        <w:b/>
        <w:noProof/>
      </w:rPr>
      <w:drawing>
        <wp:anchor distT="0" distB="0" distL="114300" distR="114300" simplePos="0" relativeHeight="251660800" behindDoc="1" locked="0" layoutInCell="1" allowOverlap="1" wp14:anchorId="49CC1E86" wp14:editId="36BBC456">
          <wp:simplePos x="0" y="0"/>
          <wp:positionH relativeFrom="margin">
            <wp:align>left</wp:align>
          </wp:positionH>
          <wp:positionV relativeFrom="page">
            <wp:posOffset>215900</wp:posOffset>
          </wp:positionV>
          <wp:extent cx="990600" cy="56197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pic:spPr>
              </pic:pic>
            </a:graphicData>
          </a:graphic>
          <wp14:sizeRelH relativeFrom="page">
            <wp14:pctWidth>0</wp14:pctWidth>
          </wp14:sizeRelH>
          <wp14:sizeRelV relativeFrom="page">
            <wp14:pctHeight>0</wp14:pctHeight>
          </wp14:sizeRelV>
        </wp:anchor>
      </w:drawing>
    </w:r>
    <w:r w:rsidRPr="00E25104">
      <w:rPr>
        <w:rFonts w:ascii="Verdana" w:eastAsia="標楷體" w:hAnsi="Verdana"/>
      </w:rPr>
      <w:t>文件名稱：</w:t>
    </w:r>
    <w:r w:rsidRPr="00D441E4">
      <w:rPr>
        <w:rFonts w:ascii="Verdana" w:eastAsia="標楷體" w:hAnsi="Verdana" w:hint="eastAsia"/>
      </w:rPr>
      <w:t>資產分類與控制</w:t>
    </w:r>
  </w:p>
  <w:p w14:paraId="5EA50F5D" w14:textId="77777777" w:rsidR="00726508" w:rsidRPr="00E25104" w:rsidRDefault="00726508" w:rsidP="00726508">
    <w:pPr>
      <w:pStyle w:val="a3"/>
      <w:tabs>
        <w:tab w:val="clear" w:pos="4153"/>
        <w:tab w:val="clear" w:pos="8306"/>
      </w:tabs>
      <w:spacing w:line="240" w:lineRule="atLeast"/>
      <w:jc w:val="right"/>
      <w:rPr>
        <w:rFonts w:ascii="Verdana" w:eastAsia="標楷體" w:hAnsi="Verdana"/>
      </w:rPr>
    </w:pPr>
    <w:r w:rsidRPr="00E25104">
      <w:rPr>
        <w:rFonts w:ascii="Verdana" w:eastAsia="標楷體" w:hAnsi="Verdana"/>
      </w:rPr>
      <w:t>文件編號：</w:t>
    </w:r>
    <w:r>
      <w:rPr>
        <w:rFonts w:ascii="Verdana" w:eastAsia="標楷體" w:hAnsi="Verdana"/>
      </w:rPr>
      <w:t>SC-01</w:t>
    </w:r>
    <w:r w:rsidRPr="00E25104">
      <w:rPr>
        <w:rFonts w:ascii="Verdana" w:eastAsia="標楷體" w:hAnsi="Verdana"/>
      </w:rPr>
      <w:t>-00</w:t>
    </w:r>
    <w:r>
      <w:rPr>
        <w:rFonts w:ascii="Verdana" w:eastAsia="標楷體" w:hAnsi="Verdana"/>
      </w:rPr>
      <w:t>4</w:t>
    </w:r>
  </w:p>
  <w:p w14:paraId="7D4B38B9" w14:textId="77777777" w:rsidR="00726508" w:rsidRDefault="00000000" w:rsidP="00726508">
    <w:pPr>
      <w:pStyle w:val="a3"/>
      <w:pBdr>
        <w:bottom w:val="single" w:sz="12" w:space="1" w:color="auto"/>
      </w:pBdr>
      <w:tabs>
        <w:tab w:val="clear" w:pos="4153"/>
        <w:tab w:val="clear" w:pos="8306"/>
      </w:tabs>
      <w:spacing w:line="240" w:lineRule="atLeast"/>
      <w:jc w:val="right"/>
      <w:rPr>
        <w:rFonts w:ascii="Verdana" w:eastAsia="標楷體" w:hAnsi="Verdana"/>
      </w:rPr>
    </w:pPr>
    <w:r>
      <w:rPr>
        <w:rFonts w:ascii="Verdana" w:eastAsia="標楷體" w:hAnsi="Verdana"/>
        <w:noProof/>
      </w:rPr>
      <w:pict w14:anchorId="1E98D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425.55pt;height:242.3pt;z-index:-251654656;mso-position-horizontal:center;mso-position-horizontal-relative:margin;mso-position-vertical:center;mso-position-vertical-relative:margin">
          <v:imagedata r:id="rId2" o:title="" cropbottom="11085f" gain="19661f" blacklevel="22938f"/>
          <w10:wrap anchorx="margin" anchory="margin"/>
        </v:shape>
      </w:pict>
    </w:r>
    <w:r w:rsidR="00726508" w:rsidRPr="00E25104">
      <w:rPr>
        <w:rFonts w:ascii="Verdana" w:eastAsia="標楷體" w:hAnsi="Verdana"/>
      </w:rPr>
      <w:t>分類等級：內部使用與限用</w:t>
    </w:r>
  </w:p>
  <w:p w14:paraId="5E984607" w14:textId="6C7641EC" w:rsidR="00A62008" w:rsidRDefault="00A6200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95374"/>
    <w:multiLevelType w:val="hybridMultilevel"/>
    <w:tmpl w:val="2B7234BE"/>
    <w:lvl w:ilvl="0" w:tplc="0409000D">
      <w:start w:val="1"/>
      <w:numFmt w:val="bullet"/>
      <w:lvlText w:val=""/>
      <w:lvlJc w:val="left"/>
      <w:pPr>
        <w:ind w:left="246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DA1277"/>
    <w:multiLevelType w:val="multilevel"/>
    <w:tmpl w:val="A738A454"/>
    <w:lvl w:ilvl="0">
      <w:start w:val="1"/>
      <w:numFmt w:val="taiwaneseCountingThousand"/>
      <w:pStyle w:val="1"/>
      <w:lvlText w:val="第%1章"/>
      <w:lvlJc w:val="left"/>
      <w:pPr>
        <w:tabs>
          <w:tab w:val="num" w:pos="975"/>
        </w:tabs>
        <w:ind w:left="975" w:hanging="975"/>
      </w:pPr>
      <w:rPr>
        <w:rFonts w:hint="default"/>
      </w:rPr>
    </w:lvl>
    <w:lvl w:ilvl="1">
      <w:start w:val="1"/>
      <w:numFmt w:val="taiwaneseCountingThousand"/>
      <w:pStyle w:val="2"/>
      <w:lvlText w:val="第%2節"/>
      <w:lvlJc w:val="left"/>
      <w:pPr>
        <w:tabs>
          <w:tab w:val="num" w:pos="2012"/>
        </w:tabs>
        <w:ind w:left="2012" w:hanging="735"/>
      </w:pPr>
      <w:rPr>
        <w:specVanish w:val="0"/>
      </w:rPr>
    </w:lvl>
    <w:lvl w:ilvl="2">
      <w:start w:val="1"/>
      <w:numFmt w:val="taiwaneseCountingThousand"/>
      <w:pStyle w:val="3"/>
      <w:lvlText w:val="%3、"/>
      <w:lvlJc w:val="left"/>
      <w:pPr>
        <w:tabs>
          <w:tab w:val="num" w:pos="1320"/>
        </w:tabs>
        <w:ind w:left="13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taiwaneseCountingThousand"/>
      <w:pStyle w:val="4"/>
      <w:lvlText w:val="(%4)"/>
      <w:lvlJc w:val="left"/>
      <w:pPr>
        <w:tabs>
          <w:tab w:val="num" w:pos="1920"/>
        </w:tabs>
        <w:ind w:left="192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5. "/>
      <w:lvlJc w:val="left"/>
      <w:pPr>
        <w:tabs>
          <w:tab w:val="num" w:pos="2400"/>
        </w:tabs>
        <w:ind w:left="2400" w:hanging="480"/>
      </w:pPr>
      <w:rPr>
        <w:rFonts w:ascii="Times New Roman" w:hAnsi="Times New Roman" w:cs="Times New Roman" w:hint="default"/>
        <w:b w:val="0"/>
      </w:rPr>
    </w:lvl>
    <w:lvl w:ilvl="5">
      <w:start w:val="1"/>
      <w:numFmt w:val="decimal"/>
      <w:pStyle w:val="6"/>
      <w:lvlText w:val="(%6)"/>
      <w:lvlJc w:val="right"/>
      <w:pPr>
        <w:tabs>
          <w:tab w:val="num" w:pos="2880"/>
        </w:tabs>
        <w:ind w:left="2880" w:hanging="480"/>
      </w:pPr>
      <w:rPr>
        <w:rFonts w:hint="eastAsia"/>
      </w:rPr>
    </w:lvl>
    <w:lvl w:ilvl="6">
      <w:start w:val="1"/>
      <w:numFmt w:val="lowerLetter"/>
      <w:pStyle w:val="7"/>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 w15:restartNumberingAfterBreak="0">
    <w:nsid w:val="12DF3321"/>
    <w:multiLevelType w:val="hybridMultilevel"/>
    <w:tmpl w:val="81EEF38A"/>
    <w:lvl w:ilvl="0" w:tplc="CC7A0F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6C5A1C"/>
    <w:multiLevelType w:val="hybridMultilevel"/>
    <w:tmpl w:val="452C31E4"/>
    <w:lvl w:ilvl="0" w:tplc="BE229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7213CA"/>
    <w:multiLevelType w:val="hybridMultilevel"/>
    <w:tmpl w:val="0B483E12"/>
    <w:lvl w:ilvl="0" w:tplc="BE229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A382FD9"/>
    <w:multiLevelType w:val="hybridMultilevel"/>
    <w:tmpl w:val="D3A849B0"/>
    <w:lvl w:ilvl="0" w:tplc="C3F4FC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194D49"/>
    <w:multiLevelType w:val="hybridMultilevel"/>
    <w:tmpl w:val="ECAE5E92"/>
    <w:lvl w:ilvl="0" w:tplc="D6143D08">
      <w:start w:val="1"/>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70A7565"/>
    <w:multiLevelType w:val="hybridMultilevel"/>
    <w:tmpl w:val="FC3042EA"/>
    <w:lvl w:ilvl="0" w:tplc="BE229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0CF1FE5"/>
    <w:multiLevelType w:val="hybridMultilevel"/>
    <w:tmpl w:val="0B483E12"/>
    <w:lvl w:ilvl="0" w:tplc="BE229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49140734">
    <w:abstractNumId w:val="1"/>
  </w:num>
  <w:num w:numId="2" w16cid:durableId="693262038">
    <w:abstractNumId w:val="0"/>
  </w:num>
  <w:num w:numId="3" w16cid:durableId="1979914883">
    <w:abstractNumId w:val="5"/>
  </w:num>
  <w:num w:numId="4" w16cid:durableId="506754706">
    <w:abstractNumId w:val="3"/>
  </w:num>
  <w:num w:numId="5" w16cid:durableId="617755780">
    <w:abstractNumId w:val="7"/>
  </w:num>
  <w:num w:numId="6" w16cid:durableId="2049378873">
    <w:abstractNumId w:val="4"/>
  </w:num>
  <w:num w:numId="7" w16cid:durableId="1710101861">
    <w:abstractNumId w:val="6"/>
  </w:num>
  <w:num w:numId="8" w16cid:durableId="939221216">
    <w:abstractNumId w:val="2"/>
  </w:num>
  <w:num w:numId="9" w16cid:durableId="838665920">
    <w:abstractNumId w:val="8"/>
  </w:num>
  <w:num w:numId="10" w16cid:durableId="109374418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陳佳宜資訊部資訊安全處">
    <w15:presenceInfo w15:providerId="AD" w15:userId="S::A50558@capital.com.tw::4c9383a1-80ae-4873-a0b7-f6f75531eff6"/>
  </w15:person>
  <w15:person w15:author="王奎元資訊部策略發展處">
    <w15:presenceInfo w15:providerId="AD" w15:userId="S::A50702@capital.com.tw::2988a203-d7d8-44e0-9d15-673b8200baca"/>
  </w15:person>
  <w15:person w15:author="Yang, Steven J.">
    <w15:presenceInfo w15:providerId="None" w15:userId="Yang, Steven J."/>
  </w15:person>
  <w15:person w15:author="陳佳宜資訊部策略發展處">
    <w15:presenceInfo w15:providerId="AD" w15:userId="S::A50558@capital.com.tw::4c9383a1-80ae-4873-a0b7-f6f75531ef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64"/>
    <w:rsid w:val="00001149"/>
    <w:rsid w:val="00003D65"/>
    <w:rsid w:val="00013C04"/>
    <w:rsid w:val="000144D8"/>
    <w:rsid w:val="0001571D"/>
    <w:rsid w:val="000268CD"/>
    <w:rsid w:val="00026D45"/>
    <w:rsid w:val="0003166A"/>
    <w:rsid w:val="00031F9E"/>
    <w:rsid w:val="00032676"/>
    <w:rsid w:val="0003349D"/>
    <w:rsid w:val="00033E6C"/>
    <w:rsid w:val="00042895"/>
    <w:rsid w:val="00042DBC"/>
    <w:rsid w:val="00044E1F"/>
    <w:rsid w:val="0004556D"/>
    <w:rsid w:val="00052397"/>
    <w:rsid w:val="00054F72"/>
    <w:rsid w:val="000551F7"/>
    <w:rsid w:val="00055AA1"/>
    <w:rsid w:val="00057DEF"/>
    <w:rsid w:val="00061FF9"/>
    <w:rsid w:val="00062C50"/>
    <w:rsid w:val="00062CE0"/>
    <w:rsid w:val="0006374E"/>
    <w:rsid w:val="000653C9"/>
    <w:rsid w:val="00074580"/>
    <w:rsid w:val="00076114"/>
    <w:rsid w:val="00077ED5"/>
    <w:rsid w:val="0008045A"/>
    <w:rsid w:val="00083740"/>
    <w:rsid w:val="00091C30"/>
    <w:rsid w:val="0009569F"/>
    <w:rsid w:val="000A07A5"/>
    <w:rsid w:val="000A3C92"/>
    <w:rsid w:val="000A4015"/>
    <w:rsid w:val="000A7161"/>
    <w:rsid w:val="000B03A0"/>
    <w:rsid w:val="000B655A"/>
    <w:rsid w:val="000C2AA0"/>
    <w:rsid w:val="000C4010"/>
    <w:rsid w:val="000C6C71"/>
    <w:rsid w:val="000D0364"/>
    <w:rsid w:val="000D3A93"/>
    <w:rsid w:val="000D4D65"/>
    <w:rsid w:val="000D5517"/>
    <w:rsid w:val="000D65E6"/>
    <w:rsid w:val="000D7D5B"/>
    <w:rsid w:val="000E195B"/>
    <w:rsid w:val="000E34D3"/>
    <w:rsid w:val="000E713C"/>
    <w:rsid w:val="000F4F18"/>
    <w:rsid w:val="001035CE"/>
    <w:rsid w:val="0011169B"/>
    <w:rsid w:val="00117CCF"/>
    <w:rsid w:val="00117D85"/>
    <w:rsid w:val="0012093E"/>
    <w:rsid w:val="00127CE5"/>
    <w:rsid w:val="0013030F"/>
    <w:rsid w:val="001309B9"/>
    <w:rsid w:val="00130CD3"/>
    <w:rsid w:val="0013539E"/>
    <w:rsid w:val="001371EB"/>
    <w:rsid w:val="00137887"/>
    <w:rsid w:val="00141000"/>
    <w:rsid w:val="00161446"/>
    <w:rsid w:val="0016208C"/>
    <w:rsid w:val="00162FA3"/>
    <w:rsid w:val="001648E6"/>
    <w:rsid w:val="001654AD"/>
    <w:rsid w:val="00174DDA"/>
    <w:rsid w:val="00175E06"/>
    <w:rsid w:val="00190C97"/>
    <w:rsid w:val="00191D25"/>
    <w:rsid w:val="00192384"/>
    <w:rsid w:val="001A08D1"/>
    <w:rsid w:val="001A1AA3"/>
    <w:rsid w:val="001C5651"/>
    <w:rsid w:val="001D1909"/>
    <w:rsid w:val="001D5379"/>
    <w:rsid w:val="001D7710"/>
    <w:rsid w:val="001E12B7"/>
    <w:rsid w:val="001E2058"/>
    <w:rsid w:val="001E51EE"/>
    <w:rsid w:val="001F1200"/>
    <w:rsid w:val="001F1635"/>
    <w:rsid w:val="001F3970"/>
    <w:rsid w:val="001F5BB8"/>
    <w:rsid w:val="001F7513"/>
    <w:rsid w:val="0020052F"/>
    <w:rsid w:val="00204925"/>
    <w:rsid w:val="00205453"/>
    <w:rsid w:val="0021074C"/>
    <w:rsid w:val="0021088B"/>
    <w:rsid w:val="00214AEE"/>
    <w:rsid w:val="002177DA"/>
    <w:rsid w:val="002258B8"/>
    <w:rsid w:val="002259BE"/>
    <w:rsid w:val="00225EEB"/>
    <w:rsid w:val="0023240E"/>
    <w:rsid w:val="0023350B"/>
    <w:rsid w:val="00233F72"/>
    <w:rsid w:val="002363FB"/>
    <w:rsid w:val="00240A59"/>
    <w:rsid w:val="00242C4A"/>
    <w:rsid w:val="00246290"/>
    <w:rsid w:val="00252465"/>
    <w:rsid w:val="00252EE3"/>
    <w:rsid w:val="002535D0"/>
    <w:rsid w:val="00254A27"/>
    <w:rsid w:val="002634CF"/>
    <w:rsid w:val="00271E75"/>
    <w:rsid w:val="00283319"/>
    <w:rsid w:val="002837CE"/>
    <w:rsid w:val="002838D5"/>
    <w:rsid w:val="002860C6"/>
    <w:rsid w:val="00291FCD"/>
    <w:rsid w:val="00296933"/>
    <w:rsid w:val="002970A7"/>
    <w:rsid w:val="0029787D"/>
    <w:rsid w:val="002A14B3"/>
    <w:rsid w:val="002A3A80"/>
    <w:rsid w:val="002A3FE9"/>
    <w:rsid w:val="002A4AEF"/>
    <w:rsid w:val="002B16B7"/>
    <w:rsid w:val="002B3287"/>
    <w:rsid w:val="002B3BA3"/>
    <w:rsid w:val="002B546B"/>
    <w:rsid w:val="002B700B"/>
    <w:rsid w:val="002C114D"/>
    <w:rsid w:val="002C680F"/>
    <w:rsid w:val="002D3F2B"/>
    <w:rsid w:val="002E07E2"/>
    <w:rsid w:val="002E35A8"/>
    <w:rsid w:val="002E5F01"/>
    <w:rsid w:val="002F1790"/>
    <w:rsid w:val="002F29FE"/>
    <w:rsid w:val="002F56BE"/>
    <w:rsid w:val="003073EF"/>
    <w:rsid w:val="00312993"/>
    <w:rsid w:val="0031430B"/>
    <w:rsid w:val="00314836"/>
    <w:rsid w:val="0031529A"/>
    <w:rsid w:val="00321D8F"/>
    <w:rsid w:val="003228EB"/>
    <w:rsid w:val="003267A7"/>
    <w:rsid w:val="00327EB4"/>
    <w:rsid w:val="00330198"/>
    <w:rsid w:val="00330358"/>
    <w:rsid w:val="00333940"/>
    <w:rsid w:val="003346FC"/>
    <w:rsid w:val="00335946"/>
    <w:rsid w:val="00343715"/>
    <w:rsid w:val="00343E5C"/>
    <w:rsid w:val="003443DB"/>
    <w:rsid w:val="00350383"/>
    <w:rsid w:val="0035459F"/>
    <w:rsid w:val="003609B5"/>
    <w:rsid w:val="00364F6C"/>
    <w:rsid w:val="003656BD"/>
    <w:rsid w:val="0036588C"/>
    <w:rsid w:val="0036696B"/>
    <w:rsid w:val="003736DA"/>
    <w:rsid w:val="00374680"/>
    <w:rsid w:val="00374B57"/>
    <w:rsid w:val="00374C6B"/>
    <w:rsid w:val="00382BC5"/>
    <w:rsid w:val="00386199"/>
    <w:rsid w:val="00387261"/>
    <w:rsid w:val="00395687"/>
    <w:rsid w:val="003A235B"/>
    <w:rsid w:val="003A3D1C"/>
    <w:rsid w:val="003A4C4B"/>
    <w:rsid w:val="003A704D"/>
    <w:rsid w:val="003B410F"/>
    <w:rsid w:val="003C2979"/>
    <w:rsid w:val="003C6C62"/>
    <w:rsid w:val="003D3A5C"/>
    <w:rsid w:val="003D3DE7"/>
    <w:rsid w:val="003D5950"/>
    <w:rsid w:val="003D6E18"/>
    <w:rsid w:val="003E1664"/>
    <w:rsid w:val="003E4DF4"/>
    <w:rsid w:val="003E6337"/>
    <w:rsid w:val="003E683F"/>
    <w:rsid w:val="003E70CA"/>
    <w:rsid w:val="003E77E3"/>
    <w:rsid w:val="003E7826"/>
    <w:rsid w:val="003F0124"/>
    <w:rsid w:val="003F053A"/>
    <w:rsid w:val="003F1921"/>
    <w:rsid w:val="003F35A7"/>
    <w:rsid w:val="003F5E64"/>
    <w:rsid w:val="00405879"/>
    <w:rsid w:val="0040639F"/>
    <w:rsid w:val="004118B2"/>
    <w:rsid w:val="00415BA1"/>
    <w:rsid w:val="00415C36"/>
    <w:rsid w:val="00417571"/>
    <w:rsid w:val="00422D18"/>
    <w:rsid w:val="00424444"/>
    <w:rsid w:val="0042563A"/>
    <w:rsid w:val="00426161"/>
    <w:rsid w:val="00426CE4"/>
    <w:rsid w:val="004309C5"/>
    <w:rsid w:val="00430B9F"/>
    <w:rsid w:val="00430E5E"/>
    <w:rsid w:val="00430EE1"/>
    <w:rsid w:val="004355B7"/>
    <w:rsid w:val="00437924"/>
    <w:rsid w:val="00437A76"/>
    <w:rsid w:val="00442425"/>
    <w:rsid w:val="004453BA"/>
    <w:rsid w:val="00447BEC"/>
    <w:rsid w:val="0045168F"/>
    <w:rsid w:val="00452657"/>
    <w:rsid w:val="00462B27"/>
    <w:rsid w:val="00466024"/>
    <w:rsid w:val="00467298"/>
    <w:rsid w:val="004675E1"/>
    <w:rsid w:val="0047054A"/>
    <w:rsid w:val="00472321"/>
    <w:rsid w:val="00473AE9"/>
    <w:rsid w:val="00481B44"/>
    <w:rsid w:val="00482CED"/>
    <w:rsid w:val="00483542"/>
    <w:rsid w:val="00485BFA"/>
    <w:rsid w:val="00492C85"/>
    <w:rsid w:val="004A495C"/>
    <w:rsid w:val="004A7E11"/>
    <w:rsid w:val="004A7E64"/>
    <w:rsid w:val="004B2956"/>
    <w:rsid w:val="004B432B"/>
    <w:rsid w:val="004B548C"/>
    <w:rsid w:val="004C2C3A"/>
    <w:rsid w:val="004D0394"/>
    <w:rsid w:val="004D1797"/>
    <w:rsid w:val="004D268D"/>
    <w:rsid w:val="004D2C91"/>
    <w:rsid w:val="004D2F5E"/>
    <w:rsid w:val="004D3FDC"/>
    <w:rsid w:val="004D7E9C"/>
    <w:rsid w:val="004E4463"/>
    <w:rsid w:val="004E78D9"/>
    <w:rsid w:val="004F3431"/>
    <w:rsid w:val="00501DC9"/>
    <w:rsid w:val="0050662F"/>
    <w:rsid w:val="0051017F"/>
    <w:rsid w:val="00513B87"/>
    <w:rsid w:val="00516621"/>
    <w:rsid w:val="005239B5"/>
    <w:rsid w:val="00523F66"/>
    <w:rsid w:val="00527D3E"/>
    <w:rsid w:val="00540993"/>
    <w:rsid w:val="00540EF2"/>
    <w:rsid w:val="00541B3D"/>
    <w:rsid w:val="00550BF6"/>
    <w:rsid w:val="00551D9B"/>
    <w:rsid w:val="00554013"/>
    <w:rsid w:val="00554114"/>
    <w:rsid w:val="005558E1"/>
    <w:rsid w:val="00555B2E"/>
    <w:rsid w:val="00562B37"/>
    <w:rsid w:val="005665E2"/>
    <w:rsid w:val="005718E9"/>
    <w:rsid w:val="00572302"/>
    <w:rsid w:val="00572C3F"/>
    <w:rsid w:val="00580049"/>
    <w:rsid w:val="00582E78"/>
    <w:rsid w:val="005871E3"/>
    <w:rsid w:val="00593E1A"/>
    <w:rsid w:val="00597A56"/>
    <w:rsid w:val="005A005E"/>
    <w:rsid w:val="005A0B8E"/>
    <w:rsid w:val="005A165D"/>
    <w:rsid w:val="005A27F2"/>
    <w:rsid w:val="005A3785"/>
    <w:rsid w:val="005A3C91"/>
    <w:rsid w:val="005A7950"/>
    <w:rsid w:val="005B1977"/>
    <w:rsid w:val="005B2FE2"/>
    <w:rsid w:val="005B4C39"/>
    <w:rsid w:val="005B59AA"/>
    <w:rsid w:val="005B6B84"/>
    <w:rsid w:val="005C08A0"/>
    <w:rsid w:val="005C27A4"/>
    <w:rsid w:val="005D094A"/>
    <w:rsid w:val="005D19A9"/>
    <w:rsid w:val="005D271F"/>
    <w:rsid w:val="005D3950"/>
    <w:rsid w:val="005D7B81"/>
    <w:rsid w:val="005E21AA"/>
    <w:rsid w:val="005F233C"/>
    <w:rsid w:val="00601725"/>
    <w:rsid w:val="00604831"/>
    <w:rsid w:val="00606BF5"/>
    <w:rsid w:val="00610793"/>
    <w:rsid w:val="00611466"/>
    <w:rsid w:val="006167C6"/>
    <w:rsid w:val="00622596"/>
    <w:rsid w:val="00623ED1"/>
    <w:rsid w:val="006271B3"/>
    <w:rsid w:val="00633796"/>
    <w:rsid w:val="00634B2A"/>
    <w:rsid w:val="006440ED"/>
    <w:rsid w:val="00646B5E"/>
    <w:rsid w:val="00652D25"/>
    <w:rsid w:val="00657D92"/>
    <w:rsid w:val="00662372"/>
    <w:rsid w:val="0066574C"/>
    <w:rsid w:val="00665795"/>
    <w:rsid w:val="00666919"/>
    <w:rsid w:val="0067056E"/>
    <w:rsid w:val="00670ABC"/>
    <w:rsid w:val="006712A2"/>
    <w:rsid w:val="00671A1E"/>
    <w:rsid w:val="00673FFB"/>
    <w:rsid w:val="00681673"/>
    <w:rsid w:val="0068575F"/>
    <w:rsid w:val="00691AD1"/>
    <w:rsid w:val="00697440"/>
    <w:rsid w:val="006A57F3"/>
    <w:rsid w:val="006B75AC"/>
    <w:rsid w:val="006C288C"/>
    <w:rsid w:val="006C416A"/>
    <w:rsid w:val="006D1255"/>
    <w:rsid w:val="006D1BCE"/>
    <w:rsid w:val="006E0A7F"/>
    <w:rsid w:val="006E0EB9"/>
    <w:rsid w:val="006E0F75"/>
    <w:rsid w:val="006E4104"/>
    <w:rsid w:val="006E4606"/>
    <w:rsid w:val="006F7171"/>
    <w:rsid w:val="006F7844"/>
    <w:rsid w:val="00700B7E"/>
    <w:rsid w:val="00703465"/>
    <w:rsid w:val="00704E46"/>
    <w:rsid w:val="0071015B"/>
    <w:rsid w:val="0071082B"/>
    <w:rsid w:val="00712A37"/>
    <w:rsid w:val="007145C1"/>
    <w:rsid w:val="00715420"/>
    <w:rsid w:val="0072257A"/>
    <w:rsid w:val="00726508"/>
    <w:rsid w:val="007336CF"/>
    <w:rsid w:val="00736159"/>
    <w:rsid w:val="00740F15"/>
    <w:rsid w:val="00743C31"/>
    <w:rsid w:val="00745B4F"/>
    <w:rsid w:val="007639FF"/>
    <w:rsid w:val="00765BEA"/>
    <w:rsid w:val="007705A1"/>
    <w:rsid w:val="0078329D"/>
    <w:rsid w:val="00790370"/>
    <w:rsid w:val="00792C7C"/>
    <w:rsid w:val="0079455B"/>
    <w:rsid w:val="007A0452"/>
    <w:rsid w:val="007A1256"/>
    <w:rsid w:val="007A1793"/>
    <w:rsid w:val="007A28B6"/>
    <w:rsid w:val="007A493B"/>
    <w:rsid w:val="007A4FD1"/>
    <w:rsid w:val="007A6E23"/>
    <w:rsid w:val="007B046A"/>
    <w:rsid w:val="007B52E4"/>
    <w:rsid w:val="007B7FA1"/>
    <w:rsid w:val="007C14E1"/>
    <w:rsid w:val="007C1DA0"/>
    <w:rsid w:val="007D1623"/>
    <w:rsid w:val="007D199F"/>
    <w:rsid w:val="007D25BA"/>
    <w:rsid w:val="007D2E10"/>
    <w:rsid w:val="007D3912"/>
    <w:rsid w:val="007D5AB4"/>
    <w:rsid w:val="007E119B"/>
    <w:rsid w:val="007E798F"/>
    <w:rsid w:val="007F0F5E"/>
    <w:rsid w:val="00802A1F"/>
    <w:rsid w:val="00802AFD"/>
    <w:rsid w:val="008031C8"/>
    <w:rsid w:val="008202AB"/>
    <w:rsid w:val="00822C83"/>
    <w:rsid w:val="00824D27"/>
    <w:rsid w:val="00826796"/>
    <w:rsid w:val="00827BF7"/>
    <w:rsid w:val="0083041F"/>
    <w:rsid w:val="008309F1"/>
    <w:rsid w:val="00837B65"/>
    <w:rsid w:val="00843CD9"/>
    <w:rsid w:val="00845643"/>
    <w:rsid w:val="008510E9"/>
    <w:rsid w:val="00852FDD"/>
    <w:rsid w:val="00853269"/>
    <w:rsid w:val="008552C7"/>
    <w:rsid w:val="00870BFF"/>
    <w:rsid w:val="00872772"/>
    <w:rsid w:val="00875B32"/>
    <w:rsid w:val="0087702F"/>
    <w:rsid w:val="00877900"/>
    <w:rsid w:val="00880B62"/>
    <w:rsid w:val="00881324"/>
    <w:rsid w:val="00882A84"/>
    <w:rsid w:val="0088373D"/>
    <w:rsid w:val="00886827"/>
    <w:rsid w:val="008905AB"/>
    <w:rsid w:val="00891214"/>
    <w:rsid w:val="00894325"/>
    <w:rsid w:val="0089488A"/>
    <w:rsid w:val="00896B61"/>
    <w:rsid w:val="008A4C1B"/>
    <w:rsid w:val="008A55C5"/>
    <w:rsid w:val="008A73B9"/>
    <w:rsid w:val="008B5522"/>
    <w:rsid w:val="008C058A"/>
    <w:rsid w:val="008C2668"/>
    <w:rsid w:val="008C374A"/>
    <w:rsid w:val="008C37E0"/>
    <w:rsid w:val="008D004F"/>
    <w:rsid w:val="008D0DB3"/>
    <w:rsid w:val="008D2520"/>
    <w:rsid w:val="008D6C75"/>
    <w:rsid w:val="008E245D"/>
    <w:rsid w:val="008E2BAA"/>
    <w:rsid w:val="008E2D43"/>
    <w:rsid w:val="008E5EBD"/>
    <w:rsid w:val="008E6313"/>
    <w:rsid w:val="008E767C"/>
    <w:rsid w:val="008F49DB"/>
    <w:rsid w:val="008F5B39"/>
    <w:rsid w:val="008F69CD"/>
    <w:rsid w:val="00904578"/>
    <w:rsid w:val="00904F15"/>
    <w:rsid w:val="009068CB"/>
    <w:rsid w:val="00907BF5"/>
    <w:rsid w:val="00912644"/>
    <w:rsid w:val="00917675"/>
    <w:rsid w:val="00917D88"/>
    <w:rsid w:val="00922278"/>
    <w:rsid w:val="009222DC"/>
    <w:rsid w:val="009229B8"/>
    <w:rsid w:val="00924AD8"/>
    <w:rsid w:val="00925433"/>
    <w:rsid w:val="0092757C"/>
    <w:rsid w:val="00932116"/>
    <w:rsid w:val="009327E9"/>
    <w:rsid w:val="009422E8"/>
    <w:rsid w:val="00943E97"/>
    <w:rsid w:val="00950649"/>
    <w:rsid w:val="00952DDD"/>
    <w:rsid w:val="00952E3A"/>
    <w:rsid w:val="00957F09"/>
    <w:rsid w:val="00973E7C"/>
    <w:rsid w:val="00974A94"/>
    <w:rsid w:val="00976B71"/>
    <w:rsid w:val="00985C0C"/>
    <w:rsid w:val="00991A49"/>
    <w:rsid w:val="009926FE"/>
    <w:rsid w:val="00992EE2"/>
    <w:rsid w:val="00993303"/>
    <w:rsid w:val="00994B0C"/>
    <w:rsid w:val="00996BF9"/>
    <w:rsid w:val="00997FCD"/>
    <w:rsid w:val="009A1EBC"/>
    <w:rsid w:val="009A480D"/>
    <w:rsid w:val="009A6264"/>
    <w:rsid w:val="009B1D06"/>
    <w:rsid w:val="009B320E"/>
    <w:rsid w:val="009B4521"/>
    <w:rsid w:val="009B4FE7"/>
    <w:rsid w:val="009C04C9"/>
    <w:rsid w:val="009C1CBF"/>
    <w:rsid w:val="009E255F"/>
    <w:rsid w:val="009E3BB9"/>
    <w:rsid w:val="009E7390"/>
    <w:rsid w:val="009F1242"/>
    <w:rsid w:val="009F15ED"/>
    <w:rsid w:val="00A03D15"/>
    <w:rsid w:val="00A06C6A"/>
    <w:rsid w:val="00A1085F"/>
    <w:rsid w:val="00A11D4A"/>
    <w:rsid w:val="00A20426"/>
    <w:rsid w:val="00A22A5B"/>
    <w:rsid w:val="00A27C2D"/>
    <w:rsid w:val="00A31669"/>
    <w:rsid w:val="00A318FC"/>
    <w:rsid w:val="00A325F2"/>
    <w:rsid w:val="00A32A5D"/>
    <w:rsid w:val="00A33BD7"/>
    <w:rsid w:val="00A34367"/>
    <w:rsid w:val="00A37F0E"/>
    <w:rsid w:val="00A454E4"/>
    <w:rsid w:val="00A47661"/>
    <w:rsid w:val="00A50B93"/>
    <w:rsid w:val="00A510E4"/>
    <w:rsid w:val="00A535D0"/>
    <w:rsid w:val="00A54227"/>
    <w:rsid w:val="00A550E1"/>
    <w:rsid w:val="00A577A2"/>
    <w:rsid w:val="00A62008"/>
    <w:rsid w:val="00A651B8"/>
    <w:rsid w:val="00A65B0D"/>
    <w:rsid w:val="00A664D9"/>
    <w:rsid w:val="00A84A26"/>
    <w:rsid w:val="00A84F41"/>
    <w:rsid w:val="00A85545"/>
    <w:rsid w:val="00A85790"/>
    <w:rsid w:val="00A863E7"/>
    <w:rsid w:val="00A86EB3"/>
    <w:rsid w:val="00A9003C"/>
    <w:rsid w:val="00AA14DF"/>
    <w:rsid w:val="00AA3638"/>
    <w:rsid w:val="00AA413F"/>
    <w:rsid w:val="00AA4789"/>
    <w:rsid w:val="00AA75C7"/>
    <w:rsid w:val="00AB5481"/>
    <w:rsid w:val="00AB567A"/>
    <w:rsid w:val="00AB5CF0"/>
    <w:rsid w:val="00AC00D9"/>
    <w:rsid w:val="00AC1614"/>
    <w:rsid w:val="00AC301B"/>
    <w:rsid w:val="00AD092F"/>
    <w:rsid w:val="00AE2722"/>
    <w:rsid w:val="00AE553A"/>
    <w:rsid w:val="00AE67B1"/>
    <w:rsid w:val="00AE6A67"/>
    <w:rsid w:val="00AE6B66"/>
    <w:rsid w:val="00AF44E5"/>
    <w:rsid w:val="00B02115"/>
    <w:rsid w:val="00B030B4"/>
    <w:rsid w:val="00B0360E"/>
    <w:rsid w:val="00B04B55"/>
    <w:rsid w:val="00B06F06"/>
    <w:rsid w:val="00B07BD4"/>
    <w:rsid w:val="00B22E87"/>
    <w:rsid w:val="00B23068"/>
    <w:rsid w:val="00B23CA1"/>
    <w:rsid w:val="00B24FCC"/>
    <w:rsid w:val="00B26236"/>
    <w:rsid w:val="00B27CFB"/>
    <w:rsid w:val="00B30CAC"/>
    <w:rsid w:val="00B33D9E"/>
    <w:rsid w:val="00B41A0A"/>
    <w:rsid w:val="00B45469"/>
    <w:rsid w:val="00B46BA9"/>
    <w:rsid w:val="00B46D4A"/>
    <w:rsid w:val="00B4738D"/>
    <w:rsid w:val="00B617DA"/>
    <w:rsid w:val="00B61F48"/>
    <w:rsid w:val="00B63142"/>
    <w:rsid w:val="00B64FAF"/>
    <w:rsid w:val="00B67E59"/>
    <w:rsid w:val="00B72058"/>
    <w:rsid w:val="00B7571E"/>
    <w:rsid w:val="00B818A0"/>
    <w:rsid w:val="00B83A38"/>
    <w:rsid w:val="00B83E66"/>
    <w:rsid w:val="00B852CD"/>
    <w:rsid w:val="00B85A89"/>
    <w:rsid w:val="00B8600F"/>
    <w:rsid w:val="00B86B11"/>
    <w:rsid w:val="00B87FBD"/>
    <w:rsid w:val="00B95B34"/>
    <w:rsid w:val="00BA352A"/>
    <w:rsid w:val="00BA478A"/>
    <w:rsid w:val="00BA586E"/>
    <w:rsid w:val="00BB1F2D"/>
    <w:rsid w:val="00BB6C58"/>
    <w:rsid w:val="00BB7A4F"/>
    <w:rsid w:val="00BC005A"/>
    <w:rsid w:val="00BC2C22"/>
    <w:rsid w:val="00BC65E2"/>
    <w:rsid w:val="00BD0BAB"/>
    <w:rsid w:val="00BD355E"/>
    <w:rsid w:val="00BD733D"/>
    <w:rsid w:val="00BD7713"/>
    <w:rsid w:val="00BE23BB"/>
    <w:rsid w:val="00BE3828"/>
    <w:rsid w:val="00BE383C"/>
    <w:rsid w:val="00BE4596"/>
    <w:rsid w:val="00BE5341"/>
    <w:rsid w:val="00BE7486"/>
    <w:rsid w:val="00BF0DC2"/>
    <w:rsid w:val="00BF288B"/>
    <w:rsid w:val="00BF47A3"/>
    <w:rsid w:val="00BF569E"/>
    <w:rsid w:val="00C00358"/>
    <w:rsid w:val="00C00765"/>
    <w:rsid w:val="00C010E2"/>
    <w:rsid w:val="00C044B3"/>
    <w:rsid w:val="00C06C86"/>
    <w:rsid w:val="00C1038E"/>
    <w:rsid w:val="00C12B28"/>
    <w:rsid w:val="00C16F81"/>
    <w:rsid w:val="00C2248C"/>
    <w:rsid w:val="00C247D9"/>
    <w:rsid w:val="00C25045"/>
    <w:rsid w:val="00C26C3B"/>
    <w:rsid w:val="00C34A9F"/>
    <w:rsid w:val="00C350BC"/>
    <w:rsid w:val="00C3774D"/>
    <w:rsid w:val="00C37EA7"/>
    <w:rsid w:val="00C428CE"/>
    <w:rsid w:val="00C43096"/>
    <w:rsid w:val="00C44047"/>
    <w:rsid w:val="00C44962"/>
    <w:rsid w:val="00C45526"/>
    <w:rsid w:val="00C55CB5"/>
    <w:rsid w:val="00C55E48"/>
    <w:rsid w:val="00C56A46"/>
    <w:rsid w:val="00C6312F"/>
    <w:rsid w:val="00C663BC"/>
    <w:rsid w:val="00C724C0"/>
    <w:rsid w:val="00C74E8B"/>
    <w:rsid w:val="00C75274"/>
    <w:rsid w:val="00C83951"/>
    <w:rsid w:val="00C83CBC"/>
    <w:rsid w:val="00C856F0"/>
    <w:rsid w:val="00C9244C"/>
    <w:rsid w:val="00C93B72"/>
    <w:rsid w:val="00C94C36"/>
    <w:rsid w:val="00C95CC9"/>
    <w:rsid w:val="00C960FE"/>
    <w:rsid w:val="00C96D29"/>
    <w:rsid w:val="00C97715"/>
    <w:rsid w:val="00CA136A"/>
    <w:rsid w:val="00CB05C4"/>
    <w:rsid w:val="00CB0887"/>
    <w:rsid w:val="00CB36A9"/>
    <w:rsid w:val="00CB5696"/>
    <w:rsid w:val="00CB7EEA"/>
    <w:rsid w:val="00CD5303"/>
    <w:rsid w:val="00CE0F1E"/>
    <w:rsid w:val="00CE4DBF"/>
    <w:rsid w:val="00CE4EF3"/>
    <w:rsid w:val="00CE7797"/>
    <w:rsid w:val="00CE7FB3"/>
    <w:rsid w:val="00CF0EDE"/>
    <w:rsid w:val="00CF1756"/>
    <w:rsid w:val="00CF2F21"/>
    <w:rsid w:val="00CF2F46"/>
    <w:rsid w:val="00CF5C94"/>
    <w:rsid w:val="00CF70D6"/>
    <w:rsid w:val="00D04D73"/>
    <w:rsid w:val="00D11A5D"/>
    <w:rsid w:val="00D13238"/>
    <w:rsid w:val="00D22E78"/>
    <w:rsid w:val="00D323C0"/>
    <w:rsid w:val="00D32FB5"/>
    <w:rsid w:val="00D36AEB"/>
    <w:rsid w:val="00D42AAD"/>
    <w:rsid w:val="00D441E4"/>
    <w:rsid w:val="00D44D64"/>
    <w:rsid w:val="00D546DC"/>
    <w:rsid w:val="00D54C59"/>
    <w:rsid w:val="00D62B16"/>
    <w:rsid w:val="00D64B6B"/>
    <w:rsid w:val="00D64CC4"/>
    <w:rsid w:val="00D64EB1"/>
    <w:rsid w:val="00D670D5"/>
    <w:rsid w:val="00D749C3"/>
    <w:rsid w:val="00D84EC0"/>
    <w:rsid w:val="00D85EC2"/>
    <w:rsid w:val="00D8689C"/>
    <w:rsid w:val="00D9043D"/>
    <w:rsid w:val="00D93000"/>
    <w:rsid w:val="00D932DD"/>
    <w:rsid w:val="00D955BB"/>
    <w:rsid w:val="00D961BA"/>
    <w:rsid w:val="00D964F8"/>
    <w:rsid w:val="00D97373"/>
    <w:rsid w:val="00DA2D2C"/>
    <w:rsid w:val="00DA5C61"/>
    <w:rsid w:val="00DA6E69"/>
    <w:rsid w:val="00DB081E"/>
    <w:rsid w:val="00DB12D0"/>
    <w:rsid w:val="00DB2465"/>
    <w:rsid w:val="00DB391F"/>
    <w:rsid w:val="00DB6695"/>
    <w:rsid w:val="00DB7DD1"/>
    <w:rsid w:val="00DC3D93"/>
    <w:rsid w:val="00DC5B19"/>
    <w:rsid w:val="00DC7A16"/>
    <w:rsid w:val="00DD0FCB"/>
    <w:rsid w:val="00DE0385"/>
    <w:rsid w:val="00DE0A32"/>
    <w:rsid w:val="00DE1F3E"/>
    <w:rsid w:val="00DE263C"/>
    <w:rsid w:val="00DE4A45"/>
    <w:rsid w:val="00DE7AD0"/>
    <w:rsid w:val="00DF0172"/>
    <w:rsid w:val="00DF40CF"/>
    <w:rsid w:val="00DF4ACB"/>
    <w:rsid w:val="00E12C0C"/>
    <w:rsid w:val="00E1560D"/>
    <w:rsid w:val="00E15DD5"/>
    <w:rsid w:val="00E16E70"/>
    <w:rsid w:val="00E211AA"/>
    <w:rsid w:val="00E25104"/>
    <w:rsid w:val="00E25E34"/>
    <w:rsid w:val="00E30F4C"/>
    <w:rsid w:val="00E32E90"/>
    <w:rsid w:val="00E3506F"/>
    <w:rsid w:val="00E36246"/>
    <w:rsid w:val="00E40B67"/>
    <w:rsid w:val="00E419FB"/>
    <w:rsid w:val="00E42093"/>
    <w:rsid w:val="00E450DA"/>
    <w:rsid w:val="00E4530C"/>
    <w:rsid w:val="00E51CF8"/>
    <w:rsid w:val="00E53618"/>
    <w:rsid w:val="00E53E0E"/>
    <w:rsid w:val="00E62CF0"/>
    <w:rsid w:val="00E65A06"/>
    <w:rsid w:val="00E67740"/>
    <w:rsid w:val="00E67FF1"/>
    <w:rsid w:val="00E73F00"/>
    <w:rsid w:val="00E90C54"/>
    <w:rsid w:val="00E93F98"/>
    <w:rsid w:val="00E95914"/>
    <w:rsid w:val="00E969E9"/>
    <w:rsid w:val="00E974BA"/>
    <w:rsid w:val="00EA0049"/>
    <w:rsid w:val="00EA1A1F"/>
    <w:rsid w:val="00EA2611"/>
    <w:rsid w:val="00EA2850"/>
    <w:rsid w:val="00EA40A2"/>
    <w:rsid w:val="00EA41CB"/>
    <w:rsid w:val="00EA6A1B"/>
    <w:rsid w:val="00EA76E5"/>
    <w:rsid w:val="00EB1F26"/>
    <w:rsid w:val="00EB2678"/>
    <w:rsid w:val="00EB3412"/>
    <w:rsid w:val="00EB42F9"/>
    <w:rsid w:val="00EB5418"/>
    <w:rsid w:val="00EB687C"/>
    <w:rsid w:val="00EC0AD5"/>
    <w:rsid w:val="00EC3A4D"/>
    <w:rsid w:val="00EC483A"/>
    <w:rsid w:val="00ED199C"/>
    <w:rsid w:val="00ED1B30"/>
    <w:rsid w:val="00ED2522"/>
    <w:rsid w:val="00ED4EC1"/>
    <w:rsid w:val="00ED7E14"/>
    <w:rsid w:val="00EF095A"/>
    <w:rsid w:val="00EF1BF7"/>
    <w:rsid w:val="00EF3F75"/>
    <w:rsid w:val="00EF6074"/>
    <w:rsid w:val="00EF6890"/>
    <w:rsid w:val="00F0350F"/>
    <w:rsid w:val="00F3256F"/>
    <w:rsid w:val="00F343AB"/>
    <w:rsid w:val="00F35818"/>
    <w:rsid w:val="00F35DA3"/>
    <w:rsid w:val="00F3606F"/>
    <w:rsid w:val="00F369F5"/>
    <w:rsid w:val="00F407E7"/>
    <w:rsid w:val="00F45D08"/>
    <w:rsid w:val="00F4611F"/>
    <w:rsid w:val="00F46625"/>
    <w:rsid w:val="00F4733A"/>
    <w:rsid w:val="00F536E8"/>
    <w:rsid w:val="00F53982"/>
    <w:rsid w:val="00F56572"/>
    <w:rsid w:val="00F618D8"/>
    <w:rsid w:val="00F65317"/>
    <w:rsid w:val="00F66C37"/>
    <w:rsid w:val="00F710AD"/>
    <w:rsid w:val="00F7335E"/>
    <w:rsid w:val="00F81A7B"/>
    <w:rsid w:val="00F821D3"/>
    <w:rsid w:val="00F83C5F"/>
    <w:rsid w:val="00F83CF7"/>
    <w:rsid w:val="00F857C8"/>
    <w:rsid w:val="00F85E83"/>
    <w:rsid w:val="00F8628F"/>
    <w:rsid w:val="00F90F09"/>
    <w:rsid w:val="00F92394"/>
    <w:rsid w:val="00F92DEB"/>
    <w:rsid w:val="00F92F5C"/>
    <w:rsid w:val="00F93402"/>
    <w:rsid w:val="00F9756F"/>
    <w:rsid w:val="00FA1CEA"/>
    <w:rsid w:val="00FB1DDD"/>
    <w:rsid w:val="00FB30DD"/>
    <w:rsid w:val="00FC3E98"/>
    <w:rsid w:val="00FC6477"/>
    <w:rsid w:val="00FC6D95"/>
    <w:rsid w:val="00FC76C5"/>
    <w:rsid w:val="00FD1056"/>
    <w:rsid w:val="00FD1926"/>
    <w:rsid w:val="00FD1A34"/>
    <w:rsid w:val="00FD2836"/>
    <w:rsid w:val="00FD3A00"/>
    <w:rsid w:val="00FE6B3C"/>
    <w:rsid w:val="00FF0E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3EA06"/>
  <w15:chartTrackingRefBased/>
  <w15:docId w15:val="{9E80FB10-7C01-449A-91B6-B6448B28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571D"/>
    <w:pPr>
      <w:widowControl w:val="0"/>
      <w:adjustRightInd w:val="0"/>
      <w:spacing w:line="360" w:lineRule="atLeast"/>
      <w:textAlignment w:val="baseline"/>
    </w:pPr>
    <w:rPr>
      <w:sz w:val="24"/>
      <w:szCs w:val="24"/>
    </w:rPr>
  </w:style>
  <w:style w:type="paragraph" w:styleId="1">
    <w:name w:val="heading 1"/>
    <w:next w:val="10"/>
    <w:link w:val="11"/>
    <w:qFormat/>
    <w:rsid w:val="0088373D"/>
    <w:pPr>
      <w:keepNext/>
      <w:numPr>
        <w:numId w:val="1"/>
      </w:numPr>
      <w:snapToGrid w:val="0"/>
      <w:spacing w:beforeLines="100" w:before="240" w:afterLines="100" w:after="240" w:line="240" w:lineRule="atLeast"/>
      <w:jc w:val="both"/>
      <w:outlineLvl w:val="0"/>
    </w:pPr>
    <w:rPr>
      <w:rFonts w:ascii="Arial" w:eastAsia="標楷體" w:hAnsi="Arial" w:cs="Arial"/>
      <w:b/>
      <w:bCs/>
      <w:kern w:val="52"/>
      <w:sz w:val="28"/>
      <w:szCs w:val="28"/>
    </w:rPr>
  </w:style>
  <w:style w:type="paragraph" w:styleId="2">
    <w:name w:val="heading 2"/>
    <w:next w:val="20"/>
    <w:qFormat/>
    <w:rsid w:val="00E32E90"/>
    <w:pPr>
      <w:keepNext/>
      <w:numPr>
        <w:ilvl w:val="1"/>
        <w:numId w:val="1"/>
      </w:numPr>
      <w:snapToGrid w:val="0"/>
      <w:spacing w:beforeLines="100" w:before="240" w:afterLines="50" w:after="120" w:line="240" w:lineRule="atLeast"/>
      <w:ind w:leftChars="236" w:left="1561" w:hangingChars="414" w:hanging="995"/>
      <w:jc w:val="both"/>
      <w:outlineLvl w:val="1"/>
    </w:pPr>
    <w:rPr>
      <w:rFonts w:eastAsia="標楷體"/>
      <w:b/>
      <w:bCs/>
      <w:sz w:val="24"/>
      <w:szCs w:val="24"/>
    </w:rPr>
  </w:style>
  <w:style w:type="paragraph" w:styleId="3">
    <w:name w:val="heading 3"/>
    <w:next w:val="30"/>
    <w:qFormat/>
    <w:rsid w:val="00E32E90"/>
    <w:pPr>
      <w:numPr>
        <w:ilvl w:val="2"/>
        <w:numId w:val="1"/>
      </w:numPr>
      <w:tabs>
        <w:tab w:val="clear" w:pos="1320"/>
      </w:tabs>
      <w:snapToGrid w:val="0"/>
      <w:spacing w:beforeLines="50" w:before="120" w:afterLines="50" w:after="120" w:line="240" w:lineRule="atLeast"/>
      <w:ind w:left="1560" w:hanging="600"/>
      <w:jc w:val="both"/>
      <w:outlineLvl w:val="2"/>
    </w:pPr>
    <w:rPr>
      <w:rFonts w:eastAsia="標楷體"/>
      <w:bCs/>
      <w:sz w:val="24"/>
      <w:szCs w:val="36"/>
    </w:rPr>
  </w:style>
  <w:style w:type="paragraph" w:styleId="4">
    <w:name w:val="heading 4"/>
    <w:next w:val="40"/>
    <w:link w:val="41"/>
    <w:unhideWhenUsed/>
    <w:qFormat/>
    <w:rsid w:val="00CF1756"/>
    <w:pPr>
      <w:numPr>
        <w:ilvl w:val="3"/>
        <w:numId w:val="1"/>
      </w:numPr>
      <w:tabs>
        <w:tab w:val="clear" w:pos="1920"/>
      </w:tabs>
      <w:snapToGrid w:val="0"/>
      <w:spacing w:beforeLines="50" w:before="120" w:afterLines="50" w:after="120" w:line="240" w:lineRule="atLeast"/>
      <w:ind w:leftChars="567" w:left="1841" w:hangingChars="200" w:hanging="200"/>
      <w:jc w:val="both"/>
      <w:outlineLvl w:val="3"/>
    </w:pPr>
    <w:rPr>
      <w:rFonts w:eastAsia="標楷體"/>
      <w:color w:val="000000" w:themeColor="text1"/>
      <w:sz w:val="24"/>
      <w:szCs w:val="24"/>
    </w:rPr>
  </w:style>
  <w:style w:type="paragraph" w:styleId="5">
    <w:name w:val="heading 5"/>
    <w:next w:val="a"/>
    <w:link w:val="50"/>
    <w:unhideWhenUsed/>
    <w:qFormat/>
    <w:rsid w:val="00CF1756"/>
    <w:pPr>
      <w:numPr>
        <w:ilvl w:val="4"/>
        <w:numId w:val="1"/>
      </w:numPr>
      <w:snapToGrid w:val="0"/>
      <w:spacing w:beforeLines="50" w:before="120" w:afterLines="50" w:after="120" w:line="240" w:lineRule="atLeast"/>
      <w:outlineLvl w:val="4"/>
    </w:pPr>
    <w:rPr>
      <w:rFonts w:eastAsia="標楷體"/>
      <w:bCs/>
      <w:sz w:val="24"/>
      <w:szCs w:val="24"/>
      <w:lang w:val="en-GB"/>
    </w:rPr>
  </w:style>
  <w:style w:type="paragraph" w:styleId="6">
    <w:name w:val="heading 6"/>
    <w:next w:val="a"/>
    <w:link w:val="60"/>
    <w:unhideWhenUsed/>
    <w:qFormat/>
    <w:rsid w:val="0088373D"/>
    <w:pPr>
      <w:keepNext/>
      <w:numPr>
        <w:ilvl w:val="5"/>
        <w:numId w:val="1"/>
      </w:numPr>
      <w:spacing w:line="720" w:lineRule="atLeast"/>
      <w:outlineLvl w:val="5"/>
    </w:pPr>
    <w:rPr>
      <w:rFonts w:ascii="Cambria" w:hAnsi="Cambria"/>
      <w:sz w:val="36"/>
      <w:szCs w:val="36"/>
    </w:rPr>
  </w:style>
  <w:style w:type="paragraph" w:styleId="7">
    <w:name w:val="heading 7"/>
    <w:basedOn w:val="a"/>
    <w:next w:val="a"/>
    <w:link w:val="70"/>
    <w:semiHidden/>
    <w:unhideWhenUsed/>
    <w:qFormat/>
    <w:rsid w:val="00BD733D"/>
    <w:pPr>
      <w:keepNext/>
      <w:numPr>
        <w:ilvl w:val="6"/>
        <w:numId w:val="1"/>
      </w:numPr>
      <w:spacing w:line="720" w:lineRule="atLeast"/>
      <w:outlineLvl w:val="6"/>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link w:val="1"/>
    <w:rsid w:val="0088373D"/>
    <w:rPr>
      <w:rFonts w:ascii="Arial" w:eastAsia="標楷體" w:hAnsi="Arial" w:cs="Arial"/>
      <w:b/>
      <w:bCs/>
      <w:kern w:val="52"/>
      <w:sz w:val="28"/>
      <w:szCs w:val="28"/>
    </w:rPr>
  </w:style>
  <w:style w:type="character" w:customStyle="1" w:styleId="41">
    <w:name w:val="標題 4 字元"/>
    <w:link w:val="4"/>
    <w:rsid w:val="00CF1756"/>
    <w:rPr>
      <w:rFonts w:eastAsia="標楷體"/>
      <w:color w:val="000000" w:themeColor="text1"/>
      <w:sz w:val="24"/>
      <w:szCs w:val="24"/>
    </w:rPr>
  </w:style>
  <w:style w:type="character" w:customStyle="1" w:styleId="50">
    <w:name w:val="標題 5 字元"/>
    <w:link w:val="5"/>
    <w:rsid w:val="00CF1756"/>
    <w:rPr>
      <w:rFonts w:eastAsia="標楷體"/>
      <w:bCs/>
      <w:sz w:val="24"/>
      <w:szCs w:val="24"/>
      <w:lang w:val="en-GB"/>
    </w:rPr>
  </w:style>
  <w:style w:type="character" w:customStyle="1" w:styleId="60">
    <w:name w:val="標題 6 字元"/>
    <w:link w:val="6"/>
    <w:semiHidden/>
    <w:rsid w:val="0088373D"/>
    <w:rPr>
      <w:rFonts w:ascii="Cambria" w:hAnsi="Cambria"/>
      <w:sz w:val="36"/>
      <w:szCs w:val="36"/>
    </w:rPr>
  </w:style>
  <w:style w:type="character" w:customStyle="1" w:styleId="70">
    <w:name w:val="標題 7 字元"/>
    <w:link w:val="7"/>
    <w:semiHidden/>
    <w:rsid w:val="00BD733D"/>
    <w:rPr>
      <w:rFonts w:ascii="Cambria" w:hAnsi="Cambria"/>
      <w:b/>
      <w:bCs/>
      <w:sz w:val="36"/>
      <w:szCs w:val="36"/>
    </w:rPr>
  </w:style>
  <w:style w:type="paragraph" w:customStyle="1" w:styleId="20">
    <w:name w:val="標題2內文縮排"/>
    <w:basedOn w:val="a"/>
    <w:rsid w:val="0001571D"/>
    <w:pPr>
      <w:snapToGrid w:val="0"/>
      <w:spacing w:beforeLines="50" w:before="120" w:afterLines="50" w:after="120" w:line="240" w:lineRule="atLeast"/>
      <w:ind w:leftChars="400" w:left="960"/>
      <w:jc w:val="both"/>
    </w:pPr>
    <w:rPr>
      <w:rFonts w:ascii="Verdana" w:eastAsia="標楷體" w:hAnsi="Verdana" w:cs="新細明體"/>
      <w:szCs w:val="20"/>
    </w:rPr>
  </w:style>
  <w:style w:type="paragraph" w:styleId="21">
    <w:name w:val="toc 2"/>
    <w:basedOn w:val="a"/>
    <w:next w:val="a"/>
    <w:autoRedefine/>
    <w:uiPriority w:val="39"/>
    <w:rsid w:val="00F53982"/>
    <w:pPr>
      <w:tabs>
        <w:tab w:val="left" w:pos="1440"/>
        <w:tab w:val="right" w:leader="dot" w:pos="9736"/>
      </w:tabs>
      <w:ind w:left="240"/>
    </w:pPr>
    <w:rPr>
      <w:rFonts w:eastAsia="標楷體"/>
      <w:b/>
      <w:smallCaps/>
    </w:rPr>
  </w:style>
  <w:style w:type="paragraph" w:customStyle="1" w:styleId="--11">
    <w:name w:val="表格-內文-左右對齊 11點 粗體"/>
    <w:basedOn w:val="-"/>
    <w:rsid w:val="009A480D"/>
    <w:rPr>
      <w:b/>
      <w:bCs/>
      <w:sz w:val="22"/>
    </w:rPr>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customStyle="1" w:styleId="-11">
    <w:name w:val="表格內文-左右齊 11點"/>
    <w:basedOn w:val="-"/>
    <w:rsid w:val="00C2248C"/>
    <w:rPr>
      <w:sz w:val="22"/>
    </w:rPr>
  </w:style>
  <w:style w:type="paragraph" w:customStyle="1" w:styleId="-">
    <w:name w:val="表格內文-左右齊"/>
    <w:rsid w:val="0088373D"/>
    <w:pPr>
      <w:snapToGrid w:val="0"/>
      <w:spacing w:line="240" w:lineRule="atLeast"/>
      <w:jc w:val="both"/>
    </w:pPr>
    <w:rPr>
      <w:rFonts w:ascii="Verdana" w:eastAsia="標楷體" w:hAnsi="Verdana"/>
      <w:sz w:val="24"/>
      <w:szCs w:val="24"/>
    </w:rPr>
  </w:style>
  <w:style w:type="paragraph" w:styleId="a5">
    <w:name w:val="Balloon Text"/>
    <w:basedOn w:val="a"/>
    <w:semiHidden/>
    <w:rsid w:val="00FB1DDD"/>
    <w:rPr>
      <w:rFonts w:ascii="Arial" w:hAnsi="Arial"/>
      <w:sz w:val="18"/>
      <w:szCs w:val="18"/>
    </w:rPr>
  </w:style>
  <w:style w:type="table" w:styleId="a6">
    <w:name w:val="Table Grid"/>
    <w:basedOn w:val="a1"/>
    <w:rsid w:val="00F93402"/>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表格內文-分散對齊 11點 粗體"/>
    <w:rsid w:val="0088373D"/>
    <w:pPr>
      <w:snapToGrid w:val="0"/>
      <w:spacing w:line="240" w:lineRule="atLeast"/>
      <w:jc w:val="distribute"/>
    </w:pPr>
    <w:rPr>
      <w:rFonts w:ascii="Verdana" w:eastAsia="標楷體" w:hAnsi="Verdana" w:cs="新細明體"/>
      <w:b/>
      <w:bCs/>
      <w:sz w:val="22"/>
      <w:szCs w:val="22"/>
    </w:rPr>
  </w:style>
  <w:style w:type="paragraph" w:styleId="42">
    <w:name w:val="toc 4"/>
    <w:basedOn w:val="a"/>
    <w:next w:val="a"/>
    <w:autoRedefine/>
    <w:semiHidden/>
    <w:rsid w:val="00665795"/>
    <w:pPr>
      <w:ind w:leftChars="600" w:left="1440"/>
    </w:pPr>
  </w:style>
  <w:style w:type="character" w:styleId="a7">
    <w:name w:val="annotation reference"/>
    <w:semiHidden/>
    <w:rsid w:val="00880B62"/>
    <w:rPr>
      <w:sz w:val="18"/>
      <w:szCs w:val="18"/>
    </w:rPr>
  </w:style>
  <w:style w:type="paragraph" w:styleId="a8">
    <w:name w:val="annotation text"/>
    <w:basedOn w:val="a"/>
    <w:semiHidden/>
    <w:rsid w:val="00880B62"/>
  </w:style>
  <w:style w:type="paragraph" w:styleId="a9">
    <w:name w:val="annotation subject"/>
    <w:basedOn w:val="a8"/>
    <w:next w:val="a8"/>
    <w:semiHidden/>
    <w:rsid w:val="00880B62"/>
    <w:rPr>
      <w:b/>
      <w:bCs/>
    </w:rPr>
  </w:style>
  <w:style w:type="paragraph" w:customStyle="1" w:styleId="aa">
    <w:name w:val="表格標題"/>
    <w:rsid w:val="0088373D"/>
    <w:pPr>
      <w:keepNext/>
      <w:snapToGrid w:val="0"/>
      <w:spacing w:line="240" w:lineRule="atLeast"/>
      <w:jc w:val="center"/>
    </w:pPr>
    <w:rPr>
      <w:rFonts w:ascii="Arial" w:eastAsia="標楷體" w:hAnsi="Arial" w:cs="Arial"/>
      <w:b/>
      <w:bCs/>
      <w:sz w:val="24"/>
    </w:rPr>
  </w:style>
  <w:style w:type="paragraph" w:customStyle="1" w:styleId="-0">
    <w:name w:val="表格內文-置中"/>
    <w:rsid w:val="0088373D"/>
    <w:pPr>
      <w:snapToGrid w:val="0"/>
      <w:spacing w:line="240" w:lineRule="atLeast"/>
      <w:jc w:val="center"/>
    </w:pPr>
    <w:rPr>
      <w:rFonts w:ascii="Verdana" w:eastAsia="標楷體" w:hAnsi="Verdana" w:cs="新細明體"/>
      <w:sz w:val="24"/>
      <w:szCs w:val="24"/>
    </w:rPr>
  </w:style>
  <w:style w:type="paragraph" w:customStyle="1" w:styleId="10">
    <w:name w:val="標題1內文縮排"/>
    <w:basedOn w:val="a"/>
    <w:rsid w:val="00BD733D"/>
    <w:pPr>
      <w:snapToGrid w:val="0"/>
      <w:spacing w:beforeLines="50" w:before="120" w:afterLines="50" w:after="120" w:line="240" w:lineRule="atLeast"/>
      <w:ind w:leftChars="300" w:left="720"/>
      <w:jc w:val="both"/>
    </w:pPr>
    <w:rPr>
      <w:rFonts w:ascii="Verdana" w:eastAsia="標楷體" w:hAnsi="Verdana" w:cs="新細明體"/>
      <w:szCs w:val="20"/>
    </w:rPr>
  </w:style>
  <w:style w:type="paragraph" w:customStyle="1" w:styleId="30">
    <w:name w:val="標題3內文縮排"/>
    <w:basedOn w:val="a"/>
    <w:rsid w:val="00A454E4"/>
    <w:pPr>
      <w:snapToGrid w:val="0"/>
      <w:spacing w:beforeLines="50" w:before="120" w:afterLines="50" w:after="120" w:line="240" w:lineRule="atLeast"/>
      <w:ind w:leftChars="500" w:left="1200"/>
      <w:jc w:val="both"/>
    </w:pPr>
    <w:rPr>
      <w:rFonts w:ascii="Verdana" w:eastAsia="標楷體" w:hAnsi="Verdana" w:cs="新細明體"/>
      <w:szCs w:val="20"/>
    </w:rPr>
  </w:style>
  <w:style w:type="paragraph" w:customStyle="1" w:styleId="40">
    <w:name w:val="標題4內文縮排"/>
    <w:basedOn w:val="a"/>
    <w:rsid w:val="00A454E4"/>
    <w:pPr>
      <w:snapToGrid w:val="0"/>
      <w:spacing w:beforeLines="50" w:before="120" w:afterLines="50" w:after="120" w:line="240" w:lineRule="atLeast"/>
      <w:ind w:leftChars="700" w:left="1680"/>
      <w:jc w:val="both"/>
    </w:pPr>
    <w:rPr>
      <w:rFonts w:ascii="Verdana" w:eastAsia="標楷體" w:hAnsi="Verdana" w:cs="新細明體"/>
      <w:szCs w:val="20"/>
    </w:rPr>
  </w:style>
  <w:style w:type="paragraph" w:customStyle="1" w:styleId="ab">
    <w:name w:val="獨立標題"/>
    <w:basedOn w:val="a"/>
    <w:rsid w:val="00B07BD4"/>
    <w:pPr>
      <w:keepNext/>
      <w:snapToGrid w:val="0"/>
      <w:spacing w:beforeLines="50" w:before="120" w:afterLines="50" w:after="120" w:line="240" w:lineRule="atLeast"/>
      <w:jc w:val="center"/>
    </w:pPr>
    <w:rPr>
      <w:rFonts w:ascii="Arial" w:eastAsia="標楷體" w:hAnsi="Arial" w:cs="Arial"/>
      <w:b/>
      <w:bCs/>
      <w:sz w:val="32"/>
      <w:szCs w:val="20"/>
    </w:rPr>
  </w:style>
  <w:style w:type="paragraph" w:customStyle="1" w:styleId="ac">
    <w:name w:val="文件標題"/>
    <w:rsid w:val="00681673"/>
    <w:pPr>
      <w:jc w:val="center"/>
    </w:pPr>
    <w:rPr>
      <w:rFonts w:ascii="Arial" w:eastAsia="標楷體" w:hAnsi="Arial" w:cs="Arial"/>
      <w:b/>
      <w:bCs/>
      <w:sz w:val="72"/>
    </w:rPr>
  </w:style>
  <w:style w:type="paragraph" w:styleId="12">
    <w:name w:val="toc 1"/>
    <w:basedOn w:val="a"/>
    <w:next w:val="a"/>
    <w:autoRedefine/>
    <w:uiPriority w:val="39"/>
    <w:rsid w:val="00061FF9"/>
    <w:pPr>
      <w:tabs>
        <w:tab w:val="left" w:pos="1440"/>
        <w:tab w:val="right" w:leader="dot" w:pos="9736"/>
      </w:tabs>
    </w:pPr>
  </w:style>
  <w:style w:type="paragraph" w:customStyle="1" w:styleId="110">
    <w:name w:val="1.1"/>
    <w:basedOn w:val="a"/>
    <w:rsid w:val="00AA14DF"/>
    <w:pPr>
      <w:ind w:left="992" w:hanging="425"/>
    </w:pPr>
    <w:rPr>
      <w:rFonts w:ascii="標楷體" w:eastAsia="標楷體"/>
      <w:szCs w:val="20"/>
    </w:rPr>
  </w:style>
  <w:style w:type="paragraph" w:styleId="ad">
    <w:name w:val="Revision"/>
    <w:hidden/>
    <w:uiPriority w:val="99"/>
    <w:semiHidden/>
    <w:rsid w:val="00054F72"/>
    <w:rPr>
      <w:sz w:val="24"/>
      <w:szCs w:val="24"/>
    </w:rPr>
  </w:style>
  <w:style w:type="paragraph" w:styleId="ae">
    <w:name w:val="List Paragraph"/>
    <w:basedOn w:val="a"/>
    <w:uiPriority w:val="34"/>
    <w:qFormat/>
    <w:rsid w:val="00B86B11"/>
    <w:pPr>
      <w:ind w:leftChars="200" w:left="480"/>
    </w:pPr>
  </w:style>
  <w:style w:type="paragraph" w:customStyle="1" w:styleId="Default">
    <w:name w:val="Default"/>
    <w:rsid w:val="00622596"/>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1721">
      <w:bodyDiv w:val="1"/>
      <w:marLeft w:val="0"/>
      <w:marRight w:val="0"/>
      <w:marTop w:val="0"/>
      <w:marBottom w:val="0"/>
      <w:divBdr>
        <w:top w:val="none" w:sz="0" w:space="0" w:color="auto"/>
        <w:left w:val="none" w:sz="0" w:space="0" w:color="auto"/>
        <w:bottom w:val="none" w:sz="0" w:space="0" w:color="auto"/>
        <w:right w:val="none" w:sz="0" w:space="0" w:color="auto"/>
      </w:divBdr>
    </w:div>
    <w:div w:id="42489201">
      <w:bodyDiv w:val="1"/>
      <w:marLeft w:val="0"/>
      <w:marRight w:val="0"/>
      <w:marTop w:val="0"/>
      <w:marBottom w:val="0"/>
      <w:divBdr>
        <w:top w:val="none" w:sz="0" w:space="0" w:color="auto"/>
        <w:left w:val="none" w:sz="0" w:space="0" w:color="auto"/>
        <w:bottom w:val="none" w:sz="0" w:space="0" w:color="auto"/>
        <w:right w:val="none" w:sz="0" w:space="0" w:color="auto"/>
      </w:divBdr>
    </w:div>
    <w:div w:id="79833627">
      <w:bodyDiv w:val="1"/>
      <w:marLeft w:val="0"/>
      <w:marRight w:val="0"/>
      <w:marTop w:val="0"/>
      <w:marBottom w:val="0"/>
      <w:divBdr>
        <w:top w:val="none" w:sz="0" w:space="0" w:color="auto"/>
        <w:left w:val="none" w:sz="0" w:space="0" w:color="auto"/>
        <w:bottom w:val="none" w:sz="0" w:space="0" w:color="auto"/>
        <w:right w:val="none" w:sz="0" w:space="0" w:color="auto"/>
      </w:divBdr>
    </w:div>
    <w:div w:id="85468841">
      <w:bodyDiv w:val="1"/>
      <w:marLeft w:val="0"/>
      <w:marRight w:val="0"/>
      <w:marTop w:val="0"/>
      <w:marBottom w:val="0"/>
      <w:divBdr>
        <w:top w:val="none" w:sz="0" w:space="0" w:color="auto"/>
        <w:left w:val="none" w:sz="0" w:space="0" w:color="auto"/>
        <w:bottom w:val="none" w:sz="0" w:space="0" w:color="auto"/>
        <w:right w:val="none" w:sz="0" w:space="0" w:color="auto"/>
      </w:divBdr>
    </w:div>
    <w:div w:id="100955186">
      <w:bodyDiv w:val="1"/>
      <w:marLeft w:val="0"/>
      <w:marRight w:val="0"/>
      <w:marTop w:val="0"/>
      <w:marBottom w:val="0"/>
      <w:divBdr>
        <w:top w:val="none" w:sz="0" w:space="0" w:color="auto"/>
        <w:left w:val="none" w:sz="0" w:space="0" w:color="auto"/>
        <w:bottom w:val="none" w:sz="0" w:space="0" w:color="auto"/>
        <w:right w:val="none" w:sz="0" w:space="0" w:color="auto"/>
      </w:divBdr>
    </w:div>
    <w:div w:id="109857246">
      <w:bodyDiv w:val="1"/>
      <w:marLeft w:val="0"/>
      <w:marRight w:val="0"/>
      <w:marTop w:val="0"/>
      <w:marBottom w:val="0"/>
      <w:divBdr>
        <w:top w:val="none" w:sz="0" w:space="0" w:color="auto"/>
        <w:left w:val="none" w:sz="0" w:space="0" w:color="auto"/>
        <w:bottom w:val="none" w:sz="0" w:space="0" w:color="auto"/>
        <w:right w:val="none" w:sz="0" w:space="0" w:color="auto"/>
      </w:divBdr>
      <w:divsChild>
        <w:div w:id="748696670">
          <w:marLeft w:val="0"/>
          <w:marRight w:val="0"/>
          <w:marTop w:val="0"/>
          <w:marBottom w:val="0"/>
          <w:divBdr>
            <w:top w:val="none" w:sz="0" w:space="0" w:color="auto"/>
            <w:left w:val="none" w:sz="0" w:space="0" w:color="auto"/>
            <w:bottom w:val="none" w:sz="0" w:space="0" w:color="auto"/>
            <w:right w:val="none" w:sz="0" w:space="0" w:color="auto"/>
          </w:divBdr>
        </w:div>
      </w:divsChild>
    </w:div>
    <w:div w:id="123625640">
      <w:bodyDiv w:val="1"/>
      <w:marLeft w:val="0"/>
      <w:marRight w:val="0"/>
      <w:marTop w:val="0"/>
      <w:marBottom w:val="0"/>
      <w:divBdr>
        <w:top w:val="none" w:sz="0" w:space="0" w:color="auto"/>
        <w:left w:val="none" w:sz="0" w:space="0" w:color="auto"/>
        <w:bottom w:val="none" w:sz="0" w:space="0" w:color="auto"/>
        <w:right w:val="none" w:sz="0" w:space="0" w:color="auto"/>
      </w:divBdr>
    </w:div>
    <w:div w:id="157187052">
      <w:bodyDiv w:val="1"/>
      <w:marLeft w:val="0"/>
      <w:marRight w:val="0"/>
      <w:marTop w:val="0"/>
      <w:marBottom w:val="0"/>
      <w:divBdr>
        <w:top w:val="none" w:sz="0" w:space="0" w:color="auto"/>
        <w:left w:val="none" w:sz="0" w:space="0" w:color="auto"/>
        <w:bottom w:val="none" w:sz="0" w:space="0" w:color="auto"/>
        <w:right w:val="none" w:sz="0" w:space="0" w:color="auto"/>
      </w:divBdr>
    </w:div>
    <w:div w:id="213857848">
      <w:bodyDiv w:val="1"/>
      <w:marLeft w:val="0"/>
      <w:marRight w:val="0"/>
      <w:marTop w:val="0"/>
      <w:marBottom w:val="0"/>
      <w:divBdr>
        <w:top w:val="none" w:sz="0" w:space="0" w:color="auto"/>
        <w:left w:val="none" w:sz="0" w:space="0" w:color="auto"/>
        <w:bottom w:val="none" w:sz="0" w:space="0" w:color="auto"/>
        <w:right w:val="none" w:sz="0" w:space="0" w:color="auto"/>
      </w:divBdr>
    </w:div>
    <w:div w:id="217783170">
      <w:bodyDiv w:val="1"/>
      <w:marLeft w:val="0"/>
      <w:marRight w:val="0"/>
      <w:marTop w:val="0"/>
      <w:marBottom w:val="0"/>
      <w:divBdr>
        <w:top w:val="none" w:sz="0" w:space="0" w:color="auto"/>
        <w:left w:val="none" w:sz="0" w:space="0" w:color="auto"/>
        <w:bottom w:val="none" w:sz="0" w:space="0" w:color="auto"/>
        <w:right w:val="none" w:sz="0" w:space="0" w:color="auto"/>
      </w:divBdr>
    </w:div>
    <w:div w:id="224609926">
      <w:bodyDiv w:val="1"/>
      <w:marLeft w:val="0"/>
      <w:marRight w:val="0"/>
      <w:marTop w:val="0"/>
      <w:marBottom w:val="0"/>
      <w:divBdr>
        <w:top w:val="none" w:sz="0" w:space="0" w:color="auto"/>
        <w:left w:val="none" w:sz="0" w:space="0" w:color="auto"/>
        <w:bottom w:val="none" w:sz="0" w:space="0" w:color="auto"/>
        <w:right w:val="none" w:sz="0" w:space="0" w:color="auto"/>
      </w:divBdr>
    </w:div>
    <w:div w:id="228004780">
      <w:bodyDiv w:val="1"/>
      <w:marLeft w:val="0"/>
      <w:marRight w:val="0"/>
      <w:marTop w:val="0"/>
      <w:marBottom w:val="0"/>
      <w:divBdr>
        <w:top w:val="none" w:sz="0" w:space="0" w:color="auto"/>
        <w:left w:val="none" w:sz="0" w:space="0" w:color="auto"/>
        <w:bottom w:val="none" w:sz="0" w:space="0" w:color="auto"/>
        <w:right w:val="none" w:sz="0" w:space="0" w:color="auto"/>
      </w:divBdr>
    </w:div>
    <w:div w:id="258219844">
      <w:bodyDiv w:val="1"/>
      <w:marLeft w:val="0"/>
      <w:marRight w:val="0"/>
      <w:marTop w:val="0"/>
      <w:marBottom w:val="0"/>
      <w:divBdr>
        <w:top w:val="none" w:sz="0" w:space="0" w:color="auto"/>
        <w:left w:val="none" w:sz="0" w:space="0" w:color="auto"/>
        <w:bottom w:val="none" w:sz="0" w:space="0" w:color="auto"/>
        <w:right w:val="none" w:sz="0" w:space="0" w:color="auto"/>
      </w:divBdr>
    </w:div>
    <w:div w:id="292946340">
      <w:bodyDiv w:val="1"/>
      <w:marLeft w:val="0"/>
      <w:marRight w:val="0"/>
      <w:marTop w:val="0"/>
      <w:marBottom w:val="0"/>
      <w:divBdr>
        <w:top w:val="none" w:sz="0" w:space="0" w:color="auto"/>
        <w:left w:val="none" w:sz="0" w:space="0" w:color="auto"/>
        <w:bottom w:val="none" w:sz="0" w:space="0" w:color="auto"/>
        <w:right w:val="none" w:sz="0" w:space="0" w:color="auto"/>
      </w:divBdr>
    </w:div>
    <w:div w:id="294333697">
      <w:bodyDiv w:val="1"/>
      <w:marLeft w:val="0"/>
      <w:marRight w:val="0"/>
      <w:marTop w:val="0"/>
      <w:marBottom w:val="0"/>
      <w:divBdr>
        <w:top w:val="none" w:sz="0" w:space="0" w:color="auto"/>
        <w:left w:val="none" w:sz="0" w:space="0" w:color="auto"/>
        <w:bottom w:val="none" w:sz="0" w:space="0" w:color="auto"/>
        <w:right w:val="none" w:sz="0" w:space="0" w:color="auto"/>
      </w:divBdr>
    </w:div>
    <w:div w:id="305666640">
      <w:bodyDiv w:val="1"/>
      <w:marLeft w:val="0"/>
      <w:marRight w:val="0"/>
      <w:marTop w:val="0"/>
      <w:marBottom w:val="0"/>
      <w:divBdr>
        <w:top w:val="none" w:sz="0" w:space="0" w:color="auto"/>
        <w:left w:val="none" w:sz="0" w:space="0" w:color="auto"/>
        <w:bottom w:val="none" w:sz="0" w:space="0" w:color="auto"/>
        <w:right w:val="none" w:sz="0" w:space="0" w:color="auto"/>
      </w:divBdr>
    </w:div>
    <w:div w:id="314796651">
      <w:bodyDiv w:val="1"/>
      <w:marLeft w:val="0"/>
      <w:marRight w:val="0"/>
      <w:marTop w:val="0"/>
      <w:marBottom w:val="0"/>
      <w:divBdr>
        <w:top w:val="none" w:sz="0" w:space="0" w:color="auto"/>
        <w:left w:val="none" w:sz="0" w:space="0" w:color="auto"/>
        <w:bottom w:val="none" w:sz="0" w:space="0" w:color="auto"/>
        <w:right w:val="none" w:sz="0" w:space="0" w:color="auto"/>
      </w:divBdr>
    </w:div>
    <w:div w:id="332880355">
      <w:bodyDiv w:val="1"/>
      <w:marLeft w:val="0"/>
      <w:marRight w:val="0"/>
      <w:marTop w:val="0"/>
      <w:marBottom w:val="0"/>
      <w:divBdr>
        <w:top w:val="none" w:sz="0" w:space="0" w:color="auto"/>
        <w:left w:val="none" w:sz="0" w:space="0" w:color="auto"/>
        <w:bottom w:val="none" w:sz="0" w:space="0" w:color="auto"/>
        <w:right w:val="none" w:sz="0" w:space="0" w:color="auto"/>
      </w:divBdr>
    </w:div>
    <w:div w:id="344357386">
      <w:bodyDiv w:val="1"/>
      <w:marLeft w:val="0"/>
      <w:marRight w:val="0"/>
      <w:marTop w:val="0"/>
      <w:marBottom w:val="0"/>
      <w:divBdr>
        <w:top w:val="none" w:sz="0" w:space="0" w:color="auto"/>
        <w:left w:val="none" w:sz="0" w:space="0" w:color="auto"/>
        <w:bottom w:val="none" w:sz="0" w:space="0" w:color="auto"/>
        <w:right w:val="none" w:sz="0" w:space="0" w:color="auto"/>
      </w:divBdr>
      <w:divsChild>
        <w:div w:id="276641499">
          <w:marLeft w:val="0"/>
          <w:marRight w:val="0"/>
          <w:marTop w:val="0"/>
          <w:marBottom w:val="0"/>
          <w:divBdr>
            <w:top w:val="none" w:sz="0" w:space="0" w:color="auto"/>
            <w:left w:val="none" w:sz="0" w:space="0" w:color="auto"/>
            <w:bottom w:val="none" w:sz="0" w:space="0" w:color="auto"/>
            <w:right w:val="none" w:sz="0" w:space="0" w:color="auto"/>
          </w:divBdr>
          <w:divsChild>
            <w:div w:id="7512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8807">
      <w:bodyDiv w:val="1"/>
      <w:marLeft w:val="0"/>
      <w:marRight w:val="0"/>
      <w:marTop w:val="0"/>
      <w:marBottom w:val="0"/>
      <w:divBdr>
        <w:top w:val="none" w:sz="0" w:space="0" w:color="auto"/>
        <w:left w:val="none" w:sz="0" w:space="0" w:color="auto"/>
        <w:bottom w:val="none" w:sz="0" w:space="0" w:color="auto"/>
        <w:right w:val="none" w:sz="0" w:space="0" w:color="auto"/>
      </w:divBdr>
    </w:div>
    <w:div w:id="364791917">
      <w:bodyDiv w:val="1"/>
      <w:marLeft w:val="0"/>
      <w:marRight w:val="0"/>
      <w:marTop w:val="0"/>
      <w:marBottom w:val="0"/>
      <w:divBdr>
        <w:top w:val="none" w:sz="0" w:space="0" w:color="auto"/>
        <w:left w:val="none" w:sz="0" w:space="0" w:color="auto"/>
        <w:bottom w:val="none" w:sz="0" w:space="0" w:color="auto"/>
        <w:right w:val="none" w:sz="0" w:space="0" w:color="auto"/>
      </w:divBdr>
    </w:div>
    <w:div w:id="371805299">
      <w:bodyDiv w:val="1"/>
      <w:marLeft w:val="0"/>
      <w:marRight w:val="0"/>
      <w:marTop w:val="0"/>
      <w:marBottom w:val="0"/>
      <w:divBdr>
        <w:top w:val="none" w:sz="0" w:space="0" w:color="auto"/>
        <w:left w:val="none" w:sz="0" w:space="0" w:color="auto"/>
        <w:bottom w:val="none" w:sz="0" w:space="0" w:color="auto"/>
        <w:right w:val="none" w:sz="0" w:space="0" w:color="auto"/>
      </w:divBdr>
    </w:div>
    <w:div w:id="373820424">
      <w:bodyDiv w:val="1"/>
      <w:marLeft w:val="0"/>
      <w:marRight w:val="0"/>
      <w:marTop w:val="0"/>
      <w:marBottom w:val="0"/>
      <w:divBdr>
        <w:top w:val="none" w:sz="0" w:space="0" w:color="auto"/>
        <w:left w:val="none" w:sz="0" w:space="0" w:color="auto"/>
        <w:bottom w:val="none" w:sz="0" w:space="0" w:color="auto"/>
        <w:right w:val="none" w:sz="0" w:space="0" w:color="auto"/>
      </w:divBdr>
    </w:div>
    <w:div w:id="397244305">
      <w:bodyDiv w:val="1"/>
      <w:marLeft w:val="0"/>
      <w:marRight w:val="0"/>
      <w:marTop w:val="0"/>
      <w:marBottom w:val="0"/>
      <w:divBdr>
        <w:top w:val="none" w:sz="0" w:space="0" w:color="auto"/>
        <w:left w:val="none" w:sz="0" w:space="0" w:color="auto"/>
        <w:bottom w:val="none" w:sz="0" w:space="0" w:color="auto"/>
        <w:right w:val="none" w:sz="0" w:space="0" w:color="auto"/>
      </w:divBdr>
    </w:div>
    <w:div w:id="418479480">
      <w:bodyDiv w:val="1"/>
      <w:marLeft w:val="0"/>
      <w:marRight w:val="0"/>
      <w:marTop w:val="0"/>
      <w:marBottom w:val="0"/>
      <w:divBdr>
        <w:top w:val="none" w:sz="0" w:space="0" w:color="auto"/>
        <w:left w:val="none" w:sz="0" w:space="0" w:color="auto"/>
        <w:bottom w:val="none" w:sz="0" w:space="0" w:color="auto"/>
        <w:right w:val="none" w:sz="0" w:space="0" w:color="auto"/>
      </w:divBdr>
    </w:div>
    <w:div w:id="428280681">
      <w:bodyDiv w:val="1"/>
      <w:marLeft w:val="0"/>
      <w:marRight w:val="0"/>
      <w:marTop w:val="0"/>
      <w:marBottom w:val="0"/>
      <w:divBdr>
        <w:top w:val="none" w:sz="0" w:space="0" w:color="auto"/>
        <w:left w:val="none" w:sz="0" w:space="0" w:color="auto"/>
        <w:bottom w:val="none" w:sz="0" w:space="0" w:color="auto"/>
        <w:right w:val="none" w:sz="0" w:space="0" w:color="auto"/>
      </w:divBdr>
    </w:div>
    <w:div w:id="431165530">
      <w:bodyDiv w:val="1"/>
      <w:marLeft w:val="0"/>
      <w:marRight w:val="0"/>
      <w:marTop w:val="0"/>
      <w:marBottom w:val="0"/>
      <w:divBdr>
        <w:top w:val="none" w:sz="0" w:space="0" w:color="auto"/>
        <w:left w:val="none" w:sz="0" w:space="0" w:color="auto"/>
        <w:bottom w:val="none" w:sz="0" w:space="0" w:color="auto"/>
        <w:right w:val="none" w:sz="0" w:space="0" w:color="auto"/>
      </w:divBdr>
    </w:div>
    <w:div w:id="485783856">
      <w:bodyDiv w:val="1"/>
      <w:marLeft w:val="0"/>
      <w:marRight w:val="0"/>
      <w:marTop w:val="0"/>
      <w:marBottom w:val="0"/>
      <w:divBdr>
        <w:top w:val="none" w:sz="0" w:space="0" w:color="auto"/>
        <w:left w:val="none" w:sz="0" w:space="0" w:color="auto"/>
        <w:bottom w:val="none" w:sz="0" w:space="0" w:color="auto"/>
        <w:right w:val="none" w:sz="0" w:space="0" w:color="auto"/>
      </w:divBdr>
    </w:div>
    <w:div w:id="503936779">
      <w:bodyDiv w:val="1"/>
      <w:marLeft w:val="0"/>
      <w:marRight w:val="0"/>
      <w:marTop w:val="0"/>
      <w:marBottom w:val="0"/>
      <w:divBdr>
        <w:top w:val="none" w:sz="0" w:space="0" w:color="auto"/>
        <w:left w:val="none" w:sz="0" w:space="0" w:color="auto"/>
        <w:bottom w:val="none" w:sz="0" w:space="0" w:color="auto"/>
        <w:right w:val="none" w:sz="0" w:space="0" w:color="auto"/>
      </w:divBdr>
    </w:div>
    <w:div w:id="539974360">
      <w:bodyDiv w:val="1"/>
      <w:marLeft w:val="0"/>
      <w:marRight w:val="0"/>
      <w:marTop w:val="0"/>
      <w:marBottom w:val="0"/>
      <w:divBdr>
        <w:top w:val="none" w:sz="0" w:space="0" w:color="auto"/>
        <w:left w:val="none" w:sz="0" w:space="0" w:color="auto"/>
        <w:bottom w:val="none" w:sz="0" w:space="0" w:color="auto"/>
        <w:right w:val="none" w:sz="0" w:space="0" w:color="auto"/>
      </w:divBdr>
    </w:div>
    <w:div w:id="541140856">
      <w:bodyDiv w:val="1"/>
      <w:marLeft w:val="0"/>
      <w:marRight w:val="0"/>
      <w:marTop w:val="0"/>
      <w:marBottom w:val="0"/>
      <w:divBdr>
        <w:top w:val="none" w:sz="0" w:space="0" w:color="auto"/>
        <w:left w:val="none" w:sz="0" w:space="0" w:color="auto"/>
        <w:bottom w:val="none" w:sz="0" w:space="0" w:color="auto"/>
        <w:right w:val="none" w:sz="0" w:space="0" w:color="auto"/>
      </w:divBdr>
    </w:div>
    <w:div w:id="543372514">
      <w:bodyDiv w:val="1"/>
      <w:marLeft w:val="0"/>
      <w:marRight w:val="0"/>
      <w:marTop w:val="0"/>
      <w:marBottom w:val="0"/>
      <w:divBdr>
        <w:top w:val="none" w:sz="0" w:space="0" w:color="auto"/>
        <w:left w:val="none" w:sz="0" w:space="0" w:color="auto"/>
        <w:bottom w:val="none" w:sz="0" w:space="0" w:color="auto"/>
        <w:right w:val="none" w:sz="0" w:space="0" w:color="auto"/>
      </w:divBdr>
    </w:div>
    <w:div w:id="557211013">
      <w:bodyDiv w:val="1"/>
      <w:marLeft w:val="0"/>
      <w:marRight w:val="0"/>
      <w:marTop w:val="0"/>
      <w:marBottom w:val="0"/>
      <w:divBdr>
        <w:top w:val="none" w:sz="0" w:space="0" w:color="auto"/>
        <w:left w:val="none" w:sz="0" w:space="0" w:color="auto"/>
        <w:bottom w:val="none" w:sz="0" w:space="0" w:color="auto"/>
        <w:right w:val="none" w:sz="0" w:space="0" w:color="auto"/>
      </w:divBdr>
    </w:div>
    <w:div w:id="562645798">
      <w:bodyDiv w:val="1"/>
      <w:marLeft w:val="0"/>
      <w:marRight w:val="0"/>
      <w:marTop w:val="0"/>
      <w:marBottom w:val="0"/>
      <w:divBdr>
        <w:top w:val="none" w:sz="0" w:space="0" w:color="auto"/>
        <w:left w:val="none" w:sz="0" w:space="0" w:color="auto"/>
        <w:bottom w:val="none" w:sz="0" w:space="0" w:color="auto"/>
        <w:right w:val="none" w:sz="0" w:space="0" w:color="auto"/>
      </w:divBdr>
    </w:div>
    <w:div w:id="586231794">
      <w:bodyDiv w:val="1"/>
      <w:marLeft w:val="0"/>
      <w:marRight w:val="0"/>
      <w:marTop w:val="0"/>
      <w:marBottom w:val="0"/>
      <w:divBdr>
        <w:top w:val="none" w:sz="0" w:space="0" w:color="auto"/>
        <w:left w:val="none" w:sz="0" w:space="0" w:color="auto"/>
        <w:bottom w:val="none" w:sz="0" w:space="0" w:color="auto"/>
        <w:right w:val="none" w:sz="0" w:space="0" w:color="auto"/>
      </w:divBdr>
    </w:div>
    <w:div w:id="627198630">
      <w:bodyDiv w:val="1"/>
      <w:marLeft w:val="0"/>
      <w:marRight w:val="0"/>
      <w:marTop w:val="0"/>
      <w:marBottom w:val="0"/>
      <w:divBdr>
        <w:top w:val="none" w:sz="0" w:space="0" w:color="auto"/>
        <w:left w:val="none" w:sz="0" w:space="0" w:color="auto"/>
        <w:bottom w:val="none" w:sz="0" w:space="0" w:color="auto"/>
        <w:right w:val="none" w:sz="0" w:space="0" w:color="auto"/>
      </w:divBdr>
    </w:div>
    <w:div w:id="631981520">
      <w:bodyDiv w:val="1"/>
      <w:marLeft w:val="0"/>
      <w:marRight w:val="0"/>
      <w:marTop w:val="0"/>
      <w:marBottom w:val="0"/>
      <w:divBdr>
        <w:top w:val="none" w:sz="0" w:space="0" w:color="auto"/>
        <w:left w:val="none" w:sz="0" w:space="0" w:color="auto"/>
        <w:bottom w:val="none" w:sz="0" w:space="0" w:color="auto"/>
        <w:right w:val="none" w:sz="0" w:space="0" w:color="auto"/>
      </w:divBdr>
    </w:div>
    <w:div w:id="633364938">
      <w:bodyDiv w:val="1"/>
      <w:marLeft w:val="0"/>
      <w:marRight w:val="0"/>
      <w:marTop w:val="0"/>
      <w:marBottom w:val="0"/>
      <w:divBdr>
        <w:top w:val="none" w:sz="0" w:space="0" w:color="auto"/>
        <w:left w:val="none" w:sz="0" w:space="0" w:color="auto"/>
        <w:bottom w:val="none" w:sz="0" w:space="0" w:color="auto"/>
        <w:right w:val="none" w:sz="0" w:space="0" w:color="auto"/>
      </w:divBdr>
      <w:divsChild>
        <w:div w:id="1529487597">
          <w:marLeft w:val="0"/>
          <w:marRight w:val="0"/>
          <w:marTop w:val="0"/>
          <w:marBottom w:val="0"/>
          <w:divBdr>
            <w:top w:val="none" w:sz="0" w:space="0" w:color="auto"/>
            <w:left w:val="none" w:sz="0" w:space="0" w:color="auto"/>
            <w:bottom w:val="none" w:sz="0" w:space="0" w:color="auto"/>
            <w:right w:val="none" w:sz="0" w:space="0" w:color="auto"/>
          </w:divBdr>
          <w:divsChild>
            <w:div w:id="3774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501">
      <w:bodyDiv w:val="1"/>
      <w:marLeft w:val="0"/>
      <w:marRight w:val="0"/>
      <w:marTop w:val="0"/>
      <w:marBottom w:val="0"/>
      <w:divBdr>
        <w:top w:val="none" w:sz="0" w:space="0" w:color="auto"/>
        <w:left w:val="none" w:sz="0" w:space="0" w:color="auto"/>
        <w:bottom w:val="none" w:sz="0" w:space="0" w:color="auto"/>
        <w:right w:val="none" w:sz="0" w:space="0" w:color="auto"/>
      </w:divBdr>
    </w:div>
    <w:div w:id="653879346">
      <w:bodyDiv w:val="1"/>
      <w:marLeft w:val="0"/>
      <w:marRight w:val="0"/>
      <w:marTop w:val="0"/>
      <w:marBottom w:val="0"/>
      <w:divBdr>
        <w:top w:val="none" w:sz="0" w:space="0" w:color="auto"/>
        <w:left w:val="none" w:sz="0" w:space="0" w:color="auto"/>
        <w:bottom w:val="none" w:sz="0" w:space="0" w:color="auto"/>
        <w:right w:val="none" w:sz="0" w:space="0" w:color="auto"/>
      </w:divBdr>
    </w:div>
    <w:div w:id="668482227">
      <w:bodyDiv w:val="1"/>
      <w:marLeft w:val="0"/>
      <w:marRight w:val="0"/>
      <w:marTop w:val="0"/>
      <w:marBottom w:val="0"/>
      <w:divBdr>
        <w:top w:val="none" w:sz="0" w:space="0" w:color="auto"/>
        <w:left w:val="none" w:sz="0" w:space="0" w:color="auto"/>
        <w:bottom w:val="none" w:sz="0" w:space="0" w:color="auto"/>
        <w:right w:val="none" w:sz="0" w:space="0" w:color="auto"/>
      </w:divBdr>
    </w:div>
    <w:div w:id="671493328">
      <w:bodyDiv w:val="1"/>
      <w:marLeft w:val="0"/>
      <w:marRight w:val="0"/>
      <w:marTop w:val="0"/>
      <w:marBottom w:val="0"/>
      <w:divBdr>
        <w:top w:val="none" w:sz="0" w:space="0" w:color="auto"/>
        <w:left w:val="none" w:sz="0" w:space="0" w:color="auto"/>
        <w:bottom w:val="none" w:sz="0" w:space="0" w:color="auto"/>
        <w:right w:val="none" w:sz="0" w:space="0" w:color="auto"/>
      </w:divBdr>
    </w:div>
    <w:div w:id="686519699">
      <w:bodyDiv w:val="1"/>
      <w:marLeft w:val="0"/>
      <w:marRight w:val="0"/>
      <w:marTop w:val="0"/>
      <w:marBottom w:val="0"/>
      <w:divBdr>
        <w:top w:val="none" w:sz="0" w:space="0" w:color="auto"/>
        <w:left w:val="none" w:sz="0" w:space="0" w:color="auto"/>
        <w:bottom w:val="none" w:sz="0" w:space="0" w:color="auto"/>
        <w:right w:val="none" w:sz="0" w:space="0" w:color="auto"/>
      </w:divBdr>
      <w:divsChild>
        <w:div w:id="696587443">
          <w:marLeft w:val="0"/>
          <w:marRight w:val="0"/>
          <w:marTop w:val="0"/>
          <w:marBottom w:val="0"/>
          <w:divBdr>
            <w:top w:val="none" w:sz="0" w:space="0" w:color="auto"/>
            <w:left w:val="none" w:sz="0" w:space="0" w:color="auto"/>
            <w:bottom w:val="none" w:sz="0" w:space="0" w:color="auto"/>
            <w:right w:val="none" w:sz="0" w:space="0" w:color="auto"/>
          </w:divBdr>
          <w:divsChild>
            <w:div w:id="144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3900">
      <w:bodyDiv w:val="1"/>
      <w:marLeft w:val="0"/>
      <w:marRight w:val="0"/>
      <w:marTop w:val="0"/>
      <w:marBottom w:val="0"/>
      <w:divBdr>
        <w:top w:val="none" w:sz="0" w:space="0" w:color="auto"/>
        <w:left w:val="none" w:sz="0" w:space="0" w:color="auto"/>
        <w:bottom w:val="none" w:sz="0" w:space="0" w:color="auto"/>
        <w:right w:val="none" w:sz="0" w:space="0" w:color="auto"/>
      </w:divBdr>
    </w:div>
    <w:div w:id="754979096">
      <w:bodyDiv w:val="1"/>
      <w:marLeft w:val="0"/>
      <w:marRight w:val="0"/>
      <w:marTop w:val="0"/>
      <w:marBottom w:val="0"/>
      <w:divBdr>
        <w:top w:val="none" w:sz="0" w:space="0" w:color="auto"/>
        <w:left w:val="none" w:sz="0" w:space="0" w:color="auto"/>
        <w:bottom w:val="none" w:sz="0" w:space="0" w:color="auto"/>
        <w:right w:val="none" w:sz="0" w:space="0" w:color="auto"/>
      </w:divBdr>
      <w:divsChild>
        <w:div w:id="1024668216">
          <w:marLeft w:val="0"/>
          <w:marRight w:val="0"/>
          <w:marTop w:val="0"/>
          <w:marBottom w:val="0"/>
          <w:divBdr>
            <w:top w:val="none" w:sz="0" w:space="0" w:color="auto"/>
            <w:left w:val="none" w:sz="0" w:space="0" w:color="auto"/>
            <w:bottom w:val="none" w:sz="0" w:space="0" w:color="auto"/>
            <w:right w:val="none" w:sz="0" w:space="0" w:color="auto"/>
          </w:divBdr>
          <w:divsChild>
            <w:div w:id="3015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7619">
      <w:bodyDiv w:val="1"/>
      <w:marLeft w:val="0"/>
      <w:marRight w:val="0"/>
      <w:marTop w:val="0"/>
      <w:marBottom w:val="0"/>
      <w:divBdr>
        <w:top w:val="none" w:sz="0" w:space="0" w:color="auto"/>
        <w:left w:val="none" w:sz="0" w:space="0" w:color="auto"/>
        <w:bottom w:val="none" w:sz="0" w:space="0" w:color="auto"/>
        <w:right w:val="none" w:sz="0" w:space="0" w:color="auto"/>
      </w:divBdr>
      <w:divsChild>
        <w:div w:id="49574174">
          <w:marLeft w:val="0"/>
          <w:marRight w:val="0"/>
          <w:marTop w:val="0"/>
          <w:marBottom w:val="0"/>
          <w:divBdr>
            <w:top w:val="none" w:sz="0" w:space="0" w:color="auto"/>
            <w:left w:val="none" w:sz="0" w:space="0" w:color="auto"/>
            <w:bottom w:val="none" w:sz="0" w:space="0" w:color="auto"/>
            <w:right w:val="none" w:sz="0" w:space="0" w:color="auto"/>
          </w:divBdr>
        </w:div>
      </w:divsChild>
    </w:div>
    <w:div w:id="814376378">
      <w:bodyDiv w:val="1"/>
      <w:marLeft w:val="0"/>
      <w:marRight w:val="0"/>
      <w:marTop w:val="0"/>
      <w:marBottom w:val="0"/>
      <w:divBdr>
        <w:top w:val="none" w:sz="0" w:space="0" w:color="auto"/>
        <w:left w:val="none" w:sz="0" w:space="0" w:color="auto"/>
        <w:bottom w:val="none" w:sz="0" w:space="0" w:color="auto"/>
        <w:right w:val="none" w:sz="0" w:space="0" w:color="auto"/>
      </w:divBdr>
    </w:div>
    <w:div w:id="841164446">
      <w:bodyDiv w:val="1"/>
      <w:marLeft w:val="0"/>
      <w:marRight w:val="0"/>
      <w:marTop w:val="0"/>
      <w:marBottom w:val="0"/>
      <w:divBdr>
        <w:top w:val="none" w:sz="0" w:space="0" w:color="auto"/>
        <w:left w:val="none" w:sz="0" w:space="0" w:color="auto"/>
        <w:bottom w:val="none" w:sz="0" w:space="0" w:color="auto"/>
        <w:right w:val="none" w:sz="0" w:space="0" w:color="auto"/>
      </w:divBdr>
    </w:div>
    <w:div w:id="842822334">
      <w:bodyDiv w:val="1"/>
      <w:marLeft w:val="0"/>
      <w:marRight w:val="0"/>
      <w:marTop w:val="0"/>
      <w:marBottom w:val="0"/>
      <w:divBdr>
        <w:top w:val="none" w:sz="0" w:space="0" w:color="auto"/>
        <w:left w:val="none" w:sz="0" w:space="0" w:color="auto"/>
        <w:bottom w:val="none" w:sz="0" w:space="0" w:color="auto"/>
        <w:right w:val="none" w:sz="0" w:space="0" w:color="auto"/>
      </w:divBdr>
    </w:div>
    <w:div w:id="856237776">
      <w:bodyDiv w:val="1"/>
      <w:marLeft w:val="0"/>
      <w:marRight w:val="0"/>
      <w:marTop w:val="0"/>
      <w:marBottom w:val="0"/>
      <w:divBdr>
        <w:top w:val="none" w:sz="0" w:space="0" w:color="auto"/>
        <w:left w:val="none" w:sz="0" w:space="0" w:color="auto"/>
        <w:bottom w:val="none" w:sz="0" w:space="0" w:color="auto"/>
        <w:right w:val="none" w:sz="0" w:space="0" w:color="auto"/>
      </w:divBdr>
    </w:div>
    <w:div w:id="861668256">
      <w:bodyDiv w:val="1"/>
      <w:marLeft w:val="0"/>
      <w:marRight w:val="0"/>
      <w:marTop w:val="0"/>
      <w:marBottom w:val="0"/>
      <w:divBdr>
        <w:top w:val="none" w:sz="0" w:space="0" w:color="auto"/>
        <w:left w:val="none" w:sz="0" w:space="0" w:color="auto"/>
        <w:bottom w:val="none" w:sz="0" w:space="0" w:color="auto"/>
        <w:right w:val="none" w:sz="0" w:space="0" w:color="auto"/>
      </w:divBdr>
    </w:div>
    <w:div w:id="895704873">
      <w:bodyDiv w:val="1"/>
      <w:marLeft w:val="0"/>
      <w:marRight w:val="0"/>
      <w:marTop w:val="0"/>
      <w:marBottom w:val="0"/>
      <w:divBdr>
        <w:top w:val="none" w:sz="0" w:space="0" w:color="auto"/>
        <w:left w:val="none" w:sz="0" w:space="0" w:color="auto"/>
        <w:bottom w:val="none" w:sz="0" w:space="0" w:color="auto"/>
        <w:right w:val="none" w:sz="0" w:space="0" w:color="auto"/>
      </w:divBdr>
      <w:divsChild>
        <w:div w:id="593635996">
          <w:marLeft w:val="0"/>
          <w:marRight w:val="0"/>
          <w:marTop w:val="0"/>
          <w:marBottom w:val="0"/>
          <w:divBdr>
            <w:top w:val="none" w:sz="0" w:space="0" w:color="auto"/>
            <w:left w:val="none" w:sz="0" w:space="0" w:color="auto"/>
            <w:bottom w:val="none" w:sz="0" w:space="0" w:color="auto"/>
            <w:right w:val="none" w:sz="0" w:space="0" w:color="auto"/>
          </w:divBdr>
        </w:div>
      </w:divsChild>
    </w:div>
    <w:div w:id="914097303">
      <w:bodyDiv w:val="1"/>
      <w:marLeft w:val="0"/>
      <w:marRight w:val="0"/>
      <w:marTop w:val="0"/>
      <w:marBottom w:val="0"/>
      <w:divBdr>
        <w:top w:val="none" w:sz="0" w:space="0" w:color="auto"/>
        <w:left w:val="none" w:sz="0" w:space="0" w:color="auto"/>
        <w:bottom w:val="none" w:sz="0" w:space="0" w:color="auto"/>
        <w:right w:val="none" w:sz="0" w:space="0" w:color="auto"/>
      </w:divBdr>
    </w:div>
    <w:div w:id="917638372">
      <w:bodyDiv w:val="1"/>
      <w:marLeft w:val="0"/>
      <w:marRight w:val="0"/>
      <w:marTop w:val="0"/>
      <w:marBottom w:val="0"/>
      <w:divBdr>
        <w:top w:val="none" w:sz="0" w:space="0" w:color="auto"/>
        <w:left w:val="none" w:sz="0" w:space="0" w:color="auto"/>
        <w:bottom w:val="none" w:sz="0" w:space="0" w:color="auto"/>
        <w:right w:val="none" w:sz="0" w:space="0" w:color="auto"/>
      </w:divBdr>
    </w:div>
    <w:div w:id="934628084">
      <w:bodyDiv w:val="1"/>
      <w:marLeft w:val="0"/>
      <w:marRight w:val="0"/>
      <w:marTop w:val="0"/>
      <w:marBottom w:val="0"/>
      <w:divBdr>
        <w:top w:val="none" w:sz="0" w:space="0" w:color="auto"/>
        <w:left w:val="none" w:sz="0" w:space="0" w:color="auto"/>
        <w:bottom w:val="none" w:sz="0" w:space="0" w:color="auto"/>
        <w:right w:val="none" w:sz="0" w:space="0" w:color="auto"/>
      </w:divBdr>
    </w:div>
    <w:div w:id="937059425">
      <w:bodyDiv w:val="1"/>
      <w:marLeft w:val="0"/>
      <w:marRight w:val="0"/>
      <w:marTop w:val="0"/>
      <w:marBottom w:val="0"/>
      <w:divBdr>
        <w:top w:val="none" w:sz="0" w:space="0" w:color="auto"/>
        <w:left w:val="none" w:sz="0" w:space="0" w:color="auto"/>
        <w:bottom w:val="none" w:sz="0" w:space="0" w:color="auto"/>
        <w:right w:val="none" w:sz="0" w:space="0" w:color="auto"/>
      </w:divBdr>
      <w:divsChild>
        <w:div w:id="1432164188">
          <w:marLeft w:val="0"/>
          <w:marRight w:val="0"/>
          <w:marTop w:val="0"/>
          <w:marBottom w:val="0"/>
          <w:divBdr>
            <w:top w:val="none" w:sz="0" w:space="0" w:color="auto"/>
            <w:left w:val="none" w:sz="0" w:space="0" w:color="auto"/>
            <w:bottom w:val="none" w:sz="0" w:space="0" w:color="auto"/>
            <w:right w:val="none" w:sz="0" w:space="0" w:color="auto"/>
          </w:divBdr>
          <w:divsChild>
            <w:div w:id="18508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839">
      <w:bodyDiv w:val="1"/>
      <w:marLeft w:val="0"/>
      <w:marRight w:val="0"/>
      <w:marTop w:val="0"/>
      <w:marBottom w:val="0"/>
      <w:divBdr>
        <w:top w:val="none" w:sz="0" w:space="0" w:color="auto"/>
        <w:left w:val="none" w:sz="0" w:space="0" w:color="auto"/>
        <w:bottom w:val="none" w:sz="0" w:space="0" w:color="auto"/>
        <w:right w:val="none" w:sz="0" w:space="0" w:color="auto"/>
      </w:divBdr>
    </w:div>
    <w:div w:id="962611135">
      <w:bodyDiv w:val="1"/>
      <w:marLeft w:val="0"/>
      <w:marRight w:val="0"/>
      <w:marTop w:val="0"/>
      <w:marBottom w:val="0"/>
      <w:divBdr>
        <w:top w:val="none" w:sz="0" w:space="0" w:color="auto"/>
        <w:left w:val="none" w:sz="0" w:space="0" w:color="auto"/>
        <w:bottom w:val="none" w:sz="0" w:space="0" w:color="auto"/>
        <w:right w:val="none" w:sz="0" w:space="0" w:color="auto"/>
      </w:divBdr>
    </w:div>
    <w:div w:id="964316888">
      <w:bodyDiv w:val="1"/>
      <w:marLeft w:val="0"/>
      <w:marRight w:val="0"/>
      <w:marTop w:val="0"/>
      <w:marBottom w:val="0"/>
      <w:divBdr>
        <w:top w:val="none" w:sz="0" w:space="0" w:color="auto"/>
        <w:left w:val="none" w:sz="0" w:space="0" w:color="auto"/>
        <w:bottom w:val="none" w:sz="0" w:space="0" w:color="auto"/>
        <w:right w:val="none" w:sz="0" w:space="0" w:color="auto"/>
      </w:divBdr>
    </w:div>
    <w:div w:id="968704501">
      <w:bodyDiv w:val="1"/>
      <w:marLeft w:val="0"/>
      <w:marRight w:val="0"/>
      <w:marTop w:val="0"/>
      <w:marBottom w:val="0"/>
      <w:divBdr>
        <w:top w:val="none" w:sz="0" w:space="0" w:color="auto"/>
        <w:left w:val="none" w:sz="0" w:space="0" w:color="auto"/>
        <w:bottom w:val="none" w:sz="0" w:space="0" w:color="auto"/>
        <w:right w:val="none" w:sz="0" w:space="0" w:color="auto"/>
      </w:divBdr>
    </w:div>
    <w:div w:id="989558299">
      <w:bodyDiv w:val="1"/>
      <w:marLeft w:val="0"/>
      <w:marRight w:val="0"/>
      <w:marTop w:val="0"/>
      <w:marBottom w:val="0"/>
      <w:divBdr>
        <w:top w:val="none" w:sz="0" w:space="0" w:color="auto"/>
        <w:left w:val="none" w:sz="0" w:space="0" w:color="auto"/>
        <w:bottom w:val="none" w:sz="0" w:space="0" w:color="auto"/>
        <w:right w:val="none" w:sz="0" w:space="0" w:color="auto"/>
      </w:divBdr>
    </w:div>
    <w:div w:id="990527779">
      <w:bodyDiv w:val="1"/>
      <w:marLeft w:val="0"/>
      <w:marRight w:val="0"/>
      <w:marTop w:val="0"/>
      <w:marBottom w:val="0"/>
      <w:divBdr>
        <w:top w:val="none" w:sz="0" w:space="0" w:color="auto"/>
        <w:left w:val="none" w:sz="0" w:space="0" w:color="auto"/>
        <w:bottom w:val="none" w:sz="0" w:space="0" w:color="auto"/>
        <w:right w:val="none" w:sz="0" w:space="0" w:color="auto"/>
      </w:divBdr>
    </w:div>
    <w:div w:id="1039011719">
      <w:bodyDiv w:val="1"/>
      <w:marLeft w:val="0"/>
      <w:marRight w:val="0"/>
      <w:marTop w:val="0"/>
      <w:marBottom w:val="0"/>
      <w:divBdr>
        <w:top w:val="none" w:sz="0" w:space="0" w:color="auto"/>
        <w:left w:val="none" w:sz="0" w:space="0" w:color="auto"/>
        <w:bottom w:val="none" w:sz="0" w:space="0" w:color="auto"/>
        <w:right w:val="none" w:sz="0" w:space="0" w:color="auto"/>
      </w:divBdr>
    </w:div>
    <w:div w:id="1059744808">
      <w:bodyDiv w:val="1"/>
      <w:marLeft w:val="0"/>
      <w:marRight w:val="0"/>
      <w:marTop w:val="0"/>
      <w:marBottom w:val="0"/>
      <w:divBdr>
        <w:top w:val="none" w:sz="0" w:space="0" w:color="auto"/>
        <w:left w:val="none" w:sz="0" w:space="0" w:color="auto"/>
        <w:bottom w:val="none" w:sz="0" w:space="0" w:color="auto"/>
        <w:right w:val="none" w:sz="0" w:space="0" w:color="auto"/>
      </w:divBdr>
      <w:divsChild>
        <w:div w:id="380519394">
          <w:marLeft w:val="0"/>
          <w:marRight w:val="0"/>
          <w:marTop w:val="0"/>
          <w:marBottom w:val="0"/>
          <w:divBdr>
            <w:top w:val="none" w:sz="0" w:space="0" w:color="auto"/>
            <w:left w:val="none" w:sz="0" w:space="0" w:color="auto"/>
            <w:bottom w:val="none" w:sz="0" w:space="0" w:color="auto"/>
            <w:right w:val="none" w:sz="0" w:space="0" w:color="auto"/>
          </w:divBdr>
        </w:div>
      </w:divsChild>
    </w:div>
    <w:div w:id="1092704793">
      <w:bodyDiv w:val="1"/>
      <w:marLeft w:val="0"/>
      <w:marRight w:val="0"/>
      <w:marTop w:val="0"/>
      <w:marBottom w:val="0"/>
      <w:divBdr>
        <w:top w:val="none" w:sz="0" w:space="0" w:color="auto"/>
        <w:left w:val="none" w:sz="0" w:space="0" w:color="auto"/>
        <w:bottom w:val="none" w:sz="0" w:space="0" w:color="auto"/>
        <w:right w:val="none" w:sz="0" w:space="0" w:color="auto"/>
      </w:divBdr>
    </w:div>
    <w:div w:id="1104300688">
      <w:bodyDiv w:val="1"/>
      <w:marLeft w:val="0"/>
      <w:marRight w:val="0"/>
      <w:marTop w:val="0"/>
      <w:marBottom w:val="0"/>
      <w:divBdr>
        <w:top w:val="none" w:sz="0" w:space="0" w:color="auto"/>
        <w:left w:val="none" w:sz="0" w:space="0" w:color="auto"/>
        <w:bottom w:val="none" w:sz="0" w:space="0" w:color="auto"/>
        <w:right w:val="none" w:sz="0" w:space="0" w:color="auto"/>
      </w:divBdr>
    </w:div>
    <w:div w:id="1127817510">
      <w:bodyDiv w:val="1"/>
      <w:marLeft w:val="0"/>
      <w:marRight w:val="0"/>
      <w:marTop w:val="0"/>
      <w:marBottom w:val="0"/>
      <w:divBdr>
        <w:top w:val="none" w:sz="0" w:space="0" w:color="auto"/>
        <w:left w:val="none" w:sz="0" w:space="0" w:color="auto"/>
        <w:bottom w:val="none" w:sz="0" w:space="0" w:color="auto"/>
        <w:right w:val="none" w:sz="0" w:space="0" w:color="auto"/>
      </w:divBdr>
    </w:div>
    <w:div w:id="1148747727">
      <w:bodyDiv w:val="1"/>
      <w:marLeft w:val="0"/>
      <w:marRight w:val="0"/>
      <w:marTop w:val="0"/>
      <w:marBottom w:val="0"/>
      <w:divBdr>
        <w:top w:val="none" w:sz="0" w:space="0" w:color="auto"/>
        <w:left w:val="none" w:sz="0" w:space="0" w:color="auto"/>
        <w:bottom w:val="none" w:sz="0" w:space="0" w:color="auto"/>
        <w:right w:val="none" w:sz="0" w:space="0" w:color="auto"/>
      </w:divBdr>
    </w:div>
    <w:div w:id="1269896761">
      <w:bodyDiv w:val="1"/>
      <w:marLeft w:val="0"/>
      <w:marRight w:val="0"/>
      <w:marTop w:val="0"/>
      <w:marBottom w:val="0"/>
      <w:divBdr>
        <w:top w:val="none" w:sz="0" w:space="0" w:color="auto"/>
        <w:left w:val="none" w:sz="0" w:space="0" w:color="auto"/>
        <w:bottom w:val="none" w:sz="0" w:space="0" w:color="auto"/>
        <w:right w:val="none" w:sz="0" w:space="0" w:color="auto"/>
      </w:divBdr>
    </w:div>
    <w:div w:id="1304385830">
      <w:bodyDiv w:val="1"/>
      <w:marLeft w:val="0"/>
      <w:marRight w:val="0"/>
      <w:marTop w:val="0"/>
      <w:marBottom w:val="0"/>
      <w:divBdr>
        <w:top w:val="none" w:sz="0" w:space="0" w:color="auto"/>
        <w:left w:val="none" w:sz="0" w:space="0" w:color="auto"/>
        <w:bottom w:val="none" w:sz="0" w:space="0" w:color="auto"/>
        <w:right w:val="none" w:sz="0" w:space="0" w:color="auto"/>
      </w:divBdr>
      <w:divsChild>
        <w:div w:id="1710766269">
          <w:marLeft w:val="0"/>
          <w:marRight w:val="0"/>
          <w:marTop w:val="0"/>
          <w:marBottom w:val="0"/>
          <w:divBdr>
            <w:top w:val="none" w:sz="0" w:space="0" w:color="auto"/>
            <w:left w:val="none" w:sz="0" w:space="0" w:color="auto"/>
            <w:bottom w:val="none" w:sz="0" w:space="0" w:color="auto"/>
            <w:right w:val="none" w:sz="0" w:space="0" w:color="auto"/>
          </w:divBdr>
          <w:divsChild>
            <w:div w:id="8286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246">
      <w:bodyDiv w:val="1"/>
      <w:marLeft w:val="0"/>
      <w:marRight w:val="0"/>
      <w:marTop w:val="0"/>
      <w:marBottom w:val="0"/>
      <w:divBdr>
        <w:top w:val="none" w:sz="0" w:space="0" w:color="auto"/>
        <w:left w:val="none" w:sz="0" w:space="0" w:color="auto"/>
        <w:bottom w:val="none" w:sz="0" w:space="0" w:color="auto"/>
        <w:right w:val="none" w:sz="0" w:space="0" w:color="auto"/>
      </w:divBdr>
    </w:div>
    <w:div w:id="1328754725">
      <w:bodyDiv w:val="1"/>
      <w:marLeft w:val="0"/>
      <w:marRight w:val="0"/>
      <w:marTop w:val="0"/>
      <w:marBottom w:val="0"/>
      <w:divBdr>
        <w:top w:val="none" w:sz="0" w:space="0" w:color="auto"/>
        <w:left w:val="none" w:sz="0" w:space="0" w:color="auto"/>
        <w:bottom w:val="none" w:sz="0" w:space="0" w:color="auto"/>
        <w:right w:val="none" w:sz="0" w:space="0" w:color="auto"/>
      </w:divBdr>
    </w:div>
    <w:div w:id="1334333681">
      <w:bodyDiv w:val="1"/>
      <w:marLeft w:val="0"/>
      <w:marRight w:val="0"/>
      <w:marTop w:val="0"/>
      <w:marBottom w:val="0"/>
      <w:divBdr>
        <w:top w:val="none" w:sz="0" w:space="0" w:color="auto"/>
        <w:left w:val="none" w:sz="0" w:space="0" w:color="auto"/>
        <w:bottom w:val="none" w:sz="0" w:space="0" w:color="auto"/>
        <w:right w:val="none" w:sz="0" w:space="0" w:color="auto"/>
      </w:divBdr>
    </w:div>
    <w:div w:id="1335840219">
      <w:bodyDiv w:val="1"/>
      <w:marLeft w:val="0"/>
      <w:marRight w:val="0"/>
      <w:marTop w:val="0"/>
      <w:marBottom w:val="0"/>
      <w:divBdr>
        <w:top w:val="none" w:sz="0" w:space="0" w:color="auto"/>
        <w:left w:val="none" w:sz="0" w:space="0" w:color="auto"/>
        <w:bottom w:val="none" w:sz="0" w:space="0" w:color="auto"/>
        <w:right w:val="none" w:sz="0" w:space="0" w:color="auto"/>
      </w:divBdr>
      <w:divsChild>
        <w:div w:id="232812304">
          <w:marLeft w:val="0"/>
          <w:marRight w:val="0"/>
          <w:marTop w:val="0"/>
          <w:marBottom w:val="0"/>
          <w:divBdr>
            <w:top w:val="none" w:sz="0" w:space="0" w:color="auto"/>
            <w:left w:val="none" w:sz="0" w:space="0" w:color="auto"/>
            <w:bottom w:val="none" w:sz="0" w:space="0" w:color="auto"/>
            <w:right w:val="none" w:sz="0" w:space="0" w:color="auto"/>
          </w:divBdr>
        </w:div>
      </w:divsChild>
    </w:div>
    <w:div w:id="1373114817">
      <w:bodyDiv w:val="1"/>
      <w:marLeft w:val="0"/>
      <w:marRight w:val="0"/>
      <w:marTop w:val="0"/>
      <w:marBottom w:val="0"/>
      <w:divBdr>
        <w:top w:val="none" w:sz="0" w:space="0" w:color="auto"/>
        <w:left w:val="none" w:sz="0" w:space="0" w:color="auto"/>
        <w:bottom w:val="none" w:sz="0" w:space="0" w:color="auto"/>
        <w:right w:val="none" w:sz="0" w:space="0" w:color="auto"/>
      </w:divBdr>
    </w:div>
    <w:div w:id="1391925423">
      <w:bodyDiv w:val="1"/>
      <w:marLeft w:val="0"/>
      <w:marRight w:val="0"/>
      <w:marTop w:val="0"/>
      <w:marBottom w:val="0"/>
      <w:divBdr>
        <w:top w:val="none" w:sz="0" w:space="0" w:color="auto"/>
        <w:left w:val="none" w:sz="0" w:space="0" w:color="auto"/>
        <w:bottom w:val="none" w:sz="0" w:space="0" w:color="auto"/>
        <w:right w:val="none" w:sz="0" w:space="0" w:color="auto"/>
      </w:divBdr>
    </w:div>
    <w:div w:id="1423180981">
      <w:bodyDiv w:val="1"/>
      <w:marLeft w:val="0"/>
      <w:marRight w:val="0"/>
      <w:marTop w:val="0"/>
      <w:marBottom w:val="0"/>
      <w:divBdr>
        <w:top w:val="none" w:sz="0" w:space="0" w:color="auto"/>
        <w:left w:val="none" w:sz="0" w:space="0" w:color="auto"/>
        <w:bottom w:val="none" w:sz="0" w:space="0" w:color="auto"/>
        <w:right w:val="none" w:sz="0" w:space="0" w:color="auto"/>
      </w:divBdr>
    </w:div>
    <w:div w:id="1437405743">
      <w:bodyDiv w:val="1"/>
      <w:marLeft w:val="0"/>
      <w:marRight w:val="0"/>
      <w:marTop w:val="0"/>
      <w:marBottom w:val="0"/>
      <w:divBdr>
        <w:top w:val="none" w:sz="0" w:space="0" w:color="auto"/>
        <w:left w:val="none" w:sz="0" w:space="0" w:color="auto"/>
        <w:bottom w:val="none" w:sz="0" w:space="0" w:color="auto"/>
        <w:right w:val="none" w:sz="0" w:space="0" w:color="auto"/>
      </w:divBdr>
      <w:divsChild>
        <w:div w:id="1430194792">
          <w:marLeft w:val="0"/>
          <w:marRight w:val="0"/>
          <w:marTop w:val="0"/>
          <w:marBottom w:val="0"/>
          <w:divBdr>
            <w:top w:val="none" w:sz="0" w:space="0" w:color="auto"/>
            <w:left w:val="none" w:sz="0" w:space="0" w:color="auto"/>
            <w:bottom w:val="none" w:sz="0" w:space="0" w:color="auto"/>
            <w:right w:val="none" w:sz="0" w:space="0" w:color="auto"/>
          </w:divBdr>
          <w:divsChild>
            <w:div w:id="12214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889">
      <w:bodyDiv w:val="1"/>
      <w:marLeft w:val="0"/>
      <w:marRight w:val="0"/>
      <w:marTop w:val="0"/>
      <w:marBottom w:val="0"/>
      <w:divBdr>
        <w:top w:val="none" w:sz="0" w:space="0" w:color="auto"/>
        <w:left w:val="none" w:sz="0" w:space="0" w:color="auto"/>
        <w:bottom w:val="none" w:sz="0" w:space="0" w:color="auto"/>
        <w:right w:val="none" w:sz="0" w:space="0" w:color="auto"/>
      </w:divBdr>
    </w:div>
    <w:div w:id="1471943981">
      <w:bodyDiv w:val="1"/>
      <w:marLeft w:val="0"/>
      <w:marRight w:val="0"/>
      <w:marTop w:val="0"/>
      <w:marBottom w:val="0"/>
      <w:divBdr>
        <w:top w:val="none" w:sz="0" w:space="0" w:color="auto"/>
        <w:left w:val="none" w:sz="0" w:space="0" w:color="auto"/>
        <w:bottom w:val="none" w:sz="0" w:space="0" w:color="auto"/>
        <w:right w:val="none" w:sz="0" w:space="0" w:color="auto"/>
      </w:divBdr>
      <w:divsChild>
        <w:div w:id="1372339173">
          <w:marLeft w:val="0"/>
          <w:marRight w:val="0"/>
          <w:marTop w:val="0"/>
          <w:marBottom w:val="0"/>
          <w:divBdr>
            <w:top w:val="none" w:sz="0" w:space="0" w:color="auto"/>
            <w:left w:val="none" w:sz="0" w:space="0" w:color="auto"/>
            <w:bottom w:val="none" w:sz="0" w:space="0" w:color="auto"/>
            <w:right w:val="none" w:sz="0" w:space="0" w:color="auto"/>
          </w:divBdr>
          <w:divsChild>
            <w:div w:id="8137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718">
      <w:bodyDiv w:val="1"/>
      <w:marLeft w:val="0"/>
      <w:marRight w:val="0"/>
      <w:marTop w:val="0"/>
      <w:marBottom w:val="0"/>
      <w:divBdr>
        <w:top w:val="none" w:sz="0" w:space="0" w:color="auto"/>
        <w:left w:val="none" w:sz="0" w:space="0" w:color="auto"/>
        <w:bottom w:val="none" w:sz="0" w:space="0" w:color="auto"/>
        <w:right w:val="none" w:sz="0" w:space="0" w:color="auto"/>
      </w:divBdr>
    </w:div>
    <w:div w:id="1511918879">
      <w:bodyDiv w:val="1"/>
      <w:marLeft w:val="0"/>
      <w:marRight w:val="0"/>
      <w:marTop w:val="0"/>
      <w:marBottom w:val="0"/>
      <w:divBdr>
        <w:top w:val="none" w:sz="0" w:space="0" w:color="auto"/>
        <w:left w:val="none" w:sz="0" w:space="0" w:color="auto"/>
        <w:bottom w:val="none" w:sz="0" w:space="0" w:color="auto"/>
        <w:right w:val="none" w:sz="0" w:space="0" w:color="auto"/>
      </w:divBdr>
    </w:div>
    <w:div w:id="1543976207">
      <w:bodyDiv w:val="1"/>
      <w:marLeft w:val="0"/>
      <w:marRight w:val="0"/>
      <w:marTop w:val="0"/>
      <w:marBottom w:val="0"/>
      <w:divBdr>
        <w:top w:val="none" w:sz="0" w:space="0" w:color="auto"/>
        <w:left w:val="none" w:sz="0" w:space="0" w:color="auto"/>
        <w:bottom w:val="none" w:sz="0" w:space="0" w:color="auto"/>
        <w:right w:val="none" w:sz="0" w:space="0" w:color="auto"/>
      </w:divBdr>
    </w:div>
    <w:div w:id="1551574375">
      <w:bodyDiv w:val="1"/>
      <w:marLeft w:val="0"/>
      <w:marRight w:val="0"/>
      <w:marTop w:val="0"/>
      <w:marBottom w:val="0"/>
      <w:divBdr>
        <w:top w:val="none" w:sz="0" w:space="0" w:color="auto"/>
        <w:left w:val="none" w:sz="0" w:space="0" w:color="auto"/>
        <w:bottom w:val="none" w:sz="0" w:space="0" w:color="auto"/>
        <w:right w:val="none" w:sz="0" w:space="0" w:color="auto"/>
      </w:divBdr>
    </w:div>
    <w:div w:id="1663465430">
      <w:bodyDiv w:val="1"/>
      <w:marLeft w:val="0"/>
      <w:marRight w:val="0"/>
      <w:marTop w:val="0"/>
      <w:marBottom w:val="0"/>
      <w:divBdr>
        <w:top w:val="none" w:sz="0" w:space="0" w:color="auto"/>
        <w:left w:val="none" w:sz="0" w:space="0" w:color="auto"/>
        <w:bottom w:val="none" w:sz="0" w:space="0" w:color="auto"/>
        <w:right w:val="none" w:sz="0" w:space="0" w:color="auto"/>
      </w:divBdr>
      <w:divsChild>
        <w:div w:id="1553075844">
          <w:marLeft w:val="0"/>
          <w:marRight w:val="0"/>
          <w:marTop w:val="0"/>
          <w:marBottom w:val="0"/>
          <w:divBdr>
            <w:top w:val="none" w:sz="0" w:space="0" w:color="auto"/>
            <w:left w:val="none" w:sz="0" w:space="0" w:color="auto"/>
            <w:bottom w:val="none" w:sz="0" w:space="0" w:color="auto"/>
            <w:right w:val="none" w:sz="0" w:space="0" w:color="auto"/>
          </w:divBdr>
          <w:divsChild>
            <w:div w:id="725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073">
      <w:bodyDiv w:val="1"/>
      <w:marLeft w:val="0"/>
      <w:marRight w:val="0"/>
      <w:marTop w:val="0"/>
      <w:marBottom w:val="0"/>
      <w:divBdr>
        <w:top w:val="none" w:sz="0" w:space="0" w:color="auto"/>
        <w:left w:val="none" w:sz="0" w:space="0" w:color="auto"/>
        <w:bottom w:val="none" w:sz="0" w:space="0" w:color="auto"/>
        <w:right w:val="none" w:sz="0" w:space="0" w:color="auto"/>
      </w:divBdr>
    </w:div>
    <w:div w:id="1742560051">
      <w:bodyDiv w:val="1"/>
      <w:marLeft w:val="0"/>
      <w:marRight w:val="0"/>
      <w:marTop w:val="0"/>
      <w:marBottom w:val="0"/>
      <w:divBdr>
        <w:top w:val="none" w:sz="0" w:space="0" w:color="auto"/>
        <w:left w:val="none" w:sz="0" w:space="0" w:color="auto"/>
        <w:bottom w:val="none" w:sz="0" w:space="0" w:color="auto"/>
        <w:right w:val="none" w:sz="0" w:space="0" w:color="auto"/>
      </w:divBdr>
    </w:div>
    <w:div w:id="1755854208">
      <w:bodyDiv w:val="1"/>
      <w:marLeft w:val="0"/>
      <w:marRight w:val="0"/>
      <w:marTop w:val="0"/>
      <w:marBottom w:val="0"/>
      <w:divBdr>
        <w:top w:val="none" w:sz="0" w:space="0" w:color="auto"/>
        <w:left w:val="none" w:sz="0" w:space="0" w:color="auto"/>
        <w:bottom w:val="none" w:sz="0" w:space="0" w:color="auto"/>
        <w:right w:val="none" w:sz="0" w:space="0" w:color="auto"/>
      </w:divBdr>
    </w:div>
    <w:div w:id="1775397404">
      <w:bodyDiv w:val="1"/>
      <w:marLeft w:val="0"/>
      <w:marRight w:val="0"/>
      <w:marTop w:val="0"/>
      <w:marBottom w:val="0"/>
      <w:divBdr>
        <w:top w:val="none" w:sz="0" w:space="0" w:color="auto"/>
        <w:left w:val="none" w:sz="0" w:space="0" w:color="auto"/>
        <w:bottom w:val="none" w:sz="0" w:space="0" w:color="auto"/>
        <w:right w:val="none" w:sz="0" w:space="0" w:color="auto"/>
      </w:divBdr>
    </w:div>
    <w:div w:id="1776515159">
      <w:bodyDiv w:val="1"/>
      <w:marLeft w:val="0"/>
      <w:marRight w:val="0"/>
      <w:marTop w:val="0"/>
      <w:marBottom w:val="0"/>
      <w:divBdr>
        <w:top w:val="none" w:sz="0" w:space="0" w:color="auto"/>
        <w:left w:val="none" w:sz="0" w:space="0" w:color="auto"/>
        <w:bottom w:val="none" w:sz="0" w:space="0" w:color="auto"/>
        <w:right w:val="none" w:sz="0" w:space="0" w:color="auto"/>
      </w:divBdr>
    </w:div>
    <w:div w:id="1801455906">
      <w:bodyDiv w:val="1"/>
      <w:marLeft w:val="0"/>
      <w:marRight w:val="0"/>
      <w:marTop w:val="0"/>
      <w:marBottom w:val="0"/>
      <w:divBdr>
        <w:top w:val="none" w:sz="0" w:space="0" w:color="auto"/>
        <w:left w:val="none" w:sz="0" w:space="0" w:color="auto"/>
        <w:bottom w:val="none" w:sz="0" w:space="0" w:color="auto"/>
        <w:right w:val="none" w:sz="0" w:space="0" w:color="auto"/>
      </w:divBdr>
    </w:div>
    <w:div w:id="1844930591">
      <w:bodyDiv w:val="1"/>
      <w:marLeft w:val="0"/>
      <w:marRight w:val="0"/>
      <w:marTop w:val="0"/>
      <w:marBottom w:val="0"/>
      <w:divBdr>
        <w:top w:val="none" w:sz="0" w:space="0" w:color="auto"/>
        <w:left w:val="none" w:sz="0" w:space="0" w:color="auto"/>
        <w:bottom w:val="none" w:sz="0" w:space="0" w:color="auto"/>
        <w:right w:val="none" w:sz="0" w:space="0" w:color="auto"/>
      </w:divBdr>
    </w:div>
    <w:div w:id="1847011272">
      <w:bodyDiv w:val="1"/>
      <w:marLeft w:val="0"/>
      <w:marRight w:val="0"/>
      <w:marTop w:val="0"/>
      <w:marBottom w:val="0"/>
      <w:divBdr>
        <w:top w:val="none" w:sz="0" w:space="0" w:color="auto"/>
        <w:left w:val="none" w:sz="0" w:space="0" w:color="auto"/>
        <w:bottom w:val="none" w:sz="0" w:space="0" w:color="auto"/>
        <w:right w:val="none" w:sz="0" w:space="0" w:color="auto"/>
      </w:divBdr>
      <w:divsChild>
        <w:div w:id="567419299">
          <w:marLeft w:val="0"/>
          <w:marRight w:val="0"/>
          <w:marTop w:val="0"/>
          <w:marBottom w:val="0"/>
          <w:divBdr>
            <w:top w:val="none" w:sz="0" w:space="0" w:color="auto"/>
            <w:left w:val="none" w:sz="0" w:space="0" w:color="auto"/>
            <w:bottom w:val="none" w:sz="0" w:space="0" w:color="auto"/>
            <w:right w:val="none" w:sz="0" w:space="0" w:color="auto"/>
          </w:divBdr>
        </w:div>
      </w:divsChild>
    </w:div>
    <w:div w:id="1852791874">
      <w:bodyDiv w:val="1"/>
      <w:marLeft w:val="0"/>
      <w:marRight w:val="0"/>
      <w:marTop w:val="0"/>
      <w:marBottom w:val="0"/>
      <w:divBdr>
        <w:top w:val="none" w:sz="0" w:space="0" w:color="auto"/>
        <w:left w:val="none" w:sz="0" w:space="0" w:color="auto"/>
        <w:bottom w:val="none" w:sz="0" w:space="0" w:color="auto"/>
        <w:right w:val="none" w:sz="0" w:space="0" w:color="auto"/>
      </w:divBdr>
      <w:divsChild>
        <w:div w:id="121658247">
          <w:marLeft w:val="0"/>
          <w:marRight w:val="0"/>
          <w:marTop w:val="0"/>
          <w:marBottom w:val="0"/>
          <w:divBdr>
            <w:top w:val="none" w:sz="0" w:space="0" w:color="auto"/>
            <w:left w:val="none" w:sz="0" w:space="0" w:color="auto"/>
            <w:bottom w:val="none" w:sz="0" w:space="0" w:color="auto"/>
            <w:right w:val="none" w:sz="0" w:space="0" w:color="auto"/>
          </w:divBdr>
        </w:div>
      </w:divsChild>
    </w:div>
    <w:div w:id="1871795254">
      <w:bodyDiv w:val="1"/>
      <w:marLeft w:val="0"/>
      <w:marRight w:val="0"/>
      <w:marTop w:val="0"/>
      <w:marBottom w:val="0"/>
      <w:divBdr>
        <w:top w:val="none" w:sz="0" w:space="0" w:color="auto"/>
        <w:left w:val="none" w:sz="0" w:space="0" w:color="auto"/>
        <w:bottom w:val="none" w:sz="0" w:space="0" w:color="auto"/>
        <w:right w:val="none" w:sz="0" w:space="0" w:color="auto"/>
      </w:divBdr>
    </w:div>
    <w:div w:id="1887444538">
      <w:bodyDiv w:val="1"/>
      <w:marLeft w:val="0"/>
      <w:marRight w:val="0"/>
      <w:marTop w:val="0"/>
      <w:marBottom w:val="0"/>
      <w:divBdr>
        <w:top w:val="none" w:sz="0" w:space="0" w:color="auto"/>
        <w:left w:val="none" w:sz="0" w:space="0" w:color="auto"/>
        <w:bottom w:val="none" w:sz="0" w:space="0" w:color="auto"/>
        <w:right w:val="none" w:sz="0" w:space="0" w:color="auto"/>
      </w:divBdr>
    </w:div>
    <w:div w:id="1917939969">
      <w:bodyDiv w:val="1"/>
      <w:marLeft w:val="0"/>
      <w:marRight w:val="0"/>
      <w:marTop w:val="0"/>
      <w:marBottom w:val="0"/>
      <w:divBdr>
        <w:top w:val="none" w:sz="0" w:space="0" w:color="auto"/>
        <w:left w:val="none" w:sz="0" w:space="0" w:color="auto"/>
        <w:bottom w:val="none" w:sz="0" w:space="0" w:color="auto"/>
        <w:right w:val="none" w:sz="0" w:space="0" w:color="auto"/>
      </w:divBdr>
    </w:div>
    <w:div w:id="1946039186">
      <w:bodyDiv w:val="1"/>
      <w:marLeft w:val="0"/>
      <w:marRight w:val="0"/>
      <w:marTop w:val="0"/>
      <w:marBottom w:val="0"/>
      <w:divBdr>
        <w:top w:val="none" w:sz="0" w:space="0" w:color="auto"/>
        <w:left w:val="none" w:sz="0" w:space="0" w:color="auto"/>
        <w:bottom w:val="none" w:sz="0" w:space="0" w:color="auto"/>
        <w:right w:val="none" w:sz="0" w:space="0" w:color="auto"/>
      </w:divBdr>
    </w:div>
    <w:div w:id="1973512056">
      <w:bodyDiv w:val="1"/>
      <w:marLeft w:val="0"/>
      <w:marRight w:val="0"/>
      <w:marTop w:val="0"/>
      <w:marBottom w:val="0"/>
      <w:divBdr>
        <w:top w:val="none" w:sz="0" w:space="0" w:color="auto"/>
        <w:left w:val="none" w:sz="0" w:space="0" w:color="auto"/>
        <w:bottom w:val="none" w:sz="0" w:space="0" w:color="auto"/>
        <w:right w:val="none" w:sz="0" w:space="0" w:color="auto"/>
      </w:divBdr>
    </w:div>
    <w:div w:id="1979071991">
      <w:bodyDiv w:val="1"/>
      <w:marLeft w:val="0"/>
      <w:marRight w:val="0"/>
      <w:marTop w:val="0"/>
      <w:marBottom w:val="0"/>
      <w:divBdr>
        <w:top w:val="none" w:sz="0" w:space="0" w:color="auto"/>
        <w:left w:val="none" w:sz="0" w:space="0" w:color="auto"/>
        <w:bottom w:val="none" w:sz="0" w:space="0" w:color="auto"/>
        <w:right w:val="none" w:sz="0" w:space="0" w:color="auto"/>
      </w:divBdr>
    </w:div>
    <w:div w:id="1986887271">
      <w:bodyDiv w:val="1"/>
      <w:marLeft w:val="0"/>
      <w:marRight w:val="0"/>
      <w:marTop w:val="0"/>
      <w:marBottom w:val="0"/>
      <w:divBdr>
        <w:top w:val="none" w:sz="0" w:space="0" w:color="auto"/>
        <w:left w:val="none" w:sz="0" w:space="0" w:color="auto"/>
        <w:bottom w:val="none" w:sz="0" w:space="0" w:color="auto"/>
        <w:right w:val="none" w:sz="0" w:space="0" w:color="auto"/>
      </w:divBdr>
    </w:div>
    <w:div w:id="2005040666">
      <w:bodyDiv w:val="1"/>
      <w:marLeft w:val="0"/>
      <w:marRight w:val="0"/>
      <w:marTop w:val="0"/>
      <w:marBottom w:val="0"/>
      <w:divBdr>
        <w:top w:val="none" w:sz="0" w:space="0" w:color="auto"/>
        <w:left w:val="none" w:sz="0" w:space="0" w:color="auto"/>
        <w:bottom w:val="none" w:sz="0" w:space="0" w:color="auto"/>
        <w:right w:val="none" w:sz="0" w:space="0" w:color="auto"/>
      </w:divBdr>
    </w:div>
    <w:div w:id="2016878380">
      <w:bodyDiv w:val="1"/>
      <w:marLeft w:val="0"/>
      <w:marRight w:val="0"/>
      <w:marTop w:val="0"/>
      <w:marBottom w:val="0"/>
      <w:divBdr>
        <w:top w:val="none" w:sz="0" w:space="0" w:color="auto"/>
        <w:left w:val="none" w:sz="0" w:space="0" w:color="auto"/>
        <w:bottom w:val="none" w:sz="0" w:space="0" w:color="auto"/>
        <w:right w:val="none" w:sz="0" w:space="0" w:color="auto"/>
      </w:divBdr>
    </w:div>
    <w:div w:id="2021394654">
      <w:bodyDiv w:val="1"/>
      <w:marLeft w:val="0"/>
      <w:marRight w:val="0"/>
      <w:marTop w:val="0"/>
      <w:marBottom w:val="0"/>
      <w:divBdr>
        <w:top w:val="none" w:sz="0" w:space="0" w:color="auto"/>
        <w:left w:val="none" w:sz="0" w:space="0" w:color="auto"/>
        <w:bottom w:val="none" w:sz="0" w:space="0" w:color="auto"/>
        <w:right w:val="none" w:sz="0" w:space="0" w:color="auto"/>
      </w:divBdr>
    </w:div>
    <w:div w:id="2027514657">
      <w:bodyDiv w:val="1"/>
      <w:marLeft w:val="0"/>
      <w:marRight w:val="0"/>
      <w:marTop w:val="0"/>
      <w:marBottom w:val="0"/>
      <w:divBdr>
        <w:top w:val="none" w:sz="0" w:space="0" w:color="auto"/>
        <w:left w:val="none" w:sz="0" w:space="0" w:color="auto"/>
        <w:bottom w:val="none" w:sz="0" w:space="0" w:color="auto"/>
        <w:right w:val="none" w:sz="0" w:space="0" w:color="auto"/>
      </w:divBdr>
    </w:div>
    <w:div w:id="2031294984">
      <w:bodyDiv w:val="1"/>
      <w:marLeft w:val="0"/>
      <w:marRight w:val="0"/>
      <w:marTop w:val="0"/>
      <w:marBottom w:val="0"/>
      <w:divBdr>
        <w:top w:val="none" w:sz="0" w:space="0" w:color="auto"/>
        <w:left w:val="none" w:sz="0" w:space="0" w:color="auto"/>
        <w:bottom w:val="none" w:sz="0" w:space="0" w:color="auto"/>
        <w:right w:val="none" w:sz="0" w:space="0" w:color="auto"/>
      </w:divBdr>
      <w:divsChild>
        <w:div w:id="29500671">
          <w:marLeft w:val="0"/>
          <w:marRight w:val="0"/>
          <w:marTop w:val="0"/>
          <w:marBottom w:val="0"/>
          <w:divBdr>
            <w:top w:val="none" w:sz="0" w:space="0" w:color="auto"/>
            <w:left w:val="none" w:sz="0" w:space="0" w:color="auto"/>
            <w:bottom w:val="none" w:sz="0" w:space="0" w:color="auto"/>
            <w:right w:val="none" w:sz="0" w:space="0" w:color="auto"/>
          </w:divBdr>
        </w:div>
        <w:div w:id="56559774">
          <w:marLeft w:val="0"/>
          <w:marRight w:val="0"/>
          <w:marTop w:val="0"/>
          <w:marBottom w:val="0"/>
          <w:divBdr>
            <w:top w:val="none" w:sz="0" w:space="0" w:color="auto"/>
            <w:left w:val="none" w:sz="0" w:space="0" w:color="auto"/>
            <w:bottom w:val="none" w:sz="0" w:space="0" w:color="auto"/>
            <w:right w:val="none" w:sz="0" w:space="0" w:color="auto"/>
          </w:divBdr>
        </w:div>
        <w:div w:id="129204071">
          <w:marLeft w:val="0"/>
          <w:marRight w:val="0"/>
          <w:marTop w:val="0"/>
          <w:marBottom w:val="0"/>
          <w:divBdr>
            <w:top w:val="none" w:sz="0" w:space="0" w:color="auto"/>
            <w:left w:val="none" w:sz="0" w:space="0" w:color="auto"/>
            <w:bottom w:val="none" w:sz="0" w:space="0" w:color="auto"/>
            <w:right w:val="none" w:sz="0" w:space="0" w:color="auto"/>
          </w:divBdr>
        </w:div>
        <w:div w:id="183595801">
          <w:marLeft w:val="0"/>
          <w:marRight w:val="0"/>
          <w:marTop w:val="0"/>
          <w:marBottom w:val="0"/>
          <w:divBdr>
            <w:top w:val="none" w:sz="0" w:space="0" w:color="auto"/>
            <w:left w:val="none" w:sz="0" w:space="0" w:color="auto"/>
            <w:bottom w:val="none" w:sz="0" w:space="0" w:color="auto"/>
            <w:right w:val="none" w:sz="0" w:space="0" w:color="auto"/>
          </w:divBdr>
        </w:div>
        <w:div w:id="200438052">
          <w:marLeft w:val="0"/>
          <w:marRight w:val="0"/>
          <w:marTop w:val="0"/>
          <w:marBottom w:val="0"/>
          <w:divBdr>
            <w:top w:val="none" w:sz="0" w:space="0" w:color="auto"/>
            <w:left w:val="none" w:sz="0" w:space="0" w:color="auto"/>
            <w:bottom w:val="none" w:sz="0" w:space="0" w:color="auto"/>
            <w:right w:val="none" w:sz="0" w:space="0" w:color="auto"/>
          </w:divBdr>
        </w:div>
        <w:div w:id="259606108">
          <w:marLeft w:val="0"/>
          <w:marRight w:val="0"/>
          <w:marTop w:val="0"/>
          <w:marBottom w:val="0"/>
          <w:divBdr>
            <w:top w:val="none" w:sz="0" w:space="0" w:color="auto"/>
            <w:left w:val="none" w:sz="0" w:space="0" w:color="auto"/>
            <w:bottom w:val="none" w:sz="0" w:space="0" w:color="auto"/>
            <w:right w:val="none" w:sz="0" w:space="0" w:color="auto"/>
          </w:divBdr>
        </w:div>
        <w:div w:id="464087062">
          <w:marLeft w:val="0"/>
          <w:marRight w:val="0"/>
          <w:marTop w:val="0"/>
          <w:marBottom w:val="0"/>
          <w:divBdr>
            <w:top w:val="none" w:sz="0" w:space="0" w:color="auto"/>
            <w:left w:val="none" w:sz="0" w:space="0" w:color="auto"/>
            <w:bottom w:val="none" w:sz="0" w:space="0" w:color="auto"/>
            <w:right w:val="none" w:sz="0" w:space="0" w:color="auto"/>
          </w:divBdr>
        </w:div>
        <w:div w:id="550993725">
          <w:marLeft w:val="0"/>
          <w:marRight w:val="0"/>
          <w:marTop w:val="0"/>
          <w:marBottom w:val="0"/>
          <w:divBdr>
            <w:top w:val="none" w:sz="0" w:space="0" w:color="auto"/>
            <w:left w:val="none" w:sz="0" w:space="0" w:color="auto"/>
            <w:bottom w:val="none" w:sz="0" w:space="0" w:color="auto"/>
            <w:right w:val="none" w:sz="0" w:space="0" w:color="auto"/>
          </w:divBdr>
        </w:div>
        <w:div w:id="602079510">
          <w:marLeft w:val="0"/>
          <w:marRight w:val="0"/>
          <w:marTop w:val="0"/>
          <w:marBottom w:val="0"/>
          <w:divBdr>
            <w:top w:val="none" w:sz="0" w:space="0" w:color="auto"/>
            <w:left w:val="none" w:sz="0" w:space="0" w:color="auto"/>
            <w:bottom w:val="none" w:sz="0" w:space="0" w:color="auto"/>
            <w:right w:val="none" w:sz="0" w:space="0" w:color="auto"/>
          </w:divBdr>
        </w:div>
        <w:div w:id="603152186">
          <w:marLeft w:val="0"/>
          <w:marRight w:val="0"/>
          <w:marTop w:val="0"/>
          <w:marBottom w:val="0"/>
          <w:divBdr>
            <w:top w:val="none" w:sz="0" w:space="0" w:color="auto"/>
            <w:left w:val="none" w:sz="0" w:space="0" w:color="auto"/>
            <w:bottom w:val="none" w:sz="0" w:space="0" w:color="auto"/>
            <w:right w:val="none" w:sz="0" w:space="0" w:color="auto"/>
          </w:divBdr>
        </w:div>
        <w:div w:id="856843247">
          <w:marLeft w:val="0"/>
          <w:marRight w:val="0"/>
          <w:marTop w:val="0"/>
          <w:marBottom w:val="0"/>
          <w:divBdr>
            <w:top w:val="none" w:sz="0" w:space="0" w:color="auto"/>
            <w:left w:val="none" w:sz="0" w:space="0" w:color="auto"/>
            <w:bottom w:val="none" w:sz="0" w:space="0" w:color="auto"/>
            <w:right w:val="none" w:sz="0" w:space="0" w:color="auto"/>
          </w:divBdr>
        </w:div>
        <w:div w:id="923883594">
          <w:marLeft w:val="0"/>
          <w:marRight w:val="0"/>
          <w:marTop w:val="0"/>
          <w:marBottom w:val="0"/>
          <w:divBdr>
            <w:top w:val="none" w:sz="0" w:space="0" w:color="auto"/>
            <w:left w:val="none" w:sz="0" w:space="0" w:color="auto"/>
            <w:bottom w:val="none" w:sz="0" w:space="0" w:color="auto"/>
            <w:right w:val="none" w:sz="0" w:space="0" w:color="auto"/>
          </w:divBdr>
        </w:div>
        <w:div w:id="993293716">
          <w:marLeft w:val="0"/>
          <w:marRight w:val="0"/>
          <w:marTop w:val="0"/>
          <w:marBottom w:val="0"/>
          <w:divBdr>
            <w:top w:val="none" w:sz="0" w:space="0" w:color="auto"/>
            <w:left w:val="none" w:sz="0" w:space="0" w:color="auto"/>
            <w:bottom w:val="none" w:sz="0" w:space="0" w:color="auto"/>
            <w:right w:val="none" w:sz="0" w:space="0" w:color="auto"/>
          </w:divBdr>
        </w:div>
        <w:div w:id="1137256445">
          <w:marLeft w:val="0"/>
          <w:marRight w:val="0"/>
          <w:marTop w:val="0"/>
          <w:marBottom w:val="0"/>
          <w:divBdr>
            <w:top w:val="none" w:sz="0" w:space="0" w:color="auto"/>
            <w:left w:val="none" w:sz="0" w:space="0" w:color="auto"/>
            <w:bottom w:val="none" w:sz="0" w:space="0" w:color="auto"/>
            <w:right w:val="none" w:sz="0" w:space="0" w:color="auto"/>
          </w:divBdr>
        </w:div>
        <w:div w:id="1453086616">
          <w:marLeft w:val="0"/>
          <w:marRight w:val="0"/>
          <w:marTop w:val="0"/>
          <w:marBottom w:val="0"/>
          <w:divBdr>
            <w:top w:val="none" w:sz="0" w:space="0" w:color="auto"/>
            <w:left w:val="none" w:sz="0" w:space="0" w:color="auto"/>
            <w:bottom w:val="none" w:sz="0" w:space="0" w:color="auto"/>
            <w:right w:val="none" w:sz="0" w:space="0" w:color="auto"/>
          </w:divBdr>
        </w:div>
        <w:div w:id="1474832198">
          <w:marLeft w:val="0"/>
          <w:marRight w:val="0"/>
          <w:marTop w:val="0"/>
          <w:marBottom w:val="0"/>
          <w:divBdr>
            <w:top w:val="none" w:sz="0" w:space="0" w:color="auto"/>
            <w:left w:val="none" w:sz="0" w:space="0" w:color="auto"/>
            <w:bottom w:val="none" w:sz="0" w:space="0" w:color="auto"/>
            <w:right w:val="none" w:sz="0" w:space="0" w:color="auto"/>
          </w:divBdr>
        </w:div>
        <w:div w:id="1557625658">
          <w:marLeft w:val="0"/>
          <w:marRight w:val="0"/>
          <w:marTop w:val="0"/>
          <w:marBottom w:val="0"/>
          <w:divBdr>
            <w:top w:val="none" w:sz="0" w:space="0" w:color="auto"/>
            <w:left w:val="none" w:sz="0" w:space="0" w:color="auto"/>
            <w:bottom w:val="none" w:sz="0" w:space="0" w:color="auto"/>
            <w:right w:val="none" w:sz="0" w:space="0" w:color="auto"/>
          </w:divBdr>
        </w:div>
        <w:div w:id="1647734822">
          <w:marLeft w:val="0"/>
          <w:marRight w:val="0"/>
          <w:marTop w:val="0"/>
          <w:marBottom w:val="0"/>
          <w:divBdr>
            <w:top w:val="none" w:sz="0" w:space="0" w:color="auto"/>
            <w:left w:val="none" w:sz="0" w:space="0" w:color="auto"/>
            <w:bottom w:val="none" w:sz="0" w:space="0" w:color="auto"/>
            <w:right w:val="none" w:sz="0" w:space="0" w:color="auto"/>
          </w:divBdr>
        </w:div>
        <w:div w:id="1679427160">
          <w:marLeft w:val="0"/>
          <w:marRight w:val="0"/>
          <w:marTop w:val="0"/>
          <w:marBottom w:val="0"/>
          <w:divBdr>
            <w:top w:val="none" w:sz="0" w:space="0" w:color="auto"/>
            <w:left w:val="none" w:sz="0" w:space="0" w:color="auto"/>
            <w:bottom w:val="none" w:sz="0" w:space="0" w:color="auto"/>
            <w:right w:val="none" w:sz="0" w:space="0" w:color="auto"/>
          </w:divBdr>
        </w:div>
        <w:div w:id="1735470290">
          <w:marLeft w:val="0"/>
          <w:marRight w:val="0"/>
          <w:marTop w:val="0"/>
          <w:marBottom w:val="0"/>
          <w:divBdr>
            <w:top w:val="none" w:sz="0" w:space="0" w:color="auto"/>
            <w:left w:val="none" w:sz="0" w:space="0" w:color="auto"/>
            <w:bottom w:val="none" w:sz="0" w:space="0" w:color="auto"/>
            <w:right w:val="none" w:sz="0" w:space="0" w:color="auto"/>
          </w:divBdr>
        </w:div>
        <w:div w:id="1839417972">
          <w:marLeft w:val="0"/>
          <w:marRight w:val="0"/>
          <w:marTop w:val="0"/>
          <w:marBottom w:val="0"/>
          <w:divBdr>
            <w:top w:val="none" w:sz="0" w:space="0" w:color="auto"/>
            <w:left w:val="none" w:sz="0" w:space="0" w:color="auto"/>
            <w:bottom w:val="none" w:sz="0" w:space="0" w:color="auto"/>
            <w:right w:val="none" w:sz="0" w:space="0" w:color="auto"/>
          </w:divBdr>
        </w:div>
        <w:div w:id="2084377113">
          <w:marLeft w:val="0"/>
          <w:marRight w:val="0"/>
          <w:marTop w:val="0"/>
          <w:marBottom w:val="0"/>
          <w:divBdr>
            <w:top w:val="none" w:sz="0" w:space="0" w:color="auto"/>
            <w:left w:val="none" w:sz="0" w:space="0" w:color="auto"/>
            <w:bottom w:val="none" w:sz="0" w:space="0" w:color="auto"/>
            <w:right w:val="none" w:sz="0" w:space="0" w:color="auto"/>
          </w:divBdr>
        </w:div>
      </w:divsChild>
    </w:div>
    <w:div w:id="2048985453">
      <w:bodyDiv w:val="1"/>
      <w:marLeft w:val="0"/>
      <w:marRight w:val="0"/>
      <w:marTop w:val="0"/>
      <w:marBottom w:val="0"/>
      <w:divBdr>
        <w:top w:val="none" w:sz="0" w:space="0" w:color="auto"/>
        <w:left w:val="none" w:sz="0" w:space="0" w:color="auto"/>
        <w:bottom w:val="none" w:sz="0" w:space="0" w:color="auto"/>
        <w:right w:val="none" w:sz="0" w:space="0" w:color="auto"/>
      </w:divBdr>
    </w:div>
    <w:div w:id="2053112218">
      <w:bodyDiv w:val="1"/>
      <w:marLeft w:val="0"/>
      <w:marRight w:val="0"/>
      <w:marTop w:val="0"/>
      <w:marBottom w:val="0"/>
      <w:divBdr>
        <w:top w:val="none" w:sz="0" w:space="0" w:color="auto"/>
        <w:left w:val="none" w:sz="0" w:space="0" w:color="auto"/>
        <w:bottom w:val="none" w:sz="0" w:space="0" w:color="auto"/>
        <w:right w:val="none" w:sz="0" w:space="0" w:color="auto"/>
      </w:divBdr>
      <w:divsChild>
        <w:div w:id="1604023948">
          <w:marLeft w:val="0"/>
          <w:marRight w:val="0"/>
          <w:marTop w:val="0"/>
          <w:marBottom w:val="0"/>
          <w:divBdr>
            <w:top w:val="none" w:sz="0" w:space="0" w:color="auto"/>
            <w:left w:val="none" w:sz="0" w:space="0" w:color="auto"/>
            <w:bottom w:val="none" w:sz="0" w:space="0" w:color="auto"/>
            <w:right w:val="none" w:sz="0" w:space="0" w:color="auto"/>
          </w:divBdr>
          <w:divsChild>
            <w:div w:id="1536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6845">
      <w:bodyDiv w:val="1"/>
      <w:marLeft w:val="0"/>
      <w:marRight w:val="0"/>
      <w:marTop w:val="0"/>
      <w:marBottom w:val="0"/>
      <w:divBdr>
        <w:top w:val="none" w:sz="0" w:space="0" w:color="auto"/>
        <w:left w:val="none" w:sz="0" w:space="0" w:color="auto"/>
        <w:bottom w:val="none" w:sz="0" w:space="0" w:color="auto"/>
        <w:right w:val="none" w:sz="0" w:space="0" w:color="auto"/>
      </w:divBdr>
    </w:div>
    <w:div w:id="2062897749">
      <w:bodyDiv w:val="1"/>
      <w:marLeft w:val="0"/>
      <w:marRight w:val="0"/>
      <w:marTop w:val="0"/>
      <w:marBottom w:val="0"/>
      <w:divBdr>
        <w:top w:val="none" w:sz="0" w:space="0" w:color="auto"/>
        <w:left w:val="none" w:sz="0" w:space="0" w:color="auto"/>
        <w:bottom w:val="none" w:sz="0" w:space="0" w:color="auto"/>
        <w:right w:val="none" w:sz="0" w:space="0" w:color="auto"/>
      </w:divBdr>
    </w:div>
    <w:div w:id="2079016122">
      <w:bodyDiv w:val="1"/>
      <w:marLeft w:val="0"/>
      <w:marRight w:val="0"/>
      <w:marTop w:val="0"/>
      <w:marBottom w:val="0"/>
      <w:divBdr>
        <w:top w:val="none" w:sz="0" w:space="0" w:color="auto"/>
        <w:left w:val="none" w:sz="0" w:space="0" w:color="auto"/>
        <w:bottom w:val="none" w:sz="0" w:space="0" w:color="auto"/>
        <w:right w:val="none" w:sz="0" w:space="0" w:color="auto"/>
      </w:divBdr>
      <w:divsChild>
        <w:div w:id="1165393875">
          <w:marLeft w:val="0"/>
          <w:marRight w:val="0"/>
          <w:marTop w:val="0"/>
          <w:marBottom w:val="0"/>
          <w:divBdr>
            <w:top w:val="none" w:sz="0" w:space="0" w:color="auto"/>
            <w:left w:val="none" w:sz="0" w:space="0" w:color="auto"/>
            <w:bottom w:val="none" w:sz="0" w:space="0" w:color="auto"/>
            <w:right w:val="none" w:sz="0" w:space="0" w:color="auto"/>
          </w:divBdr>
        </w:div>
      </w:divsChild>
    </w:div>
    <w:div w:id="21075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61FDAED5B9A7A4092D4EC89344C3F5E" ma:contentTypeVersion="13" ma:contentTypeDescription="Create a new document." ma:contentTypeScope="" ma:versionID="b67f83d3c49d35a45d66fb73a8b5f16b">
  <xsd:schema xmlns:xsd="http://www.w3.org/2001/XMLSchema" xmlns:xs="http://www.w3.org/2001/XMLSchema" xmlns:p="http://schemas.microsoft.com/office/2006/metadata/properties" xmlns:ns3="45c6e923-0d90-4616-be16-4a05de603be8" xmlns:ns4="9d30c9cf-bded-4052-b3d5-e0a024d513eb" targetNamespace="http://schemas.microsoft.com/office/2006/metadata/properties" ma:root="true" ma:fieldsID="a95d8c0939c28ee225277da01aa7db91" ns3:_="" ns4:_="">
    <xsd:import namespace="45c6e923-0d90-4616-be16-4a05de603be8"/>
    <xsd:import namespace="9d30c9cf-bded-4052-b3d5-e0a024d513e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6e923-0d90-4616-be16-4a05de603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30c9cf-bded-4052-b3d5-e0a024d513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5c6e923-0d90-4616-be16-4a05de603be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4FD12D-AEF5-43B5-9628-1AAF448B0655}">
  <ds:schemaRefs>
    <ds:schemaRef ds:uri="http://schemas.openxmlformats.org/officeDocument/2006/bibliography"/>
  </ds:schemaRefs>
</ds:datastoreItem>
</file>

<file path=customXml/itemProps2.xml><?xml version="1.0" encoding="utf-8"?>
<ds:datastoreItem xmlns:ds="http://schemas.openxmlformats.org/officeDocument/2006/customXml" ds:itemID="{3B62C2EC-B082-482E-B251-C80B2DC10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6e923-0d90-4616-be16-4a05de603be8"/>
    <ds:schemaRef ds:uri="9d30c9cf-bded-4052-b3d5-e0a024d51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460C0B-EDD8-4B76-A12E-A8E1EE0F2E3F}">
  <ds:schemaRefs>
    <ds:schemaRef ds:uri="http://schemas.microsoft.com/office/2006/metadata/properties"/>
    <ds:schemaRef ds:uri="http://schemas.microsoft.com/office/infopath/2007/PartnerControls"/>
    <ds:schemaRef ds:uri="45c6e923-0d90-4616-be16-4a05de603be8"/>
  </ds:schemaRefs>
</ds:datastoreItem>
</file>

<file path=customXml/itemProps4.xml><?xml version="1.0" encoding="utf-8"?>
<ds:datastoreItem xmlns:ds="http://schemas.openxmlformats.org/officeDocument/2006/customXml" ds:itemID="{3C9B7FE4-F7F5-42F0-8C33-5FF72CFBC9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22</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SC-00-001 資訊資產管理規範</vt:lpstr>
    </vt:vector>
  </TitlesOfParts>
  <Company>Deloitte Touche Tohmatsu Services, Inc.</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SC-00-001 資訊資產管理規範</dc:title>
  <dc:subject/>
  <dc:creator>Deloitte.</dc:creator>
  <cp:keywords/>
  <cp:lastModifiedBy>陳佳宜資訊部資訊安全處</cp:lastModifiedBy>
  <cp:revision>20</cp:revision>
  <cp:lastPrinted>2024-08-28T01:54:00Z</cp:lastPrinted>
  <dcterms:created xsi:type="dcterms:W3CDTF">2023-09-07T08:54:00Z</dcterms:created>
  <dcterms:modified xsi:type="dcterms:W3CDTF">2024-08-28T01:56:00Z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2023-03-24T07:10:17Z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19c22766-352f-4aeb-aff4-85a4fa5261e9</vt:lpwstr>
  </property>
  <property fmtid="{D5CDD505-2E9C-101B-9397-08002B2CF9AE}" pid="8" name="MSIP_Label_ea60d57e-af5b-4752-ac57-3e4f28ca11dc_ContentBits">
    <vt:lpwstr>0</vt:lpwstr>
  </property>
  <property fmtid="{D5CDD505-2E9C-101B-9397-08002B2CF9AE}" pid="9" name="ContentTypeId">
    <vt:lpwstr>0x010100E61FDAED5B9A7A4092D4EC89344C3F5E</vt:lpwstr>
  </property>
</Properties>
</file>