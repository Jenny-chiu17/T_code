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35D80" w14:textId="77777777" w:rsidR="009327E9" w:rsidRPr="001E10A8" w:rsidRDefault="009327E9"/>
    <w:p w14:paraId="3826D9A8" w14:textId="77777777" w:rsidR="009327E9" w:rsidRPr="001E10A8" w:rsidRDefault="009327E9" w:rsidP="00FE3C84"/>
    <w:p w14:paraId="4578D9EC" w14:textId="77777777" w:rsidR="00B30CAC" w:rsidRPr="001E10A8" w:rsidRDefault="00B30CAC" w:rsidP="00B30CAC"/>
    <w:p w14:paraId="484D0F0C" w14:textId="77777777" w:rsidR="00B30CAC" w:rsidRPr="001E10A8" w:rsidRDefault="00B30CAC" w:rsidP="00B30CAC"/>
    <w:p w14:paraId="4F4710CE" w14:textId="77777777" w:rsidR="00B30CAC" w:rsidRPr="001E10A8" w:rsidRDefault="00B30CAC" w:rsidP="00B30CAC"/>
    <w:p w14:paraId="745C99AE" w14:textId="77777777" w:rsidR="00B30CAC" w:rsidRPr="001E10A8" w:rsidRDefault="00B30CAC" w:rsidP="00FE3C84"/>
    <w:p w14:paraId="1F80A92A" w14:textId="77777777" w:rsidR="00B30CAC" w:rsidRPr="001E10A8" w:rsidRDefault="00B30CAC" w:rsidP="00FE3C84"/>
    <w:p w14:paraId="25E67AF7" w14:textId="77777777" w:rsidR="00E12D3C" w:rsidRPr="001E10A8" w:rsidRDefault="00E12D3C" w:rsidP="00FE3C84"/>
    <w:p w14:paraId="16080CE1" w14:textId="77777777" w:rsidR="00E12D3C" w:rsidRPr="001E10A8" w:rsidRDefault="00E12D3C" w:rsidP="00FE3C84"/>
    <w:p w14:paraId="4DE2E197" w14:textId="77777777" w:rsidR="00E12D3C" w:rsidRPr="001E10A8" w:rsidRDefault="00E12D3C" w:rsidP="00FE3C84"/>
    <w:p w14:paraId="13F52D22" w14:textId="77777777" w:rsidR="00E12D3C" w:rsidRPr="001E10A8" w:rsidRDefault="00E12D3C" w:rsidP="00FE3C84"/>
    <w:p w14:paraId="3FD12B92" w14:textId="4E141AC2" w:rsidR="00B30CAC" w:rsidRPr="001E10A8" w:rsidRDefault="00856354" w:rsidP="00B818F7">
      <w:pPr>
        <w:pStyle w:val="a7"/>
        <w:rPr>
          <w:rFonts w:ascii="Times New Roman" w:hAnsi="Times New Roman" w:cs="Times New Roman"/>
        </w:rPr>
      </w:pPr>
      <w:r w:rsidRPr="001E10A8">
        <w:rPr>
          <w:rFonts w:ascii="Times New Roman" w:hAnsi="Times New Roman" w:cs="Times New Roman"/>
        </w:rPr>
        <w:t>通訊與作業</w:t>
      </w:r>
      <w:r w:rsidR="00EB2C3A" w:rsidRPr="001E10A8">
        <w:rPr>
          <w:rFonts w:ascii="Times New Roman" w:hAnsi="Times New Roman" w:cs="Times New Roman"/>
        </w:rPr>
        <w:t>管理</w:t>
      </w:r>
    </w:p>
    <w:p w14:paraId="56815F0C" w14:textId="77777777" w:rsidR="00B30CAC" w:rsidRPr="001E10A8" w:rsidRDefault="00B30CAC" w:rsidP="00FE3C84"/>
    <w:p w14:paraId="3C28357D" w14:textId="77777777" w:rsidR="00B30CAC" w:rsidRPr="001E10A8" w:rsidRDefault="00B30CAC" w:rsidP="00FE3C84"/>
    <w:p w14:paraId="6D98C5FD" w14:textId="77777777" w:rsidR="00B30CAC" w:rsidRPr="001E10A8" w:rsidRDefault="00B30CAC" w:rsidP="00FE3C84"/>
    <w:p w14:paraId="18F062FD" w14:textId="77777777" w:rsidR="00B30CAC" w:rsidRPr="001E10A8" w:rsidRDefault="00B30CAC" w:rsidP="00FE3C84"/>
    <w:p w14:paraId="591242EC" w14:textId="77777777" w:rsidR="00FE3C84" w:rsidRPr="001E10A8" w:rsidRDefault="00FE3C84" w:rsidP="00FE3C84"/>
    <w:p w14:paraId="2C9E4EB9" w14:textId="77777777" w:rsidR="00FE3C84" w:rsidRPr="001E10A8" w:rsidRDefault="00FE3C84" w:rsidP="00FE3C84"/>
    <w:p w14:paraId="503ED3C4" w14:textId="77777777" w:rsidR="00FE3C84" w:rsidRPr="001E10A8" w:rsidRDefault="00FE3C84" w:rsidP="00FE3C84"/>
    <w:p w14:paraId="154EE7C3" w14:textId="77777777" w:rsidR="00FE3C84" w:rsidRPr="001E10A8" w:rsidRDefault="00FE3C84" w:rsidP="00FE3C84"/>
    <w:p w14:paraId="0F1DEA5A" w14:textId="77777777" w:rsidR="00B818F7" w:rsidRPr="001E10A8" w:rsidRDefault="00B818F7" w:rsidP="00FE3C84"/>
    <w:p w14:paraId="09B42F41" w14:textId="77777777" w:rsidR="00B818F7" w:rsidRPr="001E10A8" w:rsidRDefault="00B818F7" w:rsidP="00FE3C84"/>
    <w:p w14:paraId="608578B3" w14:textId="77777777" w:rsidR="00B818F7" w:rsidRPr="001E10A8" w:rsidRDefault="00B818F7" w:rsidP="00FE3C84"/>
    <w:p w14:paraId="7B744BAE" w14:textId="77777777" w:rsidR="00B30CAC" w:rsidRPr="001E10A8" w:rsidRDefault="00B30CAC" w:rsidP="00FE3C84"/>
    <w:p w14:paraId="37885E8D" w14:textId="77777777" w:rsidR="00B30CAC" w:rsidRPr="001E10A8" w:rsidRDefault="00B30CAC" w:rsidP="00FE3C84"/>
    <w:tbl>
      <w:tblPr>
        <w:tblW w:w="0" w:type="auto"/>
        <w:jc w:val="center"/>
        <w:tblBorders>
          <w:top w:val="single" w:sz="8" w:space="0" w:color="auto"/>
          <w:bottom w:val="single" w:sz="8" w:space="0" w:color="auto"/>
          <w:insideH w:val="single" w:sz="8"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1E10A8" w:rsidRPr="001E10A8" w14:paraId="5628D269" w14:textId="77777777" w:rsidTr="00CA3B6D">
        <w:trPr>
          <w:jc w:val="center"/>
        </w:trPr>
        <w:tc>
          <w:tcPr>
            <w:tcW w:w="1474" w:type="dxa"/>
            <w:vAlign w:val="center"/>
          </w:tcPr>
          <w:p w14:paraId="05A0294F" w14:textId="77777777" w:rsidR="00856354" w:rsidRPr="001E10A8" w:rsidRDefault="00856354" w:rsidP="00856354">
            <w:pPr>
              <w:pStyle w:val="-0"/>
              <w:rPr>
                <w:rFonts w:ascii="Times New Roman" w:hAnsi="Times New Roman"/>
              </w:rPr>
            </w:pPr>
            <w:r w:rsidRPr="001E10A8">
              <w:rPr>
                <w:rFonts w:ascii="Times New Roman" w:hAnsi="Times New Roman"/>
              </w:rPr>
              <w:t>文件編號：</w:t>
            </w:r>
          </w:p>
        </w:tc>
        <w:tc>
          <w:tcPr>
            <w:tcW w:w="1701" w:type="dxa"/>
          </w:tcPr>
          <w:p w14:paraId="6C5D6642" w14:textId="2DA7E21A" w:rsidR="00856354" w:rsidRPr="001E10A8" w:rsidRDefault="00856354" w:rsidP="00856354">
            <w:pPr>
              <w:pStyle w:val="-0"/>
              <w:rPr>
                <w:rFonts w:ascii="Times New Roman" w:hAnsi="Times New Roman"/>
              </w:rPr>
            </w:pPr>
            <w:r w:rsidRPr="001E10A8">
              <w:rPr>
                <w:rFonts w:ascii="Times New Roman" w:hAnsi="Times New Roman"/>
              </w:rPr>
              <w:t>SC-01-007</w:t>
            </w:r>
          </w:p>
        </w:tc>
      </w:tr>
      <w:tr w:rsidR="001E10A8" w:rsidRPr="001E10A8" w14:paraId="3DF97A91" w14:textId="77777777" w:rsidTr="00CA3B6D">
        <w:trPr>
          <w:jc w:val="center"/>
        </w:trPr>
        <w:tc>
          <w:tcPr>
            <w:tcW w:w="1474" w:type="dxa"/>
            <w:vAlign w:val="center"/>
          </w:tcPr>
          <w:p w14:paraId="771CD74A" w14:textId="77777777" w:rsidR="00856354" w:rsidRPr="001E10A8" w:rsidRDefault="00856354" w:rsidP="00856354">
            <w:pPr>
              <w:pStyle w:val="-0"/>
              <w:rPr>
                <w:rFonts w:ascii="Times New Roman" w:hAnsi="Times New Roman"/>
              </w:rPr>
            </w:pPr>
            <w:r w:rsidRPr="001E10A8">
              <w:rPr>
                <w:rFonts w:ascii="Times New Roman" w:hAnsi="Times New Roman"/>
              </w:rPr>
              <w:t>文件版次：</w:t>
            </w:r>
          </w:p>
        </w:tc>
        <w:tc>
          <w:tcPr>
            <w:tcW w:w="1701" w:type="dxa"/>
          </w:tcPr>
          <w:p w14:paraId="287C2739" w14:textId="32820CEF" w:rsidR="00856354" w:rsidRPr="001E10A8" w:rsidRDefault="00856354" w:rsidP="00856354">
            <w:pPr>
              <w:pStyle w:val="-0"/>
              <w:rPr>
                <w:rFonts w:ascii="Times New Roman" w:hAnsi="Times New Roman"/>
              </w:rPr>
            </w:pPr>
            <w:r w:rsidRPr="001E10A8">
              <w:rPr>
                <w:rFonts w:ascii="Times New Roman" w:hAnsi="Times New Roman"/>
              </w:rPr>
              <w:t xml:space="preserve">V </w:t>
            </w:r>
            <w:r w:rsidR="00DC35B7" w:rsidRPr="001E10A8">
              <w:rPr>
                <w:rFonts w:ascii="Times New Roman" w:hAnsi="Times New Roman"/>
              </w:rPr>
              <w:t>1</w:t>
            </w:r>
            <w:r w:rsidRPr="001E10A8">
              <w:rPr>
                <w:rFonts w:ascii="Times New Roman" w:hAnsi="Times New Roman"/>
              </w:rPr>
              <w:t>.</w:t>
            </w:r>
            <w:ins w:id="0" w:author="陳佳宜資訊部策略發展處" w:date="2024-08-08T09:12:00Z">
              <w:r w:rsidR="00504852" w:rsidRPr="001B6624">
                <w:rPr>
                  <w:rFonts w:ascii="Times New Roman" w:hAnsi="Times New Roman" w:hint="eastAsia"/>
                </w:rPr>
                <w:t>1</w:t>
              </w:r>
            </w:ins>
            <w:del w:id="1" w:author="陳佳宜資訊部策略發展處" w:date="2024-08-08T09:12:00Z">
              <w:r w:rsidR="009B69BC" w:rsidRPr="001E10A8" w:rsidDel="00504852">
                <w:rPr>
                  <w:rFonts w:ascii="Times New Roman" w:hAnsi="Times New Roman"/>
                </w:rPr>
                <w:delText>0</w:delText>
              </w:r>
            </w:del>
          </w:p>
        </w:tc>
      </w:tr>
      <w:tr w:rsidR="00856354" w:rsidRPr="001E10A8" w14:paraId="491EB08F" w14:textId="77777777" w:rsidTr="00CA3B6D">
        <w:trPr>
          <w:jc w:val="center"/>
        </w:trPr>
        <w:tc>
          <w:tcPr>
            <w:tcW w:w="1474" w:type="dxa"/>
            <w:vAlign w:val="center"/>
          </w:tcPr>
          <w:p w14:paraId="26DFE3BF" w14:textId="77777777" w:rsidR="00856354" w:rsidRPr="001E10A8" w:rsidRDefault="00856354" w:rsidP="00856354">
            <w:pPr>
              <w:pStyle w:val="-0"/>
              <w:rPr>
                <w:rFonts w:ascii="Times New Roman" w:hAnsi="Times New Roman"/>
              </w:rPr>
            </w:pPr>
            <w:r w:rsidRPr="001E10A8">
              <w:rPr>
                <w:rFonts w:ascii="Times New Roman" w:hAnsi="Times New Roman"/>
              </w:rPr>
              <w:t>發行日期：</w:t>
            </w:r>
          </w:p>
        </w:tc>
        <w:tc>
          <w:tcPr>
            <w:tcW w:w="1701" w:type="dxa"/>
          </w:tcPr>
          <w:p w14:paraId="7630CC68" w14:textId="28B6A87A" w:rsidR="00856354" w:rsidRPr="001E10A8" w:rsidRDefault="00856354" w:rsidP="00856354">
            <w:pPr>
              <w:pStyle w:val="-0"/>
              <w:rPr>
                <w:rFonts w:ascii="Times New Roman" w:hAnsi="Times New Roman"/>
              </w:rPr>
            </w:pPr>
            <w:r w:rsidRPr="001E10A8">
              <w:rPr>
                <w:rFonts w:ascii="Times New Roman" w:hAnsi="Times New Roman"/>
              </w:rPr>
              <w:t>202</w:t>
            </w:r>
            <w:ins w:id="2" w:author="陳佳宜資訊部策略發展處" w:date="2024-08-08T09:12:00Z">
              <w:r w:rsidR="00504852" w:rsidRPr="001E10A8">
                <w:rPr>
                  <w:rFonts w:ascii="Times New Roman" w:hAnsi="Times New Roman" w:hint="eastAsia"/>
                </w:rPr>
                <w:t>4</w:t>
              </w:r>
            </w:ins>
            <w:del w:id="3" w:author="陳佳宜資訊部策略發展處" w:date="2024-08-08T09:12:00Z">
              <w:r w:rsidRPr="001E10A8" w:rsidDel="00504852">
                <w:rPr>
                  <w:rFonts w:ascii="Times New Roman" w:hAnsi="Times New Roman"/>
                </w:rPr>
                <w:delText>3</w:delText>
              </w:r>
            </w:del>
            <w:r w:rsidRPr="001E10A8">
              <w:rPr>
                <w:rFonts w:ascii="Times New Roman" w:hAnsi="Times New Roman"/>
              </w:rPr>
              <w:t>/</w:t>
            </w:r>
            <w:del w:id="4" w:author="王奎元資訊部策略發展處" w:date="2023-11-22T14:21:00Z">
              <w:r w:rsidRPr="001E10A8" w:rsidDel="007139C4">
                <w:rPr>
                  <w:rFonts w:ascii="Times New Roman" w:hAnsi="Times New Roman"/>
                </w:rPr>
                <w:delText>OO</w:delText>
              </w:r>
            </w:del>
            <w:ins w:id="5" w:author="陳佳宜資訊部資訊安全處" w:date="2024-09-18T14:08:00Z" w16du:dateUtc="2024-09-18T06:08:00Z">
              <w:r w:rsidR="001E10A8">
                <w:rPr>
                  <w:rFonts w:ascii="Times New Roman" w:hAnsi="Times New Roman" w:hint="eastAsia"/>
                </w:rPr>
                <w:t>08</w:t>
              </w:r>
            </w:ins>
            <w:ins w:id="6" w:author="陳佳宜資訊部策略發展處" w:date="2024-08-08T09:12:00Z">
              <w:del w:id="7" w:author="陳佳宜資訊部資訊安全處" w:date="2024-09-18T14:08:00Z" w16du:dateUtc="2024-09-18T06:08:00Z">
                <w:r w:rsidR="00504852" w:rsidRPr="001E10A8" w:rsidDel="001E10A8">
                  <w:rPr>
                    <w:rFonts w:ascii="Times New Roman" w:hAnsi="Times New Roman" w:hint="eastAsia"/>
                  </w:rPr>
                  <w:delText>XX</w:delText>
                </w:r>
              </w:del>
            </w:ins>
            <w:ins w:id="8" w:author="王奎元資訊部策略發展處" w:date="2023-11-22T14:21:00Z">
              <w:del w:id="9" w:author="陳佳宜資訊部策略發展處" w:date="2024-08-08T09:12:00Z">
                <w:r w:rsidR="007139C4" w:rsidRPr="001E10A8" w:rsidDel="00504852">
                  <w:rPr>
                    <w:rFonts w:ascii="Times New Roman" w:hAnsi="Times New Roman" w:hint="eastAsia"/>
                  </w:rPr>
                  <w:delText>11</w:delText>
                </w:r>
              </w:del>
            </w:ins>
            <w:r w:rsidRPr="001E10A8">
              <w:rPr>
                <w:rFonts w:ascii="Times New Roman" w:hAnsi="Times New Roman"/>
              </w:rPr>
              <w:t>/</w:t>
            </w:r>
            <w:ins w:id="10" w:author="陳佳宜資訊部資訊安全處" w:date="2024-09-18T14:08:00Z" w16du:dateUtc="2024-09-18T06:08:00Z">
              <w:r w:rsidR="001E10A8">
                <w:rPr>
                  <w:rFonts w:ascii="Times New Roman" w:hAnsi="Times New Roman" w:hint="eastAsia"/>
                </w:rPr>
                <w:t>28</w:t>
              </w:r>
            </w:ins>
            <w:ins w:id="11" w:author="陳佳宜資訊部策略發展處" w:date="2024-08-08T09:13:00Z">
              <w:del w:id="12" w:author="陳佳宜資訊部資訊安全處" w:date="2024-09-18T14:08:00Z" w16du:dateUtc="2024-09-18T06:08:00Z">
                <w:r w:rsidR="00504852" w:rsidRPr="001E10A8" w:rsidDel="001E10A8">
                  <w:rPr>
                    <w:rFonts w:ascii="Times New Roman" w:hAnsi="Times New Roman" w:hint="eastAsia"/>
                  </w:rPr>
                  <w:delText>XX</w:delText>
                </w:r>
              </w:del>
            </w:ins>
            <w:del w:id="13" w:author="王奎元資訊部策略發展處" w:date="2023-11-22T14:21:00Z">
              <w:r w:rsidRPr="001E10A8" w:rsidDel="007139C4">
                <w:rPr>
                  <w:rFonts w:ascii="Times New Roman" w:hAnsi="Times New Roman"/>
                </w:rPr>
                <w:delText>OO</w:delText>
              </w:r>
            </w:del>
            <w:ins w:id="14" w:author="王奎元資訊部策略發展處" w:date="2023-11-22T14:21:00Z">
              <w:del w:id="15" w:author="陳佳宜資訊部策略發展處" w:date="2024-08-08T09:13:00Z">
                <w:r w:rsidR="007139C4" w:rsidRPr="001E10A8" w:rsidDel="00504852">
                  <w:rPr>
                    <w:rFonts w:ascii="Times New Roman" w:hAnsi="Times New Roman" w:hint="eastAsia"/>
                  </w:rPr>
                  <w:delText>22</w:delText>
                </w:r>
              </w:del>
            </w:ins>
          </w:p>
        </w:tc>
      </w:tr>
    </w:tbl>
    <w:p w14:paraId="396844AD" w14:textId="77777777" w:rsidR="00B30CAC" w:rsidRPr="001E10A8" w:rsidRDefault="00B30CAC" w:rsidP="00FE3C84"/>
    <w:p w14:paraId="701F7BCF" w14:textId="77777777" w:rsidR="006857ED" w:rsidRPr="001E10A8" w:rsidRDefault="006857ED" w:rsidP="00FE3C84"/>
    <w:p w14:paraId="02DDA1AC" w14:textId="77777777" w:rsidR="00FE3C84" w:rsidRPr="001E10A8" w:rsidRDefault="00FE3C84" w:rsidP="00FE3C8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1E10A8" w:rsidRPr="001E10A8" w14:paraId="2B94F41F" w14:textId="77777777" w:rsidTr="00FE3C84">
        <w:trPr>
          <w:jc w:val="center"/>
        </w:trPr>
        <w:tc>
          <w:tcPr>
            <w:tcW w:w="7314" w:type="dxa"/>
            <w:shd w:val="pct15" w:color="auto" w:fill="auto"/>
            <w:vAlign w:val="center"/>
          </w:tcPr>
          <w:p w14:paraId="0B900580" w14:textId="77777777" w:rsidR="00CE7797" w:rsidRPr="001E10A8" w:rsidRDefault="00CE7797" w:rsidP="00BA6238">
            <w:pPr>
              <w:pStyle w:val="-0"/>
              <w:rPr>
                <w:rFonts w:ascii="Times New Roman" w:hAnsi="Times New Roman"/>
              </w:rPr>
            </w:pPr>
          </w:p>
          <w:p w14:paraId="2F2FB3F4" w14:textId="77777777" w:rsidR="00B30CAC" w:rsidRPr="001E10A8" w:rsidRDefault="00B30CAC" w:rsidP="00BA6238">
            <w:pPr>
              <w:pStyle w:val="-0"/>
              <w:rPr>
                <w:rFonts w:ascii="Times New Roman" w:hAnsi="Times New Roman"/>
              </w:rPr>
            </w:pPr>
            <w:r w:rsidRPr="001E10A8">
              <w:rPr>
                <w:rFonts w:ascii="Times New Roman" w:hAnsi="Times New Roman"/>
              </w:rPr>
              <w:sym w:font="Symbol" w:char="F0E3"/>
            </w:r>
            <w:r w:rsidRPr="001E10A8">
              <w:rPr>
                <w:rFonts w:ascii="Times New Roman" w:hAnsi="Times New Roman"/>
              </w:rPr>
              <w:t xml:space="preserve"> </w:t>
            </w:r>
            <w:r w:rsidRPr="001E10A8">
              <w:rPr>
                <w:rFonts w:ascii="Times New Roman" w:hAnsi="Times New Roman"/>
              </w:rPr>
              <w:t>版　權　說　明</w:t>
            </w:r>
            <w:r w:rsidRPr="001E10A8">
              <w:rPr>
                <w:rFonts w:ascii="Times New Roman" w:hAnsi="Times New Roman"/>
              </w:rPr>
              <w:t xml:space="preserve"> </w:t>
            </w:r>
            <w:r w:rsidRPr="001E10A8">
              <w:rPr>
                <w:rFonts w:ascii="Times New Roman" w:hAnsi="Times New Roman"/>
              </w:rPr>
              <w:sym w:font="Symbol" w:char="F0E3"/>
            </w:r>
          </w:p>
          <w:p w14:paraId="541767CE" w14:textId="77777777" w:rsidR="00B30CAC" w:rsidRPr="001E10A8" w:rsidRDefault="00B30CAC" w:rsidP="00BA6238">
            <w:pPr>
              <w:pStyle w:val="-0"/>
              <w:rPr>
                <w:rFonts w:ascii="Times New Roman" w:hAnsi="Times New Roman"/>
              </w:rPr>
            </w:pPr>
            <w:r w:rsidRPr="001E10A8">
              <w:rPr>
                <w:rFonts w:ascii="Times New Roman" w:hAnsi="Times New Roman"/>
              </w:rPr>
              <w:t>本文件為公司所專有之財產，</w:t>
            </w:r>
          </w:p>
          <w:p w14:paraId="20F62211" w14:textId="77777777" w:rsidR="00B30CAC" w:rsidRPr="001E10A8" w:rsidRDefault="00B30CAC" w:rsidP="00BA6238">
            <w:pPr>
              <w:pStyle w:val="-0"/>
              <w:rPr>
                <w:rFonts w:ascii="Times New Roman" w:hAnsi="Times New Roman"/>
              </w:rPr>
            </w:pPr>
            <w:r w:rsidRPr="001E10A8">
              <w:rPr>
                <w:rFonts w:ascii="Times New Roman" w:hAnsi="Times New Roman"/>
              </w:rPr>
              <w:t>未經許可，不得以任何形式使用、引用、複製或公開等。</w:t>
            </w:r>
          </w:p>
          <w:p w14:paraId="1D85A844" w14:textId="77777777" w:rsidR="00B30CAC" w:rsidRPr="001E10A8" w:rsidRDefault="00B30CAC" w:rsidP="00BA6238">
            <w:pPr>
              <w:pStyle w:val="-0"/>
              <w:rPr>
                <w:rFonts w:ascii="Times New Roman" w:hAnsi="Times New Roman"/>
              </w:rPr>
            </w:pPr>
          </w:p>
        </w:tc>
      </w:tr>
    </w:tbl>
    <w:p w14:paraId="0C6624AD" w14:textId="77777777" w:rsidR="00B30CAC" w:rsidRPr="001E10A8" w:rsidRDefault="00B30CAC" w:rsidP="00B30CAC"/>
    <w:p w14:paraId="4599CB67" w14:textId="77777777" w:rsidR="009327E9" w:rsidRPr="001E10A8" w:rsidRDefault="00B30CAC" w:rsidP="00BA6238">
      <w:pPr>
        <w:pStyle w:val="a8"/>
        <w:rPr>
          <w:rFonts w:ascii="Times New Roman" w:hAnsi="Times New Roman" w:cs="Times New Roman"/>
        </w:rPr>
      </w:pPr>
      <w:r w:rsidRPr="001E10A8">
        <w:rPr>
          <w:rFonts w:ascii="Times New Roman" w:hAnsi="Times New Roman" w:cs="Times New Roman"/>
        </w:rPr>
        <w:br w:type="page"/>
      </w:r>
      <w:r w:rsidR="009327E9" w:rsidRPr="001E10A8">
        <w:rPr>
          <w:rFonts w:ascii="Times New Roman" w:hAnsi="Times New Roman" w:cs="Times New Roman"/>
        </w:rPr>
        <w:lastRenderedPageBreak/>
        <w:t>文件修訂履歷</w:t>
      </w:r>
    </w:p>
    <w:tbl>
      <w:tblPr>
        <w:tblW w:w="10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29"/>
        <w:gridCol w:w="1560"/>
        <w:gridCol w:w="3118"/>
        <w:gridCol w:w="1701"/>
        <w:gridCol w:w="1418"/>
        <w:gridCol w:w="1507"/>
      </w:tblGrid>
      <w:tr w:rsidR="001E10A8" w:rsidRPr="001E10A8" w14:paraId="717D8E39" w14:textId="77777777" w:rsidTr="00816108">
        <w:trPr>
          <w:trHeight w:val="680"/>
          <w:tblHeader/>
          <w:jc w:val="center"/>
        </w:trPr>
        <w:tc>
          <w:tcPr>
            <w:tcW w:w="1129" w:type="dxa"/>
            <w:shd w:val="clear" w:color="auto" w:fill="000000"/>
            <w:vAlign w:val="center"/>
          </w:tcPr>
          <w:p w14:paraId="381CFDFE" w14:textId="6FFD1C96" w:rsidR="00856354" w:rsidRPr="001E10A8" w:rsidRDefault="00856354" w:rsidP="00816108">
            <w:pPr>
              <w:pStyle w:val="a9"/>
              <w:jc w:val="left"/>
              <w:rPr>
                <w:rFonts w:ascii="Times New Roman" w:hAnsi="Times New Roman" w:cs="Times New Roman"/>
                <w:bCs w:val="0"/>
              </w:rPr>
            </w:pPr>
            <w:bookmarkStart w:id="16" w:name="_Hlk148441866"/>
            <w:r w:rsidRPr="001E10A8">
              <w:rPr>
                <w:rFonts w:ascii="Times New Roman" w:hAnsi="Times New Roman" w:cs="Times New Roman" w:hint="eastAsia"/>
                <w:bCs w:val="0"/>
              </w:rPr>
              <w:t>修訂版次</w:t>
            </w:r>
          </w:p>
        </w:tc>
        <w:tc>
          <w:tcPr>
            <w:tcW w:w="1560" w:type="dxa"/>
            <w:shd w:val="clear" w:color="auto" w:fill="000000"/>
            <w:vAlign w:val="center"/>
          </w:tcPr>
          <w:p w14:paraId="434817AC" w14:textId="47FBEBCD" w:rsidR="00856354" w:rsidRPr="001E10A8" w:rsidRDefault="00856354" w:rsidP="00816108">
            <w:pPr>
              <w:jc w:val="center"/>
            </w:pPr>
            <w:r w:rsidRPr="001E10A8">
              <w:rPr>
                <w:rFonts w:eastAsia="標楷體" w:hint="eastAsia"/>
                <w:b/>
              </w:rPr>
              <w:t>修訂</w:t>
            </w:r>
            <w:r w:rsidRPr="001E10A8">
              <w:rPr>
                <w:rFonts w:ascii="標楷體" w:eastAsia="標楷體" w:hAnsi="標楷體" w:hint="eastAsia"/>
                <w:b/>
              </w:rPr>
              <w:t>日期</w:t>
            </w:r>
          </w:p>
        </w:tc>
        <w:tc>
          <w:tcPr>
            <w:tcW w:w="3118" w:type="dxa"/>
            <w:shd w:val="clear" w:color="auto" w:fill="000000"/>
            <w:vAlign w:val="center"/>
          </w:tcPr>
          <w:p w14:paraId="3FC1091C" w14:textId="370BD12C" w:rsidR="00856354" w:rsidRPr="001E10A8" w:rsidRDefault="00856354" w:rsidP="00856354">
            <w:pPr>
              <w:pStyle w:val="a9"/>
              <w:rPr>
                <w:rFonts w:ascii="Times New Roman" w:hAnsi="Times New Roman" w:cs="Times New Roman"/>
                <w:bCs w:val="0"/>
              </w:rPr>
            </w:pPr>
            <w:r w:rsidRPr="001E10A8">
              <w:rPr>
                <w:rFonts w:ascii="Times New Roman" w:hAnsi="Times New Roman" w:cs="Times New Roman" w:hint="eastAsia"/>
                <w:bCs w:val="0"/>
              </w:rPr>
              <w:t>發行與變更說明</w:t>
            </w:r>
          </w:p>
        </w:tc>
        <w:tc>
          <w:tcPr>
            <w:tcW w:w="1701" w:type="dxa"/>
            <w:shd w:val="clear" w:color="auto" w:fill="000000"/>
            <w:vAlign w:val="center"/>
          </w:tcPr>
          <w:p w14:paraId="6B875907" w14:textId="2691E6AC" w:rsidR="00856354" w:rsidRPr="001E10A8" w:rsidRDefault="00856354" w:rsidP="00856354">
            <w:pPr>
              <w:pStyle w:val="a9"/>
              <w:rPr>
                <w:rFonts w:ascii="Times New Roman" w:hAnsi="Times New Roman" w:cs="Times New Roman"/>
                <w:bCs w:val="0"/>
              </w:rPr>
            </w:pPr>
            <w:r w:rsidRPr="001E10A8">
              <w:rPr>
                <w:rFonts w:ascii="Times New Roman" w:hAnsi="Times New Roman" w:cs="Times New Roman" w:hint="eastAsia"/>
                <w:bCs w:val="0"/>
              </w:rPr>
              <w:t>修訂人員</w:t>
            </w:r>
          </w:p>
        </w:tc>
        <w:tc>
          <w:tcPr>
            <w:tcW w:w="1418" w:type="dxa"/>
            <w:shd w:val="clear" w:color="auto" w:fill="000000"/>
            <w:vAlign w:val="center"/>
          </w:tcPr>
          <w:p w14:paraId="426F43ED" w14:textId="464B2E19" w:rsidR="00856354" w:rsidRPr="001E10A8" w:rsidRDefault="00856354" w:rsidP="00856354">
            <w:pPr>
              <w:pStyle w:val="a9"/>
              <w:rPr>
                <w:rFonts w:ascii="Times New Roman" w:hAnsi="Times New Roman" w:cs="Times New Roman"/>
                <w:bCs w:val="0"/>
              </w:rPr>
            </w:pPr>
            <w:r w:rsidRPr="001E10A8">
              <w:rPr>
                <w:rFonts w:ascii="Times New Roman" w:hAnsi="Times New Roman" w:cs="Times New Roman" w:hint="eastAsia"/>
                <w:bCs w:val="0"/>
              </w:rPr>
              <w:t>核准人員</w:t>
            </w:r>
          </w:p>
        </w:tc>
        <w:tc>
          <w:tcPr>
            <w:tcW w:w="1507" w:type="dxa"/>
            <w:shd w:val="clear" w:color="auto" w:fill="000000"/>
            <w:vAlign w:val="center"/>
          </w:tcPr>
          <w:p w14:paraId="418DA19B" w14:textId="35E79628" w:rsidR="00856354" w:rsidRPr="001E10A8" w:rsidRDefault="00856354" w:rsidP="00856354">
            <w:pPr>
              <w:pStyle w:val="a9"/>
              <w:rPr>
                <w:rFonts w:ascii="Times New Roman" w:hAnsi="Times New Roman" w:cs="Times New Roman"/>
                <w:bCs w:val="0"/>
              </w:rPr>
            </w:pPr>
            <w:r w:rsidRPr="001E10A8">
              <w:rPr>
                <w:rFonts w:ascii="Times New Roman" w:hAnsi="Times New Roman" w:cs="Times New Roman" w:hint="eastAsia"/>
                <w:bCs w:val="0"/>
              </w:rPr>
              <w:t>備註</w:t>
            </w:r>
          </w:p>
        </w:tc>
      </w:tr>
      <w:tr w:rsidR="001E10A8" w:rsidRPr="001E10A8" w14:paraId="71AB9D42" w14:textId="77777777" w:rsidTr="00816108">
        <w:trPr>
          <w:jc w:val="center"/>
        </w:trPr>
        <w:tc>
          <w:tcPr>
            <w:tcW w:w="1129" w:type="dxa"/>
            <w:vAlign w:val="center"/>
          </w:tcPr>
          <w:p w14:paraId="78C61584" w14:textId="74A75FE5" w:rsidR="00856354" w:rsidRPr="001E10A8" w:rsidRDefault="00856354" w:rsidP="00856354">
            <w:pPr>
              <w:pStyle w:val="-0"/>
              <w:rPr>
                <w:rFonts w:ascii="Times New Roman" w:hAnsi="Times New Roman"/>
                <w:sz w:val="22"/>
                <w:szCs w:val="22"/>
              </w:rPr>
            </w:pPr>
            <w:r w:rsidRPr="001E10A8">
              <w:rPr>
                <w:rFonts w:ascii="Times New Roman" w:hAnsi="Times New Roman"/>
                <w:sz w:val="22"/>
                <w:szCs w:val="22"/>
              </w:rPr>
              <w:t>V1.0</w:t>
            </w:r>
          </w:p>
        </w:tc>
        <w:tc>
          <w:tcPr>
            <w:tcW w:w="1560" w:type="dxa"/>
            <w:vAlign w:val="center"/>
          </w:tcPr>
          <w:p w14:paraId="6234700C" w14:textId="7A5A0A9C" w:rsidR="00856354" w:rsidRPr="001E10A8" w:rsidRDefault="00856354" w:rsidP="00856354">
            <w:pPr>
              <w:pStyle w:val="-0"/>
              <w:rPr>
                <w:rFonts w:ascii="Times New Roman" w:hAnsi="Times New Roman"/>
                <w:sz w:val="22"/>
                <w:szCs w:val="22"/>
              </w:rPr>
            </w:pPr>
            <w:r w:rsidRPr="001E10A8">
              <w:rPr>
                <w:rFonts w:ascii="Times New Roman" w:hAnsi="Times New Roman"/>
                <w:sz w:val="22"/>
                <w:szCs w:val="22"/>
              </w:rPr>
              <w:t>20</w:t>
            </w:r>
            <w:r w:rsidR="00461719" w:rsidRPr="001E10A8">
              <w:rPr>
                <w:rFonts w:ascii="Times New Roman" w:hAnsi="Times New Roman"/>
                <w:sz w:val="22"/>
                <w:szCs w:val="22"/>
              </w:rPr>
              <w:t>23</w:t>
            </w:r>
            <w:r w:rsidRPr="001E10A8">
              <w:rPr>
                <w:rFonts w:ascii="Times New Roman" w:hAnsi="Times New Roman"/>
                <w:sz w:val="22"/>
                <w:szCs w:val="22"/>
              </w:rPr>
              <w:t>/</w:t>
            </w:r>
            <w:r w:rsidR="00C5348B" w:rsidRPr="001E10A8">
              <w:rPr>
                <w:rFonts w:ascii="Times New Roman" w:hAnsi="Times New Roman"/>
                <w:sz w:val="22"/>
                <w:szCs w:val="22"/>
              </w:rPr>
              <w:t>11</w:t>
            </w:r>
            <w:r w:rsidRPr="001E10A8">
              <w:rPr>
                <w:rFonts w:ascii="Times New Roman" w:hAnsi="Times New Roman"/>
                <w:sz w:val="22"/>
                <w:szCs w:val="22"/>
              </w:rPr>
              <w:t>/</w:t>
            </w:r>
            <w:r w:rsidR="00C5348B" w:rsidRPr="001E10A8">
              <w:rPr>
                <w:rFonts w:ascii="Times New Roman" w:hAnsi="Times New Roman"/>
                <w:sz w:val="22"/>
                <w:szCs w:val="22"/>
              </w:rPr>
              <w:t>01</w:t>
            </w:r>
          </w:p>
        </w:tc>
        <w:tc>
          <w:tcPr>
            <w:tcW w:w="3118" w:type="dxa"/>
            <w:vAlign w:val="center"/>
          </w:tcPr>
          <w:p w14:paraId="10BB6962" w14:textId="42D74C7B" w:rsidR="00856354" w:rsidRPr="001E10A8" w:rsidRDefault="00856354" w:rsidP="00856354">
            <w:pPr>
              <w:pStyle w:val="-"/>
              <w:rPr>
                <w:rFonts w:ascii="Times New Roman" w:hAnsi="Times New Roman" w:cs="Times New Roman"/>
                <w:sz w:val="22"/>
                <w:szCs w:val="22"/>
              </w:rPr>
            </w:pPr>
            <w:r w:rsidRPr="001E10A8">
              <w:rPr>
                <w:rFonts w:ascii="Times New Roman" w:hAnsi="Times New Roman" w:cs="Times New Roman"/>
                <w:sz w:val="22"/>
                <w:szCs w:val="22"/>
              </w:rPr>
              <w:t>新版文件</w:t>
            </w:r>
            <w:r w:rsidR="001A7CEA" w:rsidRPr="001E10A8">
              <w:rPr>
                <w:rFonts w:ascii="Times New Roman" w:hAnsi="Times New Roman" w:cs="Times New Roman" w:hint="eastAsia"/>
                <w:sz w:val="22"/>
                <w:szCs w:val="22"/>
              </w:rPr>
              <w:t>。</w:t>
            </w:r>
          </w:p>
        </w:tc>
        <w:tc>
          <w:tcPr>
            <w:tcW w:w="1701" w:type="dxa"/>
            <w:vAlign w:val="center"/>
          </w:tcPr>
          <w:p w14:paraId="00C69319" w14:textId="6B55FF6D" w:rsidR="00856354" w:rsidRPr="001E10A8" w:rsidRDefault="00DC35B7" w:rsidP="00856354">
            <w:pPr>
              <w:pStyle w:val="-0"/>
              <w:rPr>
                <w:rFonts w:ascii="Times New Roman" w:hAnsi="Times New Roman"/>
                <w:sz w:val="22"/>
                <w:szCs w:val="22"/>
              </w:rPr>
            </w:pPr>
            <w:r w:rsidRPr="001E10A8">
              <w:rPr>
                <w:rFonts w:ascii="Times New Roman" w:hAnsi="Times New Roman" w:hint="eastAsia"/>
                <w:sz w:val="22"/>
                <w:szCs w:val="22"/>
              </w:rPr>
              <w:t>丘建華副總經理</w:t>
            </w:r>
          </w:p>
        </w:tc>
        <w:tc>
          <w:tcPr>
            <w:tcW w:w="1418" w:type="dxa"/>
            <w:vAlign w:val="center"/>
          </w:tcPr>
          <w:p w14:paraId="5D05C5ED" w14:textId="564D2A68" w:rsidR="00856354" w:rsidRPr="001E10A8" w:rsidRDefault="00DC35B7" w:rsidP="00856354">
            <w:pPr>
              <w:pStyle w:val="-0"/>
              <w:rPr>
                <w:rFonts w:ascii="Times New Roman" w:hAnsi="Times New Roman"/>
                <w:sz w:val="22"/>
                <w:szCs w:val="22"/>
              </w:rPr>
            </w:pPr>
            <w:r w:rsidRPr="001E10A8">
              <w:rPr>
                <w:rFonts w:hint="eastAsia"/>
                <w:sz w:val="22"/>
                <w:szCs w:val="22"/>
              </w:rPr>
              <w:t>李文柱總經理</w:t>
            </w:r>
          </w:p>
        </w:tc>
        <w:tc>
          <w:tcPr>
            <w:tcW w:w="1507" w:type="dxa"/>
            <w:vAlign w:val="center"/>
          </w:tcPr>
          <w:p w14:paraId="4186F681" w14:textId="67D380CB" w:rsidR="00856354" w:rsidRPr="001E10A8" w:rsidRDefault="00461719" w:rsidP="00856354">
            <w:pPr>
              <w:pStyle w:val="-"/>
              <w:rPr>
                <w:rFonts w:ascii="Times New Roman" w:hAnsi="Times New Roman" w:cs="Times New Roman"/>
                <w:sz w:val="22"/>
                <w:szCs w:val="22"/>
              </w:rPr>
            </w:pPr>
            <w:r w:rsidRPr="001E10A8">
              <w:rPr>
                <w:rFonts w:ascii="Times New Roman" w:hAnsi="Times New Roman" w:cs="Times New Roman" w:hint="eastAsia"/>
              </w:rPr>
              <w:t>因應</w:t>
            </w:r>
            <w:r w:rsidRPr="001E10A8">
              <w:rPr>
                <w:rFonts w:ascii="Times New Roman" w:hAnsi="Times New Roman" w:cs="Times New Roman" w:hint="eastAsia"/>
              </w:rPr>
              <w:t>2022</w:t>
            </w:r>
            <w:r w:rsidRPr="001E10A8">
              <w:rPr>
                <w:rFonts w:ascii="Times New Roman" w:hAnsi="Times New Roman" w:cs="Times New Roman" w:hint="eastAsia"/>
              </w:rPr>
              <w:t>轉版，重新發行。</w:t>
            </w:r>
          </w:p>
        </w:tc>
      </w:tr>
      <w:tr w:rsidR="001E10A8" w:rsidRPr="001E10A8" w14:paraId="72FABC50" w14:textId="77777777" w:rsidTr="00816108">
        <w:trPr>
          <w:jc w:val="center"/>
          <w:ins w:id="17" w:author="陳佳宜資訊部策略發展處" w:date="2024-08-08T09:12:00Z"/>
        </w:trPr>
        <w:tc>
          <w:tcPr>
            <w:tcW w:w="1129" w:type="dxa"/>
            <w:vAlign w:val="center"/>
          </w:tcPr>
          <w:p w14:paraId="11B83E3D" w14:textId="057C5428" w:rsidR="00504852" w:rsidRPr="001E10A8" w:rsidRDefault="00504852" w:rsidP="00504852">
            <w:pPr>
              <w:pStyle w:val="-0"/>
              <w:rPr>
                <w:ins w:id="18" w:author="陳佳宜資訊部策略發展處" w:date="2024-08-08T09:12:00Z"/>
                <w:rFonts w:ascii="Times New Roman" w:hAnsi="Times New Roman"/>
                <w:sz w:val="22"/>
                <w:szCs w:val="22"/>
              </w:rPr>
            </w:pPr>
            <w:ins w:id="19" w:author="陳佳宜資訊部策略發展處" w:date="2024-08-08T09:12:00Z">
              <w:r w:rsidRPr="001E10A8">
                <w:rPr>
                  <w:rFonts w:ascii="Times New Roman" w:hAnsi="Times New Roman" w:hint="eastAsia"/>
                  <w:sz w:val="22"/>
                  <w:szCs w:val="22"/>
                </w:rPr>
                <w:t>V1.1</w:t>
              </w:r>
            </w:ins>
          </w:p>
        </w:tc>
        <w:tc>
          <w:tcPr>
            <w:tcW w:w="1560" w:type="dxa"/>
            <w:vAlign w:val="center"/>
          </w:tcPr>
          <w:p w14:paraId="64385A30" w14:textId="4E0FB7DF" w:rsidR="00504852" w:rsidRPr="001E10A8" w:rsidRDefault="00504852" w:rsidP="00504852">
            <w:pPr>
              <w:pStyle w:val="-0"/>
              <w:rPr>
                <w:ins w:id="20" w:author="陳佳宜資訊部策略發展處" w:date="2024-08-08T09:12:00Z"/>
                <w:rFonts w:ascii="Times New Roman" w:hAnsi="Times New Roman"/>
                <w:sz w:val="22"/>
                <w:szCs w:val="22"/>
              </w:rPr>
            </w:pPr>
            <w:ins w:id="21" w:author="陳佳宜資訊部策略發展處" w:date="2024-08-08T09:12:00Z">
              <w:r w:rsidRPr="001E10A8">
                <w:rPr>
                  <w:rFonts w:ascii="Times New Roman" w:hAnsi="Times New Roman" w:hint="eastAsia"/>
                  <w:sz w:val="22"/>
                  <w:szCs w:val="22"/>
                </w:rPr>
                <w:t>2024/08/07</w:t>
              </w:r>
            </w:ins>
          </w:p>
        </w:tc>
        <w:tc>
          <w:tcPr>
            <w:tcW w:w="3118" w:type="dxa"/>
            <w:vAlign w:val="center"/>
          </w:tcPr>
          <w:p w14:paraId="60E8CDD6" w14:textId="405AEFE4" w:rsidR="00504852" w:rsidRPr="001E10A8" w:rsidRDefault="00504852" w:rsidP="00504852">
            <w:pPr>
              <w:pStyle w:val="-"/>
              <w:rPr>
                <w:ins w:id="22" w:author="陳佳宜資訊部策略發展處" w:date="2024-08-08T09:12:00Z"/>
                <w:rFonts w:ascii="Times New Roman" w:hAnsi="Times New Roman" w:cs="Times New Roman"/>
                <w:sz w:val="22"/>
                <w:szCs w:val="22"/>
              </w:rPr>
            </w:pPr>
            <w:ins w:id="23" w:author="陳佳宜資訊部策略發展處" w:date="2024-08-08T09:12:00Z">
              <w:r w:rsidRPr="001E10A8">
                <w:rPr>
                  <w:rFonts w:ascii="Times New Roman" w:hAnsi="Times New Roman" w:hint="eastAsia"/>
                </w:rPr>
                <w:t>因應內控調整「第一章目的」。</w:t>
              </w:r>
            </w:ins>
          </w:p>
        </w:tc>
        <w:tc>
          <w:tcPr>
            <w:tcW w:w="1701" w:type="dxa"/>
            <w:vAlign w:val="center"/>
          </w:tcPr>
          <w:p w14:paraId="5E2D61E2" w14:textId="7BB1D5DE" w:rsidR="00504852" w:rsidRPr="001E10A8" w:rsidRDefault="00504852" w:rsidP="00504852">
            <w:pPr>
              <w:pStyle w:val="-0"/>
              <w:rPr>
                <w:ins w:id="24" w:author="陳佳宜資訊部策略發展處" w:date="2024-08-08T09:12:00Z"/>
                <w:rFonts w:ascii="Times New Roman" w:hAnsi="Times New Roman"/>
                <w:sz w:val="22"/>
                <w:szCs w:val="22"/>
              </w:rPr>
            </w:pPr>
            <w:ins w:id="25" w:author="陳佳宜資訊部策略發展處" w:date="2024-08-08T09:12:00Z">
              <w:r w:rsidRPr="001E10A8">
                <w:rPr>
                  <w:rFonts w:ascii="Times New Roman" w:hAnsi="Times New Roman" w:hint="eastAsia"/>
                </w:rPr>
                <w:t>吳允文副總經理</w:t>
              </w:r>
            </w:ins>
          </w:p>
        </w:tc>
        <w:tc>
          <w:tcPr>
            <w:tcW w:w="1418" w:type="dxa"/>
            <w:vAlign w:val="center"/>
          </w:tcPr>
          <w:p w14:paraId="0E10FE76" w14:textId="70668FE5" w:rsidR="00504852" w:rsidRPr="001E10A8" w:rsidRDefault="00504852" w:rsidP="00504852">
            <w:pPr>
              <w:pStyle w:val="-0"/>
              <w:rPr>
                <w:ins w:id="26" w:author="陳佳宜資訊部策略發展處" w:date="2024-08-08T09:12:00Z"/>
                <w:sz w:val="22"/>
                <w:szCs w:val="22"/>
              </w:rPr>
            </w:pPr>
            <w:ins w:id="27" w:author="陳佳宜資訊部策略發展處" w:date="2024-08-08T09:12:00Z">
              <w:r w:rsidRPr="001E10A8">
                <w:rPr>
                  <w:rFonts w:ascii="Times New Roman" w:hAnsi="Times New Roman"/>
                </w:rPr>
                <w:t>李文柱總經理</w:t>
              </w:r>
            </w:ins>
          </w:p>
        </w:tc>
        <w:tc>
          <w:tcPr>
            <w:tcW w:w="1507" w:type="dxa"/>
            <w:vAlign w:val="center"/>
          </w:tcPr>
          <w:p w14:paraId="3CFEA2CC" w14:textId="77777777" w:rsidR="00504852" w:rsidRPr="001E10A8" w:rsidRDefault="00504852" w:rsidP="00504852">
            <w:pPr>
              <w:pStyle w:val="-"/>
              <w:rPr>
                <w:ins w:id="28" w:author="陳佳宜資訊部策略發展處" w:date="2024-08-08T09:12:00Z"/>
                <w:rFonts w:ascii="Times New Roman" w:hAnsi="Times New Roman" w:cs="Times New Roman"/>
              </w:rPr>
            </w:pPr>
          </w:p>
        </w:tc>
      </w:tr>
      <w:bookmarkEnd w:id="16"/>
    </w:tbl>
    <w:p w14:paraId="3028817F" w14:textId="77777777" w:rsidR="009327E9" w:rsidRPr="001E10A8" w:rsidRDefault="009327E9" w:rsidP="00BA6238">
      <w:pPr>
        <w:pStyle w:val="a8"/>
        <w:rPr>
          <w:rFonts w:ascii="Times New Roman" w:hAnsi="Times New Roman" w:cs="Times New Roman"/>
        </w:rPr>
      </w:pPr>
      <w:r w:rsidRPr="001E10A8">
        <w:rPr>
          <w:rFonts w:ascii="Times New Roman" w:hAnsi="Times New Roman" w:cs="Times New Roman"/>
        </w:rPr>
        <w:br w:type="page"/>
      </w:r>
      <w:r w:rsidRPr="001E10A8">
        <w:rPr>
          <w:rFonts w:ascii="Times New Roman" w:hAnsi="Times New Roman" w:cs="Times New Roman"/>
        </w:rPr>
        <w:lastRenderedPageBreak/>
        <w:t>目</w:t>
      </w:r>
      <w:r w:rsidR="006857ED" w:rsidRPr="001E10A8">
        <w:rPr>
          <w:rFonts w:ascii="Times New Roman" w:hAnsi="Times New Roman" w:cs="Times New Roman"/>
        </w:rPr>
        <w:t xml:space="preserve">  </w:t>
      </w:r>
      <w:r w:rsidRPr="001E10A8">
        <w:rPr>
          <w:rFonts w:ascii="Times New Roman" w:hAnsi="Times New Roman" w:cs="Times New Roman"/>
        </w:rPr>
        <w:t>錄</w:t>
      </w:r>
    </w:p>
    <w:p w14:paraId="1CFCA74D" w14:textId="77777777" w:rsidR="009327E9" w:rsidRPr="001E10A8" w:rsidRDefault="009327E9" w:rsidP="00FE3C84">
      <w:pPr>
        <w:rPr>
          <w:rFonts w:ascii="標楷體" w:eastAsia="標楷體" w:hAnsi="標楷體"/>
        </w:rPr>
      </w:pPr>
    </w:p>
    <w:p w14:paraId="5D695F7D" w14:textId="53CA1285" w:rsidR="00DD20B8" w:rsidRPr="001E10A8" w:rsidRDefault="00BA6238">
      <w:pPr>
        <w:pStyle w:val="11"/>
        <w:tabs>
          <w:tab w:val="left" w:pos="1200"/>
          <w:tab w:val="right" w:leader="dot" w:pos="10194"/>
        </w:tabs>
        <w:rPr>
          <w:rFonts w:asciiTheme="minorHAnsi" w:eastAsiaTheme="minorEastAsia" w:hAnsiTheme="minorHAnsi" w:cstheme="minorBidi"/>
          <w:noProof/>
          <w:kern w:val="2"/>
          <w:szCs w:val="22"/>
          <w14:ligatures w14:val="standardContextual"/>
        </w:rPr>
      </w:pPr>
      <w:r w:rsidRPr="001E10A8">
        <w:rPr>
          <w:rFonts w:eastAsia="標楷體"/>
          <w:szCs w:val="20"/>
        </w:rPr>
        <w:fldChar w:fldCharType="begin"/>
      </w:r>
      <w:r w:rsidRPr="001E10A8">
        <w:rPr>
          <w:rFonts w:eastAsia="標楷體"/>
          <w:szCs w:val="20"/>
        </w:rPr>
        <w:instrText xml:space="preserve"> TOC \o "1-2" \h \z \u </w:instrText>
      </w:r>
      <w:r w:rsidRPr="001E10A8">
        <w:rPr>
          <w:rFonts w:eastAsia="標楷體"/>
          <w:szCs w:val="20"/>
        </w:rPr>
        <w:fldChar w:fldCharType="separate"/>
      </w:r>
      <w:hyperlink w:anchor="_Toc149666809" w:history="1">
        <w:r w:rsidR="00DD20B8" w:rsidRPr="001E10A8">
          <w:rPr>
            <w:rFonts w:eastAsia="標楷體" w:hint="eastAsia"/>
            <w:szCs w:val="20"/>
          </w:rPr>
          <w:t>第一章</w:t>
        </w:r>
        <w:r w:rsidR="00DD20B8" w:rsidRPr="001E10A8">
          <w:rPr>
            <w:rFonts w:eastAsia="標楷體"/>
            <w:szCs w:val="20"/>
          </w:rPr>
          <w:tab/>
        </w:r>
        <w:r w:rsidR="00DD20B8" w:rsidRPr="001E10A8">
          <w:rPr>
            <w:rFonts w:eastAsia="標楷體" w:hint="eastAsia"/>
            <w:szCs w:val="20"/>
          </w:rPr>
          <w:t>目的</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_Toc149666809 \h </w:instrText>
        </w:r>
        <w:r w:rsidR="00DD20B8" w:rsidRPr="001E10A8">
          <w:rPr>
            <w:rFonts w:eastAsia="標楷體"/>
            <w:webHidden/>
            <w:szCs w:val="20"/>
          </w:rPr>
        </w:r>
        <w:r w:rsidR="00DD20B8" w:rsidRPr="001E10A8">
          <w:rPr>
            <w:rFonts w:eastAsia="標楷體"/>
            <w:webHidden/>
            <w:szCs w:val="20"/>
          </w:rPr>
          <w:fldChar w:fldCharType="separate"/>
        </w:r>
        <w:r w:rsidR="001E10A8">
          <w:rPr>
            <w:rFonts w:eastAsia="標楷體"/>
            <w:noProof/>
            <w:webHidden/>
            <w:szCs w:val="20"/>
          </w:rPr>
          <w:t>4</w:t>
        </w:r>
        <w:r w:rsidR="00DD20B8" w:rsidRPr="001E10A8">
          <w:rPr>
            <w:rFonts w:eastAsia="標楷體"/>
            <w:webHidden/>
            <w:szCs w:val="20"/>
          </w:rPr>
          <w:fldChar w:fldCharType="end"/>
        </w:r>
      </w:hyperlink>
    </w:p>
    <w:p w14:paraId="2E812B6F" w14:textId="5678FA78" w:rsidR="00DD20B8" w:rsidRPr="001E10A8" w:rsidRDefault="001E10A8">
      <w:pPr>
        <w:pStyle w:val="21"/>
        <w:rPr>
          <w:rFonts w:eastAsia="標楷體"/>
          <w:szCs w:val="20"/>
        </w:rPr>
      </w:pPr>
      <w:hyperlink w:anchor="_Toc149666810" w:history="1">
        <w:r w:rsidR="00DD20B8" w:rsidRPr="001E10A8">
          <w:rPr>
            <w:rFonts w:eastAsia="標楷體" w:hint="eastAsia"/>
            <w:szCs w:val="20"/>
          </w:rPr>
          <w:t>第一節</w:t>
        </w:r>
        <w:r w:rsidR="00DD20B8" w:rsidRPr="001E10A8">
          <w:rPr>
            <w:rFonts w:eastAsia="標楷體"/>
            <w:szCs w:val="20"/>
          </w:rPr>
          <w:tab/>
        </w:r>
        <w:r w:rsidR="00DD20B8" w:rsidRPr="001E10A8">
          <w:rPr>
            <w:rFonts w:eastAsia="標楷體" w:hint="eastAsia"/>
            <w:szCs w:val="20"/>
          </w:rPr>
          <w:t>證券商資通安全檢查機制</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_Toc149666810 \h </w:instrText>
        </w:r>
        <w:r w:rsidR="00DD20B8" w:rsidRPr="001E10A8">
          <w:rPr>
            <w:rFonts w:eastAsia="標楷體"/>
            <w:webHidden/>
            <w:szCs w:val="20"/>
          </w:rPr>
        </w:r>
        <w:r w:rsidR="00DD20B8" w:rsidRPr="001E10A8">
          <w:rPr>
            <w:rFonts w:eastAsia="標楷體"/>
            <w:webHidden/>
            <w:szCs w:val="20"/>
          </w:rPr>
          <w:fldChar w:fldCharType="separate"/>
        </w:r>
        <w:r>
          <w:rPr>
            <w:rFonts w:eastAsia="標楷體"/>
            <w:noProof/>
            <w:webHidden/>
            <w:szCs w:val="20"/>
          </w:rPr>
          <w:t>4</w:t>
        </w:r>
        <w:r w:rsidR="00DD20B8" w:rsidRPr="001E10A8">
          <w:rPr>
            <w:rFonts w:eastAsia="標楷體"/>
            <w:webHidden/>
            <w:szCs w:val="20"/>
          </w:rPr>
          <w:fldChar w:fldCharType="end"/>
        </w:r>
      </w:hyperlink>
    </w:p>
    <w:p w14:paraId="2C6BFFD1" w14:textId="7A2DBEF5" w:rsidR="00DD20B8" w:rsidRPr="001E10A8" w:rsidRDefault="001E10A8">
      <w:pPr>
        <w:pStyle w:val="21"/>
        <w:rPr>
          <w:rFonts w:eastAsia="標楷體"/>
          <w:szCs w:val="20"/>
        </w:rPr>
      </w:pPr>
      <w:r w:rsidRPr="001E10A8">
        <w:fldChar w:fldCharType="begin"/>
      </w:r>
      <w:r w:rsidRPr="001E10A8">
        <w:instrText>HYPERLINK \l "_Toc149666811"</w:instrText>
      </w:r>
      <w:r w:rsidRPr="001E10A8">
        <w:fldChar w:fldCharType="separate"/>
      </w:r>
      <w:r w:rsidR="00DD20B8" w:rsidRPr="001E10A8">
        <w:rPr>
          <w:rFonts w:eastAsia="標楷體" w:hint="eastAsia"/>
          <w:szCs w:val="20"/>
        </w:rPr>
        <w:t>第二節</w:t>
      </w:r>
      <w:r w:rsidR="00DD20B8" w:rsidRPr="001E10A8">
        <w:rPr>
          <w:rFonts w:eastAsia="標楷體"/>
          <w:szCs w:val="20"/>
        </w:rPr>
        <w:tab/>
      </w:r>
      <w:r w:rsidR="00DD20B8" w:rsidRPr="001E10A8">
        <w:rPr>
          <w:rFonts w:eastAsia="標楷體" w:hint="eastAsia"/>
          <w:szCs w:val="20"/>
        </w:rPr>
        <w:t>相關控制管理要點</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_Toc149666811 \h </w:instrText>
      </w:r>
      <w:r w:rsidR="00DD20B8" w:rsidRPr="001E10A8">
        <w:rPr>
          <w:rFonts w:eastAsia="標楷體"/>
          <w:webHidden/>
          <w:szCs w:val="20"/>
        </w:rPr>
      </w:r>
      <w:r w:rsidR="00DD20B8" w:rsidRPr="001E10A8">
        <w:rPr>
          <w:rFonts w:eastAsia="標楷體"/>
          <w:webHidden/>
          <w:szCs w:val="20"/>
        </w:rPr>
        <w:fldChar w:fldCharType="separate"/>
      </w:r>
      <w:ins w:id="29" w:author="陳佳宜資訊部資訊安全處" w:date="2024-09-18T14:06:00Z" w16du:dateUtc="2024-09-18T06:06:00Z">
        <w:r>
          <w:rPr>
            <w:rFonts w:eastAsia="標楷體"/>
            <w:noProof/>
            <w:webHidden/>
            <w:szCs w:val="20"/>
          </w:rPr>
          <w:t>8</w:t>
        </w:r>
      </w:ins>
      <w:del w:id="30" w:author="陳佳宜資訊部資訊安全處" w:date="2024-09-18T14:06:00Z" w16du:dateUtc="2024-09-18T06:06:00Z">
        <w:r w:rsidR="00DD20B8" w:rsidRPr="001E10A8" w:rsidDel="001E10A8">
          <w:rPr>
            <w:rFonts w:eastAsia="標楷體"/>
            <w:noProof/>
            <w:webHidden/>
            <w:szCs w:val="20"/>
          </w:rPr>
          <w:delText>7</w:delText>
        </w:r>
      </w:del>
      <w:r w:rsidR="00DD20B8" w:rsidRPr="001E10A8">
        <w:rPr>
          <w:rFonts w:eastAsia="標楷體"/>
          <w:webHidden/>
          <w:szCs w:val="20"/>
        </w:rPr>
        <w:fldChar w:fldCharType="end"/>
      </w:r>
      <w:r w:rsidRPr="001E10A8">
        <w:rPr>
          <w:rFonts w:eastAsia="標楷體"/>
          <w:szCs w:val="20"/>
        </w:rPr>
        <w:fldChar w:fldCharType="end"/>
      </w:r>
    </w:p>
    <w:p w14:paraId="4641BB22" w14:textId="4803B663"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"_Toc149666812"</w:instrText>
      </w:r>
      <w:r w:rsidRPr="001E10A8">
        <w:fldChar w:fldCharType="separate"/>
      </w:r>
      <w:r w:rsidR="00DD20B8" w:rsidRPr="001E10A8">
        <w:rPr>
          <w:rFonts w:eastAsia="標楷體" w:hint="eastAsia"/>
          <w:szCs w:val="20"/>
        </w:rPr>
        <w:t>第二章</w:t>
      </w:r>
      <w:r w:rsidR="00DD20B8" w:rsidRPr="001E10A8">
        <w:rPr>
          <w:rFonts w:eastAsia="標楷體"/>
          <w:szCs w:val="20"/>
        </w:rPr>
        <w:tab/>
      </w:r>
      <w:r w:rsidR="00DD20B8" w:rsidRPr="001E10A8">
        <w:rPr>
          <w:rFonts w:eastAsia="標楷體" w:hint="eastAsia"/>
          <w:szCs w:val="20"/>
        </w:rPr>
        <w:t>範圍</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_Toc149666812 \h </w:instrText>
      </w:r>
      <w:r w:rsidR="00DD20B8" w:rsidRPr="001E10A8">
        <w:rPr>
          <w:rFonts w:eastAsia="標楷體"/>
          <w:webHidden/>
          <w:szCs w:val="20"/>
        </w:rPr>
      </w:r>
      <w:r w:rsidR="00DD20B8" w:rsidRPr="001E10A8">
        <w:rPr>
          <w:rFonts w:eastAsia="標楷體"/>
          <w:webHidden/>
          <w:szCs w:val="20"/>
        </w:rPr>
        <w:fldChar w:fldCharType="separate"/>
      </w:r>
      <w:ins w:id="31" w:author="陳佳宜資訊部資訊安全處" w:date="2024-09-18T14:06:00Z" w16du:dateUtc="2024-09-18T06:06:00Z">
        <w:r>
          <w:rPr>
            <w:rFonts w:eastAsia="標楷體"/>
            <w:noProof/>
            <w:webHidden/>
            <w:szCs w:val="20"/>
          </w:rPr>
          <w:t>8</w:t>
        </w:r>
      </w:ins>
      <w:del w:id="32" w:author="陳佳宜資訊部資訊安全處" w:date="2024-09-18T14:06:00Z" w16du:dateUtc="2024-09-18T06:06:00Z">
        <w:r w:rsidR="00DD20B8" w:rsidRPr="001E10A8" w:rsidDel="001E10A8">
          <w:rPr>
            <w:rFonts w:eastAsia="標楷體"/>
            <w:noProof/>
            <w:webHidden/>
            <w:szCs w:val="20"/>
          </w:rPr>
          <w:delText>7</w:delText>
        </w:r>
      </w:del>
      <w:r w:rsidR="00DD20B8" w:rsidRPr="001E10A8">
        <w:rPr>
          <w:rFonts w:eastAsia="標楷體"/>
          <w:webHidden/>
          <w:szCs w:val="20"/>
        </w:rPr>
        <w:fldChar w:fldCharType="end"/>
      </w:r>
      <w:r w:rsidRPr="001E10A8">
        <w:rPr>
          <w:rFonts w:eastAsia="標楷體"/>
          <w:szCs w:val="20"/>
        </w:rPr>
        <w:fldChar w:fldCharType="end"/>
      </w:r>
    </w:p>
    <w:p w14:paraId="62B4E8C2" w14:textId="5178D7B2"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"_Toc149666813"</w:instrText>
      </w:r>
      <w:r w:rsidRPr="001E10A8">
        <w:fldChar w:fldCharType="separate"/>
      </w:r>
      <w:r w:rsidR="00DD20B8" w:rsidRPr="001E10A8">
        <w:rPr>
          <w:rFonts w:eastAsia="標楷體" w:hint="eastAsia"/>
          <w:szCs w:val="20"/>
        </w:rPr>
        <w:t>第三章</w:t>
      </w:r>
      <w:r w:rsidR="00DD20B8" w:rsidRPr="001E10A8">
        <w:rPr>
          <w:rFonts w:eastAsia="標楷體"/>
          <w:szCs w:val="20"/>
        </w:rPr>
        <w:tab/>
      </w:r>
      <w:r w:rsidR="00DD20B8" w:rsidRPr="001E10A8">
        <w:rPr>
          <w:rFonts w:eastAsia="標楷體" w:hint="eastAsia"/>
          <w:szCs w:val="20"/>
        </w:rPr>
        <w:t>名詞定義</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_Toc149666813 \h </w:instrText>
      </w:r>
      <w:r w:rsidR="00DD20B8" w:rsidRPr="001E10A8">
        <w:rPr>
          <w:rFonts w:eastAsia="標楷體"/>
          <w:webHidden/>
          <w:szCs w:val="20"/>
        </w:rPr>
      </w:r>
      <w:r w:rsidR="00DD20B8" w:rsidRPr="001E10A8">
        <w:rPr>
          <w:rFonts w:eastAsia="標楷體"/>
          <w:webHidden/>
          <w:szCs w:val="20"/>
        </w:rPr>
        <w:fldChar w:fldCharType="separate"/>
      </w:r>
      <w:ins w:id="33" w:author="陳佳宜資訊部資訊安全處" w:date="2024-09-18T14:06:00Z" w16du:dateUtc="2024-09-18T06:06:00Z">
        <w:r>
          <w:rPr>
            <w:rFonts w:eastAsia="標楷體"/>
            <w:noProof/>
            <w:webHidden/>
            <w:szCs w:val="20"/>
          </w:rPr>
          <w:t>8</w:t>
        </w:r>
      </w:ins>
      <w:del w:id="34" w:author="陳佳宜資訊部資訊安全處" w:date="2024-09-18T14:06:00Z" w16du:dateUtc="2024-09-18T06:06:00Z">
        <w:r w:rsidR="00DD20B8" w:rsidRPr="001E10A8" w:rsidDel="001E10A8">
          <w:rPr>
            <w:rFonts w:eastAsia="標楷體"/>
            <w:noProof/>
            <w:webHidden/>
            <w:szCs w:val="20"/>
          </w:rPr>
          <w:delText>7</w:delText>
        </w:r>
      </w:del>
      <w:r w:rsidR="00DD20B8" w:rsidRPr="001E10A8">
        <w:rPr>
          <w:rFonts w:eastAsia="標楷體"/>
          <w:webHidden/>
          <w:szCs w:val="20"/>
        </w:rPr>
        <w:fldChar w:fldCharType="end"/>
      </w:r>
      <w:r w:rsidRPr="001E10A8">
        <w:rPr>
          <w:rFonts w:eastAsia="標楷體"/>
          <w:szCs w:val="20"/>
        </w:rPr>
        <w:fldChar w:fldCharType="end"/>
      </w:r>
    </w:p>
    <w:p w14:paraId="51523969" w14:textId="23F79870"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"_Toc149666814"</w:instrText>
      </w:r>
      <w:r w:rsidRPr="001E10A8">
        <w:fldChar w:fldCharType="separate"/>
      </w:r>
      <w:r w:rsidR="00DD20B8" w:rsidRPr="001E10A8">
        <w:rPr>
          <w:rFonts w:eastAsia="標楷體" w:hint="eastAsia"/>
          <w:szCs w:val="20"/>
        </w:rPr>
        <w:t>第四章</w:t>
      </w:r>
      <w:r w:rsidR="00DD20B8" w:rsidRPr="001E10A8">
        <w:rPr>
          <w:rFonts w:eastAsia="標楷體"/>
          <w:szCs w:val="20"/>
        </w:rPr>
        <w:tab/>
      </w:r>
      <w:r w:rsidR="00DD20B8" w:rsidRPr="001E10A8">
        <w:rPr>
          <w:rFonts w:eastAsia="標楷體" w:hint="eastAsia"/>
          <w:szCs w:val="20"/>
        </w:rPr>
        <w:t>相關文件</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_Toc149666814 \h </w:instrText>
      </w:r>
      <w:r w:rsidR="00DD20B8" w:rsidRPr="001E10A8">
        <w:rPr>
          <w:rFonts w:eastAsia="標楷體"/>
          <w:webHidden/>
          <w:szCs w:val="20"/>
        </w:rPr>
      </w:r>
      <w:r w:rsidR="00DD20B8" w:rsidRPr="001E10A8">
        <w:rPr>
          <w:rFonts w:eastAsia="標楷體"/>
          <w:webHidden/>
          <w:szCs w:val="20"/>
        </w:rPr>
        <w:fldChar w:fldCharType="separate"/>
      </w:r>
      <w:ins w:id="35" w:author="陳佳宜資訊部資訊安全處" w:date="2024-09-18T14:06:00Z" w16du:dateUtc="2024-09-18T06:06:00Z">
        <w:r>
          <w:rPr>
            <w:rFonts w:eastAsia="標楷體"/>
            <w:noProof/>
            <w:webHidden/>
            <w:szCs w:val="20"/>
          </w:rPr>
          <w:t>8</w:t>
        </w:r>
      </w:ins>
      <w:del w:id="36" w:author="陳佳宜資訊部資訊安全處" w:date="2024-09-18T14:06:00Z" w16du:dateUtc="2024-09-18T06:06:00Z">
        <w:r w:rsidR="00DD20B8" w:rsidRPr="001E10A8" w:rsidDel="001E10A8">
          <w:rPr>
            <w:rFonts w:eastAsia="標楷體"/>
            <w:noProof/>
            <w:webHidden/>
            <w:szCs w:val="20"/>
          </w:rPr>
          <w:delText>7</w:delText>
        </w:r>
      </w:del>
      <w:r w:rsidR="00DD20B8" w:rsidRPr="001E10A8">
        <w:rPr>
          <w:rFonts w:eastAsia="標楷體"/>
          <w:webHidden/>
          <w:szCs w:val="20"/>
        </w:rPr>
        <w:fldChar w:fldCharType="end"/>
      </w:r>
      <w:r w:rsidRPr="001E10A8">
        <w:rPr>
          <w:rFonts w:eastAsia="標楷體"/>
          <w:szCs w:val="20"/>
        </w:rPr>
        <w:fldChar w:fldCharType="end"/>
      </w:r>
    </w:p>
    <w:p w14:paraId="5A71504D" w14:textId="6C9FD32E"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"_Toc149666840"</w:instrText>
      </w:r>
      <w:r w:rsidRPr="001E10A8">
        <w:fldChar w:fldCharType="separate"/>
      </w:r>
      <w:r w:rsidR="00DD20B8" w:rsidRPr="001E10A8">
        <w:rPr>
          <w:rFonts w:eastAsia="標楷體" w:hint="eastAsia"/>
          <w:szCs w:val="20"/>
        </w:rPr>
        <w:t>第五章</w:t>
      </w:r>
      <w:r w:rsidR="00DD20B8" w:rsidRPr="001E10A8">
        <w:rPr>
          <w:rFonts w:eastAsia="標楷體"/>
          <w:szCs w:val="20"/>
        </w:rPr>
        <w:tab/>
      </w:r>
      <w:r w:rsidR="00DD20B8" w:rsidRPr="001E10A8">
        <w:rPr>
          <w:rFonts w:eastAsia="標楷體" w:hint="eastAsia"/>
          <w:szCs w:val="20"/>
        </w:rPr>
        <w:t>權責</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_Toc149666840 \h </w:instrText>
      </w:r>
      <w:r w:rsidR="00DD20B8" w:rsidRPr="001E10A8">
        <w:rPr>
          <w:rFonts w:eastAsia="標楷體"/>
          <w:webHidden/>
          <w:szCs w:val="20"/>
        </w:rPr>
      </w:r>
      <w:r w:rsidR="00DD20B8" w:rsidRPr="001E10A8">
        <w:rPr>
          <w:rFonts w:eastAsia="標楷體"/>
          <w:webHidden/>
          <w:szCs w:val="20"/>
        </w:rPr>
        <w:fldChar w:fldCharType="separate"/>
      </w:r>
      <w:ins w:id="37" w:author="陳佳宜資訊部資訊安全處" w:date="2024-09-18T14:06:00Z" w16du:dateUtc="2024-09-18T06:06:00Z">
        <w:r>
          <w:rPr>
            <w:rFonts w:eastAsia="標楷體"/>
            <w:noProof/>
            <w:webHidden/>
            <w:szCs w:val="20"/>
          </w:rPr>
          <w:t>9</w:t>
        </w:r>
      </w:ins>
      <w:del w:id="38" w:author="陳佳宜資訊部資訊安全處" w:date="2024-09-18T14:06:00Z" w16du:dateUtc="2024-09-18T06:06:00Z">
        <w:r w:rsidR="00DD20B8" w:rsidRPr="001E10A8" w:rsidDel="001E10A8">
          <w:rPr>
            <w:rFonts w:eastAsia="標楷體"/>
            <w:noProof/>
            <w:webHidden/>
            <w:szCs w:val="20"/>
          </w:rPr>
          <w:delText>8</w:delText>
        </w:r>
      </w:del>
      <w:r w:rsidR="00DD20B8" w:rsidRPr="001E10A8">
        <w:rPr>
          <w:rFonts w:eastAsia="標楷體"/>
          <w:webHidden/>
          <w:szCs w:val="20"/>
        </w:rPr>
        <w:fldChar w:fldCharType="end"/>
      </w:r>
      <w:r w:rsidRPr="001E10A8">
        <w:rPr>
          <w:rFonts w:eastAsia="標楷體"/>
          <w:szCs w:val="20"/>
        </w:rPr>
        <w:fldChar w:fldCharType="end"/>
      </w:r>
    </w:p>
    <w:p w14:paraId="48228E09" w14:textId="4A758B63"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"_Toc149666969"</w:instrText>
      </w:r>
      <w:r w:rsidRPr="001E10A8">
        <w:fldChar w:fldCharType="separate"/>
      </w:r>
      <w:r w:rsidR="00DD20B8" w:rsidRPr="001E10A8">
        <w:rPr>
          <w:rFonts w:eastAsia="標楷體" w:hint="eastAsia"/>
          <w:szCs w:val="20"/>
        </w:rPr>
        <w:t>第六章</w:t>
      </w:r>
      <w:r w:rsidR="00DD20B8" w:rsidRPr="001E10A8">
        <w:rPr>
          <w:rFonts w:eastAsia="標楷體"/>
          <w:szCs w:val="20"/>
        </w:rPr>
        <w:tab/>
      </w:r>
      <w:r w:rsidR="00DD20B8" w:rsidRPr="001E10A8">
        <w:rPr>
          <w:rFonts w:eastAsia="標楷體" w:hint="eastAsia"/>
          <w:szCs w:val="20"/>
        </w:rPr>
        <w:t>作業內容</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_Toc149666969 \h </w:instrText>
      </w:r>
      <w:r w:rsidR="00DD20B8" w:rsidRPr="001E10A8">
        <w:rPr>
          <w:rFonts w:eastAsia="標楷體"/>
          <w:webHidden/>
          <w:szCs w:val="20"/>
        </w:rPr>
      </w:r>
      <w:r w:rsidR="00DD20B8" w:rsidRPr="001E10A8">
        <w:rPr>
          <w:rFonts w:eastAsia="標楷體"/>
          <w:webHidden/>
          <w:szCs w:val="20"/>
        </w:rPr>
        <w:fldChar w:fldCharType="separate"/>
      </w:r>
      <w:ins w:id="39" w:author="陳佳宜資訊部資訊安全處" w:date="2024-09-18T14:06:00Z" w16du:dateUtc="2024-09-18T06:06:00Z">
        <w:r>
          <w:rPr>
            <w:rFonts w:eastAsia="標楷體"/>
            <w:noProof/>
            <w:webHidden/>
            <w:szCs w:val="20"/>
          </w:rPr>
          <w:t>9</w:t>
        </w:r>
      </w:ins>
      <w:del w:id="40" w:author="陳佳宜資訊部資訊安全處" w:date="2024-09-18T14:06:00Z" w16du:dateUtc="2024-09-18T06:06:00Z">
        <w:r w:rsidR="00DD20B8" w:rsidRPr="001E10A8" w:rsidDel="001E10A8">
          <w:rPr>
            <w:rFonts w:eastAsia="標楷體"/>
            <w:noProof/>
            <w:webHidden/>
            <w:szCs w:val="20"/>
          </w:rPr>
          <w:delText>8</w:delText>
        </w:r>
      </w:del>
      <w:r w:rsidR="00DD20B8" w:rsidRPr="001E10A8">
        <w:rPr>
          <w:rFonts w:eastAsia="標楷體"/>
          <w:webHidden/>
          <w:szCs w:val="20"/>
        </w:rPr>
        <w:fldChar w:fldCharType="end"/>
      </w:r>
      <w:r w:rsidRPr="001E10A8">
        <w:rPr>
          <w:rFonts w:eastAsia="標楷體"/>
          <w:szCs w:val="20"/>
        </w:rPr>
        <w:fldChar w:fldCharType="end"/>
      </w:r>
    </w:p>
    <w:p w14:paraId="70AFD6F8" w14:textId="1A714296" w:rsidR="00DD20B8" w:rsidRPr="001E10A8" w:rsidRDefault="001E10A8">
      <w:pPr>
        <w:pStyle w:val="11"/>
        <w:tabs>
          <w:tab w:val="left" w:pos="1200"/>
          <w:tab w:val="right" w:leader="dot" w:pos="10194"/>
        </w:tabs>
        <w:rPr>
          <w:rFonts w:eastAsia="標楷體"/>
          <w:szCs w:val="20"/>
        </w:rPr>
      </w:pPr>
      <w:r w:rsidRPr="001E10A8">
        <w:fldChar w:fldCharType="begin"/>
      </w:r>
      <w:r w:rsidRPr="001E10A8">
        <w:instrText>HYPERLINK \l "_Toc149666982"</w:instrText>
      </w:r>
      <w:r w:rsidRPr="001E10A8">
        <w:fldChar w:fldCharType="separate"/>
      </w:r>
      <w:r w:rsidR="00DD20B8" w:rsidRPr="001E10A8">
        <w:rPr>
          <w:rFonts w:eastAsia="標楷體" w:hint="eastAsia"/>
          <w:szCs w:val="20"/>
        </w:rPr>
        <w:t>第七章</w:t>
      </w:r>
      <w:r w:rsidR="00DD20B8" w:rsidRPr="001E10A8">
        <w:rPr>
          <w:rFonts w:eastAsia="標楷體"/>
          <w:szCs w:val="20"/>
        </w:rPr>
        <w:tab/>
      </w:r>
      <w:r w:rsidR="00DD20B8" w:rsidRPr="001E10A8">
        <w:rPr>
          <w:rFonts w:eastAsia="標楷體" w:hint="eastAsia"/>
          <w:szCs w:val="20"/>
        </w:rPr>
        <w:t>輸出文件記錄</w:t>
      </w:r>
      <w:r w:rsidR="00DD20B8" w:rsidRPr="001E10A8">
        <w:rPr>
          <w:rFonts w:eastAsia="標楷體"/>
          <w:webHidden/>
          <w:szCs w:val="20"/>
        </w:rPr>
        <w:tab/>
      </w:r>
      <w:r w:rsidR="00DD20B8" w:rsidRPr="001E10A8">
        <w:rPr>
          <w:rFonts w:eastAsia="標楷體"/>
          <w:webHidden/>
          <w:szCs w:val="20"/>
        </w:rPr>
        <w:fldChar w:fldCharType="begin"/>
      </w:r>
      <w:r w:rsidR="00DD20B8" w:rsidRPr="001E10A8">
        <w:rPr>
          <w:rFonts w:eastAsia="標楷體"/>
          <w:webHidden/>
          <w:szCs w:val="20"/>
        </w:rPr>
        <w:instrText xml:space="preserve"> PAGEREF _Toc149666982 \h </w:instrText>
      </w:r>
      <w:r w:rsidR="00DD20B8" w:rsidRPr="001E10A8">
        <w:rPr>
          <w:rFonts w:eastAsia="標楷體"/>
          <w:webHidden/>
          <w:szCs w:val="20"/>
        </w:rPr>
      </w:r>
      <w:r w:rsidR="00DD20B8" w:rsidRPr="001E10A8">
        <w:rPr>
          <w:rFonts w:eastAsia="標楷體"/>
          <w:webHidden/>
          <w:szCs w:val="20"/>
        </w:rPr>
        <w:fldChar w:fldCharType="separate"/>
      </w:r>
      <w:ins w:id="41" w:author="陳佳宜資訊部資訊安全處" w:date="2024-09-18T14:06:00Z" w16du:dateUtc="2024-09-18T06:06:00Z">
        <w:r>
          <w:rPr>
            <w:rFonts w:eastAsia="標楷體"/>
            <w:noProof/>
            <w:webHidden/>
            <w:szCs w:val="20"/>
          </w:rPr>
          <w:t>9</w:t>
        </w:r>
      </w:ins>
      <w:del w:id="42" w:author="陳佳宜資訊部資訊安全處" w:date="2024-09-18T14:06:00Z" w16du:dateUtc="2024-09-18T06:06:00Z">
        <w:r w:rsidR="00DD20B8" w:rsidRPr="001E10A8" w:rsidDel="001E10A8">
          <w:rPr>
            <w:rFonts w:eastAsia="標楷體"/>
            <w:noProof/>
            <w:webHidden/>
            <w:szCs w:val="20"/>
          </w:rPr>
          <w:delText>8</w:delText>
        </w:r>
      </w:del>
      <w:r w:rsidR="00DD20B8" w:rsidRPr="001E10A8">
        <w:rPr>
          <w:rFonts w:eastAsia="標楷體"/>
          <w:webHidden/>
          <w:szCs w:val="20"/>
        </w:rPr>
        <w:fldChar w:fldCharType="end"/>
      </w:r>
      <w:r w:rsidRPr="001E10A8">
        <w:rPr>
          <w:rFonts w:eastAsia="標楷體"/>
          <w:szCs w:val="20"/>
        </w:rPr>
        <w:fldChar w:fldCharType="end"/>
      </w:r>
    </w:p>
    <w:p w14:paraId="169CEBAF" w14:textId="5AA8E99A" w:rsidR="009327E9" w:rsidRPr="001E10A8" w:rsidRDefault="00BA6238">
      <w:pPr>
        <w:rPr>
          <w:rFonts w:eastAsia="標楷體"/>
        </w:rPr>
      </w:pPr>
      <w:r w:rsidRPr="001E10A8">
        <w:rPr>
          <w:rFonts w:eastAsia="標楷體"/>
          <w:szCs w:val="20"/>
        </w:rPr>
        <w:fldChar w:fldCharType="end"/>
      </w:r>
    </w:p>
    <w:p w14:paraId="597D5EE4" w14:textId="697E0061" w:rsidR="0064073A" w:rsidRPr="001E10A8" w:rsidRDefault="009327E9" w:rsidP="00355A22">
      <w:pPr>
        <w:pStyle w:val="1"/>
        <w:spacing w:before="240" w:after="120"/>
        <w:ind w:left="571" w:hanging="561"/>
        <w:rPr>
          <w:rFonts w:ascii="Times New Roman" w:hAnsi="Times New Roman" w:cs="Times New Roman"/>
        </w:rPr>
      </w:pPr>
      <w:r w:rsidRPr="001E10A8">
        <w:rPr>
          <w:rFonts w:ascii="Times New Roman" w:hAnsi="Times New Roman" w:cs="Times New Roman"/>
        </w:rPr>
        <w:br w:type="page"/>
      </w:r>
      <w:bookmarkStart w:id="43" w:name="_Toc309719777"/>
      <w:bookmarkStart w:id="44" w:name="_Toc149666809"/>
      <w:bookmarkStart w:id="45" w:name="_Toc83524746"/>
      <w:bookmarkStart w:id="46" w:name="_Toc309807557"/>
      <w:bookmarkStart w:id="47" w:name="_Toc354582207"/>
      <w:r w:rsidR="0064073A" w:rsidRPr="001E10A8">
        <w:rPr>
          <w:rFonts w:ascii="Times New Roman" w:hAnsi="Times New Roman" w:cs="Times New Roman"/>
        </w:rPr>
        <w:lastRenderedPageBreak/>
        <w:t>目的</w:t>
      </w:r>
      <w:bookmarkEnd w:id="43"/>
      <w:bookmarkEnd w:id="44"/>
    </w:p>
    <w:p w14:paraId="39AE3708" w14:textId="64ECC5AE" w:rsidR="0064073A" w:rsidRPr="001E10A8" w:rsidRDefault="0064073A" w:rsidP="00856354">
      <w:pPr>
        <w:pStyle w:val="13"/>
        <w:tabs>
          <w:tab w:val="left" w:pos="9617"/>
        </w:tabs>
        <w:rPr>
          <w:rFonts w:ascii="Times New Roman" w:hAnsi="Times New Roman" w:cs="Times New Roman"/>
        </w:rPr>
      </w:pPr>
      <w:r w:rsidRPr="001E10A8">
        <w:rPr>
          <w:rFonts w:ascii="Times New Roman" w:hAnsi="Times New Roman" w:cs="Times New Roman"/>
        </w:rPr>
        <w:t>為維繫本公司所有業務及日常作業之持續進行、強化本公司網路相關作業之管理、規範網路相關系統設施之使用、授權、監督管理</w:t>
      </w:r>
      <w:r w:rsidR="00502D96" w:rsidRPr="001E10A8">
        <w:rPr>
          <w:rFonts w:ascii="Times New Roman" w:hAnsi="Times New Roman" w:cs="Times New Roman" w:hint="eastAsia"/>
        </w:rPr>
        <w:t>、資安威脅情資</w:t>
      </w:r>
      <w:r w:rsidRPr="001E10A8">
        <w:rPr>
          <w:rFonts w:ascii="Times New Roman" w:hAnsi="Times New Roman" w:cs="Times New Roman"/>
        </w:rPr>
        <w:t>以及遵循臺灣證券交易所發布「建立證券商資通安全檢查機制」等各項作業程序，特訂定本要點以確保本公司於必要時能及時提供作業復原之所需、交易處理與日常作業之資料傳輸及相關系統設備安全，並規範網路相關系統、設施之使用、授權、監督與管理等各項作業程序，以避免不當之使用遭致網路資源的浪費或可能的內外部資訊安全破壞或意外事故造成的損害，本公司以達成以下目標。</w:t>
      </w:r>
    </w:p>
    <w:p w14:paraId="6B81FE74" w14:textId="77777777" w:rsidR="0064073A" w:rsidRPr="001E10A8" w:rsidRDefault="0064073A" w:rsidP="00C14882">
      <w:pPr>
        <w:pStyle w:val="Style2"/>
      </w:pPr>
      <w:bookmarkStart w:id="48" w:name="_Toc149666810"/>
      <w:r w:rsidRPr="001E10A8">
        <w:t>證券商資通安全檢查機制</w:t>
      </w:r>
      <w:bookmarkEnd w:id="48"/>
    </w:p>
    <w:p w14:paraId="750B8C18" w14:textId="77777777" w:rsidR="0064073A" w:rsidRPr="001E10A8" w:rsidRDefault="0064073A" w:rsidP="0064073A">
      <w:pPr>
        <w:pStyle w:val="3"/>
      </w:pPr>
      <w:r w:rsidRPr="001E10A8">
        <w:t>網路安全管理包含以下：</w:t>
      </w:r>
    </w:p>
    <w:p w14:paraId="570A5A8C" w14:textId="77777777" w:rsidR="0064073A" w:rsidRPr="001E10A8" w:rsidRDefault="0064073A" w:rsidP="00856354">
      <w:pPr>
        <w:pStyle w:val="4"/>
        <w:rPr>
          <w:rFonts w:ascii="Times New Roman" w:hAnsi="Times New Roman"/>
        </w:rPr>
      </w:pPr>
      <w:r w:rsidRPr="001E10A8">
        <w:rPr>
          <w:rFonts w:ascii="Times New Roman" w:hAnsi="Times New Roman"/>
        </w:rPr>
        <w:t>網路系統安全評估：</w:t>
      </w:r>
    </w:p>
    <w:p w14:paraId="43408101" w14:textId="77777777" w:rsidR="0064073A" w:rsidRPr="001E10A8" w:rsidRDefault="0064073A" w:rsidP="001057FB">
      <w:pPr>
        <w:pStyle w:val="5"/>
      </w:pPr>
      <w:r w:rsidRPr="001E10A8">
        <w:t>訂定定期評估自身網路系統安全並留存相關紀錄之機制，如作業系統、網站伺服器、瀏覽器、防火牆及防毒版本等。</w:t>
      </w:r>
    </w:p>
    <w:p w14:paraId="1CA1DC88" w14:textId="77777777" w:rsidR="0064073A" w:rsidRPr="001E10A8" w:rsidRDefault="0064073A" w:rsidP="001057FB">
      <w:pPr>
        <w:pStyle w:val="5"/>
      </w:pPr>
      <w:r w:rsidRPr="001E10A8">
        <w:t>訂定修補網路運作環境及作業系統之安全漏洞之機制，包含伺服器、攜帶型、個人端及營業處所內供投資人共用之電腦等。</w:t>
      </w:r>
      <w:r w:rsidRPr="001E10A8">
        <w:t xml:space="preserve">                                            </w:t>
      </w:r>
    </w:p>
    <w:p w14:paraId="089606BB" w14:textId="77777777" w:rsidR="0064073A" w:rsidRPr="001E10A8" w:rsidRDefault="0064073A" w:rsidP="001057FB">
      <w:pPr>
        <w:pStyle w:val="5"/>
      </w:pPr>
      <w:commentRangeStart w:id="49"/>
      <w:r w:rsidRPr="001E10A8">
        <w:t>訂定電腦網路安全相關事項之內部公告機制，包含資訊安全政策宣導、防範網路駭客入</w:t>
      </w:r>
      <w:r w:rsidRPr="001E10A8">
        <w:t xml:space="preserve"> </w:t>
      </w:r>
      <w:r w:rsidRPr="001E10A8">
        <w:t>侵事件、電腦防毒等。</w:t>
      </w:r>
      <w:commentRangeEnd w:id="49"/>
      <w:r w:rsidR="00105061" w:rsidRPr="001E10A8">
        <w:rPr>
          <w:rStyle w:val="ab"/>
          <w:rFonts w:eastAsia="新細明體"/>
          <w:bCs w:val="0"/>
        </w:rPr>
        <w:commentReference w:id="49"/>
      </w:r>
    </w:p>
    <w:p w14:paraId="7E8CE5AF" w14:textId="77777777" w:rsidR="0064073A" w:rsidRPr="001E10A8" w:rsidRDefault="0064073A" w:rsidP="001057FB">
      <w:pPr>
        <w:pStyle w:val="5"/>
      </w:pPr>
      <w:commentRangeStart w:id="50"/>
      <w:r w:rsidRPr="001E10A8">
        <w:t>各電腦主機、重要軟硬體設備等建立專人負責。</w:t>
      </w:r>
      <w:commentRangeEnd w:id="50"/>
      <w:r w:rsidRPr="001E10A8">
        <w:rPr>
          <w:sz w:val="18"/>
          <w:szCs w:val="18"/>
        </w:rPr>
        <w:commentReference w:id="50"/>
      </w:r>
    </w:p>
    <w:p w14:paraId="7E545BCA" w14:textId="77777777" w:rsidR="0064073A" w:rsidRPr="001E10A8" w:rsidRDefault="0064073A" w:rsidP="001057FB">
      <w:pPr>
        <w:pStyle w:val="5"/>
      </w:pPr>
      <w:r w:rsidRPr="001E10A8">
        <w:t>本</w:t>
      </w:r>
      <w:commentRangeStart w:id="51"/>
      <w:r w:rsidRPr="001E10A8">
        <w:t>公司網路依用途區分為</w:t>
      </w:r>
      <w:r w:rsidRPr="001E10A8">
        <w:t xml:space="preserve"> DMZ</w:t>
      </w:r>
      <w:r w:rsidRPr="001E10A8">
        <w:t>、營運環境、測試環境及其他環境等，並建立適當區隔機制。</w:t>
      </w:r>
      <w:commentRangeEnd w:id="51"/>
      <w:r w:rsidRPr="001E10A8">
        <w:rPr>
          <w:sz w:val="18"/>
          <w:szCs w:val="18"/>
        </w:rPr>
        <w:commentReference w:id="51"/>
      </w:r>
    </w:p>
    <w:p w14:paraId="05523FE9" w14:textId="77777777" w:rsidR="0064073A" w:rsidRPr="001E10A8" w:rsidRDefault="0064073A" w:rsidP="001057FB">
      <w:pPr>
        <w:pStyle w:val="5"/>
      </w:pPr>
      <w:commentRangeStart w:id="52"/>
      <w:r w:rsidRPr="001E10A8">
        <w:t>個人資料及機敏資料存放於安全的網路區域，不得存放於網際網路等區域。</w:t>
      </w:r>
      <w:commentRangeEnd w:id="52"/>
      <w:r w:rsidR="00105061" w:rsidRPr="001E10A8">
        <w:rPr>
          <w:rStyle w:val="ab"/>
          <w:rFonts w:eastAsia="新細明體"/>
          <w:bCs w:val="0"/>
        </w:rPr>
        <w:commentReference w:id="52"/>
      </w:r>
      <w:r w:rsidRPr="001E10A8">
        <w:t xml:space="preserve"> </w:t>
      </w:r>
    </w:p>
    <w:p w14:paraId="3F6A73EF" w14:textId="77777777" w:rsidR="0064073A" w:rsidRPr="001E10A8" w:rsidRDefault="0064073A" w:rsidP="001057FB">
      <w:pPr>
        <w:pStyle w:val="5"/>
      </w:pPr>
      <w:commentRangeStart w:id="53"/>
      <w:r w:rsidRPr="001E10A8">
        <w:t>本公司系統僅開啟必要之服務及程式，未使用之服務功能將確保已關閉。</w:t>
      </w:r>
      <w:commentRangeEnd w:id="53"/>
      <w:r w:rsidR="00105061" w:rsidRPr="001E10A8">
        <w:rPr>
          <w:rStyle w:val="ab"/>
          <w:rFonts w:eastAsia="新細明體"/>
          <w:bCs w:val="0"/>
        </w:rPr>
        <w:commentReference w:id="53"/>
      </w:r>
    </w:p>
    <w:p w14:paraId="71EE6AB1" w14:textId="10DFC803" w:rsidR="0064073A" w:rsidRPr="001E10A8" w:rsidRDefault="0064073A" w:rsidP="001057FB">
      <w:pPr>
        <w:pStyle w:val="5"/>
      </w:pPr>
      <w:commentRangeStart w:id="54"/>
      <w:r w:rsidRPr="001E10A8">
        <w:t>本公司已建立遠端連線管理辦法，對使用外部網路遠端連線至公司內部作業進行控管</w:t>
      </w:r>
      <w:ins w:id="55" w:author="陳佳宜資訊部策略發展處" w:date="2024-04-18T16:45:00Z">
        <w:r w:rsidR="00181BF3" w:rsidRPr="001E10A8">
          <w:rPr>
            <w:rFonts w:hint="eastAsia"/>
          </w:rPr>
          <w:t>及身分認證</w:t>
        </w:r>
      </w:ins>
      <w:r w:rsidRPr="001E10A8">
        <w:t>，留存相關維護紀錄並由權責主管定期覆核。</w:t>
      </w:r>
    </w:p>
    <w:p w14:paraId="62800475" w14:textId="77777777" w:rsidR="0064073A" w:rsidRPr="001E10A8" w:rsidRDefault="0064073A" w:rsidP="001057FB">
      <w:pPr>
        <w:pStyle w:val="5"/>
        <w:rPr>
          <w:ins w:id="56" w:author="陳佳宜資訊部策略發展處" w:date="2024-07-15T16:28:00Z"/>
        </w:rPr>
      </w:pPr>
      <w:r w:rsidRPr="001E10A8">
        <w:t>公司建立防止未經授權設備使用內部網路。</w:t>
      </w:r>
      <w:r w:rsidRPr="001E10A8">
        <w:t xml:space="preserve"> </w:t>
      </w:r>
      <w:commentRangeEnd w:id="54"/>
      <w:r w:rsidR="00105061" w:rsidRPr="001E10A8">
        <w:rPr>
          <w:rStyle w:val="ab"/>
          <w:rFonts w:eastAsia="新細明體"/>
          <w:bCs w:val="0"/>
        </w:rPr>
        <w:commentReference w:id="54"/>
      </w:r>
    </w:p>
    <w:p w14:paraId="0E12CB3E" w14:textId="5D35A46A" w:rsidR="00151FEA" w:rsidRPr="001E10A8" w:rsidRDefault="00151FEA" w:rsidP="00151FEA">
      <w:pPr>
        <w:pStyle w:val="5"/>
      </w:pPr>
      <w:ins w:id="57" w:author="陳佳宜資訊部策略發展處" w:date="2024-07-15T16:29:00Z">
        <w:r w:rsidRPr="001E10A8">
          <w:rPr>
            <w:rFonts w:hint="eastAsia"/>
          </w:rPr>
          <w:t>應避免使用生命週期終止</w:t>
        </w:r>
        <w:r w:rsidRPr="001E10A8">
          <w:t>(End of Service,</w:t>
        </w:r>
      </w:ins>
      <w:ins w:id="58" w:author="陳佳宜資訊部策略發展處" w:date="2024-07-15T16:30:00Z">
        <w:r w:rsidRPr="001E10A8">
          <w:t xml:space="preserve"> </w:t>
        </w:r>
      </w:ins>
      <w:ins w:id="59" w:author="陳佳宜資訊部策略發展處" w:date="2024-07-15T16:29:00Z">
        <w:r w:rsidRPr="001E10A8">
          <w:t>EOS/End of Life,</w:t>
        </w:r>
      </w:ins>
      <w:ins w:id="60" w:author="陳佳宜資訊部策略發展處" w:date="2024-07-15T16:30:00Z">
        <w:r w:rsidRPr="001E10A8">
          <w:t xml:space="preserve"> EOF</w:t>
        </w:r>
      </w:ins>
      <w:ins w:id="61" w:author="陳佳宜資訊部策略發展處" w:date="2024-07-15T16:29:00Z">
        <w:r w:rsidRPr="001E10A8">
          <w:t>)</w:t>
        </w:r>
      </w:ins>
      <w:ins w:id="62" w:author="陳佳宜資訊部策略發展處" w:date="2024-07-15T16:30:00Z">
        <w:r w:rsidRPr="001E10A8">
          <w:rPr>
            <w:rFonts w:hint="eastAsia"/>
          </w:rPr>
          <w:t>之網路設備擬定</w:t>
        </w:r>
        <w:proofErr w:type="gramStart"/>
        <w:r w:rsidRPr="001E10A8">
          <w:rPr>
            <w:rFonts w:hint="eastAsia"/>
          </w:rPr>
          <w:t>汰</w:t>
        </w:r>
        <w:proofErr w:type="gramEnd"/>
        <w:r w:rsidRPr="001E10A8">
          <w:rPr>
            <w:rFonts w:hint="eastAsia"/>
          </w:rPr>
          <w:t>除計畫。</w:t>
        </w:r>
      </w:ins>
    </w:p>
    <w:p w14:paraId="6437D597" w14:textId="109567BA" w:rsidR="0064073A" w:rsidRPr="001E10A8" w:rsidRDefault="00181BF3" w:rsidP="00856354">
      <w:pPr>
        <w:pStyle w:val="4"/>
        <w:rPr>
          <w:rFonts w:ascii="Times New Roman" w:hAnsi="Times New Roman"/>
        </w:rPr>
      </w:pPr>
      <w:ins w:id="63" w:author="陳佳宜資訊部策略發展處" w:date="2024-04-18T16:46:00Z">
        <w:r w:rsidRPr="001E10A8">
          <w:rPr>
            <w:rFonts w:ascii="Times New Roman" w:hAnsi="Times New Roman" w:hint="eastAsia"/>
          </w:rPr>
          <w:t>網路設備</w:t>
        </w:r>
      </w:ins>
      <w:del w:id="64" w:author="陳佳宜資訊部策略發展處" w:date="2024-04-18T16:46:00Z">
        <w:r w:rsidR="0064073A" w:rsidRPr="001E10A8" w:rsidDel="00181BF3">
          <w:rPr>
            <w:rFonts w:ascii="Times New Roman" w:hAnsi="Times New Roman"/>
          </w:rPr>
          <w:delText>防火牆之</w:delText>
        </w:r>
      </w:del>
      <w:r w:rsidR="0064073A" w:rsidRPr="001E10A8">
        <w:rPr>
          <w:rFonts w:ascii="Times New Roman" w:hAnsi="Times New Roman"/>
        </w:rPr>
        <w:t>安全管理：</w:t>
      </w:r>
      <w:r w:rsidR="0064073A" w:rsidRPr="001E10A8">
        <w:rPr>
          <w:rFonts w:ascii="Times New Roman" w:hAnsi="Times New Roman"/>
        </w:rPr>
        <w:t xml:space="preserve"> </w:t>
      </w:r>
    </w:p>
    <w:p w14:paraId="4D0A00EF" w14:textId="77777777" w:rsidR="0064073A" w:rsidRPr="001E10A8" w:rsidRDefault="0064073A" w:rsidP="001057FB">
      <w:pPr>
        <w:pStyle w:val="5"/>
      </w:pPr>
      <w:r w:rsidRPr="001E10A8">
        <w:t>建立防火牆。</w:t>
      </w:r>
      <w:r w:rsidRPr="001E10A8">
        <w:t xml:space="preserve"> </w:t>
      </w:r>
    </w:p>
    <w:p w14:paraId="13D2AD10" w14:textId="77777777" w:rsidR="0064073A" w:rsidRPr="001E10A8" w:rsidRDefault="0064073A" w:rsidP="001057FB">
      <w:pPr>
        <w:pStyle w:val="5"/>
      </w:pPr>
      <w:r w:rsidRPr="001E10A8">
        <w:t>防火牆有專人管理。</w:t>
      </w:r>
    </w:p>
    <w:p w14:paraId="1446094B" w14:textId="77777777" w:rsidR="0064073A" w:rsidRPr="001E10A8" w:rsidRDefault="0064073A" w:rsidP="001057FB">
      <w:pPr>
        <w:pStyle w:val="5"/>
      </w:pPr>
      <w:commentRangeStart w:id="65"/>
      <w:r w:rsidRPr="001E10A8">
        <w:t>防火牆進出紀錄及其備份至少保存三年。</w:t>
      </w:r>
      <w:commentRangeEnd w:id="65"/>
      <w:r w:rsidR="00105061" w:rsidRPr="001E10A8">
        <w:rPr>
          <w:rStyle w:val="ab"/>
          <w:rFonts w:eastAsia="新細明體"/>
          <w:bCs w:val="0"/>
        </w:rPr>
        <w:commentReference w:id="65"/>
      </w:r>
    </w:p>
    <w:p w14:paraId="5DDF4ADA" w14:textId="77777777" w:rsidR="0064073A" w:rsidRPr="001E10A8" w:rsidRDefault="0064073A" w:rsidP="001057FB">
      <w:pPr>
        <w:pStyle w:val="5"/>
      </w:pPr>
      <w:commentRangeStart w:id="66"/>
      <w:r w:rsidRPr="001E10A8">
        <w:t>重要網站及伺服器系統（如網路下單系統等）以防火牆與外部網際網路隔離。</w:t>
      </w:r>
      <w:r w:rsidRPr="001E10A8">
        <w:t xml:space="preserve"> </w:t>
      </w:r>
    </w:p>
    <w:p w14:paraId="5A476768" w14:textId="77777777" w:rsidR="0064073A" w:rsidRPr="001E10A8" w:rsidRDefault="0064073A" w:rsidP="001057FB">
      <w:pPr>
        <w:pStyle w:val="5"/>
      </w:pPr>
      <w:r w:rsidRPr="001E10A8">
        <w:t>防火牆系統之設定經權責主管之核准。</w:t>
      </w:r>
    </w:p>
    <w:p w14:paraId="0056F54D" w14:textId="50F809E6" w:rsidR="0064073A" w:rsidRPr="001E10A8" w:rsidRDefault="0064073A" w:rsidP="001057FB">
      <w:pPr>
        <w:pStyle w:val="5"/>
      </w:pPr>
      <w:r w:rsidRPr="001E10A8">
        <w:t>公司每年定期檢視並維護防火牆存取控管設定</w:t>
      </w:r>
      <w:ins w:id="67" w:author="陳佳宜資訊部策略發展處" w:date="2024-07-15T17:28:00Z">
        <w:r w:rsidR="00EF2060" w:rsidRPr="001E10A8">
          <w:rPr>
            <w:rFonts w:hint="eastAsia"/>
          </w:rPr>
          <w:t>，每半年檢視</w:t>
        </w:r>
        <w:r w:rsidR="00EF2060" w:rsidRPr="001E10A8">
          <w:t>DMZ</w:t>
        </w:r>
        <w:r w:rsidR="00EF2060" w:rsidRPr="001E10A8">
          <w:rPr>
            <w:rFonts w:hint="eastAsia"/>
          </w:rPr>
          <w:t>區之防火牆規則</w:t>
        </w:r>
      </w:ins>
      <w:r w:rsidRPr="001E10A8">
        <w:rPr>
          <w:rFonts w:hint="eastAsia"/>
        </w:rPr>
        <w:t>，</w:t>
      </w:r>
      <w:r w:rsidRPr="001E10A8">
        <w:t>並留存相關檢視紀錄。</w:t>
      </w:r>
      <w:commentRangeEnd w:id="66"/>
      <w:r w:rsidR="00105061" w:rsidRPr="001E10A8">
        <w:rPr>
          <w:rStyle w:val="ab"/>
          <w:rFonts w:eastAsia="新細明體"/>
          <w:bCs w:val="0"/>
        </w:rPr>
        <w:commentReference w:id="66"/>
      </w:r>
    </w:p>
    <w:p w14:paraId="230D2965" w14:textId="4FFFB7CA" w:rsidR="0064073A" w:rsidRPr="001E10A8" w:rsidRDefault="0064073A" w:rsidP="001057FB">
      <w:pPr>
        <w:pStyle w:val="5"/>
        <w:rPr>
          <w:ins w:id="68" w:author="陳佳宜資訊部策略發展處" w:date="2024-04-18T16:49:00Z"/>
        </w:rPr>
      </w:pPr>
      <w:r w:rsidRPr="001E10A8">
        <w:t>公司交易相關網路直接連線之設備避免使用危害國家資通安全產品。</w:t>
      </w:r>
      <w:r w:rsidRPr="001E10A8">
        <w:t xml:space="preserve"> </w:t>
      </w:r>
    </w:p>
    <w:p w14:paraId="0CD4452B" w14:textId="68AE8E38" w:rsidR="00181BF3" w:rsidRPr="001E10A8" w:rsidRDefault="00181BF3" w:rsidP="00181BF3">
      <w:pPr>
        <w:pStyle w:val="5"/>
        <w:rPr>
          <w:ins w:id="69" w:author="陳佳宜資訊部策略發展處" w:date="2024-04-18T16:50:00Z"/>
        </w:rPr>
      </w:pPr>
      <w:ins w:id="70" w:author="陳佳宜資訊部策略發展處" w:date="2024-04-18T16:49:00Z">
        <w:r w:rsidRPr="001E10A8">
          <w:rPr>
            <w:rFonts w:hint="eastAsia"/>
          </w:rPr>
          <w:t>公司建立網路設備規則應以最小授權及</w:t>
        </w:r>
      </w:ins>
      <w:ins w:id="71" w:author="陳佳宜資訊部策略發展處" w:date="2024-04-18T16:50:00Z">
        <w:r w:rsidRPr="001E10A8">
          <w:rPr>
            <w:rFonts w:hint="eastAsia"/>
          </w:rPr>
          <w:t>正面表列為原則。</w:t>
        </w:r>
      </w:ins>
    </w:p>
    <w:p w14:paraId="408337D8" w14:textId="3516808A" w:rsidR="00181BF3" w:rsidRPr="001E10A8" w:rsidRDefault="00181BF3" w:rsidP="00181BF3">
      <w:pPr>
        <w:pStyle w:val="5"/>
      </w:pPr>
      <w:ins w:id="72" w:author="陳佳宜資訊部策略發展處" w:date="2024-04-18T16:50:00Z">
        <w:r w:rsidRPr="001E10A8">
          <w:rPr>
            <w:rFonts w:hint="eastAsia"/>
          </w:rPr>
          <w:t>公司應至少每年檢視一次對外網路設備規則，並留存相關紀錄。</w:t>
        </w:r>
      </w:ins>
    </w:p>
    <w:p w14:paraId="4AF9D7CA" w14:textId="77777777" w:rsidR="0064073A" w:rsidRPr="001E10A8" w:rsidRDefault="0064073A" w:rsidP="00856354">
      <w:pPr>
        <w:pStyle w:val="4"/>
        <w:rPr>
          <w:rFonts w:ascii="Times New Roman" w:hAnsi="Times New Roman"/>
        </w:rPr>
      </w:pPr>
      <w:r w:rsidRPr="001E10A8">
        <w:rPr>
          <w:rFonts w:ascii="Times New Roman" w:hAnsi="Times New Roman"/>
        </w:rPr>
        <w:t>網路傳輸及連線安全管理：</w:t>
      </w:r>
      <w:r w:rsidRPr="001E10A8">
        <w:rPr>
          <w:rFonts w:ascii="Times New Roman" w:hAnsi="Times New Roman"/>
        </w:rPr>
        <w:t xml:space="preserve"> </w:t>
      </w:r>
    </w:p>
    <w:p w14:paraId="6DD84F46" w14:textId="77777777" w:rsidR="0064073A" w:rsidRPr="001E10A8" w:rsidRDefault="0064073A" w:rsidP="001057FB">
      <w:pPr>
        <w:pStyle w:val="5"/>
      </w:pPr>
      <w:r w:rsidRPr="001E10A8">
        <w:t>網路下單畫面採加密方式（例如：</w:t>
      </w:r>
      <w:r w:rsidRPr="001E10A8">
        <w:t>SSL</w:t>
      </w:r>
      <w:r w:rsidRPr="001E10A8">
        <w:t>）處理。</w:t>
      </w:r>
    </w:p>
    <w:p w14:paraId="1E662A0A" w14:textId="77777777" w:rsidR="0064073A" w:rsidRPr="001E10A8" w:rsidRDefault="0064073A" w:rsidP="001057FB">
      <w:pPr>
        <w:pStyle w:val="5"/>
      </w:pPr>
      <w:r w:rsidRPr="001E10A8">
        <w:lastRenderedPageBreak/>
        <w:t>公司每日針對核心系統之帳號登入失敗紀錄、非客戶帳號</w:t>
      </w:r>
      <w:r w:rsidRPr="001E10A8">
        <w:t xml:space="preserve"> </w:t>
      </w:r>
      <w:r w:rsidRPr="001E10A8">
        <w:t>嘗試登入紀錄等進行監控及分析，發現有帳號登入異常情事</w:t>
      </w:r>
      <w:r w:rsidRPr="001E10A8">
        <w:t xml:space="preserve"> </w:t>
      </w:r>
      <w:r w:rsidRPr="001E10A8">
        <w:t>（如密碼輸入錯誤達三次、一定時間內大量帳號登入失敗、</w:t>
      </w:r>
      <w:r w:rsidRPr="001E10A8">
        <w:t xml:space="preserve"> </w:t>
      </w:r>
      <w:r w:rsidRPr="001E10A8">
        <w:t>帳戶申請或更新憑證下載異常），即時了解異常原因，並</w:t>
      </w:r>
      <w:r w:rsidRPr="001E10A8">
        <w:t xml:space="preserve"> </w:t>
      </w:r>
      <w:r w:rsidRPr="001E10A8">
        <w:t>留存相關紀錄。</w:t>
      </w:r>
      <w:r w:rsidRPr="001E10A8">
        <w:t xml:space="preserve"> </w:t>
      </w:r>
    </w:p>
    <w:p w14:paraId="506793FA" w14:textId="6667A80C" w:rsidR="0064073A" w:rsidRPr="001E10A8" w:rsidRDefault="0064073A" w:rsidP="001057FB">
      <w:pPr>
        <w:pStyle w:val="5"/>
        <w:rPr>
          <w:ins w:id="73" w:author="陳佳宜資訊部策略發展處" w:date="2024-04-18T16:52:00Z"/>
        </w:rPr>
      </w:pPr>
      <w:r w:rsidRPr="001E10A8">
        <w:t>公司提供網路下單服務，於網路下單登入時</w:t>
      </w:r>
      <w:proofErr w:type="gramStart"/>
      <w:r w:rsidRPr="001E10A8">
        <w:t>採</w:t>
      </w:r>
      <w:proofErr w:type="gramEnd"/>
      <w:r w:rsidRPr="001E10A8">
        <w:t>多因子認證</w:t>
      </w:r>
      <w:r w:rsidRPr="001E10A8">
        <w:t xml:space="preserve"> </w:t>
      </w:r>
      <w:r w:rsidRPr="001E10A8">
        <w:t>方式</w:t>
      </w:r>
      <w:proofErr w:type="gramStart"/>
      <w:r w:rsidRPr="001E10A8">
        <w:t>（</w:t>
      </w:r>
      <w:proofErr w:type="gramEnd"/>
      <w:r w:rsidRPr="001E10A8">
        <w:t>例如：</w:t>
      </w:r>
      <w:ins w:id="74" w:author="陳佳宜資訊部策略發展處" w:date="2024-04-18T16:52:00Z">
        <w:r w:rsidR="00181BF3" w:rsidRPr="001E10A8">
          <w:rPr>
            <w:rFonts w:hint="eastAsia"/>
          </w:rPr>
          <w:t>固定密碼、圖形鎖、</w:t>
        </w:r>
      </w:ins>
      <w:r w:rsidRPr="001E10A8">
        <w:t>下單憑證、綁定裝置、</w:t>
      </w:r>
      <w:r w:rsidRPr="001E10A8">
        <w:t xml:space="preserve"> OTP</w:t>
      </w:r>
      <w:r w:rsidRPr="001E10A8">
        <w:t>、生物辨識等機制</w:t>
      </w:r>
      <w:r w:rsidRPr="001E10A8">
        <w:t xml:space="preserve"> </w:t>
      </w:r>
      <w:proofErr w:type="gramStart"/>
      <w:r w:rsidRPr="001E10A8">
        <w:t>）</w:t>
      </w:r>
      <w:proofErr w:type="gramEnd"/>
      <w:r w:rsidRPr="001E10A8">
        <w:t>，以確保為客戶本人登入。</w:t>
      </w:r>
    </w:p>
    <w:p w14:paraId="04266BE0" w14:textId="3FF3EC25" w:rsidR="00181BF3" w:rsidRPr="001E10A8" w:rsidRDefault="00181BF3" w:rsidP="00181BF3">
      <w:pPr>
        <w:pStyle w:val="4"/>
        <w:rPr>
          <w:ins w:id="75" w:author="陳佳宜資訊部策略發展處" w:date="2024-04-18T16:53:00Z"/>
        </w:rPr>
      </w:pPr>
      <w:ins w:id="76" w:author="陳佳宜資訊部策略發展處" w:date="2024-04-18T16:53:00Z">
        <w:r w:rsidRPr="001E10A8">
          <w:rPr>
            <w:rFonts w:hint="eastAsia"/>
          </w:rPr>
          <w:t>多因子驗證</w:t>
        </w:r>
        <w:r w:rsidRPr="001E10A8">
          <w:t>:</w:t>
        </w:r>
      </w:ins>
    </w:p>
    <w:p w14:paraId="1FFA1DF3" w14:textId="1AC87337" w:rsidR="00181BF3" w:rsidRPr="001E10A8" w:rsidRDefault="00181BF3" w:rsidP="00181BF3">
      <w:pPr>
        <w:pStyle w:val="5"/>
        <w:numPr>
          <w:ilvl w:val="0"/>
          <w:numId w:val="0"/>
        </w:numPr>
        <w:ind w:left="2400" w:hanging="480"/>
        <w:rPr>
          <w:ins w:id="77" w:author="陳佳宜資訊部策略發展處" w:date="2024-04-18T16:54:00Z"/>
        </w:rPr>
      </w:pPr>
      <w:ins w:id="78" w:author="陳佳宜資訊部策略發展處" w:date="2024-04-18T16:54:00Z">
        <w:r w:rsidRPr="001E10A8">
          <w:rPr>
            <w:rFonts w:hint="eastAsia"/>
          </w:rPr>
          <w:t>公司使用多因子驗證應具下列三項之任兩項技術</w:t>
        </w:r>
        <w:r w:rsidRPr="001E10A8">
          <w:t>:</w:t>
        </w:r>
      </w:ins>
    </w:p>
    <w:p w14:paraId="6DE72BEA" w14:textId="5812E034" w:rsidR="00181BF3" w:rsidRPr="001E10A8" w:rsidRDefault="00181BF3" w:rsidP="00181BF3">
      <w:pPr>
        <w:pStyle w:val="5"/>
        <w:rPr>
          <w:ins w:id="79" w:author="陳佳宜資訊部策略發展處" w:date="2024-04-18T16:55:00Z"/>
          <w:rPrChange w:id="80" w:author="陳佳宜資訊部資訊安全處" w:date="2024-09-18T14:06:00Z" w16du:dateUtc="2024-09-18T06:06:00Z">
            <w:rPr>
              <w:ins w:id="81" w:author="陳佳宜資訊部策略發展處" w:date="2024-04-18T16:55:00Z"/>
              <w:color w:val="FF0000"/>
            </w:rPr>
          </w:rPrChange>
        </w:rPr>
      </w:pPr>
      <w:ins w:id="82" w:author="陳佳宜資訊部策略發展處" w:date="2024-04-18T16:54:00Z">
        <w:r w:rsidRPr="001E10A8">
          <w:rPr>
            <w:rFonts w:hint="eastAsia"/>
          </w:rPr>
          <w:t>公司所約定之資訊，且無第三人知悉（如固定密碼、圖形鎖或手勢等）。</w:t>
        </w:r>
      </w:ins>
    </w:p>
    <w:p w14:paraId="36241571" w14:textId="333D1D5E" w:rsidR="00181BF3" w:rsidRPr="001E10A8" w:rsidRDefault="00181BF3" w:rsidP="00181BF3">
      <w:pPr>
        <w:pStyle w:val="5"/>
        <w:rPr>
          <w:ins w:id="83" w:author="陳佳宜資訊部策略發展處" w:date="2024-04-18T16:55:00Z"/>
          <w:rPrChange w:id="84" w:author="陳佳宜資訊部資訊安全處" w:date="2024-09-18T14:06:00Z" w16du:dateUtc="2024-09-18T06:06:00Z">
            <w:rPr>
              <w:ins w:id="85" w:author="陳佳宜資訊部策略發展處" w:date="2024-04-18T16:55:00Z"/>
              <w:color w:val="FF0000"/>
            </w:rPr>
          </w:rPrChange>
        </w:rPr>
      </w:pPr>
      <w:ins w:id="86" w:author="陳佳宜資訊部策略發展處" w:date="2024-04-18T16:55:00Z">
        <w:r w:rsidRPr="001E10A8">
          <w:rPr>
            <w:rFonts w:hint="eastAsia"/>
          </w:rPr>
          <w:t>客戶所持有之實體設備（如密碼產生器、密碼卡、晶片卡、電腦、行動裝置、憑證載具等），公司應確認該設備為客戶與公司所約定持有之設備。</w:t>
        </w:r>
      </w:ins>
    </w:p>
    <w:p w14:paraId="0A1F6B7A" w14:textId="3CFB0812" w:rsidR="00181BF3" w:rsidRPr="001E10A8" w:rsidRDefault="00181BF3" w:rsidP="00181BF3">
      <w:pPr>
        <w:pStyle w:val="5"/>
      </w:pPr>
      <w:ins w:id="87" w:author="陳佳宜資訊部策略發展處" w:date="2024-04-18T16:55:00Z">
        <w:r w:rsidRPr="001E10A8">
          <w:rPr>
            <w:rFonts w:hint="eastAsia"/>
          </w:rPr>
          <w:t>客戶提供給公司其所擁有之生物特徵（如指紋、臉部、虹膜、聲音、掌紋、靜脈、簽名等），公司應直接或間接驗證該生物特徵。</w:t>
        </w:r>
      </w:ins>
    </w:p>
    <w:p w14:paraId="30A4CF90" w14:textId="576B497D" w:rsidR="0064073A" w:rsidRPr="001E10A8" w:rsidRDefault="00CE4C89" w:rsidP="00856354">
      <w:pPr>
        <w:pStyle w:val="4"/>
        <w:rPr>
          <w:rFonts w:ascii="Times New Roman" w:hAnsi="Times New Roman"/>
        </w:rPr>
      </w:pPr>
      <w:ins w:id="88" w:author="陳佳宜資訊部策略發展處" w:date="2024-04-18T17:08:00Z">
        <w:r w:rsidRPr="001E10A8">
          <w:rPr>
            <w:rFonts w:ascii="Times New Roman" w:hAnsi="Times New Roman" w:hint="eastAsia"/>
          </w:rPr>
          <w:t>身分</w:t>
        </w:r>
      </w:ins>
      <w:del w:id="89" w:author="陳佳宜資訊部策略發展處" w:date="2024-04-18T17:08:00Z">
        <w:r w:rsidR="0064073A" w:rsidRPr="001E10A8" w:rsidDel="00CE4C89">
          <w:rPr>
            <w:rFonts w:ascii="Times New Roman" w:hAnsi="Times New Roman"/>
          </w:rPr>
          <w:delText>CA</w:delText>
        </w:r>
      </w:del>
      <w:r w:rsidR="0064073A" w:rsidRPr="001E10A8">
        <w:rPr>
          <w:rFonts w:ascii="Times New Roman" w:hAnsi="Times New Roman"/>
        </w:rPr>
        <w:t>認證與憑證管理：</w:t>
      </w:r>
      <w:r w:rsidR="0064073A" w:rsidRPr="001E10A8">
        <w:rPr>
          <w:rFonts w:ascii="Times New Roman" w:hAnsi="Times New Roman"/>
        </w:rPr>
        <w:t xml:space="preserve"> </w:t>
      </w:r>
    </w:p>
    <w:p w14:paraId="3DBB96D0" w14:textId="5D2561DA" w:rsidR="0064073A" w:rsidRPr="001E10A8" w:rsidRDefault="0064073A" w:rsidP="00CE4C89">
      <w:pPr>
        <w:pStyle w:val="5"/>
      </w:pPr>
      <w:r w:rsidRPr="001E10A8">
        <w:t>網路下單證券商訂定憑證交付程序，避免非本人取得憑證</w:t>
      </w:r>
      <w:r w:rsidRPr="001E10A8">
        <w:t xml:space="preserve"> </w:t>
      </w:r>
      <w:r w:rsidRPr="001E10A8">
        <w:t>。客戶申請或更新憑證下載，</w:t>
      </w:r>
      <w:commentRangeStart w:id="90"/>
      <w:r w:rsidRPr="001E10A8">
        <w:t>必須採用多因子（</w:t>
      </w:r>
      <w:commentRangeEnd w:id="90"/>
      <w:r w:rsidR="00312B37" w:rsidRPr="001E10A8">
        <w:rPr>
          <w:rStyle w:val="ab"/>
          <w:rFonts w:eastAsia="新細明體"/>
          <w:bCs w:val="0"/>
        </w:rPr>
        <w:commentReference w:id="90"/>
      </w:r>
      <w:r w:rsidRPr="001E10A8">
        <w:t>如：下單憑證、綁定裝置、</w:t>
      </w:r>
      <w:r w:rsidRPr="001E10A8">
        <w:t>OTP</w:t>
      </w:r>
      <w:r w:rsidRPr="001E10A8">
        <w:t>、生物辨識及</w:t>
      </w:r>
      <w:r w:rsidRPr="001E10A8">
        <w:t>SIM</w:t>
      </w:r>
      <w:r w:rsidRPr="001E10A8">
        <w:t>認證等）驗證方式，且</w:t>
      </w:r>
      <w:r w:rsidRPr="001E10A8">
        <w:t xml:space="preserve"> </w:t>
      </w:r>
      <w:r w:rsidRPr="001E10A8">
        <w:t>與登入帳戶時使用之因子不同，確實辨認客戶身分並留存紀</w:t>
      </w:r>
      <w:r w:rsidRPr="001E10A8">
        <w:t xml:space="preserve"> </w:t>
      </w:r>
      <w:r w:rsidRPr="001E10A8">
        <w:t>錄。</w:t>
      </w:r>
      <w:r w:rsidR="00105061" w:rsidRPr="001E10A8">
        <w:rPr>
          <w:rFonts w:hint="eastAsia"/>
        </w:rPr>
        <w:t>（細節請參考「</w:t>
      </w:r>
      <w:r w:rsidR="00105061" w:rsidRPr="001E10A8">
        <w:rPr>
          <w:rFonts w:hint="eastAsia"/>
        </w:rPr>
        <w:t>SO-MG-008_</w:t>
      </w:r>
      <w:r w:rsidR="00105061" w:rsidRPr="001E10A8">
        <w:rPr>
          <w:rFonts w:hint="eastAsia"/>
        </w:rPr>
        <w:t>憑證交付作業程序」）</w:t>
      </w:r>
    </w:p>
    <w:p w14:paraId="609578AF" w14:textId="77777777" w:rsidR="0064073A" w:rsidRPr="001E10A8" w:rsidRDefault="0064073A" w:rsidP="001057FB">
      <w:pPr>
        <w:pStyle w:val="5"/>
        <w:rPr>
          <w:ins w:id="91" w:author="陳佳宜資訊部策略發展處" w:date="2024-04-18T17:08:00Z"/>
        </w:rPr>
      </w:pPr>
      <w:r w:rsidRPr="001E10A8">
        <w:t>網路下單證券商全面使用認證機制。</w:t>
      </w:r>
    </w:p>
    <w:p w14:paraId="6BECF074" w14:textId="64D01072" w:rsidR="00CE4C89" w:rsidRPr="001E10A8" w:rsidRDefault="00CE4C89">
      <w:pPr>
        <w:pStyle w:val="5"/>
        <w:tabs>
          <w:tab w:val="clear" w:pos="2465"/>
          <w:tab w:val="num" w:pos="2400"/>
        </w:tabs>
        <w:ind w:left="2400" w:hanging="415"/>
        <w:rPr>
          <w:ins w:id="92" w:author="陳佳宜資訊部策略發展處" w:date="2024-04-18T17:09:00Z"/>
          <w:rPrChange w:id="93" w:author="陳佳宜資訊部資訊安全處" w:date="2024-09-18T14:06:00Z" w16du:dateUtc="2024-09-18T06:06:00Z">
            <w:rPr>
              <w:ins w:id="94" w:author="陳佳宜資訊部策略發展處" w:date="2024-04-18T17:09:00Z"/>
              <w:color w:val="FF0000"/>
            </w:rPr>
          </w:rPrChange>
        </w:rPr>
        <w:pPrChange w:id="95" w:author="陳佳宜資訊部策略發展處" w:date="2024-04-18T17:10:00Z">
          <w:pPr>
            <w:pStyle w:val="5"/>
            <w:tabs>
              <w:tab w:val="clear" w:pos="2465"/>
              <w:tab w:val="num" w:pos="2400"/>
            </w:tabs>
            <w:ind w:left="2400"/>
          </w:pPr>
        </w:pPrChange>
      </w:pPr>
      <w:ins w:id="96" w:author="陳佳宜資訊部策略發展處" w:date="2024-04-18T17:08:00Z">
        <w:r w:rsidRPr="001E10A8">
          <w:rPr>
            <w:rFonts w:hint="eastAsia"/>
          </w:rPr>
          <w:t>公司應於伺服器</w:t>
        </w:r>
      </w:ins>
      <w:ins w:id="97" w:author="陳佳宜資訊部策略發展處" w:date="2024-04-18T17:09:00Z">
        <w:r w:rsidRPr="001E10A8">
          <w:rPr>
            <w:rFonts w:hint="eastAsia"/>
          </w:rPr>
          <w:t>端驗證客戶交易身分及使用者帳號。</w:t>
        </w:r>
      </w:ins>
    </w:p>
    <w:p w14:paraId="15735D57" w14:textId="2E8313E2" w:rsidR="00CE4C89" w:rsidRPr="001E10A8" w:rsidRDefault="00CE4C89">
      <w:pPr>
        <w:pStyle w:val="5"/>
        <w:tabs>
          <w:tab w:val="clear" w:pos="2465"/>
          <w:tab w:val="num" w:pos="2400"/>
        </w:tabs>
        <w:ind w:left="2400" w:hanging="415"/>
        <w:pPrChange w:id="98" w:author="陳佳宜資訊部策略發展處" w:date="2024-04-18T17:10:00Z">
          <w:pPr>
            <w:pStyle w:val="5"/>
          </w:pPr>
        </w:pPrChange>
      </w:pPr>
      <w:ins w:id="99" w:author="陳佳宜資訊部策略發展處" w:date="2024-04-18T17:10:00Z">
        <w:r w:rsidRPr="001E10A8">
          <w:rPr>
            <w:rFonts w:hint="eastAsia"/>
          </w:rPr>
          <w:t>公司</w:t>
        </w:r>
      </w:ins>
      <w:ins w:id="100" w:author="陳佳宜資訊部策略發展處" w:date="2024-04-18T17:11:00Z">
        <w:r w:rsidRPr="001E10A8">
          <w:rPr>
            <w:rFonts w:hint="eastAsia"/>
          </w:rPr>
          <w:t>對電子交易身分之申請、交付、使用、更新驗證應訂定相關規範。</w:t>
        </w:r>
      </w:ins>
    </w:p>
    <w:p w14:paraId="6143CA95" w14:textId="77777777" w:rsidR="0064073A" w:rsidRPr="001E10A8" w:rsidRDefault="0064073A" w:rsidP="00856354">
      <w:pPr>
        <w:pStyle w:val="4"/>
        <w:rPr>
          <w:rFonts w:ascii="Times New Roman" w:hAnsi="Times New Roman"/>
        </w:rPr>
      </w:pPr>
      <w:r w:rsidRPr="001E10A8">
        <w:rPr>
          <w:rFonts w:ascii="Times New Roman" w:hAnsi="Times New Roman"/>
        </w:rPr>
        <w:t>電腦病毒及惡意軟體之防範：</w:t>
      </w:r>
      <w:r w:rsidRPr="001E10A8">
        <w:rPr>
          <w:rFonts w:ascii="Times New Roman" w:hAnsi="Times New Roman"/>
        </w:rPr>
        <w:t xml:space="preserve"> </w:t>
      </w:r>
    </w:p>
    <w:p w14:paraId="00BF9D62" w14:textId="77777777" w:rsidR="0064073A" w:rsidRPr="001E10A8" w:rsidRDefault="0064073A" w:rsidP="001057FB">
      <w:pPr>
        <w:pStyle w:val="5"/>
      </w:pPr>
      <w:commentRangeStart w:id="101"/>
      <w:r w:rsidRPr="001E10A8">
        <w:t>安裝防毒軟體，並及時更新程式及病毒碼。</w:t>
      </w:r>
      <w:r w:rsidRPr="001E10A8">
        <w:t xml:space="preserve"> </w:t>
      </w:r>
    </w:p>
    <w:p w14:paraId="5205779E" w14:textId="77777777" w:rsidR="0064073A" w:rsidRPr="001E10A8" w:rsidRDefault="0064073A" w:rsidP="001057FB">
      <w:pPr>
        <w:pStyle w:val="5"/>
      </w:pPr>
      <w:r w:rsidRPr="001E10A8">
        <w:t>定期對電腦系統及資料儲存媒體進行病毒掃瞄（含電子郵</w:t>
      </w:r>
      <w:del w:id="102" w:author="陳佳宜資訊部策略發展處" w:date="2024-07-15T17:33:00Z">
        <w:r w:rsidRPr="001E10A8" w:rsidDel="00EF2060">
          <w:delText xml:space="preserve"> </w:delText>
        </w:r>
      </w:del>
      <w:r w:rsidRPr="001E10A8">
        <w:t>件）。</w:t>
      </w:r>
    </w:p>
    <w:p w14:paraId="36CAB906" w14:textId="77777777" w:rsidR="0064073A" w:rsidRPr="001E10A8" w:rsidRDefault="0064073A" w:rsidP="001057FB">
      <w:pPr>
        <w:pStyle w:val="5"/>
      </w:pPr>
      <w:r w:rsidRPr="001E10A8">
        <w:t>防毒涵蓋個人端（含攜帶型及營業處所內供投資人共用之</w:t>
      </w:r>
      <w:r w:rsidRPr="001E10A8">
        <w:t xml:space="preserve"> </w:t>
      </w:r>
      <w:r w:rsidRPr="001E10A8">
        <w:t>電腦等）及網路伺服器端電腦。</w:t>
      </w:r>
      <w:commentRangeEnd w:id="101"/>
      <w:r w:rsidR="00312B37" w:rsidRPr="001E10A8">
        <w:rPr>
          <w:rStyle w:val="ab"/>
          <w:rFonts w:eastAsia="新細明體"/>
          <w:bCs w:val="0"/>
        </w:rPr>
        <w:commentReference w:id="101"/>
      </w:r>
    </w:p>
    <w:p w14:paraId="1A28EB35" w14:textId="395B401F" w:rsidR="0064073A" w:rsidRPr="001E10A8" w:rsidRDefault="0064073A" w:rsidP="001057FB">
      <w:pPr>
        <w:pStyle w:val="5"/>
      </w:pPr>
      <w:r w:rsidRPr="001E10A8">
        <w:t>勿開啟來歷不明之電子郵件，對於電子郵件中帶有執行檔之附件，尤特別小心開啟。</w:t>
      </w:r>
    </w:p>
    <w:p w14:paraId="2ED4036E" w14:textId="359D93E3" w:rsidR="0064073A" w:rsidRPr="001E10A8" w:rsidRDefault="0064073A" w:rsidP="001057FB">
      <w:pPr>
        <w:pStyle w:val="5"/>
      </w:pPr>
      <w:r w:rsidRPr="001E10A8">
        <w:t>為防範電腦病毒擴散，影響電腦安全，</w:t>
      </w:r>
      <w:r w:rsidR="00312B37" w:rsidRPr="001E10A8">
        <w:rPr>
          <w:rFonts w:hint="eastAsia"/>
        </w:rPr>
        <w:t>本</w:t>
      </w:r>
      <w:r w:rsidRPr="001E10A8">
        <w:t>公司訂定電子郵件使用安全相關規定及建立郵件過濾機制。</w:t>
      </w:r>
      <w:r w:rsidR="00312B37" w:rsidRPr="001E10A8">
        <w:rPr>
          <w:rFonts w:hint="eastAsia"/>
        </w:rPr>
        <w:t>（細節請參考「</w:t>
      </w:r>
      <w:r w:rsidR="00312B37" w:rsidRPr="001E10A8">
        <w:rPr>
          <w:rFonts w:hint="eastAsia"/>
        </w:rPr>
        <w:t>SO-05-002_</w:t>
      </w:r>
      <w:r w:rsidR="00312B37" w:rsidRPr="001E10A8">
        <w:rPr>
          <w:rFonts w:hint="eastAsia"/>
        </w:rPr>
        <w:t>電子郵件作業程序」）</w:t>
      </w:r>
    </w:p>
    <w:p w14:paraId="16946F20" w14:textId="77777777" w:rsidR="0064073A" w:rsidRPr="001E10A8" w:rsidRDefault="0064073A" w:rsidP="001057FB">
      <w:pPr>
        <w:pStyle w:val="5"/>
      </w:pPr>
      <w:r w:rsidRPr="001E10A8">
        <w:t>公司建立上網管制措施，以避免下載惡意程式。</w:t>
      </w:r>
    </w:p>
    <w:p w14:paraId="5777E222" w14:textId="77777777" w:rsidR="0064073A" w:rsidRPr="001E10A8" w:rsidRDefault="0064073A" w:rsidP="001057FB">
      <w:pPr>
        <w:pStyle w:val="5"/>
      </w:pPr>
      <w:commentRangeStart w:id="103"/>
      <w:r w:rsidRPr="001E10A8">
        <w:t>公司偵測釣魚網站及惡意網站連結並提醒客戶防範網路釣魚。</w:t>
      </w:r>
      <w:commentRangeEnd w:id="103"/>
      <w:r w:rsidR="00312B37" w:rsidRPr="001E10A8">
        <w:rPr>
          <w:rStyle w:val="ab"/>
          <w:rFonts w:eastAsia="新細明體"/>
          <w:bCs w:val="0"/>
        </w:rPr>
        <w:commentReference w:id="103"/>
      </w:r>
    </w:p>
    <w:p w14:paraId="2D2B2571" w14:textId="1EFE4D78" w:rsidR="0064073A" w:rsidRPr="001E10A8" w:rsidRDefault="00312B37" w:rsidP="001057FB">
      <w:pPr>
        <w:pStyle w:val="5"/>
      </w:pPr>
      <w:r w:rsidRPr="001E10A8">
        <w:rPr>
          <w:rFonts w:hint="eastAsia"/>
        </w:rPr>
        <w:t>本</w:t>
      </w:r>
      <w:r w:rsidR="0064073A" w:rsidRPr="001E10A8">
        <w:t>公司定期辦理社交工程演練，並對誤開啟信件或連結之人員進行教育訓練，並留存相關紀錄。</w:t>
      </w:r>
      <w:r w:rsidR="0064073A" w:rsidRPr="001E10A8">
        <w:t xml:space="preserve"> </w:t>
      </w:r>
      <w:r w:rsidRPr="001E10A8">
        <w:rPr>
          <w:rFonts w:hint="eastAsia"/>
        </w:rPr>
        <w:t>（細節請參考「</w:t>
      </w:r>
      <w:r w:rsidR="003440B8" w:rsidRPr="001E10A8">
        <w:rPr>
          <w:rFonts w:hint="eastAsia"/>
        </w:rPr>
        <w:t>SO</w:t>
      </w:r>
      <w:r w:rsidR="003440B8" w:rsidRPr="001E10A8">
        <w:t>-06-009_</w:t>
      </w:r>
      <w:r w:rsidR="003440B8" w:rsidRPr="001E10A8">
        <w:rPr>
          <w:rFonts w:hint="eastAsia"/>
        </w:rPr>
        <w:t>社交工程管理作業程序</w:t>
      </w:r>
      <w:r w:rsidRPr="001E10A8">
        <w:rPr>
          <w:rFonts w:hint="eastAsia"/>
        </w:rPr>
        <w:t>」）</w:t>
      </w:r>
    </w:p>
    <w:p w14:paraId="6B4839E3" w14:textId="77777777" w:rsidR="0064073A" w:rsidRPr="001E10A8" w:rsidRDefault="0064073A" w:rsidP="00856354">
      <w:pPr>
        <w:pStyle w:val="4"/>
        <w:rPr>
          <w:rFonts w:ascii="Times New Roman" w:hAnsi="Times New Roman"/>
        </w:rPr>
      </w:pPr>
      <w:r w:rsidRPr="001E10A8">
        <w:rPr>
          <w:rFonts w:ascii="Times New Roman" w:hAnsi="Times New Roman"/>
        </w:rPr>
        <w:t>網路系統功能檢查：</w:t>
      </w:r>
      <w:r w:rsidRPr="001E10A8">
        <w:rPr>
          <w:rFonts w:ascii="Times New Roman" w:hAnsi="Times New Roman"/>
        </w:rPr>
        <w:t xml:space="preserve"> </w:t>
      </w:r>
    </w:p>
    <w:p w14:paraId="4CE1B180" w14:textId="77777777" w:rsidR="0064073A" w:rsidRPr="001E10A8" w:rsidRDefault="0064073A" w:rsidP="001057FB">
      <w:pPr>
        <w:pStyle w:val="5"/>
      </w:pPr>
      <w:r w:rsidRPr="001E10A8">
        <w:t>定期檢查網路下單系統提供之功能，並留存紀錄。</w:t>
      </w:r>
    </w:p>
    <w:p w14:paraId="0963550B" w14:textId="77777777" w:rsidR="0064073A" w:rsidRPr="001E10A8" w:rsidRDefault="0064073A" w:rsidP="001057FB">
      <w:pPr>
        <w:pStyle w:val="5"/>
      </w:pPr>
      <w:r w:rsidRPr="001E10A8">
        <w:t>就提供外部連線使用網路系統偵測網頁與程式異動、記錄</w:t>
      </w:r>
      <w:del w:id="104" w:author="陳佳宜資訊部策略發展處" w:date="2024-07-15T17:35:00Z">
        <w:r w:rsidRPr="001E10A8" w:rsidDel="00EF2060">
          <w:delText xml:space="preserve"> </w:delText>
        </w:r>
      </w:del>
      <w:r w:rsidRPr="001E10A8">
        <w:t>並通知相關人員處理。</w:t>
      </w:r>
    </w:p>
    <w:p w14:paraId="42C23CCB" w14:textId="77777777" w:rsidR="0064073A" w:rsidRPr="001E10A8" w:rsidRDefault="0064073A" w:rsidP="00856354">
      <w:pPr>
        <w:pStyle w:val="4"/>
        <w:rPr>
          <w:rFonts w:ascii="Times New Roman" w:hAnsi="Times New Roman"/>
        </w:rPr>
      </w:pPr>
      <w:commentRangeStart w:id="105"/>
      <w:r w:rsidRPr="001E10A8">
        <w:rPr>
          <w:rFonts w:ascii="Times New Roman" w:hAnsi="Times New Roman"/>
        </w:rPr>
        <w:t>公司提供</w:t>
      </w:r>
      <w:r w:rsidRPr="001E10A8">
        <w:rPr>
          <w:rFonts w:ascii="Times New Roman" w:hAnsi="Times New Roman"/>
        </w:rPr>
        <w:t>API</w:t>
      </w:r>
      <w:r w:rsidRPr="001E10A8">
        <w:rPr>
          <w:rFonts w:ascii="Times New Roman" w:hAnsi="Times New Roman"/>
        </w:rPr>
        <w:t>服務規範：公司提供客戶使用用程式介面（</w:t>
      </w:r>
      <w:r w:rsidRPr="001E10A8">
        <w:rPr>
          <w:rFonts w:ascii="Times New Roman" w:hAnsi="Times New Roman"/>
        </w:rPr>
        <w:t xml:space="preserve">API </w:t>
      </w:r>
      <w:r w:rsidRPr="001E10A8">
        <w:rPr>
          <w:rFonts w:ascii="Times New Roman" w:hAnsi="Times New Roman"/>
        </w:rPr>
        <w:t>）服務之申請流程、核可標準及相關控管配套措施相關作業，</w:t>
      </w:r>
      <w:r w:rsidRPr="001E10A8">
        <w:rPr>
          <w:rFonts w:ascii="Times New Roman" w:hAnsi="Times New Roman"/>
        </w:rPr>
        <w:t xml:space="preserve"> </w:t>
      </w:r>
      <w:r w:rsidRPr="001E10A8">
        <w:rPr>
          <w:rFonts w:ascii="Times New Roman" w:hAnsi="Times New Roman"/>
        </w:rPr>
        <w:t>依「證券商受理客戶使用用程式介面（</w:t>
      </w:r>
      <w:r w:rsidRPr="001E10A8">
        <w:rPr>
          <w:rFonts w:ascii="Times New Roman" w:hAnsi="Times New Roman"/>
        </w:rPr>
        <w:t xml:space="preserve"> API</w:t>
      </w:r>
      <w:r w:rsidRPr="001E10A8">
        <w:rPr>
          <w:rFonts w:ascii="Times New Roman" w:hAnsi="Times New Roman"/>
        </w:rPr>
        <w:t>）服務作業規</w:t>
      </w:r>
      <w:r w:rsidRPr="001E10A8">
        <w:rPr>
          <w:rFonts w:ascii="Times New Roman" w:hAnsi="Times New Roman"/>
        </w:rPr>
        <w:t xml:space="preserve"> </w:t>
      </w:r>
      <w:r w:rsidRPr="001E10A8">
        <w:rPr>
          <w:rFonts w:ascii="Times New Roman" w:hAnsi="Times New Roman"/>
        </w:rPr>
        <w:t>範」辦理。</w:t>
      </w:r>
      <w:r w:rsidRPr="001E10A8">
        <w:rPr>
          <w:rFonts w:ascii="Times New Roman" w:hAnsi="Times New Roman"/>
        </w:rPr>
        <w:t xml:space="preserve"> </w:t>
      </w:r>
      <w:commentRangeEnd w:id="105"/>
      <w:r w:rsidRPr="001E10A8">
        <w:rPr>
          <w:rFonts w:ascii="Times New Roman" w:hAnsi="Times New Roman"/>
          <w:sz w:val="18"/>
          <w:szCs w:val="18"/>
        </w:rPr>
        <w:commentReference w:id="105"/>
      </w:r>
    </w:p>
    <w:p w14:paraId="30A3219F" w14:textId="77777777" w:rsidR="0064073A" w:rsidRPr="001E10A8" w:rsidRDefault="0064073A" w:rsidP="00856354">
      <w:pPr>
        <w:pStyle w:val="4"/>
        <w:rPr>
          <w:rFonts w:ascii="Times New Roman" w:hAnsi="Times New Roman"/>
        </w:rPr>
      </w:pPr>
      <w:r w:rsidRPr="001E10A8">
        <w:rPr>
          <w:rFonts w:ascii="Times New Roman" w:hAnsi="Times New Roman"/>
        </w:rPr>
        <w:t>網際網路下單服務品質相關標準：</w:t>
      </w:r>
      <w:r w:rsidRPr="001E10A8">
        <w:rPr>
          <w:rFonts w:ascii="Times New Roman" w:hAnsi="Times New Roman"/>
        </w:rPr>
        <w:t xml:space="preserve"> </w:t>
      </w:r>
      <w:r w:rsidRPr="001E10A8">
        <w:rPr>
          <w:rFonts w:ascii="Times New Roman" w:hAnsi="Times New Roman"/>
        </w:rPr>
        <w:t>公司提供網際網路下單業務時，兼顧客戶服務品質，訂定網</w:t>
      </w:r>
      <w:r w:rsidRPr="001E10A8">
        <w:rPr>
          <w:rFonts w:ascii="Times New Roman" w:hAnsi="Times New Roman"/>
        </w:rPr>
        <w:t xml:space="preserve"> </w:t>
      </w:r>
      <w:r w:rsidRPr="001E10A8">
        <w:rPr>
          <w:rFonts w:ascii="Times New Roman" w:hAnsi="Times New Roman"/>
        </w:rPr>
        <w:t>際網路下單服務品質相關標準，並包含下列重點如：交易之</w:t>
      </w:r>
      <w:r w:rsidRPr="001E10A8">
        <w:rPr>
          <w:rFonts w:ascii="Times New Roman" w:hAnsi="Times New Roman"/>
        </w:rPr>
        <w:t xml:space="preserve"> </w:t>
      </w:r>
      <w:r w:rsidRPr="001E10A8">
        <w:rPr>
          <w:rFonts w:ascii="Times New Roman" w:hAnsi="Times New Roman"/>
        </w:rPr>
        <w:t>安全性、交易之穩定及系統可用性、提供客戶服務。</w:t>
      </w:r>
      <w:r w:rsidRPr="001E10A8">
        <w:rPr>
          <w:rFonts w:ascii="Times New Roman" w:hAnsi="Times New Roman"/>
        </w:rPr>
        <w:t xml:space="preserve"> </w:t>
      </w:r>
    </w:p>
    <w:p w14:paraId="7D4D9D7C" w14:textId="77777777" w:rsidR="0064073A" w:rsidRPr="001E10A8" w:rsidRDefault="0064073A" w:rsidP="00856354">
      <w:pPr>
        <w:pStyle w:val="4"/>
        <w:rPr>
          <w:rFonts w:ascii="Times New Roman" w:hAnsi="Times New Roman"/>
        </w:rPr>
      </w:pPr>
      <w:commentRangeStart w:id="106"/>
      <w:r w:rsidRPr="001E10A8">
        <w:rPr>
          <w:rFonts w:ascii="Times New Roman" w:hAnsi="Times New Roman"/>
        </w:rPr>
        <w:t>網路攻擊防護機制導入及安全性檢測</w:t>
      </w:r>
    </w:p>
    <w:p w14:paraId="259F9E40" w14:textId="77777777" w:rsidR="0064073A" w:rsidRPr="001E10A8" w:rsidRDefault="0064073A" w:rsidP="001057FB">
      <w:pPr>
        <w:pStyle w:val="5"/>
      </w:pPr>
      <w:r w:rsidRPr="001E10A8">
        <w:lastRenderedPageBreak/>
        <w:t>公司依其所屬資安分級定期對提供網際網路服務之核心系</w:t>
      </w:r>
      <w:r w:rsidRPr="001E10A8">
        <w:t xml:space="preserve"> </w:t>
      </w:r>
      <w:r w:rsidRPr="001E10A8">
        <w:t>統辦理滲透測試，並依測試結果進行改善。</w:t>
      </w:r>
    </w:p>
    <w:p w14:paraId="7786CEFE" w14:textId="77777777" w:rsidR="0064073A" w:rsidRPr="001E10A8" w:rsidRDefault="0064073A" w:rsidP="001057FB">
      <w:pPr>
        <w:pStyle w:val="5"/>
      </w:pPr>
      <w:r w:rsidRPr="001E10A8">
        <w:t>公司依其所屬資安分級定期辦理資通安全健診（含網路</w:t>
      </w:r>
      <w:r w:rsidRPr="001E10A8">
        <w:t xml:space="preserve"> </w:t>
      </w:r>
      <w:r w:rsidRPr="001E10A8">
        <w:t>架構檢視、網路惡意活動檢視、使用者端電腦惡意活動檢視</w:t>
      </w:r>
      <w:r w:rsidRPr="001E10A8">
        <w:t xml:space="preserve"> </w:t>
      </w:r>
      <w:r w:rsidRPr="001E10A8">
        <w:t>、伺服器主機惡意活動檢視、目錄伺服器設定及防火牆連線</w:t>
      </w:r>
      <w:r w:rsidRPr="001E10A8">
        <w:t xml:space="preserve"> </w:t>
      </w:r>
      <w:r w:rsidRPr="001E10A8">
        <w:t>設定檢視）。</w:t>
      </w:r>
    </w:p>
    <w:p w14:paraId="09BFED00" w14:textId="77777777" w:rsidR="0064073A" w:rsidRPr="001E10A8" w:rsidRDefault="0064073A" w:rsidP="001057FB">
      <w:pPr>
        <w:pStyle w:val="5"/>
      </w:pPr>
      <w:r w:rsidRPr="001E10A8">
        <w:t>公司依其所屬資安分級建立資通安全威脅偵測管理機制（</w:t>
      </w:r>
      <w:r w:rsidRPr="001E10A8">
        <w:t xml:space="preserve"> </w:t>
      </w:r>
      <w:r w:rsidRPr="001E10A8">
        <w:t>含括事件收集、異常分析、偵測攻擊並判斷攻擊行為）</w:t>
      </w:r>
    </w:p>
    <w:p w14:paraId="22F3BCE5" w14:textId="77777777" w:rsidR="0064073A" w:rsidRPr="001E10A8" w:rsidRDefault="0064073A" w:rsidP="001057FB">
      <w:pPr>
        <w:pStyle w:val="5"/>
      </w:pPr>
      <w:r w:rsidRPr="001E10A8">
        <w:t>公司依其所屬資安分級建立入侵偵測及防禦機制。</w:t>
      </w:r>
    </w:p>
    <w:p w14:paraId="7BA250E3" w14:textId="77777777" w:rsidR="0064073A" w:rsidRPr="001E10A8" w:rsidRDefault="0064073A" w:rsidP="001057FB">
      <w:pPr>
        <w:pStyle w:val="5"/>
      </w:pPr>
      <w:r w:rsidRPr="001E10A8">
        <w:t>公司依其所屬資安分級設置用程式防火牆。</w:t>
      </w:r>
    </w:p>
    <w:p w14:paraId="1D062168" w14:textId="77777777" w:rsidR="0064073A" w:rsidRPr="001E10A8" w:rsidRDefault="0064073A" w:rsidP="001057FB">
      <w:pPr>
        <w:pStyle w:val="5"/>
        <w:rPr>
          <w:ins w:id="107" w:author="陳佳宜資訊部策略發展處" w:date="2024-04-18T17:14:00Z"/>
        </w:rPr>
      </w:pPr>
      <w:r w:rsidRPr="001E10A8">
        <w:t>公司依其</w:t>
      </w:r>
      <w:proofErr w:type="gramStart"/>
      <w:r w:rsidRPr="001E10A8">
        <w:t>所屬資安分級</w:t>
      </w:r>
      <w:proofErr w:type="gramEnd"/>
      <w:r w:rsidRPr="001E10A8">
        <w:t>辦理進階持續性威脅攻擊防禦措施</w:t>
      </w:r>
      <w:r w:rsidRPr="001E10A8">
        <w:t xml:space="preserve"> </w:t>
      </w:r>
      <w:r w:rsidRPr="001E10A8">
        <w:t>。</w:t>
      </w:r>
      <w:commentRangeEnd w:id="106"/>
      <w:r w:rsidR="00312B37" w:rsidRPr="001E10A8">
        <w:rPr>
          <w:rStyle w:val="ab"/>
          <w:rFonts w:eastAsia="新細明體"/>
          <w:bCs w:val="0"/>
        </w:rPr>
        <w:commentReference w:id="106"/>
      </w:r>
    </w:p>
    <w:p w14:paraId="42A538C1" w14:textId="0AD6DD64" w:rsidR="00CE4C89" w:rsidRPr="001E10A8" w:rsidRDefault="00CE4C89" w:rsidP="00CE4C89">
      <w:pPr>
        <w:pStyle w:val="5"/>
      </w:pPr>
      <w:ins w:id="108" w:author="陳佳宜資訊部策略發展處" w:date="2024-04-18T17:15:00Z">
        <w:r w:rsidRPr="001E10A8">
          <w:rPr>
            <w:rFonts w:hint="eastAsia"/>
          </w:rPr>
          <w:t>核心系統身分驗證機制應防範自動化程式之登入或密碼更換嘗試，非核心系統宜防範自動化程式之登入或密碼更換嘗試。</w:t>
        </w:r>
      </w:ins>
    </w:p>
    <w:p w14:paraId="0F3C5FE3" w14:textId="3692D1CA" w:rsidR="0064073A" w:rsidRPr="001E10A8" w:rsidRDefault="0064073A" w:rsidP="00856354">
      <w:pPr>
        <w:pStyle w:val="4"/>
        <w:rPr>
          <w:rFonts w:ascii="Times New Roman" w:hAnsi="Times New Roman"/>
        </w:rPr>
      </w:pPr>
      <w:r w:rsidRPr="001E10A8">
        <w:rPr>
          <w:rFonts w:ascii="Times New Roman" w:hAnsi="Times New Roman" w:hint="eastAsia"/>
        </w:rPr>
        <w:t>帳號登入或異常態樣通知：</w:t>
      </w:r>
      <w:r w:rsidRPr="001E10A8">
        <w:rPr>
          <w:rFonts w:ascii="Times New Roman" w:hAnsi="Times New Roman"/>
        </w:rPr>
        <w:t xml:space="preserve"> </w:t>
      </w:r>
      <w:commentRangeStart w:id="109"/>
      <w:commentRangeStart w:id="110"/>
      <w:r w:rsidRPr="001E10A8">
        <w:rPr>
          <w:rFonts w:ascii="Times New Roman" w:hAnsi="Times New Roman" w:hint="eastAsia"/>
        </w:rPr>
        <w:t>公司對於客戶帳號登入時宜進行通知，如有符合</w:t>
      </w:r>
      <w:proofErr w:type="gramStart"/>
      <w:r w:rsidRPr="001E10A8">
        <w:rPr>
          <w:rFonts w:ascii="Times New Roman" w:hAnsi="Times New Roman" w:hint="eastAsia"/>
        </w:rPr>
        <w:t>以下異常態樣即</w:t>
      </w:r>
      <w:proofErr w:type="gramEnd"/>
      <w:r w:rsidRPr="001E10A8">
        <w:rPr>
          <w:rFonts w:ascii="Times New Roman" w:hAnsi="Times New Roman" w:hint="eastAsia"/>
        </w:rPr>
        <w:t>通知客戶，並留存紀錄，避免非客戶本人登入情事：</w:t>
      </w:r>
      <w:commentRangeEnd w:id="109"/>
      <w:r w:rsidR="00312B37" w:rsidRPr="001E10A8">
        <w:rPr>
          <w:rStyle w:val="ab"/>
          <w:rFonts w:ascii="Times New Roman" w:eastAsia="新細明體" w:hAnsi="Times New Roman"/>
        </w:rPr>
        <w:commentReference w:id="109"/>
      </w:r>
      <w:commentRangeEnd w:id="110"/>
      <w:r w:rsidR="00312B37" w:rsidRPr="001E10A8">
        <w:rPr>
          <w:rStyle w:val="ab"/>
          <w:rFonts w:ascii="Times New Roman" w:eastAsia="新細明體" w:hAnsi="Times New Roman"/>
        </w:rPr>
        <w:commentReference w:id="110"/>
      </w:r>
    </w:p>
    <w:p w14:paraId="1A37376C" w14:textId="77777777" w:rsidR="0064073A" w:rsidRPr="001E10A8" w:rsidRDefault="0064073A" w:rsidP="001057FB">
      <w:pPr>
        <w:pStyle w:val="5"/>
      </w:pPr>
      <w:r w:rsidRPr="001E10A8">
        <w:t>密碼輸入錯誤或帳戶被鎖定。</w:t>
      </w:r>
    </w:p>
    <w:p w14:paraId="5355E74D" w14:textId="77777777" w:rsidR="0064073A" w:rsidRPr="001E10A8" w:rsidRDefault="0064073A" w:rsidP="001057FB">
      <w:pPr>
        <w:pStyle w:val="5"/>
      </w:pPr>
      <w:r w:rsidRPr="001E10A8">
        <w:t>申請或更新憑證。</w:t>
      </w:r>
    </w:p>
    <w:p w14:paraId="2197503D" w14:textId="77777777" w:rsidR="0064073A" w:rsidRPr="001E10A8" w:rsidRDefault="0064073A" w:rsidP="001057FB">
      <w:pPr>
        <w:pStyle w:val="5"/>
      </w:pPr>
      <w:r w:rsidRPr="001E10A8">
        <w:t>變更基本資料。</w:t>
      </w:r>
    </w:p>
    <w:p w14:paraId="44EDF0C7" w14:textId="77777777" w:rsidR="0064073A" w:rsidRPr="001E10A8" w:rsidRDefault="0064073A" w:rsidP="001057FB">
      <w:pPr>
        <w:pStyle w:val="5"/>
      </w:pPr>
      <w:r w:rsidRPr="001E10A8">
        <w:t>異常來源或行為嘗試登入等</w:t>
      </w:r>
    </w:p>
    <w:p w14:paraId="773ADA1B" w14:textId="77777777" w:rsidR="0064073A" w:rsidRPr="001E10A8" w:rsidRDefault="0064073A" w:rsidP="001057FB">
      <w:pPr>
        <w:pStyle w:val="5"/>
      </w:pPr>
      <w:r w:rsidRPr="001E10A8">
        <w:t>密碼申請異動或補發時。</w:t>
      </w:r>
      <w:r w:rsidRPr="001E10A8">
        <w:t xml:space="preserve"> </w:t>
      </w:r>
    </w:p>
    <w:p w14:paraId="27CE3984" w14:textId="77777777" w:rsidR="0064073A" w:rsidRPr="001E10A8" w:rsidRDefault="0064073A" w:rsidP="00856354">
      <w:pPr>
        <w:pStyle w:val="4"/>
        <w:rPr>
          <w:rFonts w:ascii="Times New Roman" w:hAnsi="Times New Roman"/>
        </w:rPr>
      </w:pPr>
      <w:r w:rsidRPr="001E10A8">
        <w:rPr>
          <w:rFonts w:ascii="Times New Roman" w:hAnsi="Times New Roman"/>
        </w:rPr>
        <w:t>異常</w:t>
      </w:r>
      <w:r w:rsidRPr="001E10A8">
        <w:rPr>
          <w:rFonts w:ascii="Times New Roman" w:hAnsi="Times New Roman"/>
        </w:rPr>
        <w:t>IP</w:t>
      </w:r>
      <w:r w:rsidRPr="001E10A8">
        <w:rPr>
          <w:rFonts w:ascii="Times New Roman" w:hAnsi="Times New Roman"/>
        </w:rPr>
        <w:t>登入之監控與預警：</w:t>
      </w:r>
      <w:r w:rsidRPr="001E10A8">
        <w:rPr>
          <w:rFonts w:ascii="Times New Roman" w:hAnsi="Times New Roman"/>
        </w:rPr>
        <w:t xml:space="preserve"> </w:t>
      </w:r>
      <w:r w:rsidRPr="001E10A8">
        <w:rPr>
          <w:rFonts w:ascii="Times New Roman" w:hAnsi="Times New Roman"/>
        </w:rPr>
        <w:t>公司對異常及不明來源</w:t>
      </w:r>
      <w:r w:rsidRPr="001E10A8">
        <w:rPr>
          <w:rFonts w:ascii="Times New Roman" w:hAnsi="Times New Roman"/>
        </w:rPr>
        <w:t>IP</w:t>
      </w:r>
      <w:r w:rsidRPr="001E10A8">
        <w:rPr>
          <w:rFonts w:ascii="Times New Roman" w:hAnsi="Times New Roman"/>
        </w:rPr>
        <w:t>連線進行監控分析及留存紀錄，如有發現下列情形，設有警示機制，並定期檢視以確認機制有效運作：</w:t>
      </w:r>
    </w:p>
    <w:p w14:paraId="2D815299" w14:textId="77777777" w:rsidR="0064073A" w:rsidRPr="001E10A8" w:rsidRDefault="0064073A" w:rsidP="001057FB">
      <w:pPr>
        <w:pStyle w:val="5"/>
      </w:pPr>
      <w:r w:rsidRPr="001E10A8">
        <w:t>同一來源</w:t>
      </w:r>
      <w:r w:rsidRPr="001E10A8">
        <w:t>IP</w:t>
      </w:r>
      <w:r w:rsidRPr="001E10A8">
        <w:t>登入不同帳號達一定次數以上。</w:t>
      </w:r>
    </w:p>
    <w:p w14:paraId="554A82A9" w14:textId="77777777" w:rsidR="0064073A" w:rsidRPr="001E10A8" w:rsidRDefault="0064073A" w:rsidP="001057FB">
      <w:pPr>
        <w:pStyle w:val="5"/>
      </w:pPr>
      <w:r w:rsidRPr="001E10A8">
        <w:t>同一帳號在一定時間內由不同國家登入。</w:t>
      </w:r>
    </w:p>
    <w:p w14:paraId="26836763" w14:textId="4A84A500" w:rsidR="0064073A" w:rsidRPr="001E10A8" w:rsidRDefault="0064073A" w:rsidP="001057FB">
      <w:pPr>
        <w:pStyle w:val="5"/>
      </w:pPr>
      <w:r w:rsidRPr="001E10A8">
        <w:t>發現異常來源（如金融資安資訊分享與分析中心</w:t>
      </w:r>
      <w:r w:rsidRPr="001E10A8">
        <w:t>F-ISAC</w:t>
      </w:r>
      <w:r w:rsidRPr="001E10A8">
        <w:t>公布之黑名單或國外</w:t>
      </w:r>
      <w:r w:rsidRPr="001E10A8">
        <w:t>IP</w:t>
      </w:r>
      <w:r w:rsidRPr="001E10A8">
        <w:t>）嘗試登入。</w:t>
      </w:r>
      <w:r w:rsidRPr="001E10A8">
        <w:t xml:space="preserve"> </w:t>
      </w:r>
      <w:r w:rsidR="00312B37" w:rsidRPr="001E10A8">
        <w:rPr>
          <w:rFonts w:hint="eastAsia"/>
        </w:rPr>
        <w:t>（細節請參考「</w:t>
      </w:r>
      <w:r w:rsidR="00312B37" w:rsidRPr="001E10A8">
        <w:rPr>
          <w:rFonts w:hint="eastAsia"/>
        </w:rPr>
        <w:t>SC-01-009_</w:t>
      </w:r>
      <w:r w:rsidR="00312B37" w:rsidRPr="001E10A8">
        <w:rPr>
          <w:rFonts w:hint="eastAsia"/>
        </w:rPr>
        <w:t>系統開發及維護」）</w:t>
      </w:r>
    </w:p>
    <w:p w14:paraId="1A21FA36" w14:textId="77777777" w:rsidR="0064073A" w:rsidRPr="001E10A8" w:rsidRDefault="0064073A" w:rsidP="0064073A">
      <w:pPr>
        <w:pStyle w:val="3"/>
      </w:pPr>
      <w:r w:rsidRPr="001E10A8">
        <w:t>電腦系統及作業安全管理</w:t>
      </w:r>
    </w:p>
    <w:p w14:paraId="2488BAC4" w14:textId="77777777" w:rsidR="0064073A" w:rsidRPr="001E10A8" w:rsidRDefault="0064073A" w:rsidP="0064073A">
      <w:pPr>
        <w:pStyle w:val="4"/>
        <w:rPr>
          <w:rFonts w:ascii="Times New Roman" w:hAnsi="Times New Roman"/>
        </w:rPr>
      </w:pPr>
      <w:r w:rsidRPr="001E10A8">
        <w:rPr>
          <w:rFonts w:ascii="Times New Roman" w:hAnsi="Times New Roman"/>
        </w:rPr>
        <w:t>電腦設備之管理：</w:t>
      </w:r>
      <w:r w:rsidRPr="001E10A8">
        <w:rPr>
          <w:rFonts w:ascii="Times New Roman" w:hAnsi="Times New Roman"/>
        </w:rPr>
        <w:t xml:space="preserve"> </w:t>
      </w:r>
      <w:r w:rsidRPr="001E10A8">
        <w:rPr>
          <w:rFonts w:ascii="Times New Roman" w:hAnsi="Times New Roman"/>
        </w:rPr>
        <w:t>為確定電腦設備維護內容，與廠商訂有書面維護契約，做完</w:t>
      </w:r>
      <w:r w:rsidRPr="001E10A8">
        <w:rPr>
          <w:rFonts w:ascii="Times New Roman" w:hAnsi="Times New Roman"/>
        </w:rPr>
        <w:t xml:space="preserve"> </w:t>
      </w:r>
      <w:r w:rsidRPr="001E10A8">
        <w:rPr>
          <w:rFonts w:ascii="Times New Roman" w:hAnsi="Times New Roman"/>
        </w:rPr>
        <w:t>維護時留存維護紀錄並由資訊單位派人會同廠商維護人員共</w:t>
      </w:r>
      <w:r w:rsidRPr="001E10A8">
        <w:rPr>
          <w:rFonts w:ascii="Times New Roman" w:hAnsi="Times New Roman"/>
        </w:rPr>
        <w:t xml:space="preserve"> </w:t>
      </w:r>
      <w:r w:rsidRPr="001E10A8">
        <w:rPr>
          <w:rFonts w:ascii="Times New Roman" w:hAnsi="Times New Roman"/>
        </w:rPr>
        <w:t>同檢查。</w:t>
      </w:r>
      <w:r w:rsidRPr="001E10A8">
        <w:rPr>
          <w:rFonts w:ascii="Times New Roman" w:hAnsi="Times New Roman"/>
        </w:rPr>
        <w:t xml:space="preserve"> </w:t>
      </w:r>
    </w:p>
    <w:p w14:paraId="2C71C02E" w14:textId="77777777" w:rsidR="0064073A" w:rsidRPr="001E10A8" w:rsidRDefault="0064073A" w:rsidP="00856354">
      <w:pPr>
        <w:pStyle w:val="4"/>
        <w:rPr>
          <w:rFonts w:ascii="Times New Roman" w:hAnsi="Times New Roman"/>
        </w:rPr>
      </w:pPr>
      <w:r w:rsidRPr="001E10A8">
        <w:rPr>
          <w:rFonts w:ascii="Times New Roman" w:hAnsi="Times New Roman"/>
        </w:rPr>
        <w:t>電腦作業系統環境設定及使用權限設定：</w:t>
      </w:r>
      <w:r w:rsidRPr="001E10A8">
        <w:rPr>
          <w:rFonts w:ascii="Times New Roman" w:hAnsi="Times New Roman"/>
        </w:rPr>
        <w:t xml:space="preserve"> </w:t>
      </w:r>
    </w:p>
    <w:p w14:paraId="22E6696C" w14:textId="77777777" w:rsidR="0064073A" w:rsidRPr="001E10A8" w:rsidRDefault="0064073A" w:rsidP="00312B37">
      <w:pPr>
        <w:pStyle w:val="5"/>
        <w:jc w:val="left"/>
      </w:pPr>
      <w:r w:rsidRPr="001E10A8">
        <w:t>電腦作業系統環境設定及使用權限設定經有關主管核示，</w:t>
      </w:r>
      <w:r w:rsidRPr="001E10A8">
        <w:t xml:space="preserve"> </w:t>
      </w:r>
      <w:r w:rsidRPr="001E10A8">
        <w:t>並由系統管理人員執行。</w:t>
      </w:r>
      <w:r w:rsidRPr="001E10A8">
        <w:t xml:space="preserve"> </w:t>
      </w:r>
    </w:p>
    <w:p w14:paraId="7C671D5C" w14:textId="77777777" w:rsidR="0064073A" w:rsidRPr="001E10A8" w:rsidRDefault="0064073A" w:rsidP="00312B37">
      <w:pPr>
        <w:pStyle w:val="5"/>
        <w:jc w:val="left"/>
      </w:pPr>
      <w:r w:rsidRPr="001E10A8">
        <w:t>電腦系統檔案異動前後皆有完善之備份處理措施。</w:t>
      </w:r>
      <w:r w:rsidRPr="001E10A8">
        <w:t xml:space="preserve"> </w:t>
      </w:r>
    </w:p>
    <w:p w14:paraId="1ADE5D6B" w14:textId="77777777" w:rsidR="0064073A" w:rsidRPr="001E10A8" w:rsidRDefault="0064073A" w:rsidP="00312B37">
      <w:pPr>
        <w:pStyle w:val="5"/>
        <w:jc w:val="left"/>
      </w:pPr>
      <w:r w:rsidRPr="001E10A8">
        <w:t>公司建立系統最高權限帳號管理辦法（含作業系統及用系統），如需使用最高權限帳號時須取得權責主管同意，並留存相關紀錄。</w:t>
      </w:r>
    </w:p>
    <w:p w14:paraId="5FB2833F" w14:textId="4C903E21" w:rsidR="0064073A" w:rsidRPr="001E10A8" w:rsidRDefault="0064073A" w:rsidP="00312B37">
      <w:pPr>
        <w:pStyle w:val="5"/>
        <w:jc w:val="left"/>
        <w:rPr>
          <w:rPrChange w:id="111" w:author="陳佳宜資訊部資訊安全處" w:date="2024-09-18T14:06:00Z" w16du:dateUtc="2024-09-18T06:06:00Z">
            <w:rPr>
              <w:color w:val="0000FF"/>
            </w:rPr>
          </w:rPrChange>
        </w:rPr>
      </w:pPr>
      <w:r w:rsidRPr="001E10A8">
        <w:t>公司建立並落實個人電腦、伺服器及網路通訊設備之安全性組態基準（如密碼長度、更新期限等）</w:t>
      </w:r>
      <w:r w:rsidR="00A636D6" w:rsidRPr="001E10A8">
        <w:rPr>
          <w:rFonts w:hint="eastAsia"/>
        </w:rPr>
        <w:t>，核心系統重要組態設定檔案及其他具保護需求之資訊應加密或以其他適當方式儲存。</w:t>
      </w:r>
      <w:r w:rsidRPr="001E10A8">
        <w:t xml:space="preserve"> </w:t>
      </w:r>
    </w:p>
    <w:p w14:paraId="32562E99" w14:textId="77777777" w:rsidR="00FD1FAE" w:rsidRPr="001E10A8" w:rsidRDefault="0064073A" w:rsidP="00312B37">
      <w:pPr>
        <w:pStyle w:val="5"/>
        <w:jc w:val="left"/>
        <w:rPr>
          <w:ins w:id="112" w:author="陳佳宜資訊部策略發展處" w:date="2024-04-18T17:31:00Z"/>
        </w:rPr>
      </w:pPr>
      <w:r w:rsidRPr="001E10A8">
        <w:t>公司透過網際網路使用帳號登入系統時，採用多因子認證機制。</w:t>
      </w:r>
      <w:r w:rsidR="00312B37" w:rsidRPr="001E10A8">
        <w:br/>
      </w:r>
      <w:r w:rsidR="00312B37" w:rsidRPr="001E10A8">
        <w:rPr>
          <w:rFonts w:hint="eastAsia"/>
        </w:rPr>
        <w:lastRenderedPageBreak/>
        <w:t>（細節請參考「</w:t>
      </w:r>
      <w:r w:rsidR="00312B37" w:rsidRPr="001E10A8">
        <w:rPr>
          <w:rFonts w:hint="eastAsia"/>
        </w:rPr>
        <w:t>SC-01-009_</w:t>
      </w:r>
      <w:r w:rsidR="00312B37" w:rsidRPr="001E10A8">
        <w:rPr>
          <w:rFonts w:hint="eastAsia"/>
        </w:rPr>
        <w:t>系統開發及維護」）</w:t>
      </w:r>
    </w:p>
    <w:p w14:paraId="5E61FCA0" w14:textId="401931A7" w:rsidR="0064073A" w:rsidRPr="001E10A8" w:rsidRDefault="00FD1FAE" w:rsidP="00312B37">
      <w:pPr>
        <w:pStyle w:val="5"/>
        <w:jc w:val="left"/>
        <w:rPr>
          <w:ins w:id="113" w:author="陳佳宜資訊部策略發展處" w:date="2024-04-18T17:31:00Z"/>
          <w:rPrChange w:id="114" w:author="陳佳宜資訊部資訊安全處" w:date="2024-09-18T14:06:00Z" w16du:dateUtc="2024-09-18T06:06:00Z">
            <w:rPr>
              <w:ins w:id="115" w:author="陳佳宜資訊部策略發展處" w:date="2024-04-18T17:31:00Z"/>
              <w:color w:val="FF0000"/>
            </w:rPr>
          </w:rPrChange>
        </w:rPr>
      </w:pPr>
      <w:ins w:id="116" w:author="陳佳宜資訊部策略發展處" w:date="2024-04-18T17:31:00Z">
        <w:r w:rsidRPr="001E10A8">
          <w:rPr>
            <w:rFonts w:hint="eastAsia"/>
          </w:rPr>
          <w:t>資通系統內部時鐘應定期與基準時間源進行同步。</w:t>
        </w:r>
      </w:ins>
      <w:r w:rsidR="0064073A" w:rsidRPr="001E10A8">
        <w:t xml:space="preserve"> </w:t>
      </w:r>
    </w:p>
    <w:p w14:paraId="68D9B72B" w14:textId="667D7CD4" w:rsidR="00FD1FAE" w:rsidRPr="001E10A8" w:rsidRDefault="00FD1FAE" w:rsidP="00FD1FAE">
      <w:pPr>
        <w:pStyle w:val="5"/>
        <w:jc w:val="left"/>
        <w:rPr>
          <w:ins w:id="117" w:author="陳佳宜資訊部策略發展處" w:date="2024-04-18T17:32:00Z"/>
          <w:rPrChange w:id="118" w:author="陳佳宜資訊部資訊安全處" w:date="2024-09-18T14:06:00Z" w16du:dateUtc="2024-09-18T06:06:00Z">
            <w:rPr>
              <w:ins w:id="119" w:author="陳佳宜資訊部策略發展處" w:date="2024-04-18T17:32:00Z"/>
              <w:color w:val="FF0000"/>
            </w:rPr>
          </w:rPrChange>
        </w:rPr>
      </w:pPr>
      <w:ins w:id="120" w:author="陳佳宜資訊部策略發展處" w:date="2024-04-18T17:32:00Z">
        <w:r w:rsidRPr="001E10A8">
          <w:rPr>
            <w:rFonts w:hint="eastAsia"/>
          </w:rPr>
          <w:t>公司應依其</w:t>
        </w:r>
        <w:proofErr w:type="gramStart"/>
        <w:r w:rsidRPr="001E10A8">
          <w:rPr>
            <w:rFonts w:hint="eastAsia"/>
          </w:rPr>
          <w:t>所屬資安分級</w:t>
        </w:r>
        <w:proofErr w:type="gramEnd"/>
        <w:r w:rsidRPr="001E10A8">
          <w:rPr>
            <w:rFonts w:hint="eastAsia"/>
          </w:rPr>
          <w:t>對核心系統重要組態設定檔案及其他具保護需求之資訊進行加密或以其他適當方式儲存。</w:t>
        </w:r>
      </w:ins>
    </w:p>
    <w:p w14:paraId="57B1192A" w14:textId="733304DD" w:rsidR="00FD1FAE" w:rsidRPr="001E10A8" w:rsidRDefault="00FD1FAE" w:rsidP="00FD1FAE">
      <w:pPr>
        <w:pStyle w:val="5"/>
        <w:jc w:val="left"/>
      </w:pPr>
      <w:ins w:id="121" w:author="陳佳宜資訊部策略發展處" w:date="2024-04-18T17:32:00Z">
        <w:r w:rsidRPr="001E10A8">
          <w:rPr>
            <w:rFonts w:hint="eastAsia"/>
          </w:rPr>
          <w:t>公司應依其</w:t>
        </w:r>
        <w:proofErr w:type="gramStart"/>
        <w:r w:rsidRPr="001E10A8">
          <w:rPr>
            <w:rFonts w:hint="eastAsia"/>
          </w:rPr>
          <w:t>所屬資安分級</w:t>
        </w:r>
        <w:proofErr w:type="gramEnd"/>
        <w:r w:rsidRPr="001E10A8">
          <w:rPr>
            <w:rFonts w:hint="eastAsia"/>
          </w:rPr>
          <w:t>訂定對核心系統之閒置時間或可使用期限與核心系統之使用情況及條件</w:t>
        </w:r>
        <w:r w:rsidRPr="001E10A8">
          <w:t>(</w:t>
        </w:r>
        <w:r w:rsidRPr="001E10A8">
          <w:rPr>
            <w:rFonts w:hint="eastAsia"/>
          </w:rPr>
          <w:t>如：帳號類型與功能限制、操作時段限制、來源位址限制、連線數量及可存取資源等</w:t>
        </w:r>
        <w:r w:rsidRPr="001E10A8">
          <w:t>)</w:t>
        </w:r>
        <w:r w:rsidRPr="001E10A8">
          <w:rPr>
            <w:rFonts w:hint="eastAsia"/>
          </w:rPr>
          <w:t>。</w:t>
        </w:r>
      </w:ins>
    </w:p>
    <w:p w14:paraId="70255FD0" w14:textId="77777777" w:rsidR="0064073A" w:rsidRPr="001E10A8" w:rsidRDefault="0064073A" w:rsidP="00856354">
      <w:pPr>
        <w:pStyle w:val="4"/>
        <w:rPr>
          <w:rFonts w:ascii="Times New Roman" w:hAnsi="Times New Roman"/>
        </w:rPr>
      </w:pPr>
      <w:r w:rsidRPr="001E10A8">
        <w:rPr>
          <w:rFonts w:ascii="Times New Roman" w:hAnsi="Times New Roman"/>
        </w:rPr>
        <w:t>電腦媒體之安全管理：</w:t>
      </w:r>
      <w:r w:rsidRPr="001E10A8">
        <w:rPr>
          <w:rFonts w:ascii="Times New Roman" w:hAnsi="Times New Roman"/>
        </w:rPr>
        <w:t xml:space="preserve"> </w:t>
      </w:r>
    </w:p>
    <w:p w14:paraId="64D998A9" w14:textId="77777777" w:rsidR="0064073A" w:rsidRPr="001E10A8" w:rsidRDefault="0064073A" w:rsidP="001057FB">
      <w:pPr>
        <w:pStyle w:val="5"/>
      </w:pPr>
      <w:r w:rsidRPr="001E10A8">
        <w:t>重要軟體及其文件、清冊抄錄備份存於另一安全處所。</w:t>
      </w:r>
    </w:p>
    <w:p w14:paraId="0AC26D08" w14:textId="77777777" w:rsidR="0064073A" w:rsidRPr="001E10A8" w:rsidRDefault="0064073A" w:rsidP="001057FB">
      <w:pPr>
        <w:pStyle w:val="5"/>
      </w:pPr>
      <w:r w:rsidRPr="001E10A8">
        <w:t>重要之備份檔案及軟體若儲存於與電腦中心同一建築物內，</w:t>
      </w:r>
      <w:r w:rsidRPr="001E10A8">
        <w:t xml:space="preserve"> </w:t>
      </w:r>
      <w:r w:rsidRPr="001E10A8">
        <w:t>鎖存於防火之房間或防火且防震之防火櫃中。</w:t>
      </w:r>
    </w:p>
    <w:p w14:paraId="5FDD7304" w14:textId="77777777" w:rsidR="0064073A" w:rsidRPr="001E10A8" w:rsidRDefault="0064073A" w:rsidP="001057FB">
      <w:pPr>
        <w:pStyle w:val="5"/>
      </w:pPr>
      <w:r w:rsidRPr="001E10A8">
        <w:t>存放備份資料之儲存媒體，於其標籤上註明存放資料之名</w:t>
      </w:r>
      <w:r w:rsidRPr="001E10A8">
        <w:t xml:space="preserve"> </w:t>
      </w:r>
      <w:r w:rsidRPr="001E10A8">
        <w:t>稱及保存期限。</w:t>
      </w:r>
      <w:r w:rsidRPr="001E10A8">
        <w:t xml:space="preserve"> </w:t>
      </w:r>
    </w:p>
    <w:p w14:paraId="4D92599D" w14:textId="7DB32B64" w:rsidR="0064073A" w:rsidRPr="001E10A8" w:rsidRDefault="0064073A" w:rsidP="001057FB">
      <w:pPr>
        <w:pStyle w:val="5"/>
      </w:pPr>
      <w:r w:rsidRPr="001E10A8">
        <w:t>建立機密性及敏感性資料媒體之相關處理程序，防止資料洩露或不當使用。</w:t>
      </w:r>
    </w:p>
    <w:p w14:paraId="0284AADD" w14:textId="77777777" w:rsidR="0064073A" w:rsidRPr="001E10A8" w:rsidRDefault="0064073A" w:rsidP="001057FB">
      <w:pPr>
        <w:pStyle w:val="5"/>
        <w:rPr>
          <w:ins w:id="122" w:author="陳佳宜資訊部策略發展處" w:date="2024-04-18T17:33:00Z"/>
        </w:rPr>
      </w:pPr>
      <w:r w:rsidRPr="001E10A8">
        <w:t>建立回存測試機制，以驗證備份之完整性及儲存環境的適當性。</w:t>
      </w:r>
    </w:p>
    <w:p w14:paraId="11D84059" w14:textId="5F329D8A" w:rsidR="00FD1FAE" w:rsidRPr="001E10A8" w:rsidRDefault="00FD1FAE" w:rsidP="00FD1FAE">
      <w:pPr>
        <w:pStyle w:val="5"/>
        <w:rPr>
          <w:ins w:id="123" w:author="陳佳宜資訊部策略發展處" w:date="2024-04-18T17:33:00Z"/>
          <w:rPrChange w:id="124" w:author="陳佳宜資訊部資訊安全處" w:date="2024-09-18T14:06:00Z" w16du:dateUtc="2024-09-18T06:06:00Z">
            <w:rPr>
              <w:ins w:id="125" w:author="陳佳宜資訊部策略發展處" w:date="2024-04-18T17:33:00Z"/>
              <w:color w:val="FF0000"/>
            </w:rPr>
          </w:rPrChange>
        </w:rPr>
      </w:pPr>
      <w:ins w:id="126" w:author="陳佳宜資訊部策略發展處" w:date="2024-04-18T17:33:00Z">
        <w:r w:rsidRPr="001E10A8">
          <w:rPr>
            <w:rFonts w:hint="eastAsia"/>
          </w:rPr>
          <w:t>公司應依據系統特性與資料復原點目標（</w:t>
        </w:r>
        <w:r w:rsidRPr="001E10A8">
          <w:t>RPO</w:t>
        </w:r>
        <w:r w:rsidRPr="001E10A8">
          <w:rPr>
            <w:rFonts w:hint="eastAsia"/>
          </w:rPr>
          <w:t>），考量備份頻率、儲存媒體類型（光碟、外接硬碟、磁帶）、資料類型（虛擬機映像檔、系統源碼、資料庫與組態設定檔等）、備份類型（完整備份、增量備份與差異備份）、備份方式（網路同步寫入、網路非同步寫入與離線備份）等，制定適當之資料備份機制，如</w:t>
        </w:r>
        <w:proofErr w:type="gramStart"/>
        <w:r w:rsidRPr="001E10A8">
          <w:rPr>
            <w:rFonts w:hint="eastAsia"/>
          </w:rPr>
          <w:t>採</w:t>
        </w:r>
        <w:proofErr w:type="gramEnd"/>
        <w:r w:rsidRPr="001E10A8">
          <w:rPr>
            <w:rFonts w:hint="eastAsia"/>
          </w:rPr>
          <w:t>離線備份應依備份類型建立適當的備份基準</w:t>
        </w:r>
        <w:r w:rsidRPr="001E10A8">
          <w:t>(baseline)</w:t>
        </w:r>
        <w:r w:rsidRPr="001E10A8">
          <w:rPr>
            <w:rFonts w:hint="eastAsia"/>
          </w:rPr>
          <w:t>，以確保資料可正確回存。</w:t>
        </w:r>
      </w:ins>
    </w:p>
    <w:p w14:paraId="31DE9F7E" w14:textId="617DA4DC" w:rsidR="00FD1FAE" w:rsidRPr="001E10A8" w:rsidRDefault="00FD1FAE" w:rsidP="00FD1FAE">
      <w:pPr>
        <w:pStyle w:val="5"/>
      </w:pPr>
      <w:ins w:id="127" w:author="陳佳宜資訊部策略發展處" w:date="2024-04-18T17:33:00Z">
        <w:r w:rsidRPr="001E10A8">
          <w:rPr>
            <w:rFonts w:hint="eastAsia"/>
          </w:rPr>
          <w:t>公司制定資料備份機制時，宜考量「</w:t>
        </w:r>
        <w:r w:rsidRPr="001E10A8">
          <w:t>3-2-1</w:t>
        </w:r>
        <w:r w:rsidRPr="001E10A8">
          <w:rPr>
            <w:rFonts w:hint="eastAsia"/>
          </w:rPr>
          <w:t>備份原則」，至少製作三份備份；將備份分別存放在兩套獨立不同儲存設備；至少一份放在異地保存。</w:t>
        </w:r>
      </w:ins>
    </w:p>
    <w:p w14:paraId="369B970F" w14:textId="77777777" w:rsidR="0064073A" w:rsidRPr="001E10A8" w:rsidRDefault="0064073A" w:rsidP="00856354">
      <w:pPr>
        <w:pStyle w:val="4"/>
        <w:rPr>
          <w:rFonts w:ascii="Times New Roman" w:hAnsi="Times New Roman"/>
        </w:rPr>
      </w:pPr>
      <w:r w:rsidRPr="001E10A8">
        <w:rPr>
          <w:rFonts w:ascii="Times New Roman" w:hAnsi="Times New Roman"/>
        </w:rPr>
        <w:t>電腦操作管理：</w:t>
      </w:r>
    </w:p>
    <w:p w14:paraId="09FEEBD4" w14:textId="77777777" w:rsidR="0064073A" w:rsidRPr="001E10A8" w:rsidRDefault="0064073A" w:rsidP="001057FB">
      <w:pPr>
        <w:pStyle w:val="5"/>
      </w:pPr>
      <w:r w:rsidRPr="001E10A8">
        <w:t>操作人員確實依規定操作程序執行。</w:t>
      </w:r>
      <w:r w:rsidRPr="001E10A8">
        <w:t xml:space="preserve"> </w:t>
      </w:r>
    </w:p>
    <w:p w14:paraId="13A9D22D" w14:textId="5D949DC7" w:rsidR="0064073A" w:rsidRPr="001E10A8" w:rsidRDefault="0064073A" w:rsidP="001057FB">
      <w:pPr>
        <w:pStyle w:val="5"/>
      </w:pPr>
      <w:r w:rsidRPr="001E10A8">
        <w:t>操作日誌詳實記載並逐日經主管核驗，操作人員不可與主管為同一人。</w:t>
      </w:r>
    </w:p>
    <w:p w14:paraId="74F0B7A0" w14:textId="77777777" w:rsidR="0064073A" w:rsidRPr="001E10A8" w:rsidRDefault="0064073A" w:rsidP="001057FB">
      <w:pPr>
        <w:pStyle w:val="5"/>
      </w:pPr>
      <w:r w:rsidRPr="001E10A8">
        <w:t>系統主控台所留存之紀錄，經專人檢查訊息內容且定期送主管核驗。</w:t>
      </w:r>
      <w:r w:rsidRPr="001E10A8">
        <w:t xml:space="preserve"> </w:t>
      </w:r>
    </w:p>
    <w:p w14:paraId="51C16691" w14:textId="77777777" w:rsidR="0064073A" w:rsidRPr="001E10A8" w:rsidRDefault="0064073A" w:rsidP="001057FB">
      <w:pPr>
        <w:pStyle w:val="5"/>
      </w:pPr>
      <w:r w:rsidRPr="001E10A8">
        <w:t>證券經紀商配備經營業務所需、且有適足容量之電腦系統。</w:t>
      </w:r>
      <w:r w:rsidRPr="001E10A8">
        <w:t xml:space="preserve"> </w:t>
      </w:r>
    </w:p>
    <w:p w14:paraId="0388A2D2" w14:textId="3E5EF2B4" w:rsidR="0064073A" w:rsidRPr="001E10A8" w:rsidRDefault="0064073A" w:rsidP="001057FB">
      <w:pPr>
        <w:pStyle w:val="5"/>
      </w:pPr>
      <w:r w:rsidRPr="001E10A8">
        <w:t>證券經紀商之電腦系統訂定定期（每年至少一次）由內部或委託外部專業機構評估電腦系統容量及安全措施之機制與程序</w:t>
      </w:r>
      <w:r w:rsidRPr="001E10A8">
        <w:t xml:space="preserve"> </w:t>
      </w:r>
      <w:r w:rsidRPr="001E10A8">
        <w:t>，定期對系統容量進行壓力測試，並留存紀錄。</w:t>
      </w:r>
      <w:r w:rsidR="00A20458" w:rsidRPr="001E10A8">
        <w:rPr>
          <w:rFonts w:hint="eastAsia"/>
        </w:rPr>
        <w:t>（細節請參考「</w:t>
      </w:r>
      <w:r w:rsidR="00A20458" w:rsidRPr="001E10A8">
        <w:rPr>
          <w:rFonts w:hint="eastAsia"/>
        </w:rPr>
        <w:t>SC-01-009_</w:t>
      </w:r>
      <w:r w:rsidR="00A20458" w:rsidRPr="001E10A8">
        <w:rPr>
          <w:rFonts w:hint="eastAsia"/>
        </w:rPr>
        <w:t>系統開發及維護」）</w:t>
      </w:r>
    </w:p>
    <w:p w14:paraId="48F07636" w14:textId="54AC68FB" w:rsidR="00C14882" w:rsidRPr="001E10A8" w:rsidRDefault="00C14882" w:rsidP="007A1299">
      <w:pPr>
        <w:pStyle w:val="2"/>
        <w:rPr>
          <w:rFonts w:ascii="Times New Roman" w:hAnsi="Times New Roman" w:cs="Times New Roman"/>
        </w:rPr>
      </w:pPr>
      <w:bookmarkStart w:id="128" w:name="_Toc149666811"/>
      <w:r w:rsidRPr="001E10A8">
        <w:rPr>
          <w:rFonts w:ascii="Times New Roman" w:hAnsi="Times New Roman" w:cs="Times New Roman" w:hint="eastAsia"/>
        </w:rPr>
        <w:t>相關控制管理</w:t>
      </w:r>
      <w:r w:rsidR="00CE02DA" w:rsidRPr="001E10A8">
        <w:rPr>
          <w:rFonts w:ascii="Times New Roman" w:hAnsi="Times New Roman" w:cs="Times New Roman" w:hint="eastAsia"/>
        </w:rPr>
        <w:t>要點</w:t>
      </w:r>
      <w:bookmarkEnd w:id="128"/>
    </w:p>
    <w:p w14:paraId="2BDAF31C" w14:textId="593C7222" w:rsidR="0064073A" w:rsidRPr="001E10A8" w:rsidRDefault="00C14882" w:rsidP="00C14882">
      <w:pPr>
        <w:pStyle w:val="3"/>
      </w:pPr>
      <w:r w:rsidRPr="001E10A8">
        <w:rPr>
          <w:rFonts w:hint="eastAsia"/>
        </w:rPr>
        <w:t>SC-01-007-001</w:t>
      </w:r>
      <w:r w:rsidRPr="001E10A8">
        <w:t>資料備份與媒體管制管理</w:t>
      </w:r>
    </w:p>
    <w:p w14:paraId="56CCC8FD" w14:textId="320ECFDB" w:rsidR="0064073A" w:rsidRPr="001E10A8" w:rsidRDefault="00C14882" w:rsidP="00C14882">
      <w:pPr>
        <w:pStyle w:val="3"/>
      </w:pPr>
      <w:r w:rsidRPr="001E10A8">
        <w:rPr>
          <w:rFonts w:hint="eastAsia"/>
        </w:rPr>
        <w:t>SC-01-007-00</w:t>
      </w:r>
      <w:r w:rsidR="007423D5" w:rsidRPr="001E10A8">
        <w:rPr>
          <w:rFonts w:hint="eastAsia"/>
        </w:rPr>
        <w:t>2</w:t>
      </w:r>
      <w:r w:rsidR="0064073A" w:rsidRPr="001E10A8">
        <w:t>電子化資訊服務控制管理</w:t>
      </w:r>
    </w:p>
    <w:p w14:paraId="158464D6" w14:textId="20DB5C44" w:rsidR="0064073A" w:rsidRPr="001E10A8" w:rsidRDefault="00C14882" w:rsidP="00C14882">
      <w:pPr>
        <w:pStyle w:val="3"/>
      </w:pPr>
      <w:r w:rsidRPr="001E10A8">
        <w:rPr>
          <w:rFonts w:hint="eastAsia"/>
        </w:rPr>
        <w:t>SC-01-007-00</w:t>
      </w:r>
      <w:r w:rsidR="007423D5" w:rsidRPr="001E10A8">
        <w:rPr>
          <w:rFonts w:hint="eastAsia"/>
        </w:rPr>
        <w:t>3</w:t>
      </w:r>
      <w:r w:rsidR="0064073A" w:rsidRPr="001E10A8">
        <w:t>網路暨通訊安全管理</w:t>
      </w:r>
    </w:p>
    <w:p w14:paraId="5BFC9215" w14:textId="2D1E27F5" w:rsidR="0064073A" w:rsidRPr="001E10A8" w:rsidRDefault="00C14882" w:rsidP="00C14882">
      <w:pPr>
        <w:pStyle w:val="3"/>
      </w:pPr>
      <w:r w:rsidRPr="001E10A8">
        <w:rPr>
          <w:rFonts w:hint="eastAsia"/>
        </w:rPr>
        <w:t>SC-01-007-00</w:t>
      </w:r>
      <w:ins w:id="129" w:author="陳佳宜資訊部資訊安全處" w:date="2024-09-18T13:46:00Z" w16du:dateUtc="2024-09-18T05:46:00Z">
        <w:r w:rsidR="008845DD" w:rsidRPr="001E10A8">
          <w:rPr>
            <w:rFonts w:hint="eastAsia"/>
          </w:rPr>
          <w:t>4</w:t>
        </w:r>
      </w:ins>
      <w:del w:id="130" w:author="陳佳宜資訊部資訊安全處" w:date="2024-09-18T13:46:00Z" w16du:dateUtc="2024-09-18T05:46:00Z">
        <w:r w:rsidR="007423D5" w:rsidRPr="001E10A8" w:rsidDel="008845DD">
          <w:rPr>
            <w:rFonts w:hint="eastAsia"/>
          </w:rPr>
          <w:delText>5</w:delText>
        </w:r>
      </w:del>
      <w:r w:rsidR="0064073A" w:rsidRPr="001E10A8">
        <w:t>可用性管理</w:t>
      </w:r>
    </w:p>
    <w:p w14:paraId="5E7059C5" w14:textId="7B4BDBE2" w:rsidR="0064073A" w:rsidRPr="001E10A8" w:rsidRDefault="00C14882" w:rsidP="00C14882">
      <w:pPr>
        <w:pStyle w:val="3"/>
      </w:pPr>
      <w:r w:rsidRPr="001E10A8">
        <w:rPr>
          <w:rFonts w:hint="eastAsia"/>
        </w:rPr>
        <w:t>SC-01-007-00</w:t>
      </w:r>
      <w:bookmarkStart w:id="131" w:name="_Toc138770612"/>
      <w:bookmarkEnd w:id="131"/>
      <w:ins w:id="132" w:author="陳佳宜資訊部資訊安全處" w:date="2024-09-18T13:46:00Z" w16du:dateUtc="2024-09-18T05:46:00Z">
        <w:r w:rsidR="008845DD" w:rsidRPr="001E10A8">
          <w:rPr>
            <w:rFonts w:hint="eastAsia"/>
          </w:rPr>
          <w:t>5</w:t>
        </w:r>
      </w:ins>
      <w:del w:id="133" w:author="陳佳宜資訊部資訊安全處" w:date="2024-09-18T13:46:00Z" w16du:dateUtc="2024-09-18T05:46:00Z">
        <w:r w:rsidR="007423D5" w:rsidRPr="001E10A8" w:rsidDel="008845DD">
          <w:rPr>
            <w:rFonts w:hint="eastAsia"/>
          </w:rPr>
          <w:delText>6</w:delText>
        </w:r>
      </w:del>
      <w:r w:rsidR="0064073A" w:rsidRPr="001E10A8">
        <w:t>容量管理</w:t>
      </w:r>
    </w:p>
    <w:p w14:paraId="754A6EAA" w14:textId="3368983D" w:rsidR="0091242F" w:rsidRPr="001E10A8" w:rsidRDefault="007423D5" w:rsidP="00C14882">
      <w:pPr>
        <w:pStyle w:val="3"/>
        <w:rPr>
          <w:ins w:id="134" w:author="陳佳宜資訊部資訊安全處" w:date="2024-09-18T13:46:00Z" w16du:dateUtc="2024-09-18T05:46:00Z"/>
        </w:rPr>
      </w:pPr>
      <w:r w:rsidRPr="001E10A8">
        <w:rPr>
          <w:rFonts w:hint="eastAsia"/>
        </w:rPr>
        <w:t>SC-01-007-00</w:t>
      </w:r>
      <w:ins w:id="135" w:author="陳佳宜資訊部資訊安全處" w:date="2024-09-18T13:46:00Z" w16du:dateUtc="2024-09-18T05:46:00Z">
        <w:r w:rsidR="008845DD" w:rsidRPr="001E10A8">
          <w:rPr>
            <w:rFonts w:hint="eastAsia"/>
          </w:rPr>
          <w:t>6</w:t>
        </w:r>
      </w:ins>
      <w:del w:id="136" w:author="陳佳宜資訊部資訊安全處" w:date="2024-09-18T13:46:00Z" w16du:dateUtc="2024-09-18T05:46:00Z">
        <w:r w:rsidRPr="001E10A8" w:rsidDel="008845DD">
          <w:rPr>
            <w:rFonts w:hint="eastAsia"/>
          </w:rPr>
          <w:delText>7</w:delText>
        </w:r>
      </w:del>
      <w:proofErr w:type="gramStart"/>
      <w:r w:rsidRPr="001E10A8">
        <w:rPr>
          <w:rFonts w:hint="eastAsia"/>
        </w:rPr>
        <w:t>威脅情資管理</w:t>
      </w:r>
      <w:proofErr w:type="gramEnd"/>
    </w:p>
    <w:p w14:paraId="7A987987" w14:textId="4975A0A5" w:rsidR="008845DD" w:rsidRPr="001E10A8" w:rsidRDefault="008845DD" w:rsidP="008845DD">
      <w:pPr>
        <w:pStyle w:val="3"/>
      </w:pPr>
      <w:ins w:id="137" w:author="陳佳宜資訊部資訊安全處" w:date="2024-09-18T13:47:00Z" w16du:dateUtc="2024-09-18T05:47:00Z">
        <w:r w:rsidRPr="001E10A8">
          <w:t>SC-01</w:t>
        </w:r>
        <w:proofErr w:type="gramStart"/>
        <w:r w:rsidRPr="001E10A8">
          <w:t>-007-007</w:t>
        </w:r>
        <w:proofErr w:type="gramEnd"/>
        <w:r w:rsidRPr="001E10A8">
          <w:rPr>
            <w:rFonts w:hint="eastAsia"/>
          </w:rPr>
          <w:t>偽冒案件處理辦法</w:t>
        </w:r>
      </w:ins>
    </w:p>
    <w:p w14:paraId="1AAE1F16" w14:textId="276836A7" w:rsidR="0064073A" w:rsidRPr="001E10A8" w:rsidRDefault="0064073A" w:rsidP="00355A22">
      <w:pPr>
        <w:pStyle w:val="1"/>
        <w:spacing w:before="240" w:after="120"/>
        <w:ind w:left="571" w:hanging="561"/>
        <w:rPr>
          <w:rFonts w:ascii="Times New Roman" w:hAnsi="Times New Roman" w:cs="Times New Roman"/>
        </w:rPr>
      </w:pPr>
      <w:bookmarkStart w:id="138" w:name="_Toc138770615"/>
      <w:bookmarkStart w:id="139" w:name="_Toc309719778"/>
      <w:bookmarkStart w:id="140" w:name="_Toc149666812"/>
      <w:bookmarkEnd w:id="138"/>
      <w:r w:rsidRPr="001E10A8">
        <w:rPr>
          <w:rFonts w:ascii="Times New Roman" w:hAnsi="Times New Roman" w:cs="Times New Roman"/>
        </w:rPr>
        <w:t>範圍</w:t>
      </w:r>
      <w:bookmarkEnd w:id="139"/>
      <w:bookmarkEnd w:id="140"/>
    </w:p>
    <w:p w14:paraId="24EB446B" w14:textId="3D89D7C9" w:rsidR="0064073A" w:rsidRPr="001E10A8" w:rsidRDefault="0064073A" w:rsidP="00856354">
      <w:pPr>
        <w:pStyle w:val="CSCLevel3"/>
        <w:numPr>
          <w:ilvl w:val="0"/>
          <w:numId w:val="0"/>
        </w:numPr>
        <w:spacing w:beforeLines="50" w:before="120" w:afterLines="50" w:after="120"/>
        <w:ind w:left="720"/>
        <w:rPr>
          <w:rFonts w:ascii="Times New Roman" w:hAnsi="Times New Roman"/>
        </w:rPr>
      </w:pPr>
      <w:r w:rsidRPr="001E10A8">
        <w:rPr>
          <w:rFonts w:ascii="Times New Roman" w:hAnsi="Times New Roman"/>
        </w:rPr>
        <w:t>適用於本公司資訊環境所使用之網路與通訊相關事宜，包含網路服務及提供網路服務的硬體、軟體與週邊設備等</w:t>
      </w:r>
      <w:r w:rsidR="0065134E" w:rsidRPr="001E10A8">
        <w:rPr>
          <w:rFonts w:ascii="Times New Roman" w:hAnsi="Times New Roman" w:hint="eastAsia"/>
        </w:rPr>
        <w:t>；威脅情資則為資訊部有關情資蒐集作業均適用</w:t>
      </w:r>
      <w:r w:rsidRPr="001E10A8">
        <w:rPr>
          <w:rFonts w:ascii="Times New Roman" w:hAnsi="Times New Roman"/>
        </w:rPr>
        <w:t>。</w:t>
      </w:r>
    </w:p>
    <w:p w14:paraId="70AC83E7" w14:textId="6B3921B5" w:rsidR="0064073A" w:rsidRPr="001E10A8" w:rsidRDefault="0064073A" w:rsidP="00355A22">
      <w:pPr>
        <w:pStyle w:val="1"/>
        <w:spacing w:before="240" w:after="120"/>
        <w:ind w:left="571" w:hanging="561"/>
        <w:rPr>
          <w:rFonts w:ascii="Times New Roman" w:hAnsi="Times New Roman" w:cs="Times New Roman"/>
        </w:rPr>
      </w:pPr>
      <w:bookmarkStart w:id="141" w:name="_Toc309719779"/>
      <w:bookmarkStart w:id="142" w:name="_Toc149666813"/>
      <w:r w:rsidRPr="001E10A8">
        <w:rPr>
          <w:rFonts w:ascii="Times New Roman" w:hAnsi="Times New Roman" w:cs="Times New Roman"/>
        </w:rPr>
        <w:t>名詞定義</w:t>
      </w:r>
      <w:bookmarkEnd w:id="141"/>
      <w:bookmarkEnd w:id="142"/>
    </w:p>
    <w:p w14:paraId="30B9F93D" w14:textId="1ACB36AB" w:rsidR="00C14882" w:rsidRPr="001E10A8" w:rsidRDefault="00C14882" w:rsidP="00C14882">
      <w:pPr>
        <w:pStyle w:val="CSCLevel3"/>
        <w:numPr>
          <w:ilvl w:val="0"/>
          <w:numId w:val="0"/>
        </w:numPr>
        <w:spacing w:beforeLines="50" w:before="120" w:afterLines="50" w:after="120"/>
        <w:ind w:left="720"/>
        <w:rPr>
          <w:rFonts w:ascii="Times New Roman" w:hAnsi="Times New Roman"/>
        </w:rPr>
      </w:pPr>
      <w:bookmarkStart w:id="143" w:name="_Toc309719780"/>
      <w:r w:rsidRPr="001E10A8">
        <w:rPr>
          <w:rFonts w:ascii="Times New Roman" w:hAnsi="Times New Roman" w:hint="eastAsia"/>
        </w:rPr>
        <w:t>無</w:t>
      </w:r>
    </w:p>
    <w:p w14:paraId="53BB0196" w14:textId="7E58EAA9" w:rsidR="0064073A" w:rsidRPr="001E10A8" w:rsidRDefault="00C14882" w:rsidP="00355A22">
      <w:pPr>
        <w:pStyle w:val="1"/>
        <w:spacing w:before="240" w:after="120"/>
        <w:ind w:left="571" w:hanging="561"/>
        <w:rPr>
          <w:rFonts w:ascii="Times New Roman" w:hAnsi="Times New Roman" w:cs="Times New Roman"/>
        </w:rPr>
      </w:pPr>
      <w:bookmarkStart w:id="144" w:name="_Toc309719785"/>
      <w:bookmarkStart w:id="145" w:name="_Toc149666814"/>
      <w:bookmarkEnd w:id="143"/>
      <w:r w:rsidRPr="001E10A8">
        <w:rPr>
          <w:rFonts w:ascii="Times New Roman" w:hAnsi="Times New Roman" w:cs="Times New Roman"/>
        </w:rPr>
        <w:t>相關文件</w:t>
      </w:r>
      <w:bookmarkEnd w:id="144"/>
      <w:bookmarkEnd w:id="145"/>
    </w:p>
    <w:p w14:paraId="4FD14B9F" w14:textId="75443BB9" w:rsidR="00CE02DA" w:rsidRPr="001E10A8" w:rsidRDefault="00CE02DA" w:rsidP="00CE02DA">
      <w:pPr>
        <w:ind w:left="571"/>
        <w:rPr>
          <w:rFonts w:ascii="標楷體" w:eastAsia="標楷體" w:hAnsi="標楷體"/>
        </w:rPr>
      </w:pPr>
      <w:r w:rsidRPr="001E10A8">
        <w:rPr>
          <w:rFonts w:ascii="標楷體" w:eastAsia="標楷體" w:hAnsi="標楷體" w:hint="eastAsia"/>
        </w:rPr>
        <w:t>參閱</w:t>
      </w:r>
      <w:r w:rsidR="009B5A0D" w:rsidRPr="001E10A8">
        <w:rPr>
          <w:rFonts w:ascii="標楷體" w:eastAsia="標楷體" w:hAnsi="標楷體" w:hint="eastAsia"/>
        </w:rPr>
        <w:t>第一章第二節</w:t>
      </w:r>
      <w:r w:rsidR="003575F6" w:rsidRPr="001E10A8">
        <w:rPr>
          <w:rFonts w:ascii="標楷體" w:eastAsia="標楷體" w:hAnsi="標楷體" w:hint="eastAsia"/>
        </w:rPr>
        <w:t>，</w:t>
      </w:r>
      <w:r w:rsidRPr="001E10A8">
        <w:rPr>
          <w:rFonts w:ascii="標楷體" w:eastAsia="標楷體" w:hAnsi="標楷體" w:hint="eastAsia"/>
        </w:rPr>
        <w:t>相關控制管理要點。</w:t>
      </w:r>
    </w:p>
    <w:p w14:paraId="67E8C308" w14:textId="77777777" w:rsidR="00CE02DA" w:rsidRPr="001E10A8" w:rsidRDefault="00CE02DA" w:rsidP="00CE02DA">
      <w:pPr>
        <w:pStyle w:val="3"/>
      </w:pPr>
      <w:r w:rsidRPr="001E10A8">
        <w:rPr>
          <w:rFonts w:hint="eastAsia"/>
        </w:rPr>
        <w:t>SC-01-007-001</w:t>
      </w:r>
      <w:r w:rsidRPr="001E10A8">
        <w:t>資料備份與媒體管制管理</w:t>
      </w:r>
    </w:p>
    <w:p w14:paraId="678EE7CA" w14:textId="77777777" w:rsidR="00CE02DA" w:rsidRPr="001E10A8" w:rsidRDefault="00CE02DA" w:rsidP="00CE02DA">
      <w:pPr>
        <w:pStyle w:val="3"/>
      </w:pPr>
      <w:r w:rsidRPr="001E10A8">
        <w:rPr>
          <w:rFonts w:hint="eastAsia"/>
        </w:rPr>
        <w:t>SC-01-007-002</w:t>
      </w:r>
      <w:r w:rsidRPr="001E10A8">
        <w:t>電子化資訊服務控制管理</w:t>
      </w:r>
    </w:p>
    <w:p w14:paraId="705F2113" w14:textId="77777777" w:rsidR="00CE02DA" w:rsidRPr="001E10A8" w:rsidRDefault="00CE02DA" w:rsidP="00CE02DA">
      <w:pPr>
        <w:pStyle w:val="3"/>
      </w:pPr>
      <w:r w:rsidRPr="001E10A8">
        <w:rPr>
          <w:rFonts w:hint="eastAsia"/>
        </w:rPr>
        <w:lastRenderedPageBreak/>
        <w:t>SC-01-007-003</w:t>
      </w:r>
      <w:r w:rsidRPr="001E10A8">
        <w:t>網路暨通訊安全管理</w:t>
      </w:r>
    </w:p>
    <w:p w14:paraId="0C84B6F0" w14:textId="5AE4D4B4" w:rsidR="00CE02DA" w:rsidRPr="001E10A8" w:rsidRDefault="00CE02DA" w:rsidP="00CE02DA">
      <w:pPr>
        <w:pStyle w:val="3"/>
      </w:pPr>
      <w:r w:rsidRPr="001E10A8">
        <w:rPr>
          <w:rFonts w:hint="eastAsia"/>
        </w:rPr>
        <w:t>SC-01-007-00</w:t>
      </w:r>
      <w:ins w:id="146" w:author="陳佳宜資訊部資訊安全處" w:date="2024-09-18T13:47:00Z" w16du:dateUtc="2024-09-18T05:47:00Z">
        <w:r w:rsidR="008845DD" w:rsidRPr="001E10A8">
          <w:rPr>
            <w:rFonts w:hint="eastAsia"/>
          </w:rPr>
          <w:t>4</w:t>
        </w:r>
      </w:ins>
      <w:del w:id="147" w:author="陳佳宜資訊部資訊安全處" w:date="2024-09-18T13:47:00Z" w16du:dateUtc="2024-09-18T05:47:00Z">
        <w:r w:rsidRPr="001E10A8" w:rsidDel="008845DD">
          <w:rPr>
            <w:rFonts w:hint="eastAsia"/>
          </w:rPr>
          <w:delText>5</w:delText>
        </w:r>
      </w:del>
      <w:r w:rsidRPr="001E10A8">
        <w:t>可用性管理</w:t>
      </w:r>
    </w:p>
    <w:p w14:paraId="5A6AD15B" w14:textId="4487C4DF" w:rsidR="00CE02DA" w:rsidRPr="001E10A8" w:rsidRDefault="00CE02DA" w:rsidP="00CE02DA">
      <w:pPr>
        <w:pStyle w:val="3"/>
      </w:pPr>
      <w:r w:rsidRPr="001E10A8">
        <w:rPr>
          <w:rFonts w:hint="eastAsia"/>
        </w:rPr>
        <w:t>SC-01-007-00</w:t>
      </w:r>
      <w:ins w:id="148" w:author="陳佳宜資訊部資訊安全處" w:date="2024-09-18T13:47:00Z" w16du:dateUtc="2024-09-18T05:47:00Z">
        <w:r w:rsidR="008845DD" w:rsidRPr="001E10A8">
          <w:rPr>
            <w:rFonts w:hint="eastAsia"/>
          </w:rPr>
          <w:t>5</w:t>
        </w:r>
      </w:ins>
      <w:del w:id="149" w:author="陳佳宜資訊部資訊安全處" w:date="2024-09-18T13:47:00Z" w16du:dateUtc="2024-09-18T05:47:00Z">
        <w:r w:rsidRPr="001E10A8" w:rsidDel="008845DD">
          <w:rPr>
            <w:rFonts w:hint="eastAsia"/>
          </w:rPr>
          <w:delText>6</w:delText>
        </w:r>
      </w:del>
      <w:r w:rsidRPr="001E10A8">
        <w:t>容量管理</w:t>
      </w:r>
    </w:p>
    <w:p w14:paraId="4EEE646D" w14:textId="2A8B3E86" w:rsidR="00CE02DA" w:rsidRPr="001E10A8" w:rsidRDefault="00CE02DA" w:rsidP="00CE02DA">
      <w:pPr>
        <w:pStyle w:val="3"/>
      </w:pPr>
      <w:r w:rsidRPr="001E10A8">
        <w:rPr>
          <w:rFonts w:hint="eastAsia"/>
        </w:rPr>
        <w:t>SC-01-007-00</w:t>
      </w:r>
      <w:ins w:id="150" w:author="陳佳宜資訊部資訊安全處" w:date="2024-09-18T13:47:00Z" w16du:dateUtc="2024-09-18T05:47:00Z">
        <w:r w:rsidR="008845DD" w:rsidRPr="001E10A8">
          <w:rPr>
            <w:rFonts w:hint="eastAsia"/>
          </w:rPr>
          <w:t>6</w:t>
        </w:r>
      </w:ins>
      <w:del w:id="151" w:author="陳佳宜資訊部資訊安全處" w:date="2024-09-18T13:47:00Z" w16du:dateUtc="2024-09-18T05:47:00Z">
        <w:r w:rsidRPr="001E10A8" w:rsidDel="008845DD">
          <w:rPr>
            <w:rFonts w:hint="eastAsia"/>
          </w:rPr>
          <w:delText>7</w:delText>
        </w:r>
      </w:del>
      <w:proofErr w:type="gramStart"/>
      <w:r w:rsidRPr="001E10A8">
        <w:rPr>
          <w:rFonts w:hint="eastAsia"/>
        </w:rPr>
        <w:t>威脅情資管理</w:t>
      </w:r>
      <w:proofErr w:type="gramEnd"/>
    </w:p>
    <w:p w14:paraId="20A10BCD" w14:textId="0BD8F468" w:rsidR="00CE02DA" w:rsidRPr="001E10A8" w:rsidRDefault="008845DD">
      <w:pPr>
        <w:pStyle w:val="3"/>
        <w:pPrChange w:id="152" w:author="陳佳宜資訊部資訊安全處" w:date="2024-09-18T13:47:00Z" w16du:dateUtc="2024-09-18T05:47:00Z">
          <w:pPr>
            <w:ind w:left="571"/>
          </w:pPr>
        </w:pPrChange>
      </w:pPr>
      <w:ins w:id="153" w:author="陳佳宜資訊部資訊安全處" w:date="2024-09-18T13:47:00Z" w16du:dateUtc="2024-09-18T05:47:00Z">
        <w:r w:rsidRPr="001E10A8">
          <w:t>SC-01</w:t>
        </w:r>
        <w:proofErr w:type="gramStart"/>
        <w:r w:rsidRPr="001E10A8">
          <w:t>-007-007</w:t>
        </w:r>
      </w:ins>
      <w:proofErr w:type="gramEnd"/>
      <w:ins w:id="154" w:author="陳佳宜資訊部資訊安全處" w:date="2024-09-18T13:48:00Z" w16du:dateUtc="2024-09-18T05:48:00Z">
        <w:r w:rsidRPr="001E10A8">
          <w:rPr>
            <w:rFonts w:hint="eastAsia"/>
          </w:rPr>
          <w:t>偽冒案件處理辦法</w:t>
        </w:r>
      </w:ins>
    </w:p>
    <w:p w14:paraId="7A921642" w14:textId="7CD022F8" w:rsidR="0064073A" w:rsidRPr="001E10A8" w:rsidRDefault="00355A22" w:rsidP="00355A22">
      <w:pPr>
        <w:pStyle w:val="1"/>
        <w:spacing w:before="240" w:after="120"/>
        <w:ind w:left="571" w:hanging="561"/>
        <w:rPr>
          <w:rFonts w:ascii="Times New Roman" w:hAnsi="Times New Roman" w:cs="Times New Roman"/>
        </w:rPr>
      </w:pPr>
      <w:bookmarkStart w:id="155" w:name="_Toc149666815"/>
      <w:bookmarkStart w:id="156" w:name="_Toc149666816"/>
      <w:bookmarkStart w:id="157" w:name="_Toc149666817"/>
      <w:bookmarkStart w:id="158" w:name="_Toc149666818"/>
      <w:bookmarkStart w:id="159" w:name="_Toc149666819"/>
      <w:bookmarkStart w:id="160" w:name="_Toc149666820"/>
      <w:bookmarkStart w:id="161" w:name="_Toc149666821"/>
      <w:bookmarkStart w:id="162" w:name="_Toc149666822"/>
      <w:bookmarkStart w:id="163" w:name="_Toc149666823"/>
      <w:bookmarkStart w:id="164" w:name="_Toc149666824"/>
      <w:bookmarkStart w:id="165" w:name="_Toc141399168"/>
      <w:bookmarkStart w:id="166" w:name="_Toc146790303"/>
      <w:bookmarkStart w:id="167" w:name="_Toc149666825"/>
      <w:bookmarkStart w:id="168" w:name="_Toc141399169"/>
      <w:bookmarkStart w:id="169" w:name="_Toc146790304"/>
      <w:bookmarkStart w:id="170" w:name="_Toc149666826"/>
      <w:bookmarkStart w:id="171" w:name="_Toc141399170"/>
      <w:bookmarkStart w:id="172" w:name="_Toc146790305"/>
      <w:bookmarkStart w:id="173" w:name="_Toc149666827"/>
      <w:bookmarkStart w:id="174" w:name="_Toc149666828"/>
      <w:bookmarkStart w:id="175" w:name="_Toc149666829"/>
      <w:bookmarkStart w:id="176" w:name="_Toc149666830"/>
      <w:bookmarkStart w:id="177" w:name="_Toc149666831"/>
      <w:bookmarkStart w:id="178" w:name="_Toc149666832"/>
      <w:bookmarkStart w:id="179" w:name="_Toc149666833"/>
      <w:bookmarkStart w:id="180" w:name="_Toc149666834"/>
      <w:bookmarkStart w:id="181" w:name="_Toc149666835"/>
      <w:bookmarkStart w:id="182" w:name="_Toc149666836"/>
      <w:bookmarkStart w:id="183" w:name="_Toc149666837"/>
      <w:bookmarkStart w:id="184" w:name="_Toc149666838"/>
      <w:bookmarkStart w:id="185" w:name="_Toc149666839"/>
      <w:bookmarkStart w:id="186" w:name="_Toc138770631"/>
      <w:bookmarkStart w:id="187" w:name="_Toc309719786"/>
      <w:bookmarkStart w:id="188" w:name="_Toc149666840"/>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1E10A8">
        <w:rPr>
          <w:rFonts w:ascii="Times New Roman" w:hAnsi="Times New Roman" w:cs="Times New Roman"/>
        </w:rPr>
        <w:t>權責</w:t>
      </w:r>
      <w:bookmarkEnd w:id="187"/>
      <w:bookmarkEnd w:id="188"/>
    </w:p>
    <w:p w14:paraId="1F4F5A87" w14:textId="6CB6FF03" w:rsidR="00CE02DA" w:rsidRPr="001E10A8" w:rsidRDefault="003575F6" w:rsidP="00CE02DA">
      <w:pPr>
        <w:ind w:left="571"/>
        <w:rPr>
          <w:rFonts w:ascii="標楷體" w:eastAsia="標楷體" w:hAnsi="標楷體"/>
        </w:rPr>
      </w:pPr>
      <w:r w:rsidRPr="001E10A8">
        <w:rPr>
          <w:rFonts w:ascii="標楷體" w:eastAsia="標楷體" w:hAnsi="標楷體" w:hint="eastAsia"/>
        </w:rPr>
        <w:t>參閱第一章第二節，相關控制管理要點。</w:t>
      </w:r>
    </w:p>
    <w:p w14:paraId="4250C04A" w14:textId="77777777" w:rsidR="00CE02DA" w:rsidRPr="001E10A8" w:rsidRDefault="00CE02DA" w:rsidP="00CE02DA">
      <w:pPr>
        <w:pStyle w:val="3"/>
      </w:pPr>
      <w:r w:rsidRPr="001E10A8">
        <w:rPr>
          <w:rFonts w:hint="eastAsia"/>
        </w:rPr>
        <w:t>SC-01-007-001</w:t>
      </w:r>
      <w:r w:rsidRPr="001E10A8">
        <w:t>資料備份與媒體管制管理</w:t>
      </w:r>
    </w:p>
    <w:p w14:paraId="2EEDA928" w14:textId="77777777" w:rsidR="00CE02DA" w:rsidRPr="001E10A8" w:rsidRDefault="00CE02DA" w:rsidP="00CE02DA">
      <w:pPr>
        <w:pStyle w:val="3"/>
      </w:pPr>
      <w:r w:rsidRPr="001E10A8">
        <w:rPr>
          <w:rFonts w:hint="eastAsia"/>
        </w:rPr>
        <w:t>SC-01-007-002</w:t>
      </w:r>
      <w:r w:rsidRPr="001E10A8">
        <w:t>電子化資訊服務控制管理</w:t>
      </w:r>
    </w:p>
    <w:p w14:paraId="6E7F27F0" w14:textId="77777777" w:rsidR="00CE02DA" w:rsidRPr="001E10A8" w:rsidRDefault="00CE02DA" w:rsidP="00CE02DA">
      <w:pPr>
        <w:pStyle w:val="3"/>
      </w:pPr>
      <w:r w:rsidRPr="001E10A8">
        <w:rPr>
          <w:rFonts w:hint="eastAsia"/>
        </w:rPr>
        <w:t>SC-01-007-003</w:t>
      </w:r>
      <w:r w:rsidRPr="001E10A8">
        <w:t>網路暨通訊安全管理</w:t>
      </w:r>
    </w:p>
    <w:p w14:paraId="1F2C1C2C" w14:textId="0AAB251B" w:rsidR="00CE02DA" w:rsidRPr="001E10A8" w:rsidRDefault="00CE02DA" w:rsidP="00CE02DA">
      <w:pPr>
        <w:pStyle w:val="3"/>
      </w:pPr>
      <w:r w:rsidRPr="001E10A8">
        <w:rPr>
          <w:rFonts w:hint="eastAsia"/>
        </w:rPr>
        <w:t>SC-01-007-00</w:t>
      </w:r>
      <w:ins w:id="189" w:author="陳佳宜資訊部資訊安全處" w:date="2024-09-18T13:48:00Z" w16du:dateUtc="2024-09-18T05:48:00Z">
        <w:r w:rsidR="008845DD" w:rsidRPr="001E10A8">
          <w:rPr>
            <w:rFonts w:hint="eastAsia"/>
          </w:rPr>
          <w:t>4</w:t>
        </w:r>
      </w:ins>
      <w:del w:id="190" w:author="陳佳宜資訊部資訊安全處" w:date="2024-09-18T13:48:00Z" w16du:dateUtc="2024-09-18T05:48:00Z">
        <w:r w:rsidRPr="001E10A8" w:rsidDel="008845DD">
          <w:rPr>
            <w:rFonts w:hint="eastAsia"/>
          </w:rPr>
          <w:delText>5</w:delText>
        </w:r>
      </w:del>
      <w:r w:rsidRPr="001E10A8">
        <w:t>可用性管理</w:t>
      </w:r>
    </w:p>
    <w:p w14:paraId="7A4192BB" w14:textId="6774C1D4" w:rsidR="00CE02DA" w:rsidRPr="001E10A8" w:rsidRDefault="00CE02DA" w:rsidP="00CE02DA">
      <w:pPr>
        <w:pStyle w:val="3"/>
      </w:pPr>
      <w:r w:rsidRPr="001E10A8">
        <w:rPr>
          <w:rFonts w:hint="eastAsia"/>
        </w:rPr>
        <w:t>SC-01-007-00</w:t>
      </w:r>
      <w:ins w:id="191" w:author="陳佳宜資訊部資訊安全處" w:date="2024-09-18T13:48:00Z" w16du:dateUtc="2024-09-18T05:48:00Z">
        <w:r w:rsidR="008845DD" w:rsidRPr="001E10A8">
          <w:rPr>
            <w:rFonts w:hint="eastAsia"/>
          </w:rPr>
          <w:t>5</w:t>
        </w:r>
      </w:ins>
      <w:del w:id="192" w:author="陳佳宜資訊部資訊安全處" w:date="2024-09-18T13:48:00Z" w16du:dateUtc="2024-09-18T05:48:00Z">
        <w:r w:rsidRPr="001E10A8" w:rsidDel="008845DD">
          <w:rPr>
            <w:rFonts w:hint="eastAsia"/>
          </w:rPr>
          <w:delText>6</w:delText>
        </w:r>
      </w:del>
      <w:r w:rsidRPr="001E10A8">
        <w:t>容量管理</w:t>
      </w:r>
    </w:p>
    <w:p w14:paraId="40A70C77" w14:textId="30E19F8C" w:rsidR="00CE02DA" w:rsidRPr="001E10A8" w:rsidRDefault="00CE02DA" w:rsidP="00CE02DA">
      <w:pPr>
        <w:pStyle w:val="3"/>
      </w:pPr>
      <w:r w:rsidRPr="001E10A8">
        <w:rPr>
          <w:rFonts w:hint="eastAsia"/>
        </w:rPr>
        <w:t>SC-01-007-00</w:t>
      </w:r>
      <w:ins w:id="193" w:author="陳佳宜資訊部資訊安全處" w:date="2024-09-18T13:48:00Z" w16du:dateUtc="2024-09-18T05:48:00Z">
        <w:r w:rsidR="008845DD" w:rsidRPr="001E10A8">
          <w:rPr>
            <w:rFonts w:hint="eastAsia"/>
          </w:rPr>
          <w:t>6</w:t>
        </w:r>
      </w:ins>
      <w:del w:id="194" w:author="陳佳宜資訊部資訊安全處" w:date="2024-09-18T13:48:00Z" w16du:dateUtc="2024-09-18T05:48:00Z">
        <w:r w:rsidRPr="001E10A8" w:rsidDel="008845DD">
          <w:rPr>
            <w:rFonts w:hint="eastAsia"/>
          </w:rPr>
          <w:delText>7</w:delText>
        </w:r>
      </w:del>
      <w:proofErr w:type="gramStart"/>
      <w:r w:rsidRPr="001E10A8">
        <w:rPr>
          <w:rFonts w:hint="eastAsia"/>
        </w:rPr>
        <w:t>威脅情資管理</w:t>
      </w:r>
      <w:proofErr w:type="gramEnd"/>
    </w:p>
    <w:p w14:paraId="183B8A0B" w14:textId="39842EA5" w:rsidR="00CE02DA" w:rsidRPr="001E10A8" w:rsidRDefault="008845DD">
      <w:pPr>
        <w:pStyle w:val="3"/>
        <w:pPrChange w:id="195" w:author="陳佳宜資訊部資訊安全處" w:date="2024-09-18T13:48:00Z" w16du:dateUtc="2024-09-18T05:48:00Z">
          <w:pPr/>
        </w:pPrChange>
      </w:pPr>
      <w:ins w:id="196" w:author="陳佳宜資訊部資訊安全處" w:date="2024-09-18T13:48:00Z" w16du:dateUtc="2024-09-18T05:48:00Z">
        <w:r w:rsidRPr="001E10A8">
          <w:t>SC-01</w:t>
        </w:r>
        <w:proofErr w:type="gramStart"/>
        <w:r w:rsidRPr="001E10A8">
          <w:t>-007-007</w:t>
        </w:r>
        <w:proofErr w:type="gramEnd"/>
        <w:r w:rsidRPr="001E10A8">
          <w:rPr>
            <w:rFonts w:hint="eastAsia"/>
          </w:rPr>
          <w:t>偽冒案件處理辦法</w:t>
        </w:r>
      </w:ins>
    </w:p>
    <w:p w14:paraId="38A9E797" w14:textId="075415D7" w:rsidR="0064073A" w:rsidRPr="001E10A8" w:rsidRDefault="00F14D15" w:rsidP="00355A22">
      <w:pPr>
        <w:pStyle w:val="1"/>
        <w:spacing w:before="240" w:after="120"/>
        <w:ind w:left="571" w:hanging="561"/>
        <w:rPr>
          <w:rFonts w:ascii="Times New Roman" w:hAnsi="Times New Roman" w:cs="Times New Roman"/>
        </w:rPr>
      </w:pPr>
      <w:bookmarkStart w:id="197" w:name="_Toc149666841"/>
      <w:bookmarkStart w:id="198" w:name="_Toc149666842"/>
      <w:bookmarkStart w:id="199" w:name="_Toc149666843"/>
      <w:bookmarkStart w:id="200" w:name="_Toc149666844"/>
      <w:bookmarkStart w:id="201" w:name="_Toc149666845"/>
      <w:bookmarkStart w:id="202" w:name="_Toc149666846"/>
      <w:bookmarkStart w:id="203" w:name="_Toc149666847"/>
      <w:bookmarkStart w:id="204" w:name="_Toc149666848"/>
      <w:bookmarkStart w:id="205" w:name="_Toc149666849"/>
      <w:bookmarkStart w:id="206" w:name="_Toc149666850"/>
      <w:bookmarkStart w:id="207" w:name="_Toc149666851"/>
      <w:bookmarkStart w:id="208" w:name="_Toc149666852"/>
      <w:bookmarkStart w:id="209" w:name="_Toc149666853"/>
      <w:bookmarkStart w:id="210" w:name="_Toc149666854"/>
      <w:bookmarkStart w:id="211" w:name="_Toc149666855"/>
      <w:bookmarkStart w:id="212" w:name="_Toc149666856"/>
      <w:bookmarkStart w:id="213" w:name="_Toc149666857"/>
      <w:bookmarkStart w:id="214" w:name="_Toc149666858"/>
      <w:bookmarkStart w:id="215" w:name="_Toc149666859"/>
      <w:bookmarkStart w:id="216" w:name="_Toc149666860"/>
      <w:bookmarkStart w:id="217" w:name="_Toc149666861"/>
      <w:bookmarkStart w:id="218" w:name="_Toc149666862"/>
      <w:bookmarkStart w:id="219" w:name="_Toc149666863"/>
      <w:bookmarkStart w:id="220" w:name="_Toc149666864"/>
      <w:bookmarkStart w:id="221" w:name="_Toc149666865"/>
      <w:bookmarkStart w:id="222" w:name="_Toc149666866"/>
      <w:bookmarkStart w:id="223" w:name="_Toc149666867"/>
      <w:bookmarkStart w:id="224" w:name="_Toc149666868"/>
      <w:bookmarkStart w:id="225" w:name="_Toc149666869"/>
      <w:bookmarkStart w:id="226" w:name="_Toc149666870"/>
      <w:bookmarkStart w:id="227" w:name="_Toc149666871"/>
      <w:bookmarkStart w:id="228" w:name="_Toc149666872"/>
      <w:bookmarkStart w:id="229" w:name="_Toc149666873"/>
      <w:bookmarkStart w:id="230" w:name="_Toc149666874"/>
      <w:bookmarkStart w:id="231" w:name="_Toc149666875"/>
      <w:bookmarkStart w:id="232" w:name="_Toc149666876"/>
      <w:bookmarkStart w:id="233" w:name="_Toc149666877"/>
      <w:bookmarkStart w:id="234" w:name="_Toc149666878"/>
      <w:bookmarkStart w:id="235" w:name="_Toc149666879"/>
      <w:bookmarkStart w:id="236" w:name="_Toc149666880"/>
      <w:bookmarkStart w:id="237" w:name="_Toc149666881"/>
      <w:bookmarkStart w:id="238" w:name="_Toc149666882"/>
      <w:bookmarkStart w:id="239" w:name="_Toc149666883"/>
      <w:bookmarkStart w:id="240" w:name="_Toc149666884"/>
      <w:bookmarkStart w:id="241" w:name="_Toc149666885"/>
      <w:bookmarkStart w:id="242" w:name="_Toc149666886"/>
      <w:bookmarkStart w:id="243" w:name="_Toc149666887"/>
      <w:bookmarkStart w:id="244" w:name="_Toc149666888"/>
      <w:bookmarkStart w:id="245" w:name="_Toc141399177"/>
      <w:bookmarkStart w:id="246" w:name="_Toc146790312"/>
      <w:bookmarkStart w:id="247" w:name="_Toc149666889"/>
      <w:bookmarkStart w:id="248" w:name="_Toc141399178"/>
      <w:bookmarkStart w:id="249" w:name="_Toc146790313"/>
      <w:bookmarkStart w:id="250" w:name="_Toc149666890"/>
      <w:bookmarkStart w:id="251" w:name="_Toc141399179"/>
      <w:bookmarkStart w:id="252" w:name="_Toc146790314"/>
      <w:bookmarkStart w:id="253" w:name="_Toc149666891"/>
      <w:bookmarkStart w:id="254" w:name="_Toc141399180"/>
      <w:bookmarkStart w:id="255" w:name="_Toc146790315"/>
      <w:bookmarkStart w:id="256" w:name="_Toc149666892"/>
      <w:bookmarkStart w:id="257" w:name="_Toc141399181"/>
      <w:bookmarkStart w:id="258" w:name="_Toc146790316"/>
      <w:bookmarkStart w:id="259" w:name="_Toc149666893"/>
      <w:bookmarkStart w:id="260" w:name="_Toc141399182"/>
      <w:bookmarkStart w:id="261" w:name="_Toc146790317"/>
      <w:bookmarkStart w:id="262" w:name="_Toc149666894"/>
      <w:bookmarkStart w:id="263" w:name="_Toc141399183"/>
      <w:bookmarkStart w:id="264" w:name="_Toc146790318"/>
      <w:bookmarkStart w:id="265" w:name="_Toc149666895"/>
      <w:bookmarkStart w:id="266" w:name="_Toc141399184"/>
      <w:bookmarkStart w:id="267" w:name="_Toc146790319"/>
      <w:bookmarkStart w:id="268" w:name="_Toc149666896"/>
      <w:bookmarkStart w:id="269" w:name="_Toc141399185"/>
      <w:bookmarkStart w:id="270" w:name="_Toc146790320"/>
      <w:bookmarkStart w:id="271" w:name="_Toc149666897"/>
      <w:bookmarkStart w:id="272" w:name="_Toc141399186"/>
      <w:bookmarkStart w:id="273" w:name="_Toc146790321"/>
      <w:bookmarkStart w:id="274" w:name="_Toc149666898"/>
      <w:bookmarkStart w:id="275" w:name="_Toc141399187"/>
      <w:bookmarkStart w:id="276" w:name="_Toc146790322"/>
      <w:bookmarkStart w:id="277" w:name="_Toc149666899"/>
      <w:bookmarkStart w:id="278" w:name="_Toc141399188"/>
      <w:bookmarkStart w:id="279" w:name="_Toc146790323"/>
      <w:bookmarkStart w:id="280" w:name="_Toc149666900"/>
      <w:bookmarkStart w:id="281" w:name="_Toc141399189"/>
      <w:bookmarkStart w:id="282" w:name="_Toc146790324"/>
      <w:bookmarkStart w:id="283" w:name="_Toc149666901"/>
      <w:bookmarkStart w:id="284" w:name="_Toc141399190"/>
      <w:bookmarkStart w:id="285" w:name="_Toc146790325"/>
      <w:bookmarkStart w:id="286" w:name="_Toc149666902"/>
      <w:bookmarkStart w:id="287" w:name="_Toc141399191"/>
      <w:bookmarkStart w:id="288" w:name="_Toc146790326"/>
      <w:bookmarkStart w:id="289" w:name="_Toc149666903"/>
      <w:bookmarkStart w:id="290" w:name="_Toc141399192"/>
      <w:bookmarkStart w:id="291" w:name="_Toc146790327"/>
      <w:bookmarkStart w:id="292" w:name="_Toc149666904"/>
      <w:bookmarkStart w:id="293" w:name="_Toc141399193"/>
      <w:bookmarkStart w:id="294" w:name="_Toc146790328"/>
      <w:bookmarkStart w:id="295" w:name="_Toc149666905"/>
      <w:bookmarkStart w:id="296" w:name="_Toc141399194"/>
      <w:bookmarkStart w:id="297" w:name="_Toc146790329"/>
      <w:bookmarkStart w:id="298" w:name="_Toc149666906"/>
      <w:bookmarkStart w:id="299" w:name="_Toc141399195"/>
      <w:bookmarkStart w:id="300" w:name="_Toc146790330"/>
      <w:bookmarkStart w:id="301" w:name="_Toc149666907"/>
      <w:bookmarkStart w:id="302" w:name="_Toc141399196"/>
      <w:bookmarkStart w:id="303" w:name="_Toc146790331"/>
      <w:bookmarkStart w:id="304" w:name="_Toc149666908"/>
      <w:bookmarkStart w:id="305" w:name="_Toc141399197"/>
      <w:bookmarkStart w:id="306" w:name="_Toc146790332"/>
      <w:bookmarkStart w:id="307" w:name="_Toc149666909"/>
      <w:bookmarkStart w:id="308" w:name="_Toc141399198"/>
      <w:bookmarkStart w:id="309" w:name="_Toc146790333"/>
      <w:bookmarkStart w:id="310" w:name="_Toc149666910"/>
      <w:bookmarkStart w:id="311" w:name="_Toc141399199"/>
      <w:bookmarkStart w:id="312" w:name="_Toc146790334"/>
      <w:bookmarkStart w:id="313" w:name="_Toc149666911"/>
      <w:bookmarkStart w:id="314" w:name="_Toc141399200"/>
      <w:bookmarkStart w:id="315" w:name="_Toc146790335"/>
      <w:bookmarkStart w:id="316" w:name="_Toc149666912"/>
      <w:bookmarkStart w:id="317" w:name="_Toc141399201"/>
      <w:bookmarkStart w:id="318" w:name="_Toc146790336"/>
      <w:bookmarkStart w:id="319" w:name="_Toc149666913"/>
      <w:bookmarkStart w:id="320" w:name="_Toc141399202"/>
      <w:bookmarkStart w:id="321" w:name="_Toc146790337"/>
      <w:bookmarkStart w:id="322" w:name="_Toc149666914"/>
      <w:bookmarkStart w:id="323" w:name="_Toc141399203"/>
      <w:bookmarkStart w:id="324" w:name="_Toc146790338"/>
      <w:bookmarkStart w:id="325" w:name="_Toc149666915"/>
      <w:bookmarkStart w:id="326" w:name="_Toc149666916"/>
      <w:bookmarkStart w:id="327" w:name="_Toc149666917"/>
      <w:bookmarkStart w:id="328" w:name="_Toc149666918"/>
      <w:bookmarkStart w:id="329" w:name="_Toc149666919"/>
      <w:bookmarkStart w:id="330" w:name="_Toc149666920"/>
      <w:bookmarkStart w:id="331" w:name="_Toc149666921"/>
      <w:bookmarkStart w:id="332" w:name="_Toc149666922"/>
      <w:bookmarkStart w:id="333" w:name="_Toc149666923"/>
      <w:bookmarkStart w:id="334" w:name="_Toc149666924"/>
      <w:bookmarkStart w:id="335" w:name="_Toc149666925"/>
      <w:bookmarkStart w:id="336" w:name="_Toc149666926"/>
      <w:bookmarkStart w:id="337" w:name="_Toc149666927"/>
      <w:bookmarkStart w:id="338" w:name="_Toc149666928"/>
      <w:bookmarkStart w:id="339" w:name="_Toc149666929"/>
      <w:bookmarkStart w:id="340" w:name="_Toc149666930"/>
      <w:bookmarkStart w:id="341" w:name="_Toc149666931"/>
      <w:bookmarkStart w:id="342" w:name="_Toc149666932"/>
      <w:bookmarkStart w:id="343" w:name="_Toc149666933"/>
      <w:bookmarkStart w:id="344" w:name="_Toc149666934"/>
      <w:bookmarkStart w:id="345" w:name="_Toc149666935"/>
      <w:bookmarkStart w:id="346" w:name="_Toc138770638"/>
      <w:bookmarkStart w:id="347" w:name="_Toc149666936"/>
      <w:bookmarkStart w:id="348" w:name="_Toc149666937"/>
      <w:bookmarkStart w:id="349" w:name="_Toc149666938"/>
      <w:bookmarkStart w:id="350" w:name="_Toc149666939"/>
      <w:bookmarkStart w:id="351" w:name="_Toc149666940"/>
      <w:bookmarkStart w:id="352" w:name="_Toc149666941"/>
      <w:bookmarkStart w:id="353" w:name="_Toc149666942"/>
      <w:bookmarkStart w:id="354" w:name="_Toc149666943"/>
      <w:bookmarkStart w:id="355" w:name="_Toc149666944"/>
      <w:bookmarkStart w:id="356" w:name="_Toc149666945"/>
      <w:bookmarkStart w:id="357" w:name="_Toc149666946"/>
      <w:bookmarkStart w:id="358" w:name="_Toc149666947"/>
      <w:bookmarkStart w:id="359" w:name="_Toc149666948"/>
      <w:bookmarkStart w:id="360" w:name="_Toc149666949"/>
      <w:bookmarkStart w:id="361" w:name="_Toc149666950"/>
      <w:bookmarkStart w:id="362" w:name="_Toc149666951"/>
      <w:bookmarkStart w:id="363" w:name="_Toc149666952"/>
      <w:bookmarkStart w:id="364" w:name="_Toc149666953"/>
      <w:bookmarkStart w:id="365" w:name="_Toc149666954"/>
      <w:bookmarkStart w:id="366" w:name="_Toc149666955"/>
      <w:bookmarkStart w:id="367" w:name="_Toc149666956"/>
      <w:bookmarkStart w:id="368" w:name="_Toc149666957"/>
      <w:bookmarkStart w:id="369" w:name="_Toc149666958"/>
      <w:bookmarkStart w:id="370" w:name="_Toc149666959"/>
      <w:bookmarkStart w:id="371" w:name="_Toc149666960"/>
      <w:bookmarkStart w:id="372" w:name="_Toc149666961"/>
      <w:bookmarkStart w:id="373" w:name="_Toc149666962"/>
      <w:bookmarkStart w:id="374" w:name="_Toc149666963"/>
      <w:bookmarkStart w:id="375" w:name="_Toc149666964"/>
      <w:bookmarkStart w:id="376" w:name="_Toc149666965"/>
      <w:bookmarkStart w:id="377" w:name="_Toc149666966"/>
      <w:bookmarkStart w:id="378" w:name="_Toc149666967"/>
      <w:bookmarkStart w:id="379" w:name="_Toc149666968"/>
      <w:bookmarkStart w:id="380" w:name="_Toc309719792"/>
      <w:bookmarkStart w:id="381" w:name="_Toc149666969"/>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Pr="001E10A8">
        <w:rPr>
          <w:rFonts w:ascii="Times New Roman" w:hAnsi="Times New Roman" w:cs="Times New Roman"/>
        </w:rPr>
        <w:t>作業內容</w:t>
      </w:r>
      <w:bookmarkEnd w:id="380"/>
      <w:bookmarkEnd w:id="381"/>
    </w:p>
    <w:p w14:paraId="7E565867" w14:textId="54B219C5" w:rsidR="00CE02DA" w:rsidRPr="001E10A8" w:rsidRDefault="003575F6" w:rsidP="00CE02DA">
      <w:pPr>
        <w:ind w:left="571"/>
        <w:rPr>
          <w:rFonts w:ascii="標楷體" w:eastAsia="標楷體" w:hAnsi="標楷體"/>
        </w:rPr>
      </w:pPr>
      <w:r w:rsidRPr="001E10A8">
        <w:rPr>
          <w:rFonts w:ascii="標楷體" w:eastAsia="標楷體" w:hAnsi="標楷體" w:hint="eastAsia"/>
        </w:rPr>
        <w:t>參閱第一章第二節，相關控制管理要點。</w:t>
      </w:r>
    </w:p>
    <w:p w14:paraId="518A5231" w14:textId="77777777" w:rsidR="00CE02DA" w:rsidRPr="001E10A8" w:rsidRDefault="00CE02DA" w:rsidP="00CE02DA">
      <w:pPr>
        <w:pStyle w:val="3"/>
      </w:pPr>
      <w:r w:rsidRPr="001E10A8">
        <w:rPr>
          <w:rFonts w:hint="eastAsia"/>
        </w:rPr>
        <w:t>SC-01-007-001</w:t>
      </w:r>
      <w:r w:rsidRPr="001E10A8">
        <w:t>資料備份與媒體管制管理</w:t>
      </w:r>
    </w:p>
    <w:p w14:paraId="427FF57F" w14:textId="77777777" w:rsidR="00CE02DA" w:rsidRPr="001E10A8" w:rsidRDefault="00CE02DA" w:rsidP="00CE02DA">
      <w:pPr>
        <w:pStyle w:val="3"/>
      </w:pPr>
      <w:r w:rsidRPr="001E10A8">
        <w:rPr>
          <w:rFonts w:hint="eastAsia"/>
        </w:rPr>
        <w:t>SC-01-007-002</w:t>
      </w:r>
      <w:r w:rsidRPr="001E10A8">
        <w:t>電子化資訊服務控制管理</w:t>
      </w:r>
    </w:p>
    <w:p w14:paraId="41F9DEDB" w14:textId="77777777" w:rsidR="00CE02DA" w:rsidRPr="001E10A8" w:rsidRDefault="00CE02DA" w:rsidP="00CE02DA">
      <w:pPr>
        <w:pStyle w:val="3"/>
      </w:pPr>
      <w:r w:rsidRPr="001E10A8">
        <w:rPr>
          <w:rFonts w:hint="eastAsia"/>
        </w:rPr>
        <w:t>SC-01-007-003</w:t>
      </w:r>
      <w:r w:rsidRPr="001E10A8">
        <w:t>網路暨通訊安全管理</w:t>
      </w:r>
    </w:p>
    <w:p w14:paraId="29E7499B" w14:textId="149B3DE3" w:rsidR="00CE02DA" w:rsidRPr="001E10A8" w:rsidRDefault="00CE02DA" w:rsidP="00CE02DA">
      <w:pPr>
        <w:pStyle w:val="3"/>
      </w:pPr>
      <w:r w:rsidRPr="001E10A8">
        <w:rPr>
          <w:rFonts w:hint="eastAsia"/>
        </w:rPr>
        <w:t>SC-01-007-00</w:t>
      </w:r>
      <w:ins w:id="382" w:author="陳佳宜資訊部資訊安全處" w:date="2024-09-18T13:48:00Z" w16du:dateUtc="2024-09-18T05:48:00Z">
        <w:r w:rsidR="008845DD" w:rsidRPr="001E10A8">
          <w:rPr>
            <w:rFonts w:hint="eastAsia"/>
          </w:rPr>
          <w:t>4</w:t>
        </w:r>
      </w:ins>
      <w:del w:id="383" w:author="陳佳宜資訊部資訊安全處" w:date="2024-09-18T13:48:00Z" w16du:dateUtc="2024-09-18T05:48:00Z">
        <w:r w:rsidRPr="001E10A8" w:rsidDel="008845DD">
          <w:rPr>
            <w:rFonts w:hint="eastAsia"/>
          </w:rPr>
          <w:delText>5</w:delText>
        </w:r>
      </w:del>
      <w:r w:rsidRPr="001E10A8">
        <w:t>可用性管理</w:t>
      </w:r>
    </w:p>
    <w:p w14:paraId="28FF952E" w14:textId="6B00ED8B" w:rsidR="00CE02DA" w:rsidRPr="001E10A8" w:rsidRDefault="00CE02DA" w:rsidP="00CE02DA">
      <w:pPr>
        <w:pStyle w:val="3"/>
      </w:pPr>
      <w:r w:rsidRPr="001E10A8">
        <w:rPr>
          <w:rFonts w:hint="eastAsia"/>
        </w:rPr>
        <w:t>SC-01-007-00</w:t>
      </w:r>
      <w:ins w:id="384" w:author="陳佳宜資訊部資訊安全處" w:date="2024-09-18T13:48:00Z" w16du:dateUtc="2024-09-18T05:48:00Z">
        <w:r w:rsidR="008845DD" w:rsidRPr="001E10A8">
          <w:rPr>
            <w:rFonts w:hint="eastAsia"/>
          </w:rPr>
          <w:t>5</w:t>
        </w:r>
      </w:ins>
      <w:del w:id="385" w:author="陳佳宜資訊部資訊安全處" w:date="2024-09-18T13:48:00Z" w16du:dateUtc="2024-09-18T05:48:00Z">
        <w:r w:rsidRPr="001E10A8" w:rsidDel="008845DD">
          <w:rPr>
            <w:rFonts w:hint="eastAsia"/>
          </w:rPr>
          <w:delText>6</w:delText>
        </w:r>
      </w:del>
      <w:r w:rsidRPr="001E10A8">
        <w:t>容量管理</w:t>
      </w:r>
    </w:p>
    <w:p w14:paraId="700ABF54" w14:textId="264EF91B" w:rsidR="00CE02DA" w:rsidRPr="001E10A8" w:rsidRDefault="00CE02DA" w:rsidP="00CE02DA">
      <w:pPr>
        <w:pStyle w:val="3"/>
      </w:pPr>
      <w:r w:rsidRPr="001E10A8">
        <w:rPr>
          <w:rFonts w:hint="eastAsia"/>
        </w:rPr>
        <w:t>SC-01-007-00</w:t>
      </w:r>
      <w:ins w:id="386" w:author="陳佳宜資訊部資訊安全處" w:date="2024-09-18T13:48:00Z" w16du:dateUtc="2024-09-18T05:48:00Z">
        <w:r w:rsidR="008845DD" w:rsidRPr="001E10A8">
          <w:rPr>
            <w:rFonts w:hint="eastAsia"/>
          </w:rPr>
          <w:t>6</w:t>
        </w:r>
      </w:ins>
      <w:del w:id="387" w:author="陳佳宜資訊部資訊安全處" w:date="2024-09-18T13:48:00Z" w16du:dateUtc="2024-09-18T05:48:00Z">
        <w:r w:rsidRPr="001E10A8" w:rsidDel="008845DD">
          <w:rPr>
            <w:rFonts w:hint="eastAsia"/>
          </w:rPr>
          <w:delText>7</w:delText>
        </w:r>
      </w:del>
      <w:proofErr w:type="gramStart"/>
      <w:r w:rsidRPr="001E10A8">
        <w:rPr>
          <w:rFonts w:hint="eastAsia"/>
        </w:rPr>
        <w:t>威脅情資管理</w:t>
      </w:r>
      <w:proofErr w:type="gramEnd"/>
    </w:p>
    <w:p w14:paraId="416B033B" w14:textId="0EB25795" w:rsidR="00CE02DA" w:rsidRPr="001E10A8" w:rsidRDefault="008845DD">
      <w:pPr>
        <w:pStyle w:val="3"/>
        <w:pPrChange w:id="388" w:author="陳佳宜資訊部資訊安全處" w:date="2024-09-18T13:48:00Z" w16du:dateUtc="2024-09-18T05:48:00Z">
          <w:pPr/>
        </w:pPrChange>
      </w:pPr>
      <w:ins w:id="389" w:author="陳佳宜資訊部資訊安全處" w:date="2024-09-18T13:48:00Z" w16du:dateUtc="2024-09-18T05:48:00Z">
        <w:r w:rsidRPr="001E10A8">
          <w:t>SC-01</w:t>
        </w:r>
        <w:proofErr w:type="gramStart"/>
        <w:r w:rsidRPr="001E10A8">
          <w:t>-007-007</w:t>
        </w:r>
        <w:proofErr w:type="gramEnd"/>
        <w:r w:rsidRPr="001E10A8">
          <w:rPr>
            <w:rFonts w:hint="eastAsia"/>
          </w:rPr>
          <w:t>偽冒案件處理辦法</w:t>
        </w:r>
      </w:ins>
    </w:p>
    <w:p w14:paraId="181634F4" w14:textId="542C561A" w:rsidR="0064073A" w:rsidRPr="001E10A8" w:rsidRDefault="00355A22" w:rsidP="00355A22">
      <w:pPr>
        <w:pStyle w:val="1"/>
        <w:spacing w:before="240" w:after="120"/>
        <w:ind w:left="571" w:hanging="561"/>
        <w:rPr>
          <w:rFonts w:ascii="Times New Roman" w:hAnsi="Times New Roman" w:cs="Times New Roman"/>
        </w:rPr>
      </w:pPr>
      <w:bookmarkStart w:id="390" w:name="_Toc149666970"/>
      <w:bookmarkStart w:id="391" w:name="_Toc149666971"/>
      <w:bookmarkStart w:id="392" w:name="_Toc149666972"/>
      <w:bookmarkStart w:id="393" w:name="_Toc149666973"/>
      <w:bookmarkStart w:id="394" w:name="_Toc149666974"/>
      <w:bookmarkStart w:id="395" w:name="_Toc149666975"/>
      <w:bookmarkStart w:id="396" w:name="_Toc141399038"/>
      <w:bookmarkStart w:id="397" w:name="_Toc141399039"/>
      <w:bookmarkStart w:id="398" w:name="_Toc149666976"/>
      <w:bookmarkStart w:id="399" w:name="_Toc149666977"/>
      <w:bookmarkStart w:id="400" w:name="_Toc149666978"/>
      <w:bookmarkStart w:id="401" w:name="_Toc149666979"/>
      <w:bookmarkStart w:id="402" w:name="_Toc149666980"/>
      <w:bookmarkStart w:id="403" w:name="_Toc149666981"/>
      <w:bookmarkStart w:id="404" w:name="_Toc309719804"/>
      <w:bookmarkStart w:id="405" w:name="_Toc149666982"/>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1E10A8">
        <w:rPr>
          <w:rFonts w:ascii="Times New Roman" w:hAnsi="Times New Roman" w:cs="Times New Roman"/>
        </w:rPr>
        <w:t>輸出文件記錄</w:t>
      </w:r>
      <w:bookmarkEnd w:id="404"/>
      <w:bookmarkEnd w:id="405"/>
    </w:p>
    <w:p w14:paraId="3F2BAE20" w14:textId="36929BB0" w:rsidR="00604723" w:rsidRPr="001E10A8" w:rsidRDefault="00C23114" w:rsidP="00816108">
      <w:pPr>
        <w:pStyle w:val="3"/>
        <w:numPr>
          <w:ilvl w:val="0"/>
          <w:numId w:val="0"/>
        </w:numPr>
        <w:ind w:left="1320" w:hanging="360"/>
      </w:pPr>
      <w:bookmarkStart w:id="406" w:name="_Toc135325917"/>
      <w:bookmarkStart w:id="407" w:name="_Toc135325918"/>
      <w:bookmarkStart w:id="408" w:name="_Toc135325919"/>
      <w:bookmarkStart w:id="409" w:name="_Toc135325920"/>
      <w:bookmarkStart w:id="410" w:name="_Toc246493435"/>
      <w:bookmarkStart w:id="411" w:name="_Toc125861081"/>
      <w:bookmarkStart w:id="412" w:name="_Toc141399044"/>
      <w:bookmarkStart w:id="413" w:name="_Toc141399045"/>
      <w:bookmarkStart w:id="414" w:name="_Toc141399046"/>
      <w:bookmarkStart w:id="415" w:name="_Toc141399047"/>
      <w:bookmarkEnd w:id="45"/>
      <w:bookmarkEnd w:id="46"/>
      <w:bookmarkEnd w:id="47"/>
      <w:bookmarkEnd w:id="406"/>
      <w:bookmarkEnd w:id="407"/>
      <w:bookmarkEnd w:id="408"/>
      <w:bookmarkEnd w:id="409"/>
      <w:bookmarkEnd w:id="410"/>
      <w:bookmarkEnd w:id="411"/>
      <w:bookmarkEnd w:id="412"/>
      <w:bookmarkEnd w:id="413"/>
      <w:bookmarkEnd w:id="414"/>
      <w:bookmarkEnd w:id="415"/>
      <w:r w:rsidRPr="001E10A8">
        <w:rPr>
          <w:rFonts w:hint="eastAsia"/>
        </w:rPr>
        <w:t>無。</w:t>
      </w:r>
    </w:p>
    <w:sectPr w:rsidR="00604723" w:rsidRPr="001E10A8" w:rsidSect="008B0E91">
      <w:headerReference w:type="default" r:id="rId12"/>
      <w:footerReference w:type="default" r:id="rId13"/>
      <w:headerReference w:type="first" r:id="rId14"/>
      <w:pgSz w:w="11906" w:h="16838" w:code="9"/>
      <w:pgMar w:top="1304" w:right="851" w:bottom="1077" w:left="851"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Yang, Steven J." w:date="2023-06-12T23:38:00Z" w:initials="SJY">
    <w:p w14:paraId="6903B773" w14:textId="7944BF6C" w:rsidR="00105061" w:rsidRDefault="00105061">
      <w:pPr>
        <w:pStyle w:val="ac"/>
      </w:pPr>
      <w:r>
        <w:rPr>
          <w:rStyle w:val="ab"/>
        </w:rPr>
        <w:annotationRef/>
      </w:r>
      <w:r>
        <w:rPr>
          <w:rFonts w:hint="eastAsia"/>
        </w:rPr>
        <w:t>這本程序書無相關內容</w:t>
      </w:r>
      <w:r>
        <w:rPr>
          <w:rFonts w:hint="eastAsia"/>
        </w:rPr>
        <w:t xml:space="preserve">, </w:t>
      </w:r>
      <w:r>
        <w:rPr>
          <w:rFonts w:hint="eastAsia"/>
        </w:rPr>
        <w:t>二三階也無相關辦法</w:t>
      </w:r>
      <w:r>
        <w:br/>
      </w:r>
      <w:r>
        <w:br/>
      </w:r>
      <w:r>
        <w:rPr>
          <w:rFonts w:hint="eastAsia"/>
        </w:rPr>
        <w:t>建議寫在三階的內容</w:t>
      </w:r>
    </w:p>
  </w:comment>
  <w:comment w:id="50" w:author="Yang, Steven J." w:date="2023-05-30T10:54:00Z" w:initials="SJY">
    <w:p w14:paraId="3023FF3E" w14:textId="77777777" w:rsidR="0064073A" w:rsidRDefault="0064073A" w:rsidP="00856354">
      <w:pPr>
        <w:pStyle w:val="ac"/>
      </w:pPr>
      <w:r>
        <w:rPr>
          <w:rStyle w:val="ab"/>
        </w:rPr>
        <w:annotationRef/>
      </w:r>
      <w:r>
        <w:rPr>
          <w:rFonts w:hint="eastAsia"/>
        </w:rPr>
        <w:t>參考資訊資產盤點</w:t>
      </w:r>
    </w:p>
  </w:comment>
  <w:comment w:id="51" w:author="Yang, Steven J." w:date="2023-05-30T10:54:00Z" w:initials="SJY">
    <w:p w14:paraId="7003AB43" w14:textId="77777777" w:rsidR="0064073A" w:rsidRDefault="0064073A" w:rsidP="00856354">
      <w:pPr>
        <w:pStyle w:val="ac"/>
      </w:pPr>
      <w:r>
        <w:rPr>
          <w:rStyle w:val="ab"/>
        </w:rPr>
        <w:annotationRef/>
      </w:r>
      <w:r>
        <w:rPr>
          <w:rFonts w:hint="eastAsia"/>
        </w:rPr>
        <w:t>網管</w:t>
      </w:r>
      <w:r>
        <w:tab/>
      </w:r>
    </w:p>
  </w:comment>
  <w:comment w:id="52" w:author="Yang, Steven J." w:date="2023-06-12T23:41:00Z" w:initials="SJY">
    <w:p w14:paraId="5D7097D4" w14:textId="0C6FDC04" w:rsidR="00105061" w:rsidRDefault="00105061">
      <w:pPr>
        <w:pStyle w:val="ac"/>
      </w:pPr>
      <w:r>
        <w:rPr>
          <w:rStyle w:val="ab"/>
        </w:rPr>
        <w:annotationRef/>
      </w:r>
      <w:r>
        <w:rPr>
          <w:rFonts w:hint="eastAsia"/>
        </w:rPr>
        <w:t>P20</w:t>
      </w:r>
      <w:r>
        <w:rPr>
          <w:rFonts w:hint="eastAsia"/>
        </w:rPr>
        <w:t>有說明</w:t>
      </w:r>
    </w:p>
  </w:comment>
  <w:comment w:id="53" w:author="Yang, Steven J." w:date="2023-06-12T23:41:00Z" w:initials="SJY">
    <w:p w14:paraId="3A584358" w14:textId="283A2272" w:rsidR="00105061" w:rsidRDefault="00105061">
      <w:pPr>
        <w:pStyle w:val="ac"/>
      </w:pPr>
      <w:r>
        <w:rPr>
          <w:rStyle w:val="ab"/>
        </w:rPr>
        <w:annotationRef/>
      </w:r>
      <w:r>
        <w:rPr>
          <w:rFonts w:hint="eastAsia"/>
        </w:rPr>
        <w:t>正面表列有提及</w:t>
      </w:r>
    </w:p>
  </w:comment>
  <w:comment w:id="54" w:author="Yang, Steven J." w:date="2023-06-12T23:41:00Z" w:initials="SJY">
    <w:p w14:paraId="229F557F" w14:textId="024CB46A" w:rsidR="00105061" w:rsidRDefault="00105061">
      <w:pPr>
        <w:pStyle w:val="ac"/>
      </w:pPr>
      <w:r>
        <w:rPr>
          <w:rStyle w:val="ab"/>
        </w:rPr>
        <w:annotationRef/>
      </w:r>
      <w:r>
        <w:rPr>
          <w:rFonts w:hint="eastAsia"/>
        </w:rPr>
        <w:t>本程序有</w:t>
      </w:r>
    </w:p>
  </w:comment>
  <w:comment w:id="65" w:author="Yang, Steven J." w:date="2023-06-12T23:45:00Z" w:initials="SJY">
    <w:p w14:paraId="3ED92272" w14:textId="6BAD7B5C" w:rsidR="00105061" w:rsidRDefault="00105061">
      <w:pPr>
        <w:pStyle w:val="ac"/>
      </w:pPr>
      <w:r>
        <w:rPr>
          <w:rStyle w:val="ab"/>
        </w:rPr>
        <w:annotationRef/>
      </w:r>
      <w:r>
        <w:rPr>
          <w:rFonts w:hint="eastAsia"/>
        </w:rPr>
        <w:t>原</w:t>
      </w:r>
      <w:r>
        <w:rPr>
          <w:rFonts w:hint="eastAsia"/>
        </w:rPr>
        <w:t>SC</w:t>
      </w:r>
      <w:r>
        <w:rPr>
          <w:rFonts w:hint="eastAsia"/>
        </w:rPr>
        <w:t>二階階沒要求保存多久</w:t>
      </w:r>
      <w:r>
        <w:rPr>
          <w:rFonts w:hint="eastAsia"/>
        </w:rPr>
        <w:t xml:space="preserve">, </w:t>
      </w:r>
      <w:r>
        <w:rPr>
          <w:rFonts w:hint="eastAsia"/>
        </w:rPr>
        <w:t>調整至</w:t>
      </w:r>
      <w:r>
        <w:rPr>
          <w:rFonts w:hint="eastAsia"/>
        </w:rPr>
        <w:t>P25</w:t>
      </w:r>
      <w:r>
        <w:rPr>
          <w:rFonts w:hint="eastAsia"/>
        </w:rPr>
        <w:t>新增調整至少三年以上</w:t>
      </w:r>
    </w:p>
  </w:comment>
  <w:comment w:id="66" w:author="Yang, Steven J." w:date="2023-06-12T23:45:00Z" w:initials="SJY">
    <w:p w14:paraId="203A8F49" w14:textId="0D177CBF" w:rsidR="00105061" w:rsidRDefault="00105061">
      <w:pPr>
        <w:pStyle w:val="ac"/>
      </w:pPr>
      <w:r>
        <w:rPr>
          <w:rStyle w:val="ab"/>
        </w:rPr>
        <w:annotationRef/>
      </w:r>
      <w:r>
        <w:rPr>
          <w:rFonts w:hint="eastAsia"/>
        </w:rPr>
        <w:t xml:space="preserve">OK </w:t>
      </w:r>
      <w:r>
        <w:rPr>
          <w:rFonts w:hint="eastAsia"/>
        </w:rPr>
        <w:t>都有</w:t>
      </w:r>
    </w:p>
  </w:comment>
  <w:comment w:id="90" w:author="Yang, Steven J." w:date="2023-06-12T23:49:00Z" w:initials="SJY">
    <w:p w14:paraId="4E33F692" w14:textId="6D2B31E3" w:rsidR="00312B37" w:rsidRPr="00C6549B" w:rsidRDefault="00312B37" w:rsidP="00312B37">
      <w:pPr>
        <w:pStyle w:val="3"/>
      </w:pPr>
      <w:r>
        <w:rPr>
          <w:rStyle w:val="ab"/>
        </w:rPr>
        <w:annotationRef/>
      </w:r>
      <w:r>
        <w:rPr>
          <w:rFonts w:hint="eastAsia"/>
        </w:rPr>
        <w:t>SO-MG-008</w:t>
      </w:r>
      <w:r>
        <w:rPr>
          <w:rFonts w:hint="eastAsia"/>
        </w:rPr>
        <w:t>第六章第二節</w:t>
      </w:r>
      <w:r>
        <w:t>”</w:t>
      </w:r>
      <w:r w:rsidRPr="00312B37">
        <w:rPr>
          <w:rFonts w:hint="eastAsia"/>
          <w:color w:val="FF0000"/>
        </w:rPr>
        <w:t xml:space="preserve"> </w:t>
      </w:r>
      <w:r w:rsidRPr="00C6549B">
        <w:rPr>
          <w:rFonts w:hint="eastAsia"/>
          <w:color w:val="FF0000"/>
        </w:rPr>
        <w:t>必須於網路下單系統登入前，申請經</w:t>
      </w:r>
      <w:r w:rsidRPr="00C6549B">
        <w:rPr>
          <w:color w:val="FF0000"/>
        </w:rPr>
        <w:t>OTP</w:t>
      </w:r>
      <w:r w:rsidRPr="00C6549B">
        <w:rPr>
          <w:rFonts w:hint="eastAsia"/>
          <w:color w:val="FF0000"/>
        </w:rPr>
        <w:t>及密碼驗證成功後之憑證方可登入網路下單系統</w:t>
      </w:r>
      <w:r w:rsidRPr="00C6549B">
        <w:rPr>
          <w:rFonts w:hint="eastAsia"/>
        </w:rPr>
        <w:t>。</w:t>
      </w:r>
    </w:p>
    <w:p w14:paraId="52D236B3" w14:textId="1526A8F5" w:rsidR="00312B37" w:rsidRPr="00312B37" w:rsidRDefault="00312B37">
      <w:pPr>
        <w:pStyle w:val="ac"/>
      </w:pPr>
      <w:r>
        <w:t>“</w:t>
      </w:r>
    </w:p>
  </w:comment>
  <w:comment w:id="101" w:author="Yang, Steven J." w:date="2023-06-12T23:50:00Z" w:initials="SJY">
    <w:p w14:paraId="072C8D02" w14:textId="710A75EF" w:rsidR="00312B37" w:rsidRDefault="00312B37">
      <w:pPr>
        <w:pStyle w:val="ac"/>
      </w:pPr>
      <w:r>
        <w:rPr>
          <w:rStyle w:val="ab"/>
        </w:rPr>
        <w:annotationRef/>
      </w:r>
      <w:r>
        <w:rPr>
          <w:rFonts w:hint="eastAsia"/>
        </w:rPr>
        <w:t>第六章第三節</w:t>
      </w:r>
    </w:p>
  </w:comment>
  <w:comment w:id="103" w:author="Yang, Steven J." w:date="2023-06-12T23:52:00Z" w:initials="SJY">
    <w:p w14:paraId="793F49F2" w14:textId="36BE7CE1" w:rsidR="00312B37" w:rsidRDefault="00312B37">
      <w:pPr>
        <w:pStyle w:val="ac"/>
      </w:pPr>
      <w:r>
        <w:rPr>
          <w:rStyle w:val="ab"/>
        </w:rPr>
        <w:annotationRef/>
      </w:r>
      <w:r>
        <w:rPr>
          <w:rFonts w:hint="eastAsia"/>
        </w:rPr>
        <w:t>未有相關內容</w:t>
      </w:r>
    </w:p>
  </w:comment>
  <w:comment w:id="105" w:author="Yang, Steven J." w:date="2023-05-31T11:55:00Z" w:initials="SJY">
    <w:p w14:paraId="1939A0F9" w14:textId="77777777" w:rsidR="0064073A" w:rsidRDefault="0064073A" w:rsidP="00856354">
      <w:pPr>
        <w:pStyle w:val="ac"/>
      </w:pPr>
      <w:r>
        <w:rPr>
          <w:rStyle w:val="ab"/>
        </w:rPr>
        <w:annotationRef/>
      </w:r>
      <w:r>
        <w:rPr>
          <w:rStyle w:val="ui-provider"/>
        </w:rPr>
        <w:t>SO-24-001_</w:t>
      </w:r>
      <w:r>
        <w:rPr>
          <w:rStyle w:val="ui-provider"/>
        </w:rPr>
        <w:t>資料交換暨</w:t>
      </w:r>
      <w:r>
        <w:rPr>
          <w:rStyle w:val="ui-provider"/>
        </w:rPr>
        <w:t>API</w:t>
      </w:r>
      <w:r>
        <w:rPr>
          <w:rStyle w:val="ui-provider"/>
        </w:rPr>
        <w:t>管理程序</w:t>
      </w:r>
    </w:p>
  </w:comment>
  <w:comment w:id="106" w:author="Yang, Steven J." w:date="2023-06-12T23:53:00Z" w:initials="SJY">
    <w:p w14:paraId="44C99D6D" w14:textId="7B9C4F15" w:rsidR="00312B37" w:rsidRDefault="00312B37">
      <w:pPr>
        <w:pStyle w:val="ac"/>
      </w:pPr>
      <w:r>
        <w:rPr>
          <w:rStyle w:val="ab"/>
        </w:rPr>
        <w:annotationRef/>
      </w:r>
      <w:r>
        <w:rPr>
          <w:rFonts w:hint="eastAsia"/>
        </w:rPr>
        <w:t>ＯＫ</w:t>
      </w:r>
    </w:p>
  </w:comment>
  <w:comment w:id="109" w:author="Yang, Steven J." w:date="2023-06-12T23:54:00Z" w:initials="SJY">
    <w:p w14:paraId="207EDC8C" w14:textId="4592E69B" w:rsidR="00312B37" w:rsidRDefault="00312B37">
      <w:pPr>
        <w:pStyle w:val="ac"/>
      </w:pPr>
      <w:r>
        <w:rPr>
          <w:rStyle w:val="ab"/>
        </w:rPr>
        <w:annotationRef/>
      </w:r>
      <w:r>
        <w:rPr>
          <w:rFonts w:hint="eastAsia"/>
        </w:rPr>
        <w:t>SC-01-009</w:t>
      </w:r>
      <w:r>
        <w:rPr>
          <w:rFonts w:hint="eastAsia"/>
        </w:rPr>
        <w:t>有說明</w:t>
      </w:r>
      <w:r>
        <w:t>”</w:t>
      </w:r>
      <w:r>
        <w:rPr>
          <w:rFonts w:hint="eastAsia"/>
        </w:rPr>
        <w:t>非客戶帳號</w:t>
      </w:r>
      <w:r>
        <w:t>”</w:t>
      </w:r>
    </w:p>
  </w:comment>
  <w:comment w:id="110" w:author="Yang, Steven J." w:date="2023-06-12T23:56:00Z" w:initials="SJY">
    <w:p w14:paraId="2FA5ACF0" w14:textId="0DE2C019" w:rsidR="00312B37" w:rsidRDefault="00312B37">
      <w:pPr>
        <w:pStyle w:val="ac"/>
      </w:pPr>
      <w:r>
        <w:rPr>
          <w:rStyle w:val="ab"/>
        </w:rPr>
        <w:annotationRef/>
      </w:r>
      <w:r>
        <w:rPr>
          <w:rFonts w:hint="eastAsia"/>
        </w:rPr>
        <w:t>找不到相關程序書有說明</w:t>
      </w:r>
      <w:r>
        <w:t>”</w:t>
      </w:r>
      <w:r>
        <w:rPr>
          <w:rFonts w:hint="eastAsia"/>
        </w:rPr>
        <w:t>待討論</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03B773" w15:done="1"/>
  <w15:commentEx w15:paraId="3023FF3E" w15:done="1"/>
  <w15:commentEx w15:paraId="7003AB43" w15:done="1"/>
  <w15:commentEx w15:paraId="5D7097D4" w15:done="1"/>
  <w15:commentEx w15:paraId="3A584358" w15:done="1"/>
  <w15:commentEx w15:paraId="229F557F" w15:done="1"/>
  <w15:commentEx w15:paraId="3ED92272" w15:done="1"/>
  <w15:commentEx w15:paraId="203A8F49" w15:done="1"/>
  <w15:commentEx w15:paraId="52D236B3" w15:done="1"/>
  <w15:commentEx w15:paraId="072C8D02" w15:done="1"/>
  <w15:commentEx w15:paraId="793F49F2" w15:done="1"/>
  <w15:commentEx w15:paraId="1939A0F9" w15:done="1"/>
  <w15:commentEx w15:paraId="44C99D6D" w15:done="1"/>
  <w15:commentEx w15:paraId="207EDC8C" w15:done="1"/>
  <w15:commentEx w15:paraId="2FA5ACF0" w15:paraIdParent="207EDC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22B0C" w16cex:dateUtc="2023-06-12T15:38:00Z"/>
  <w16cex:commentExtensible w16cex:durableId="28322B9F" w16cex:dateUtc="2023-06-12T15:41:00Z"/>
  <w16cex:commentExtensible w16cex:durableId="28322BAB" w16cex:dateUtc="2023-06-12T15:41:00Z"/>
  <w16cex:commentExtensible w16cex:durableId="28322BC0" w16cex:dateUtc="2023-06-12T15:41:00Z"/>
  <w16cex:commentExtensible w16cex:durableId="28322C7C" w16cex:dateUtc="2023-06-12T15:45:00Z"/>
  <w16cex:commentExtensible w16cex:durableId="28322C9E" w16cex:dateUtc="2023-06-12T15:45:00Z"/>
  <w16cex:commentExtensible w16cex:durableId="28322D98" w16cex:dateUtc="2023-06-12T15:49:00Z"/>
  <w16cex:commentExtensible w16cex:durableId="28322DCA" w16cex:dateUtc="2023-06-12T15:50:00Z"/>
  <w16cex:commentExtensible w16cex:durableId="28322E56" w16cex:dateUtc="2023-06-12T15:52:00Z"/>
  <w16cex:commentExtensible w16cex:durableId="28322E7F" w16cex:dateUtc="2023-06-12T15:53:00Z"/>
  <w16cex:commentExtensible w16cex:durableId="28322ECC" w16cex:dateUtc="2023-06-12T15:54:00Z"/>
  <w16cex:commentExtensible w16cex:durableId="28322F28" w16cex:dateUtc="2023-06-12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03B773" w16cid:durableId="28322B0C"/>
  <w16cid:commentId w16cid:paraId="3023FF3E" w16cid:durableId="28205451"/>
  <w16cid:commentId w16cid:paraId="7003AB43" w16cid:durableId="2820546B"/>
  <w16cid:commentId w16cid:paraId="5D7097D4" w16cid:durableId="28322B9F"/>
  <w16cid:commentId w16cid:paraId="3A584358" w16cid:durableId="28322BAB"/>
  <w16cid:commentId w16cid:paraId="229F557F" w16cid:durableId="28322BC0"/>
  <w16cid:commentId w16cid:paraId="3ED92272" w16cid:durableId="28322C7C"/>
  <w16cid:commentId w16cid:paraId="203A8F49" w16cid:durableId="28322C9E"/>
  <w16cid:commentId w16cid:paraId="52D236B3" w16cid:durableId="28322D98"/>
  <w16cid:commentId w16cid:paraId="072C8D02" w16cid:durableId="28322DCA"/>
  <w16cid:commentId w16cid:paraId="793F49F2" w16cid:durableId="28322E56"/>
  <w16cid:commentId w16cid:paraId="1939A0F9" w16cid:durableId="2821B446"/>
  <w16cid:commentId w16cid:paraId="44C99D6D" w16cid:durableId="28322E7F"/>
  <w16cid:commentId w16cid:paraId="207EDC8C" w16cid:durableId="28322ECC"/>
  <w16cid:commentId w16cid:paraId="2FA5ACF0" w16cid:durableId="28322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D40F9" w14:textId="77777777" w:rsidR="00EC77C7" w:rsidRDefault="00EC77C7">
      <w:r>
        <w:separator/>
      </w:r>
    </w:p>
  </w:endnote>
  <w:endnote w:type="continuationSeparator" w:id="0">
    <w:p w14:paraId="1A8D14D5" w14:textId="77777777" w:rsidR="00EC77C7" w:rsidRDefault="00EC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DBD72" w14:textId="77777777" w:rsidR="002E46B6" w:rsidRPr="002E46B6" w:rsidRDefault="002E46B6" w:rsidP="006857ED">
    <w:pPr>
      <w:pStyle w:val="a4"/>
      <w:pBdr>
        <w:top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第</w:t>
    </w:r>
    <w:r w:rsidRPr="002E46B6">
      <w:rPr>
        <w:rFonts w:ascii="Verdana" w:eastAsia="標楷體" w:hAnsi="Verdana"/>
      </w:rPr>
      <w:fldChar w:fldCharType="begin"/>
    </w:r>
    <w:r w:rsidRPr="002E46B6">
      <w:rPr>
        <w:rFonts w:ascii="Verdana" w:eastAsia="標楷體" w:hAnsi="Verdana"/>
      </w:rPr>
      <w:instrText xml:space="preserve"> PAGE </w:instrText>
    </w:r>
    <w:r w:rsidRPr="002E46B6">
      <w:rPr>
        <w:rFonts w:ascii="Verdana" w:eastAsia="標楷體" w:hAnsi="Verdana"/>
      </w:rPr>
      <w:fldChar w:fldCharType="separate"/>
    </w:r>
    <w:r w:rsidR="00717928">
      <w:rPr>
        <w:rFonts w:ascii="Verdana" w:eastAsia="標楷體" w:hAnsi="Verdana"/>
        <w:noProof/>
      </w:rPr>
      <w:t>4</w:t>
    </w:r>
    <w:r w:rsidRPr="002E46B6">
      <w:rPr>
        <w:rFonts w:ascii="Verdana" w:eastAsia="標楷體" w:hAnsi="Verdana"/>
      </w:rPr>
      <w:fldChar w:fldCharType="end"/>
    </w:r>
    <w:r w:rsidRPr="002E46B6">
      <w:rPr>
        <w:rFonts w:ascii="Verdana" w:eastAsia="標楷體" w:hAnsi="Verdana"/>
      </w:rPr>
      <w:t>頁，</w:t>
    </w:r>
    <w:r w:rsidR="00B818F7">
      <w:rPr>
        <w:rFonts w:ascii="Verdana" w:eastAsia="標楷體" w:hAnsi="Verdana" w:hint="eastAsia"/>
      </w:rPr>
      <w:t>含封面</w:t>
    </w:r>
    <w:r w:rsidRPr="002E46B6">
      <w:rPr>
        <w:rFonts w:ascii="Verdana" w:eastAsia="標楷體" w:hAnsi="Verdana"/>
      </w:rPr>
      <w:t>共</w:t>
    </w:r>
    <w:r w:rsidRPr="002E46B6">
      <w:rPr>
        <w:rFonts w:ascii="Verdana" w:eastAsia="標楷體" w:hAnsi="Verdana"/>
      </w:rPr>
      <w:fldChar w:fldCharType="begin"/>
    </w:r>
    <w:r w:rsidRPr="002E46B6">
      <w:rPr>
        <w:rFonts w:ascii="Verdana" w:eastAsia="標楷體" w:hAnsi="Verdana"/>
      </w:rPr>
      <w:instrText xml:space="preserve"> NUMPAGES </w:instrText>
    </w:r>
    <w:r w:rsidRPr="002E46B6">
      <w:rPr>
        <w:rFonts w:ascii="Verdana" w:eastAsia="標楷體" w:hAnsi="Verdana"/>
      </w:rPr>
      <w:fldChar w:fldCharType="separate"/>
    </w:r>
    <w:r w:rsidR="00717928">
      <w:rPr>
        <w:rFonts w:ascii="Verdana" w:eastAsia="標楷體" w:hAnsi="Verdana"/>
        <w:noProof/>
      </w:rPr>
      <w:t>10</w:t>
    </w:r>
    <w:r w:rsidRPr="002E46B6">
      <w:rPr>
        <w:rFonts w:ascii="Verdana" w:eastAsia="標楷體" w:hAnsi="Verdana"/>
      </w:rPr>
      <w:fldChar w:fldCharType="end"/>
    </w:r>
    <w:r w:rsidRPr="002E46B6">
      <w:rPr>
        <w:rFonts w:ascii="Verdana" w:eastAsia="標楷體" w:hAnsi="Verdana"/>
      </w:rPr>
      <w:t>頁</w:t>
    </w:r>
  </w:p>
  <w:p w14:paraId="215AC9B8" w14:textId="2302ABDD" w:rsidR="00504852" w:rsidRPr="002E46B6" w:rsidRDefault="002E46B6" w:rsidP="00504852">
    <w:pPr>
      <w:pStyle w:val="a4"/>
      <w:tabs>
        <w:tab w:val="clear" w:pos="4153"/>
        <w:tab w:val="clear" w:pos="8306"/>
      </w:tabs>
      <w:spacing w:line="240" w:lineRule="atLeast"/>
      <w:jc w:val="right"/>
      <w:rPr>
        <w:rFonts w:ascii="Verdana" w:eastAsia="標楷體" w:hAnsi="Verdana"/>
      </w:rPr>
    </w:pPr>
    <w:r w:rsidRPr="002E46B6">
      <w:rPr>
        <w:rFonts w:ascii="Verdana" w:eastAsia="標楷體" w:hAnsi="Verdana"/>
      </w:rPr>
      <w:t>版</w:t>
    </w:r>
    <w:r w:rsidR="006857ED">
      <w:rPr>
        <w:rFonts w:ascii="Verdana" w:eastAsia="標楷體" w:hAnsi="Verdana" w:hint="eastAsia"/>
      </w:rPr>
      <w:t>次</w:t>
    </w:r>
    <w:r w:rsidRPr="002E46B6">
      <w:rPr>
        <w:rFonts w:ascii="Verdana" w:eastAsia="標楷體" w:hAnsi="Verdana"/>
      </w:rPr>
      <w:t>：</w:t>
    </w:r>
    <w:r w:rsidR="00494A07" w:rsidRPr="00816108">
      <w:rPr>
        <w:rFonts w:ascii="Verdana" w:eastAsia="標楷體" w:hAnsi="Verdana"/>
      </w:rPr>
      <w:t>V1.</w:t>
    </w:r>
    <w:ins w:id="416" w:author="陳佳宜資訊部策略發展處" w:date="2024-08-08T09:12:00Z">
      <w:r w:rsidR="00504852">
        <w:rPr>
          <w:rFonts w:ascii="Verdana" w:eastAsia="標楷體" w:hAnsi="Verdana" w:hint="eastAsia"/>
        </w:rPr>
        <w:t>1</w:t>
      </w:r>
    </w:ins>
    <w:del w:id="417" w:author="陳佳宜資訊部策略發展處" w:date="2024-08-08T09:12:00Z">
      <w:r w:rsidR="00494A07" w:rsidRPr="00816108" w:rsidDel="00504852">
        <w:rPr>
          <w:rFonts w:ascii="Verdana" w:eastAsia="標楷體" w:hAnsi="Verdana"/>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DD298" w14:textId="77777777" w:rsidR="00EC77C7" w:rsidRDefault="00EC77C7">
      <w:r>
        <w:separator/>
      </w:r>
    </w:p>
  </w:footnote>
  <w:footnote w:type="continuationSeparator" w:id="0">
    <w:p w14:paraId="74507653" w14:textId="77777777" w:rsidR="00EC77C7" w:rsidRDefault="00EC7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9975C" w14:textId="77777777" w:rsidR="00856354" w:rsidRPr="00856354" w:rsidRDefault="001E10A8" w:rsidP="00856354">
    <w:pPr>
      <w:pStyle w:val="a3"/>
      <w:spacing w:line="240" w:lineRule="atLeast"/>
      <w:jc w:val="right"/>
      <w:rPr>
        <w:rFonts w:ascii="Verdana" w:eastAsia="標楷體" w:hAnsi="Verdana"/>
      </w:rPr>
    </w:pPr>
    <w:r>
      <w:rPr>
        <w:rFonts w:ascii="Verdana" w:eastAsia="標楷體" w:hAnsi="Verdana"/>
        <w:b/>
        <w:noProof/>
      </w:rPr>
      <w:pict w14:anchorId="52133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9" type="#_x0000_t75" style="position:absolute;left:0;text-align:left;margin-left:0;margin-top:0;width:425.55pt;height:242.3pt;z-index:-251657216;mso-position-horizontal:center;mso-position-horizontal-relative:margin;mso-position-vertical:center;mso-position-vertical-relative:margin">
          <v:imagedata r:id="rId1" o:title="" cropbottom="11085f" gain="19661f" blacklevel="22938f"/>
          <w10:wrap anchorx="margin" anchory="margin"/>
        </v:shape>
      </w:pict>
    </w:r>
    <w:r w:rsidR="00CC22EB">
      <w:rPr>
        <w:noProof/>
      </w:rPr>
      <w:drawing>
        <wp:anchor distT="0" distB="0" distL="114300" distR="114300" simplePos="0" relativeHeight="251656192" behindDoc="1" locked="0" layoutInCell="0" allowOverlap="0" wp14:anchorId="470FA371" wp14:editId="3DFDF746">
          <wp:simplePos x="0" y="0"/>
          <wp:positionH relativeFrom="margin">
            <wp:align>left</wp:align>
          </wp:positionH>
          <wp:positionV relativeFrom="page">
            <wp:posOffset>215900</wp:posOffset>
          </wp:positionV>
          <wp:extent cx="990600" cy="561975"/>
          <wp:effectExtent l="0" t="0" r="0" b="9525"/>
          <wp:wrapNone/>
          <wp:docPr id="8" name="圖片 3"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6354" w:rsidRPr="00856354">
      <w:rPr>
        <w:rFonts w:ascii="Verdana" w:eastAsia="標楷體" w:hAnsi="Verdana" w:hint="eastAsia"/>
      </w:rPr>
      <w:t>文件名稱：通訊與作業管理</w:t>
    </w:r>
  </w:p>
  <w:p w14:paraId="5760ADB0" w14:textId="77777777" w:rsidR="00856354" w:rsidRPr="00856354" w:rsidRDefault="00856354" w:rsidP="00856354">
    <w:pPr>
      <w:pStyle w:val="a3"/>
      <w:spacing w:line="240" w:lineRule="atLeast"/>
      <w:jc w:val="right"/>
      <w:rPr>
        <w:rFonts w:ascii="Verdana" w:eastAsia="標楷體" w:hAnsi="Verdana"/>
      </w:rPr>
    </w:pPr>
    <w:r w:rsidRPr="00856354">
      <w:rPr>
        <w:rFonts w:ascii="Verdana" w:eastAsia="標楷體" w:hAnsi="Verdana" w:hint="eastAsia"/>
      </w:rPr>
      <w:t>文件編號：</w:t>
    </w:r>
    <w:r w:rsidRPr="00856354">
      <w:rPr>
        <w:rFonts w:ascii="Verdana" w:eastAsia="標楷體" w:hAnsi="Verdana" w:hint="eastAsia"/>
      </w:rPr>
      <w:t>SC-01-007</w:t>
    </w:r>
  </w:p>
  <w:p w14:paraId="0B70AE54" w14:textId="32F43026" w:rsidR="006D0605" w:rsidRDefault="00856354" w:rsidP="00856354">
    <w:pPr>
      <w:pStyle w:val="a3"/>
      <w:tabs>
        <w:tab w:val="clear" w:pos="4153"/>
        <w:tab w:val="clear" w:pos="8306"/>
      </w:tabs>
      <w:spacing w:line="240" w:lineRule="atLeast"/>
      <w:jc w:val="right"/>
      <w:rPr>
        <w:rFonts w:ascii="Verdana" w:eastAsia="標楷體" w:hAnsi="Verdana"/>
      </w:rPr>
    </w:pPr>
    <w:r w:rsidRPr="00856354">
      <w:rPr>
        <w:rFonts w:ascii="Verdana" w:eastAsia="標楷體" w:hAnsi="Verdana" w:hint="eastAsi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CA78" w14:textId="77777777" w:rsidR="006D0605" w:rsidRDefault="00CC22EB">
    <w:pPr>
      <w:pStyle w:val="a3"/>
    </w:pPr>
    <w:r>
      <w:rPr>
        <w:noProof/>
      </w:rPr>
      <w:drawing>
        <wp:anchor distT="0" distB="0" distL="114300" distR="114300" simplePos="0" relativeHeight="251658240" behindDoc="1" locked="0" layoutInCell="1" allowOverlap="1" wp14:anchorId="53040E5F" wp14:editId="5DA83976">
          <wp:simplePos x="0" y="0"/>
          <wp:positionH relativeFrom="column">
            <wp:align>center</wp:align>
          </wp:positionH>
          <wp:positionV relativeFrom="paragraph">
            <wp:posOffset>539750</wp:posOffset>
          </wp:positionV>
          <wp:extent cx="4391025" cy="847725"/>
          <wp:effectExtent l="0" t="0" r="9525" b="0"/>
          <wp:wrapNone/>
          <wp:docPr id="9" name="圖片 9"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9B153BD" wp14:editId="42E63467">
          <wp:simplePos x="0" y="0"/>
          <wp:positionH relativeFrom="margin">
            <wp:align>center</wp:align>
          </wp:positionH>
          <wp:positionV relativeFrom="margin">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14CA"/>
    <w:multiLevelType w:val="hybridMultilevel"/>
    <w:tmpl w:val="0E7E58EA"/>
    <w:lvl w:ilvl="0" w:tplc="884C4B38">
      <w:start w:val="1"/>
      <w:numFmt w:val="decimal"/>
      <w:lvlText w:val="%1."/>
      <w:lvlJc w:val="left"/>
      <w:pPr>
        <w:tabs>
          <w:tab w:val="num" w:pos="1920"/>
        </w:tabs>
        <w:ind w:left="1920" w:hanging="480"/>
      </w:pPr>
    </w:lvl>
    <w:lvl w:ilvl="1" w:tplc="231AEAC8">
      <w:numFmt w:val="none"/>
      <w:lvlText w:val=""/>
      <w:lvlJc w:val="left"/>
      <w:pPr>
        <w:tabs>
          <w:tab w:val="num" w:pos="360"/>
        </w:tabs>
      </w:pPr>
    </w:lvl>
    <w:lvl w:ilvl="2" w:tplc="91529886">
      <w:numFmt w:val="none"/>
      <w:lvlText w:val=""/>
      <w:lvlJc w:val="left"/>
      <w:pPr>
        <w:tabs>
          <w:tab w:val="num" w:pos="360"/>
        </w:tabs>
      </w:pPr>
    </w:lvl>
    <w:lvl w:ilvl="3" w:tplc="F700612C">
      <w:numFmt w:val="none"/>
      <w:lvlText w:val=""/>
      <w:lvlJc w:val="left"/>
      <w:pPr>
        <w:tabs>
          <w:tab w:val="num" w:pos="360"/>
        </w:tabs>
      </w:pPr>
    </w:lvl>
    <w:lvl w:ilvl="4" w:tplc="6F9C45C0">
      <w:numFmt w:val="none"/>
      <w:lvlText w:val=""/>
      <w:lvlJc w:val="left"/>
      <w:pPr>
        <w:tabs>
          <w:tab w:val="num" w:pos="360"/>
        </w:tabs>
      </w:pPr>
    </w:lvl>
    <w:lvl w:ilvl="5" w:tplc="52D08D2E">
      <w:numFmt w:val="none"/>
      <w:lvlText w:val=""/>
      <w:lvlJc w:val="left"/>
      <w:pPr>
        <w:tabs>
          <w:tab w:val="num" w:pos="360"/>
        </w:tabs>
      </w:pPr>
    </w:lvl>
    <w:lvl w:ilvl="6" w:tplc="843A16A4">
      <w:numFmt w:val="none"/>
      <w:lvlText w:val=""/>
      <w:lvlJc w:val="left"/>
      <w:pPr>
        <w:tabs>
          <w:tab w:val="num" w:pos="360"/>
        </w:tabs>
      </w:pPr>
    </w:lvl>
    <w:lvl w:ilvl="7" w:tplc="F07EAB18">
      <w:numFmt w:val="none"/>
      <w:lvlText w:val=""/>
      <w:lvlJc w:val="left"/>
      <w:pPr>
        <w:tabs>
          <w:tab w:val="num" w:pos="360"/>
        </w:tabs>
      </w:pPr>
    </w:lvl>
    <w:lvl w:ilvl="8" w:tplc="29C26714">
      <w:numFmt w:val="none"/>
      <w:lvlText w:val=""/>
      <w:lvlJc w:val="left"/>
      <w:pPr>
        <w:tabs>
          <w:tab w:val="num" w:pos="360"/>
        </w:tabs>
      </w:pPr>
    </w:lvl>
  </w:abstractNum>
  <w:abstractNum w:abstractNumId="1" w15:restartNumberingAfterBreak="0">
    <w:nsid w:val="09CE5CF9"/>
    <w:multiLevelType w:val="hybridMultilevel"/>
    <w:tmpl w:val="E52C4FF4"/>
    <w:lvl w:ilvl="0" w:tplc="7BEA38F2">
      <w:start w:val="1"/>
      <w:numFmt w:val="decimal"/>
      <w:lvlText w:val="（%1）"/>
      <w:lvlJc w:val="left"/>
      <w:pPr>
        <w:ind w:left="780" w:hanging="7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00E0F"/>
    <w:multiLevelType w:val="multilevel"/>
    <w:tmpl w:val="C2081F46"/>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pStyle w:val="CSCLevel3"/>
      <w:lvlText w:val="%3."/>
      <w:lvlJc w:val="left"/>
      <w:pPr>
        <w:tabs>
          <w:tab w:val="num" w:pos="1200"/>
        </w:tabs>
        <w:ind w:left="1200" w:hanging="480"/>
      </w:pPr>
      <w:rPr>
        <w:rFonts w:hint="eastAsia"/>
        <w:lang w:val="en-US"/>
      </w:rPr>
    </w:lvl>
    <w:lvl w:ilvl="3">
      <w:start w:val="1"/>
      <w:numFmt w:val="taiwaneseCountingThousand"/>
      <w:pStyle w:val="CSCLevel4"/>
      <w:lvlText w:val="(%4)"/>
      <w:lvlJc w:val="left"/>
      <w:pPr>
        <w:tabs>
          <w:tab w:val="num" w:pos="1560"/>
        </w:tabs>
        <w:ind w:left="1560" w:hanging="480"/>
      </w:pPr>
      <w:rPr>
        <w:rFonts w:hint="eastAsia"/>
      </w:rPr>
    </w:lvl>
    <w:lvl w:ilvl="4">
      <w:start w:val="1"/>
      <w:numFmt w:val="decimal"/>
      <w:pStyle w:val="CSCLevel5"/>
      <w:lvlText w:val="%5. "/>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CD864A7"/>
    <w:multiLevelType w:val="hybridMultilevel"/>
    <w:tmpl w:val="4BCA15BC"/>
    <w:lvl w:ilvl="0" w:tplc="3BC68836">
      <w:start w:val="1"/>
      <w:numFmt w:val="bullet"/>
      <w:lvlText w:val=""/>
      <w:lvlJc w:val="left"/>
      <w:pPr>
        <w:tabs>
          <w:tab w:val="num" w:pos="720"/>
        </w:tabs>
        <w:ind w:left="720" w:hanging="360"/>
      </w:pPr>
      <w:rPr>
        <w:rFonts w:ascii="Wingdings" w:hAnsi="Wingdings" w:hint="default"/>
      </w:rPr>
    </w:lvl>
    <w:lvl w:ilvl="1" w:tplc="12E07C9C">
      <w:start w:val="1"/>
      <w:numFmt w:val="bullet"/>
      <w:lvlText w:val=""/>
      <w:lvlJc w:val="left"/>
      <w:pPr>
        <w:tabs>
          <w:tab w:val="num" w:pos="1440"/>
        </w:tabs>
        <w:ind w:left="1440" w:hanging="360"/>
      </w:pPr>
      <w:rPr>
        <w:rFonts w:ascii="Wingdings" w:hAnsi="Wingdings" w:hint="default"/>
      </w:rPr>
    </w:lvl>
    <w:lvl w:ilvl="2" w:tplc="029ED602" w:tentative="1">
      <w:start w:val="1"/>
      <w:numFmt w:val="bullet"/>
      <w:lvlText w:val=""/>
      <w:lvlJc w:val="left"/>
      <w:pPr>
        <w:tabs>
          <w:tab w:val="num" w:pos="2160"/>
        </w:tabs>
        <w:ind w:left="2160" w:hanging="360"/>
      </w:pPr>
      <w:rPr>
        <w:rFonts w:ascii="Wingdings" w:hAnsi="Wingdings" w:hint="default"/>
      </w:rPr>
    </w:lvl>
    <w:lvl w:ilvl="3" w:tplc="8A2C439C" w:tentative="1">
      <w:start w:val="1"/>
      <w:numFmt w:val="bullet"/>
      <w:lvlText w:val=""/>
      <w:lvlJc w:val="left"/>
      <w:pPr>
        <w:tabs>
          <w:tab w:val="num" w:pos="2880"/>
        </w:tabs>
        <w:ind w:left="2880" w:hanging="360"/>
      </w:pPr>
      <w:rPr>
        <w:rFonts w:ascii="Wingdings" w:hAnsi="Wingdings" w:hint="default"/>
      </w:rPr>
    </w:lvl>
    <w:lvl w:ilvl="4" w:tplc="3B408960" w:tentative="1">
      <w:start w:val="1"/>
      <w:numFmt w:val="bullet"/>
      <w:lvlText w:val=""/>
      <w:lvlJc w:val="left"/>
      <w:pPr>
        <w:tabs>
          <w:tab w:val="num" w:pos="3600"/>
        </w:tabs>
        <w:ind w:left="3600" w:hanging="360"/>
      </w:pPr>
      <w:rPr>
        <w:rFonts w:ascii="Wingdings" w:hAnsi="Wingdings" w:hint="default"/>
      </w:rPr>
    </w:lvl>
    <w:lvl w:ilvl="5" w:tplc="88E88D48" w:tentative="1">
      <w:start w:val="1"/>
      <w:numFmt w:val="bullet"/>
      <w:lvlText w:val=""/>
      <w:lvlJc w:val="left"/>
      <w:pPr>
        <w:tabs>
          <w:tab w:val="num" w:pos="4320"/>
        </w:tabs>
        <w:ind w:left="4320" w:hanging="360"/>
      </w:pPr>
      <w:rPr>
        <w:rFonts w:ascii="Wingdings" w:hAnsi="Wingdings" w:hint="default"/>
      </w:rPr>
    </w:lvl>
    <w:lvl w:ilvl="6" w:tplc="A6D82C04" w:tentative="1">
      <w:start w:val="1"/>
      <w:numFmt w:val="bullet"/>
      <w:lvlText w:val=""/>
      <w:lvlJc w:val="left"/>
      <w:pPr>
        <w:tabs>
          <w:tab w:val="num" w:pos="5040"/>
        </w:tabs>
        <w:ind w:left="5040" w:hanging="360"/>
      </w:pPr>
      <w:rPr>
        <w:rFonts w:ascii="Wingdings" w:hAnsi="Wingdings" w:hint="default"/>
      </w:rPr>
    </w:lvl>
    <w:lvl w:ilvl="7" w:tplc="E28465DE" w:tentative="1">
      <w:start w:val="1"/>
      <w:numFmt w:val="bullet"/>
      <w:lvlText w:val=""/>
      <w:lvlJc w:val="left"/>
      <w:pPr>
        <w:tabs>
          <w:tab w:val="num" w:pos="5760"/>
        </w:tabs>
        <w:ind w:left="5760" w:hanging="360"/>
      </w:pPr>
      <w:rPr>
        <w:rFonts w:ascii="Wingdings" w:hAnsi="Wingdings" w:hint="default"/>
      </w:rPr>
    </w:lvl>
    <w:lvl w:ilvl="8" w:tplc="68226A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A1277"/>
    <w:multiLevelType w:val="multilevel"/>
    <w:tmpl w:val="458A1708"/>
    <w:lvl w:ilvl="0">
      <w:start w:val="1"/>
      <w:numFmt w:val="taiwaneseCountingThousand"/>
      <w:pStyle w:val="1"/>
      <w:lvlText w:val="第%1章"/>
      <w:lvlJc w:val="left"/>
      <w:pPr>
        <w:tabs>
          <w:tab w:val="num" w:pos="975"/>
        </w:tabs>
        <w:ind w:left="975" w:hanging="975"/>
      </w:pPr>
    </w:lvl>
    <w:lvl w:ilvl="1">
      <w:start w:val="1"/>
      <w:numFmt w:val="taiwaneseCountingThousand"/>
      <w:pStyle w:val="2"/>
      <w:lvlText w:val="第%2節"/>
      <w:lvlJc w:val="left"/>
      <w:pPr>
        <w:tabs>
          <w:tab w:val="num" w:pos="1215"/>
        </w:tabs>
        <w:ind w:left="1215" w:hanging="735"/>
      </w:pPr>
    </w:lvl>
    <w:lvl w:ilvl="2">
      <w:start w:val="1"/>
      <w:numFmt w:val="taiwaneseCountingThousand"/>
      <w:pStyle w:val="3"/>
      <w:lvlText w:val="%3、"/>
      <w:lvlJc w:val="left"/>
      <w:pPr>
        <w:tabs>
          <w:tab w:val="num" w:pos="1320"/>
        </w:tabs>
        <w:ind w:left="1320" w:hanging="360"/>
      </w:pPr>
      <w:rPr>
        <w:rFonts w:hint="default"/>
      </w:rPr>
    </w:lvl>
    <w:lvl w:ilvl="3">
      <w:start w:val="1"/>
      <w:numFmt w:val="taiwaneseCountingThousand"/>
      <w:pStyle w:val="4"/>
      <w:lvlText w:val="(%4)"/>
      <w:lvlJc w:val="left"/>
      <w:pPr>
        <w:tabs>
          <w:tab w:val="num" w:pos="1920"/>
        </w:tabs>
        <w:ind w:left="1920" w:hanging="480"/>
      </w:pPr>
      <w:rPr>
        <w:rFonts w:hint="eastAsia"/>
      </w:rPr>
    </w:lvl>
    <w:lvl w:ilvl="4">
      <w:start w:val="1"/>
      <w:numFmt w:val="decimal"/>
      <w:pStyle w:val="5"/>
      <w:lvlText w:val="%5. "/>
      <w:lvlJc w:val="left"/>
      <w:pPr>
        <w:tabs>
          <w:tab w:val="num" w:pos="2465"/>
        </w:tabs>
        <w:ind w:left="2465" w:hanging="480"/>
      </w:pPr>
      <w:rPr>
        <w:color w:val="auto"/>
      </w:rPr>
    </w:lvl>
    <w:lvl w:ilvl="5">
      <w:start w:val="1"/>
      <w:numFmt w:val="decimal"/>
      <w:pStyle w:val="6"/>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5" w15:restartNumberingAfterBreak="0">
    <w:nsid w:val="0FA011D0"/>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3DC1B7D"/>
    <w:multiLevelType w:val="hybridMultilevel"/>
    <w:tmpl w:val="8DCEA97C"/>
    <w:lvl w:ilvl="0" w:tplc="A7A054F8">
      <w:start w:val="1"/>
      <w:numFmt w:val="bullet"/>
      <w:lvlText w:val=""/>
      <w:lvlJc w:val="left"/>
      <w:pPr>
        <w:tabs>
          <w:tab w:val="num" w:pos="720"/>
        </w:tabs>
        <w:ind w:left="720" w:hanging="360"/>
      </w:pPr>
      <w:rPr>
        <w:rFonts w:ascii="Wingdings" w:hAnsi="Wingdings" w:hint="default"/>
      </w:rPr>
    </w:lvl>
    <w:lvl w:ilvl="1" w:tplc="4262275A">
      <w:start w:val="1"/>
      <w:numFmt w:val="bullet"/>
      <w:lvlText w:val=""/>
      <w:lvlJc w:val="left"/>
      <w:pPr>
        <w:tabs>
          <w:tab w:val="num" w:pos="1440"/>
        </w:tabs>
        <w:ind w:left="1440" w:hanging="360"/>
      </w:pPr>
      <w:rPr>
        <w:rFonts w:ascii="Wingdings" w:hAnsi="Wingdings" w:hint="default"/>
      </w:rPr>
    </w:lvl>
    <w:lvl w:ilvl="2" w:tplc="36223150" w:tentative="1">
      <w:start w:val="1"/>
      <w:numFmt w:val="bullet"/>
      <w:lvlText w:val=""/>
      <w:lvlJc w:val="left"/>
      <w:pPr>
        <w:tabs>
          <w:tab w:val="num" w:pos="2160"/>
        </w:tabs>
        <w:ind w:left="2160" w:hanging="360"/>
      </w:pPr>
      <w:rPr>
        <w:rFonts w:ascii="Wingdings" w:hAnsi="Wingdings" w:hint="default"/>
      </w:rPr>
    </w:lvl>
    <w:lvl w:ilvl="3" w:tplc="3888197A" w:tentative="1">
      <w:start w:val="1"/>
      <w:numFmt w:val="bullet"/>
      <w:lvlText w:val=""/>
      <w:lvlJc w:val="left"/>
      <w:pPr>
        <w:tabs>
          <w:tab w:val="num" w:pos="2880"/>
        </w:tabs>
        <w:ind w:left="2880" w:hanging="360"/>
      </w:pPr>
      <w:rPr>
        <w:rFonts w:ascii="Wingdings" w:hAnsi="Wingdings" w:hint="default"/>
      </w:rPr>
    </w:lvl>
    <w:lvl w:ilvl="4" w:tplc="D5965AAC" w:tentative="1">
      <w:start w:val="1"/>
      <w:numFmt w:val="bullet"/>
      <w:lvlText w:val=""/>
      <w:lvlJc w:val="left"/>
      <w:pPr>
        <w:tabs>
          <w:tab w:val="num" w:pos="3600"/>
        </w:tabs>
        <w:ind w:left="3600" w:hanging="360"/>
      </w:pPr>
      <w:rPr>
        <w:rFonts w:ascii="Wingdings" w:hAnsi="Wingdings" w:hint="default"/>
      </w:rPr>
    </w:lvl>
    <w:lvl w:ilvl="5" w:tplc="D60E77CC" w:tentative="1">
      <w:start w:val="1"/>
      <w:numFmt w:val="bullet"/>
      <w:lvlText w:val=""/>
      <w:lvlJc w:val="left"/>
      <w:pPr>
        <w:tabs>
          <w:tab w:val="num" w:pos="4320"/>
        </w:tabs>
        <w:ind w:left="4320" w:hanging="360"/>
      </w:pPr>
      <w:rPr>
        <w:rFonts w:ascii="Wingdings" w:hAnsi="Wingdings" w:hint="default"/>
      </w:rPr>
    </w:lvl>
    <w:lvl w:ilvl="6" w:tplc="620CE336" w:tentative="1">
      <w:start w:val="1"/>
      <w:numFmt w:val="bullet"/>
      <w:lvlText w:val=""/>
      <w:lvlJc w:val="left"/>
      <w:pPr>
        <w:tabs>
          <w:tab w:val="num" w:pos="5040"/>
        </w:tabs>
        <w:ind w:left="5040" w:hanging="360"/>
      </w:pPr>
      <w:rPr>
        <w:rFonts w:ascii="Wingdings" w:hAnsi="Wingdings" w:hint="default"/>
      </w:rPr>
    </w:lvl>
    <w:lvl w:ilvl="7" w:tplc="4460AD10" w:tentative="1">
      <w:start w:val="1"/>
      <w:numFmt w:val="bullet"/>
      <w:lvlText w:val=""/>
      <w:lvlJc w:val="left"/>
      <w:pPr>
        <w:tabs>
          <w:tab w:val="num" w:pos="5760"/>
        </w:tabs>
        <w:ind w:left="5760" w:hanging="360"/>
      </w:pPr>
      <w:rPr>
        <w:rFonts w:ascii="Wingdings" w:hAnsi="Wingdings" w:hint="default"/>
      </w:rPr>
    </w:lvl>
    <w:lvl w:ilvl="8" w:tplc="BCE098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C86BF1"/>
    <w:multiLevelType w:val="hybridMultilevel"/>
    <w:tmpl w:val="0B669CDE"/>
    <w:lvl w:ilvl="0" w:tplc="04090015">
      <w:start w:val="1"/>
      <w:numFmt w:val="taiwaneseCountingThousand"/>
      <w:lvlText w:val="%1、"/>
      <w:lvlJc w:val="left"/>
      <w:pPr>
        <w:ind w:left="1740" w:hanging="480"/>
      </w:pPr>
    </w:lvl>
    <w:lvl w:ilvl="1" w:tplc="04090019">
      <w:start w:val="1"/>
      <w:numFmt w:val="ideographTraditional"/>
      <w:lvlText w:val="%2、"/>
      <w:lvlJc w:val="left"/>
      <w:pPr>
        <w:ind w:left="2220" w:hanging="480"/>
      </w:pPr>
    </w:lvl>
    <w:lvl w:ilvl="2" w:tplc="0409001B">
      <w:start w:val="1"/>
      <w:numFmt w:val="lowerRoman"/>
      <w:lvlText w:val="%3."/>
      <w:lvlJc w:val="right"/>
      <w:pPr>
        <w:ind w:left="2700" w:hanging="480"/>
      </w:pPr>
    </w:lvl>
    <w:lvl w:ilvl="3" w:tplc="562A0EA8">
      <w:start w:val="1"/>
      <w:numFmt w:val="taiwaneseCountingThousand"/>
      <w:lvlText w:val="(%4)"/>
      <w:lvlJc w:val="left"/>
      <w:pPr>
        <w:ind w:left="2844" w:hanging="144"/>
      </w:pPr>
      <w:rPr>
        <w:rFonts w:hint="default"/>
      </w:r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8" w15:restartNumberingAfterBreak="0">
    <w:nsid w:val="22D176B2"/>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246E424A"/>
    <w:multiLevelType w:val="hybridMultilevel"/>
    <w:tmpl w:val="851E3702"/>
    <w:lvl w:ilvl="0" w:tplc="8F8EDD32">
      <w:start w:val="1"/>
      <w:numFmt w:val="taiwaneseCountingThousand"/>
      <w:lvlText w:val="第%1節"/>
      <w:lvlJc w:val="left"/>
      <w:pPr>
        <w:tabs>
          <w:tab w:val="num" w:pos="1051"/>
        </w:tabs>
        <w:ind w:left="1103" w:hanging="623"/>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6414A7B"/>
    <w:multiLevelType w:val="hybridMultilevel"/>
    <w:tmpl w:val="467A3E04"/>
    <w:lvl w:ilvl="0" w:tplc="B4DE43D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AE25EC5"/>
    <w:multiLevelType w:val="hybridMultilevel"/>
    <w:tmpl w:val="F6189AA2"/>
    <w:lvl w:ilvl="0" w:tplc="67CA2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80178B"/>
    <w:multiLevelType w:val="hybridMultilevel"/>
    <w:tmpl w:val="B442EDF0"/>
    <w:lvl w:ilvl="0" w:tplc="4D1208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FA2B52"/>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3E476DF9"/>
    <w:multiLevelType w:val="hybridMultilevel"/>
    <w:tmpl w:val="735AC3E4"/>
    <w:lvl w:ilvl="0" w:tplc="49CCAB0C">
      <w:start w:val="1"/>
      <w:numFmt w:val="taiwaneseCountingThousand"/>
      <w:lvlText w:val="(%1)"/>
      <w:lvlJc w:val="left"/>
      <w:pPr>
        <w:ind w:left="1740" w:hanging="480"/>
      </w:pPr>
      <w:rPr>
        <w:rFonts w:hint="eastAsia"/>
      </w:rPr>
    </w:lvl>
    <w:lvl w:ilvl="1" w:tplc="04090019">
      <w:start w:val="1"/>
      <w:numFmt w:val="ideographTraditional"/>
      <w:lvlText w:val="%2、"/>
      <w:lvlJc w:val="left"/>
      <w:pPr>
        <w:ind w:left="2220" w:hanging="480"/>
      </w:pPr>
    </w:lvl>
    <w:lvl w:ilvl="2" w:tplc="0409001B">
      <w:start w:val="1"/>
      <w:numFmt w:val="lowerRoman"/>
      <w:lvlText w:val="%3."/>
      <w:lvlJc w:val="right"/>
      <w:pPr>
        <w:ind w:left="2700" w:hanging="480"/>
      </w:pPr>
    </w:lvl>
    <w:lvl w:ilvl="3" w:tplc="562A0EA8">
      <w:start w:val="1"/>
      <w:numFmt w:val="taiwaneseCountingThousand"/>
      <w:lvlText w:val="(%4)"/>
      <w:lvlJc w:val="left"/>
      <w:pPr>
        <w:ind w:left="2844" w:hanging="144"/>
      </w:pPr>
      <w:rPr>
        <w:rFonts w:hint="default"/>
      </w:r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15" w15:restartNumberingAfterBreak="0">
    <w:nsid w:val="3F3E6008"/>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40053FB7"/>
    <w:multiLevelType w:val="hybridMultilevel"/>
    <w:tmpl w:val="43A0C580"/>
    <w:lvl w:ilvl="0" w:tplc="8F8EDD32">
      <w:start w:val="1"/>
      <w:numFmt w:val="taiwaneseCountingThousand"/>
      <w:lvlText w:val="第%1節"/>
      <w:lvlJc w:val="left"/>
      <w:pPr>
        <w:tabs>
          <w:tab w:val="num" w:pos="1051"/>
        </w:tabs>
        <w:ind w:left="1103" w:hanging="623"/>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0832727"/>
    <w:multiLevelType w:val="hybridMultilevel"/>
    <w:tmpl w:val="47169D66"/>
    <w:lvl w:ilvl="0" w:tplc="8F8EDD32">
      <w:start w:val="1"/>
      <w:numFmt w:val="taiwaneseCountingThousand"/>
      <w:lvlText w:val="第%1節"/>
      <w:lvlJc w:val="left"/>
      <w:pPr>
        <w:tabs>
          <w:tab w:val="num" w:pos="1051"/>
        </w:tabs>
        <w:ind w:left="1103" w:hanging="623"/>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10652BE"/>
    <w:multiLevelType w:val="multilevel"/>
    <w:tmpl w:val="32B49080"/>
    <w:lvl w:ilvl="0">
      <w:start w:val="1"/>
      <w:numFmt w:val="taiwaneseCountingThousand"/>
      <w:lvlText w:val="第%1章"/>
      <w:lvlJc w:val="left"/>
      <w:pPr>
        <w:tabs>
          <w:tab w:val="num" w:pos="597"/>
        </w:tabs>
        <w:ind w:left="597" w:hanging="477"/>
      </w:pPr>
      <w:rPr>
        <w:rFonts w:ascii="Verdana" w:eastAsia="標楷體" w:hAnsi="Verdana" w:hint="default"/>
        <w:b/>
        <w:i w:val="0"/>
        <w:sz w:val="28"/>
        <w:szCs w:val="28"/>
      </w:rPr>
    </w:lvl>
    <w:lvl w:ilvl="1">
      <w:start w:val="1"/>
      <w:numFmt w:val="taiwaneseCountingThousand"/>
      <w:lvlText w:val="第%2節"/>
      <w:lvlJc w:val="left"/>
      <w:pPr>
        <w:tabs>
          <w:tab w:val="num" w:pos="837"/>
        </w:tabs>
        <w:ind w:left="837" w:hanging="480"/>
      </w:pPr>
      <w:rPr>
        <w:rFonts w:ascii="Verdana" w:eastAsia="標楷體" w:hAnsi="Verdana" w:hint="default"/>
        <w:b/>
        <w:i w:val="0"/>
        <w:sz w:val="24"/>
        <w:szCs w:val="24"/>
      </w:rPr>
    </w:lvl>
    <w:lvl w:ilvl="2">
      <w:start w:val="1"/>
      <w:numFmt w:val="taiwaneseCountingThousand"/>
      <w:lvlText w:val="%3、"/>
      <w:lvlJc w:val="left"/>
      <w:pPr>
        <w:tabs>
          <w:tab w:val="num" w:pos="1473"/>
        </w:tabs>
        <w:ind w:left="1473" w:hanging="480"/>
      </w:pPr>
      <w:rPr>
        <w:rFonts w:ascii="Verdana" w:eastAsia="標楷體" w:hAnsi="Verdana" w:hint="default"/>
        <w:b w:val="0"/>
        <w:i w:val="0"/>
        <w:sz w:val="24"/>
        <w:szCs w:val="24"/>
      </w:rPr>
    </w:lvl>
    <w:lvl w:ilvl="3">
      <w:start w:val="1"/>
      <w:numFmt w:val="taiwaneseCountingThousand"/>
      <w:lvlText w:val="(%4)"/>
      <w:lvlJc w:val="left"/>
      <w:rPr>
        <w:rFonts w:ascii="Verdana" w:eastAsia="標楷體" w:hAnsi="Verdana" w:cs="Times New Roman" w:hint="default"/>
        <w:b w:val="0"/>
        <w:bCs w:val="0"/>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
      <w:lvlJc w:val="left"/>
      <w:pPr>
        <w:tabs>
          <w:tab w:val="num" w:pos="5974"/>
        </w:tabs>
        <w:ind w:left="5974" w:hanging="454"/>
      </w:pPr>
      <w:rPr>
        <w:rFonts w:ascii="Verdana" w:eastAsia="標楷體" w:hAnsi="Verdana" w:hint="default"/>
        <w:b w:val="0"/>
        <w:i w:val="0"/>
        <w:sz w:val="24"/>
        <w:szCs w:val="24"/>
      </w:rPr>
    </w:lvl>
    <w:lvl w:ilvl="5">
      <w:start w:val="1"/>
      <w:numFmt w:val="decimal"/>
      <w:lvlText w:val="(%6)"/>
      <w:lvlJc w:val="left"/>
      <w:pPr>
        <w:tabs>
          <w:tab w:val="num" w:pos="2492"/>
        </w:tabs>
        <w:ind w:left="2492" w:hanging="695"/>
      </w:pPr>
      <w:rPr>
        <w:rFonts w:ascii="Verdana" w:eastAsia="標楷體" w:hAnsi="Verdana" w:hint="default"/>
        <w:b w:val="0"/>
        <w:i w:val="0"/>
        <w:sz w:val="24"/>
        <w:szCs w:val="24"/>
      </w:rPr>
    </w:lvl>
    <w:lvl w:ilvl="6">
      <w:start w:val="1"/>
      <w:numFmt w:val="none"/>
      <w:lvlText w:val=""/>
      <w:lvlJc w:val="left"/>
      <w:pPr>
        <w:tabs>
          <w:tab w:val="num" w:pos="3597"/>
        </w:tabs>
        <w:ind w:left="3597" w:hanging="1440"/>
      </w:pPr>
      <w:rPr>
        <w:rFonts w:hint="default"/>
      </w:rPr>
    </w:lvl>
    <w:lvl w:ilvl="7">
      <w:start w:val="1"/>
      <w:numFmt w:val="none"/>
      <w:lvlText w:val=""/>
      <w:lvlJc w:val="left"/>
      <w:pPr>
        <w:tabs>
          <w:tab w:val="num" w:pos="3957"/>
        </w:tabs>
        <w:ind w:left="3957" w:hanging="1440"/>
      </w:pPr>
      <w:rPr>
        <w:rFonts w:hint="default"/>
      </w:rPr>
    </w:lvl>
    <w:lvl w:ilvl="8">
      <w:start w:val="1"/>
      <w:numFmt w:val="none"/>
      <w:lvlText w:val=""/>
      <w:lvlJc w:val="left"/>
      <w:pPr>
        <w:tabs>
          <w:tab w:val="num" w:pos="4677"/>
        </w:tabs>
        <w:ind w:left="4677" w:hanging="1800"/>
      </w:pPr>
      <w:rPr>
        <w:rFonts w:hint="default"/>
      </w:rPr>
    </w:lvl>
  </w:abstractNum>
  <w:abstractNum w:abstractNumId="19" w15:restartNumberingAfterBreak="0">
    <w:nsid w:val="4DB017B4"/>
    <w:multiLevelType w:val="hybridMultilevel"/>
    <w:tmpl w:val="0B669CDE"/>
    <w:lvl w:ilvl="0" w:tplc="04090015">
      <w:start w:val="1"/>
      <w:numFmt w:val="taiwaneseCountingThousand"/>
      <w:lvlText w:val="%1、"/>
      <w:lvlJc w:val="left"/>
      <w:pPr>
        <w:ind w:left="1740" w:hanging="480"/>
      </w:pPr>
    </w:lvl>
    <w:lvl w:ilvl="1" w:tplc="04090019">
      <w:start w:val="1"/>
      <w:numFmt w:val="ideographTraditional"/>
      <w:lvlText w:val="%2、"/>
      <w:lvlJc w:val="left"/>
      <w:pPr>
        <w:ind w:left="2220" w:hanging="480"/>
      </w:pPr>
    </w:lvl>
    <w:lvl w:ilvl="2" w:tplc="0409001B">
      <w:start w:val="1"/>
      <w:numFmt w:val="lowerRoman"/>
      <w:lvlText w:val="%3."/>
      <w:lvlJc w:val="right"/>
      <w:pPr>
        <w:ind w:left="2700" w:hanging="480"/>
      </w:pPr>
    </w:lvl>
    <w:lvl w:ilvl="3" w:tplc="562A0EA8">
      <w:start w:val="1"/>
      <w:numFmt w:val="taiwaneseCountingThousand"/>
      <w:lvlText w:val="(%4)"/>
      <w:lvlJc w:val="left"/>
      <w:pPr>
        <w:ind w:left="2844" w:hanging="144"/>
      </w:pPr>
      <w:rPr>
        <w:rFonts w:hint="default"/>
      </w:r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20" w15:restartNumberingAfterBreak="0">
    <w:nsid w:val="504C4AAF"/>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510D14D4"/>
    <w:multiLevelType w:val="hybridMultilevel"/>
    <w:tmpl w:val="FEBC3E4A"/>
    <w:lvl w:ilvl="0" w:tplc="8E2EEA86">
      <w:start w:val="1"/>
      <w:numFmt w:val="taiwaneseCountingThousand"/>
      <w:pStyle w:val="CSCLevel2"/>
      <w:lvlText w:val="第%1節"/>
      <w:lvlJc w:val="left"/>
      <w:pPr>
        <w:tabs>
          <w:tab w:val="num" w:pos="1051"/>
        </w:tabs>
        <w:ind w:left="1103" w:hanging="623"/>
      </w:pPr>
      <w:rPr>
        <w:rFonts w:hint="default"/>
      </w:rPr>
    </w:lvl>
    <w:lvl w:ilvl="1" w:tplc="04090019" w:tentative="1">
      <w:start w:val="1"/>
      <w:numFmt w:val="ideographTraditional"/>
      <w:lvlText w:val="%2、"/>
      <w:lvlJc w:val="left"/>
      <w:pPr>
        <w:tabs>
          <w:tab w:val="num" w:pos="1156"/>
        </w:tabs>
        <w:ind w:left="1156" w:hanging="480"/>
      </w:pPr>
    </w:lvl>
    <w:lvl w:ilvl="2" w:tplc="0409001B" w:tentative="1">
      <w:start w:val="1"/>
      <w:numFmt w:val="lowerRoman"/>
      <w:lvlText w:val="%3."/>
      <w:lvlJc w:val="right"/>
      <w:pPr>
        <w:tabs>
          <w:tab w:val="num" w:pos="1636"/>
        </w:tabs>
        <w:ind w:left="1636" w:hanging="480"/>
      </w:pPr>
    </w:lvl>
    <w:lvl w:ilvl="3" w:tplc="0409000F" w:tentative="1">
      <w:start w:val="1"/>
      <w:numFmt w:val="decimal"/>
      <w:lvlText w:val="%4."/>
      <w:lvlJc w:val="left"/>
      <w:pPr>
        <w:tabs>
          <w:tab w:val="num" w:pos="2116"/>
        </w:tabs>
        <w:ind w:left="2116" w:hanging="480"/>
      </w:pPr>
    </w:lvl>
    <w:lvl w:ilvl="4" w:tplc="04090019" w:tentative="1">
      <w:start w:val="1"/>
      <w:numFmt w:val="ideographTraditional"/>
      <w:lvlText w:val="%5、"/>
      <w:lvlJc w:val="left"/>
      <w:pPr>
        <w:tabs>
          <w:tab w:val="num" w:pos="2596"/>
        </w:tabs>
        <w:ind w:left="2596" w:hanging="480"/>
      </w:pPr>
    </w:lvl>
    <w:lvl w:ilvl="5" w:tplc="0409001B" w:tentative="1">
      <w:start w:val="1"/>
      <w:numFmt w:val="lowerRoman"/>
      <w:lvlText w:val="%6."/>
      <w:lvlJc w:val="right"/>
      <w:pPr>
        <w:tabs>
          <w:tab w:val="num" w:pos="3076"/>
        </w:tabs>
        <w:ind w:left="3076" w:hanging="480"/>
      </w:pPr>
    </w:lvl>
    <w:lvl w:ilvl="6" w:tplc="0409000F" w:tentative="1">
      <w:start w:val="1"/>
      <w:numFmt w:val="decimal"/>
      <w:lvlText w:val="%7."/>
      <w:lvlJc w:val="left"/>
      <w:pPr>
        <w:tabs>
          <w:tab w:val="num" w:pos="3556"/>
        </w:tabs>
        <w:ind w:left="3556" w:hanging="480"/>
      </w:pPr>
    </w:lvl>
    <w:lvl w:ilvl="7" w:tplc="04090019" w:tentative="1">
      <w:start w:val="1"/>
      <w:numFmt w:val="ideographTraditional"/>
      <w:lvlText w:val="%8、"/>
      <w:lvlJc w:val="left"/>
      <w:pPr>
        <w:tabs>
          <w:tab w:val="num" w:pos="4036"/>
        </w:tabs>
        <w:ind w:left="4036" w:hanging="480"/>
      </w:pPr>
    </w:lvl>
    <w:lvl w:ilvl="8" w:tplc="0409001B" w:tentative="1">
      <w:start w:val="1"/>
      <w:numFmt w:val="lowerRoman"/>
      <w:lvlText w:val="%9."/>
      <w:lvlJc w:val="right"/>
      <w:pPr>
        <w:tabs>
          <w:tab w:val="num" w:pos="4516"/>
        </w:tabs>
        <w:ind w:left="4516" w:hanging="480"/>
      </w:pPr>
    </w:lvl>
  </w:abstractNum>
  <w:abstractNum w:abstractNumId="22" w15:restartNumberingAfterBreak="0">
    <w:nsid w:val="53F93357"/>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568F6FAE"/>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4" w15:restartNumberingAfterBreak="0">
    <w:nsid w:val="56F4215F"/>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5" w15:restartNumberingAfterBreak="0">
    <w:nsid w:val="5CE57F86"/>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63AD222D"/>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65122128"/>
    <w:multiLevelType w:val="hybridMultilevel"/>
    <w:tmpl w:val="6D082F8A"/>
    <w:lvl w:ilvl="0" w:tplc="4042766A">
      <w:start w:val="1"/>
      <w:numFmt w:val="bullet"/>
      <w:lvlText w:val=""/>
      <w:lvlJc w:val="left"/>
      <w:pPr>
        <w:tabs>
          <w:tab w:val="num" w:pos="720"/>
        </w:tabs>
        <w:ind w:left="720" w:hanging="360"/>
      </w:pPr>
      <w:rPr>
        <w:rFonts w:ascii="Wingdings" w:hAnsi="Wingdings" w:hint="default"/>
      </w:rPr>
    </w:lvl>
    <w:lvl w:ilvl="1" w:tplc="545EFBDE">
      <w:start w:val="1"/>
      <w:numFmt w:val="bullet"/>
      <w:lvlText w:val=""/>
      <w:lvlJc w:val="left"/>
      <w:pPr>
        <w:tabs>
          <w:tab w:val="num" w:pos="1440"/>
        </w:tabs>
        <w:ind w:left="1440" w:hanging="360"/>
      </w:pPr>
      <w:rPr>
        <w:rFonts w:ascii="Wingdings" w:hAnsi="Wingdings" w:hint="default"/>
      </w:rPr>
    </w:lvl>
    <w:lvl w:ilvl="2" w:tplc="36A85E0C" w:tentative="1">
      <w:start w:val="1"/>
      <w:numFmt w:val="bullet"/>
      <w:lvlText w:val=""/>
      <w:lvlJc w:val="left"/>
      <w:pPr>
        <w:tabs>
          <w:tab w:val="num" w:pos="2160"/>
        </w:tabs>
        <w:ind w:left="2160" w:hanging="360"/>
      </w:pPr>
      <w:rPr>
        <w:rFonts w:ascii="Wingdings" w:hAnsi="Wingdings" w:hint="default"/>
      </w:rPr>
    </w:lvl>
    <w:lvl w:ilvl="3" w:tplc="7C8C99B4" w:tentative="1">
      <w:start w:val="1"/>
      <w:numFmt w:val="bullet"/>
      <w:lvlText w:val=""/>
      <w:lvlJc w:val="left"/>
      <w:pPr>
        <w:tabs>
          <w:tab w:val="num" w:pos="2880"/>
        </w:tabs>
        <w:ind w:left="2880" w:hanging="360"/>
      </w:pPr>
      <w:rPr>
        <w:rFonts w:ascii="Wingdings" w:hAnsi="Wingdings" w:hint="default"/>
      </w:rPr>
    </w:lvl>
    <w:lvl w:ilvl="4" w:tplc="12488FD2" w:tentative="1">
      <w:start w:val="1"/>
      <w:numFmt w:val="bullet"/>
      <w:lvlText w:val=""/>
      <w:lvlJc w:val="left"/>
      <w:pPr>
        <w:tabs>
          <w:tab w:val="num" w:pos="3600"/>
        </w:tabs>
        <w:ind w:left="3600" w:hanging="360"/>
      </w:pPr>
      <w:rPr>
        <w:rFonts w:ascii="Wingdings" w:hAnsi="Wingdings" w:hint="default"/>
      </w:rPr>
    </w:lvl>
    <w:lvl w:ilvl="5" w:tplc="E4B0D886" w:tentative="1">
      <w:start w:val="1"/>
      <w:numFmt w:val="bullet"/>
      <w:lvlText w:val=""/>
      <w:lvlJc w:val="left"/>
      <w:pPr>
        <w:tabs>
          <w:tab w:val="num" w:pos="4320"/>
        </w:tabs>
        <w:ind w:left="4320" w:hanging="360"/>
      </w:pPr>
      <w:rPr>
        <w:rFonts w:ascii="Wingdings" w:hAnsi="Wingdings" w:hint="default"/>
      </w:rPr>
    </w:lvl>
    <w:lvl w:ilvl="6" w:tplc="24E24564" w:tentative="1">
      <w:start w:val="1"/>
      <w:numFmt w:val="bullet"/>
      <w:lvlText w:val=""/>
      <w:lvlJc w:val="left"/>
      <w:pPr>
        <w:tabs>
          <w:tab w:val="num" w:pos="5040"/>
        </w:tabs>
        <w:ind w:left="5040" w:hanging="360"/>
      </w:pPr>
      <w:rPr>
        <w:rFonts w:ascii="Wingdings" w:hAnsi="Wingdings" w:hint="default"/>
      </w:rPr>
    </w:lvl>
    <w:lvl w:ilvl="7" w:tplc="9A5EA4F0" w:tentative="1">
      <w:start w:val="1"/>
      <w:numFmt w:val="bullet"/>
      <w:lvlText w:val=""/>
      <w:lvlJc w:val="left"/>
      <w:pPr>
        <w:tabs>
          <w:tab w:val="num" w:pos="5760"/>
        </w:tabs>
        <w:ind w:left="5760" w:hanging="360"/>
      </w:pPr>
      <w:rPr>
        <w:rFonts w:ascii="Wingdings" w:hAnsi="Wingdings" w:hint="default"/>
      </w:rPr>
    </w:lvl>
    <w:lvl w:ilvl="8" w:tplc="11FC785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326F1C"/>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6FD50A95"/>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0" w15:restartNumberingAfterBreak="0">
    <w:nsid w:val="748F5732"/>
    <w:multiLevelType w:val="hybridMultilevel"/>
    <w:tmpl w:val="DA84A0DE"/>
    <w:lvl w:ilvl="0" w:tplc="8F8EDD32">
      <w:start w:val="1"/>
      <w:numFmt w:val="taiwaneseCountingThousand"/>
      <w:lvlText w:val="第%1節"/>
      <w:lvlJc w:val="left"/>
      <w:pPr>
        <w:tabs>
          <w:tab w:val="num" w:pos="1051"/>
        </w:tabs>
        <w:ind w:left="1103" w:hanging="623"/>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4AB1D8B"/>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2" w15:restartNumberingAfterBreak="0">
    <w:nsid w:val="78DE345D"/>
    <w:multiLevelType w:val="hybridMultilevel"/>
    <w:tmpl w:val="494AED92"/>
    <w:lvl w:ilvl="0" w:tplc="9C0E6082">
      <w:start w:val="1"/>
      <w:numFmt w:val="bullet"/>
      <w:lvlText w:val=""/>
      <w:lvlJc w:val="left"/>
      <w:pPr>
        <w:tabs>
          <w:tab w:val="num" w:pos="720"/>
        </w:tabs>
        <w:ind w:left="720" w:hanging="360"/>
      </w:pPr>
      <w:rPr>
        <w:rFonts w:ascii="Wingdings" w:hAnsi="Wingdings" w:hint="default"/>
      </w:rPr>
    </w:lvl>
    <w:lvl w:ilvl="1" w:tplc="D72E77A6">
      <w:start w:val="1"/>
      <w:numFmt w:val="bullet"/>
      <w:lvlText w:val=""/>
      <w:lvlJc w:val="left"/>
      <w:pPr>
        <w:tabs>
          <w:tab w:val="num" w:pos="1440"/>
        </w:tabs>
        <w:ind w:left="1440" w:hanging="360"/>
      </w:pPr>
      <w:rPr>
        <w:rFonts w:ascii="Wingdings" w:hAnsi="Wingdings" w:hint="default"/>
      </w:rPr>
    </w:lvl>
    <w:lvl w:ilvl="2" w:tplc="951E2C7C">
      <w:start w:val="1"/>
      <w:numFmt w:val="bullet"/>
      <w:lvlText w:val=""/>
      <w:lvlJc w:val="left"/>
      <w:pPr>
        <w:tabs>
          <w:tab w:val="num" w:pos="2160"/>
        </w:tabs>
        <w:ind w:left="2160" w:hanging="360"/>
      </w:pPr>
      <w:rPr>
        <w:rFonts w:ascii="Wingdings" w:hAnsi="Wingdings" w:hint="default"/>
      </w:rPr>
    </w:lvl>
    <w:lvl w:ilvl="3" w:tplc="11401194" w:tentative="1">
      <w:start w:val="1"/>
      <w:numFmt w:val="bullet"/>
      <w:lvlText w:val=""/>
      <w:lvlJc w:val="left"/>
      <w:pPr>
        <w:tabs>
          <w:tab w:val="num" w:pos="2880"/>
        </w:tabs>
        <w:ind w:left="2880" w:hanging="360"/>
      </w:pPr>
      <w:rPr>
        <w:rFonts w:ascii="Wingdings" w:hAnsi="Wingdings" w:hint="default"/>
      </w:rPr>
    </w:lvl>
    <w:lvl w:ilvl="4" w:tplc="A5F09B50" w:tentative="1">
      <w:start w:val="1"/>
      <w:numFmt w:val="bullet"/>
      <w:lvlText w:val=""/>
      <w:lvlJc w:val="left"/>
      <w:pPr>
        <w:tabs>
          <w:tab w:val="num" w:pos="3600"/>
        </w:tabs>
        <w:ind w:left="3600" w:hanging="360"/>
      </w:pPr>
      <w:rPr>
        <w:rFonts w:ascii="Wingdings" w:hAnsi="Wingdings" w:hint="default"/>
      </w:rPr>
    </w:lvl>
    <w:lvl w:ilvl="5" w:tplc="BED8D59E" w:tentative="1">
      <w:start w:val="1"/>
      <w:numFmt w:val="bullet"/>
      <w:lvlText w:val=""/>
      <w:lvlJc w:val="left"/>
      <w:pPr>
        <w:tabs>
          <w:tab w:val="num" w:pos="4320"/>
        </w:tabs>
        <w:ind w:left="4320" w:hanging="360"/>
      </w:pPr>
      <w:rPr>
        <w:rFonts w:ascii="Wingdings" w:hAnsi="Wingdings" w:hint="default"/>
      </w:rPr>
    </w:lvl>
    <w:lvl w:ilvl="6" w:tplc="A2C6F8FA" w:tentative="1">
      <w:start w:val="1"/>
      <w:numFmt w:val="bullet"/>
      <w:lvlText w:val=""/>
      <w:lvlJc w:val="left"/>
      <w:pPr>
        <w:tabs>
          <w:tab w:val="num" w:pos="5040"/>
        </w:tabs>
        <w:ind w:left="5040" w:hanging="360"/>
      </w:pPr>
      <w:rPr>
        <w:rFonts w:ascii="Wingdings" w:hAnsi="Wingdings" w:hint="default"/>
      </w:rPr>
    </w:lvl>
    <w:lvl w:ilvl="7" w:tplc="1DA8F5E4" w:tentative="1">
      <w:start w:val="1"/>
      <w:numFmt w:val="bullet"/>
      <w:lvlText w:val=""/>
      <w:lvlJc w:val="left"/>
      <w:pPr>
        <w:tabs>
          <w:tab w:val="num" w:pos="5760"/>
        </w:tabs>
        <w:ind w:left="5760" w:hanging="360"/>
      </w:pPr>
      <w:rPr>
        <w:rFonts w:ascii="Wingdings" w:hAnsi="Wingdings" w:hint="default"/>
      </w:rPr>
    </w:lvl>
    <w:lvl w:ilvl="8" w:tplc="BB2E838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C44C37"/>
    <w:multiLevelType w:val="hybridMultilevel"/>
    <w:tmpl w:val="31E8046A"/>
    <w:lvl w:ilvl="0" w:tplc="B1F6CD90">
      <w:start w:val="1"/>
      <w:numFmt w:val="bullet"/>
      <w:lvlText w:val=""/>
      <w:lvlJc w:val="left"/>
      <w:pPr>
        <w:tabs>
          <w:tab w:val="num" w:pos="720"/>
        </w:tabs>
        <w:ind w:left="720" w:hanging="360"/>
      </w:pPr>
      <w:rPr>
        <w:rFonts w:ascii="Wingdings" w:hAnsi="Wingdings" w:hint="default"/>
      </w:rPr>
    </w:lvl>
    <w:lvl w:ilvl="1" w:tplc="B0BCB7A6">
      <w:start w:val="1"/>
      <w:numFmt w:val="bullet"/>
      <w:lvlText w:val=""/>
      <w:lvlJc w:val="left"/>
      <w:pPr>
        <w:tabs>
          <w:tab w:val="num" w:pos="1440"/>
        </w:tabs>
        <w:ind w:left="1440" w:hanging="360"/>
      </w:pPr>
      <w:rPr>
        <w:rFonts w:ascii="Wingdings" w:hAnsi="Wingdings" w:hint="default"/>
      </w:rPr>
    </w:lvl>
    <w:lvl w:ilvl="2" w:tplc="E6609E0A" w:tentative="1">
      <w:start w:val="1"/>
      <w:numFmt w:val="bullet"/>
      <w:lvlText w:val=""/>
      <w:lvlJc w:val="left"/>
      <w:pPr>
        <w:tabs>
          <w:tab w:val="num" w:pos="2160"/>
        </w:tabs>
        <w:ind w:left="2160" w:hanging="360"/>
      </w:pPr>
      <w:rPr>
        <w:rFonts w:ascii="Wingdings" w:hAnsi="Wingdings" w:hint="default"/>
      </w:rPr>
    </w:lvl>
    <w:lvl w:ilvl="3" w:tplc="85F0A8E4" w:tentative="1">
      <w:start w:val="1"/>
      <w:numFmt w:val="bullet"/>
      <w:lvlText w:val=""/>
      <w:lvlJc w:val="left"/>
      <w:pPr>
        <w:tabs>
          <w:tab w:val="num" w:pos="2880"/>
        </w:tabs>
        <w:ind w:left="2880" w:hanging="360"/>
      </w:pPr>
      <w:rPr>
        <w:rFonts w:ascii="Wingdings" w:hAnsi="Wingdings" w:hint="default"/>
      </w:rPr>
    </w:lvl>
    <w:lvl w:ilvl="4" w:tplc="DA02421A" w:tentative="1">
      <w:start w:val="1"/>
      <w:numFmt w:val="bullet"/>
      <w:lvlText w:val=""/>
      <w:lvlJc w:val="left"/>
      <w:pPr>
        <w:tabs>
          <w:tab w:val="num" w:pos="3600"/>
        </w:tabs>
        <w:ind w:left="3600" w:hanging="360"/>
      </w:pPr>
      <w:rPr>
        <w:rFonts w:ascii="Wingdings" w:hAnsi="Wingdings" w:hint="default"/>
      </w:rPr>
    </w:lvl>
    <w:lvl w:ilvl="5" w:tplc="6C20803A" w:tentative="1">
      <w:start w:val="1"/>
      <w:numFmt w:val="bullet"/>
      <w:lvlText w:val=""/>
      <w:lvlJc w:val="left"/>
      <w:pPr>
        <w:tabs>
          <w:tab w:val="num" w:pos="4320"/>
        </w:tabs>
        <w:ind w:left="4320" w:hanging="360"/>
      </w:pPr>
      <w:rPr>
        <w:rFonts w:ascii="Wingdings" w:hAnsi="Wingdings" w:hint="default"/>
      </w:rPr>
    </w:lvl>
    <w:lvl w:ilvl="6" w:tplc="BE60F3AA" w:tentative="1">
      <w:start w:val="1"/>
      <w:numFmt w:val="bullet"/>
      <w:lvlText w:val=""/>
      <w:lvlJc w:val="left"/>
      <w:pPr>
        <w:tabs>
          <w:tab w:val="num" w:pos="5040"/>
        </w:tabs>
        <w:ind w:left="5040" w:hanging="360"/>
      </w:pPr>
      <w:rPr>
        <w:rFonts w:ascii="Wingdings" w:hAnsi="Wingdings" w:hint="default"/>
      </w:rPr>
    </w:lvl>
    <w:lvl w:ilvl="7" w:tplc="621A1836" w:tentative="1">
      <w:start w:val="1"/>
      <w:numFmt w:val="bullet"/>
      <w:lvlText w:val=""/>
      <w:lvlJc w:val="left"/>
      <w:pPr>
        <w:tabs>
          <w:tab w:val="num" w:pos="5760"/>
        </w:tabs>
        <w:ind w:left="5760" w:hanging="360"/>
      </w:pPr>
      <w:rPr>
        <w:rFonts w:ascii="Wingdings" w:hAnsi="Wingdings" w:hint="default"/>
      </w:rPr>
    </w:lvl>
    <w:lvl w:ilvl="8" w:tplc="380A2B58" w:tentative="1">
      <w:start w:val="1"/>
      <w:numFmt w:val="bullet"/>
      <w:lvlText w:val=""/>
      <w:lvlJc w:val="left"/>
      <w:pPr>
        <w:tabs>
          <w:tab w:val="num" w:pos="6480"/>
        </w:tabs>
        <w:ind w:left="6480" w:hanging="360"/>
      </w:pPr>
      <w:rPr>
        <w:rFonts w:ascii="Wingdings" w:hAnsi="Wingdings" w:hint="default"/>
      </w:rPr>
    </w:lvl>
  </w:abstractNum>
  <w:num w:numId="1" w16cid:durableId="1927422274">
    <w:abstractNumId w:val="4"/>
  </w:num>
  <w:num w:numId="2" w16cid:durableId="916086677">
    <w:abstractNumId w:val="11"/>
  </w:num>
  <w:num w:numId="3" w16cid:durableId="668096150">
    <w:abstractNumId w:val="12"/>
  </w:num>
  <w:num w:numId="4" w16cid:durableId="899175165">
    <w:abstractNumId w:val="32"/>
  </w:num>
  <w:num w:numId="5" w16cid:durableId="1658921560">
    <w:abstractNumId w:val="33"/>
  </w:num>
  <w:num w:numId="6" w16cid:durableId="1897665277">
    <w:abstractNumId w:val="3"/>
  </w:num>
  <w:num w:numId="7" w16cid:durableId="1666980648">
    <w:abstractNumId w:val="27"/>
  </w:num>
  <w:num w:numId="8" w16cid:durableId="754592555">
    <w:abstractNumId w:val="6"/>
  </w:num>
  <w:num w:numId="9" w16cid:durableId="829639234">
    <w:abstractNumId w:val="23"/>
  </w:num>
  <w:num w:numId="10" w16cid:durableId="1566914649">
    <w:abstractNumId w:val="24"/>
  </w:num>
  <w:num w:numId="11" w16cid:durableId="617034367">
    <w:abstractNumId w:val="1"/>
  </w:num>
  <w:num w:numId="12" w16cid:durableId="594362856">
    <w:abstractNumId w:val="4"/>
  </w:num>
  <w:num w:numId="13" w16cid:durableId="1949198131">
    <w:abstractNumId w:val="21"/>
  </w:num>
  <w:num w:numId="14" w16cid:durableId="1742485637">
    <w:abstractNumId w:val="10"/>
  </w:num>
  <w:num w:numId="15" w16cid:durableId="1821922731">
    <w:abstractNumId w:val="9"/>
  </w:num>
  <w:num w:numId="16" w16cid:durableId="84463585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890165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495462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45039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984480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968130">
    <w:abstractNumId w:val="17"/>
  </w:num>
  <w:num w:numId="22" w16cid:durableId="1515879627">
    <w:abstractNumId w:val="15"/>
  </w:num>
  <w:num w:numId="23" w16cid:durableId="915673821">
    <w:abstractNumId w:val="25"/>
  </w:num>
  <w:num w:numId="24" w16cid:durableId="134839743">
    <w:abstractNumId w:val="31"/>
  </w:num>
  <w:num w:numId="25" w16cid:durableId="1627815897">
    <w:abstractNumId w:val="8"/>
  </w:num>
  <w:num w:numId="26" w16cid:durableId="195089380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501751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9402779">
    <w:abstractNumId w:val="22"/>
  </w:num>
  <w:num w:numId="29" w16cid:durableId="174479054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504166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096623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7797340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9652586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4073803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5779390">
    <w:abstractNumId w:val="2"/>
  </w:num>
  <w:num w:numId="36" w16cid:durableId="9799120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7229283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2461958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555061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390333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8820771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9048603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9953649">
    <w:abstractNumId w:val="18"/>
  </w:num>
  <w:num w:numId="44" w16cid:durableId="96705344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52107495">
    <w:abstractNumId w:val="4"/>
  </w:num>
  <w:num w:numId="46" w16cid:durableId="486816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99941508">
    <w:abstractNumId w:val="4"/>
  </w:num>
  <w:num w:numId="48" w16cid:durableId="1130325151">
    <w:abstractNumId w:val="28"/>
  </w:num>
  <w:num w:numId="49" w16cid:durableId="2126607474">
    <w:abstractNumId w:val="20"/>
  </w:num>
  <w:num w:numId="50" w16cid:durableId="948509071">
    <w:abstractNumId w:val="16"/>
  </w:num>
  <w:num w:numId="51" w16cid:durableId="15876877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62762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63000013">
    <w:abstractNumId w:val="30"/>
  </w:num>
  <w:num w:numId="54" w16cid:durableId="1659070103">
    <w:abstractNumId w:val="0"/>
  </w:num>
  <w:num w:numId="55" w16cid:durableId="1148782070">
    <w:abstractNumId w:val="29"/>
  </w:num>
  <w:num w:numId="56" w16cid:durableId="35786116">
    <w:abstractNumId w:val="26"/>
  </w:num>
  <w:num w:numId="57" w16cid:durableId="634868107">
    <w:abstractNumId w:val="5"/>
  </w:num>
  <w:num w:numId="58" w16cid:durableId="103157902">
    <w:abstractNumId w:val="13"/>
  </w:num>
  <w:num w:numId="59" w16cid:durableId="69384312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4717450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1643945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85723576">
    <w:abstractNumId w:val="7"/>
  </w:num>
  <w:num w:numId="63" w16cid:durableId="892741258">
    <w:abstractNumId w:val="14"/>
  </w:num>
  <w:num w:numId="64" w16cid:durableId="464590437">
    <w:abstractNumId w:val="19"/>
  </w:num>
  <w:num w:numId="65" w16cid:durableId="117022234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98599066">
    <w:abstractNumId w:val="4"/>
  </w:num>
  <w:num w:numId="67" w16cid:durableId="1409032172">
    <w:abstractNumId w:val="4"/>
  </w:num>
  <w:num w:numId="68" w16cid:durableId="1817331435">
    <w:abstractNumId w:val="4"/>
  </w:num>
  <w:num w:numId="69" w16cid:durableId="1852571902">
    <w:abstractNumId w:val="4"/>
  </w:num>
  <w:num w:numId="70" w16cid:durableId="223955759">
    <w:abstractNumId w:val="4"/>
  </w:num>
  <w:num w:numId="71" w16cid:durableId="1990674621">
    <w:abstractNumId w:val="4"/>
  </w:num>
  <w:num w:numId="72" w16cid:durableId="1650327706">
    <w:abstractNumId w:val="4"/>
  </w:num>
  <w:num w:numId="73" w16cid:durableId="531655905">
    <w:abstractNumId w:val="4"/>
  </w:num>
  <w:num w:numId="74" w16cid:durableId="1681199474">
    <w:abstractNumId w:val="4"/>
  </w:num>
  <w:num w:numId="75" w16cid:durableId="734427490">
    <w:abstractNumId w:val="4"/>
  </w:num>
  <w:num w:numId="76" w16cid:durableId="516698325">
    <w:abstractNumId w:val="4"/>
  </w:num>
  <w:num w:numId="77" w16cid:durableId="1795634273">
    <w:abstractNumId w:val="4"/>
  </w:num>
  <w:num w:numId="78" w16cid:durableId="1203446740">
    <w:abstractNumId w:val="4"/>
  </w:num>
  <w:num w:numId="79" w16cid:durableId="567571939">
    <w:abstractNumId w:val="4"/>
  </w:num>
  <w:num w:numId="80" w16cid:durableId="824320962">
    <w:abstractNumId w:val="4"/>
  </w:num>
  <w:num w:numId="81" w16cid:durableId="1421873996">
    <w:abstractNumId w:val="4"/>
  </w:num>
  <w:num w:numId="82" w16cid:durableId="841972537">
    <w:abstractNumId w:val="4"/>
  </w:num>
  <w:num w:numId="83" w16cid:durableId="2007631721">
    <w:abstractNumId w:val="4"/>
  </w:num>
  <w:num w:numId="84" w16cid:durableId="874345362">
    <w:abstractNumId w:val="4"/>
  </w:num>
  <w:num w:numId="85" w16cid:durableId="376122835">
    <w:abstractNumId w:val="4"/>
  </w:num>
  <w:num w:numId="86" w16cid:durableId="917903454">
    <w:abstractNumId w:val="4"/>
  </w:num>
  <w:num w:numId="87" w16cid:durableId="693189398">
    <w:abstractNumId w:val="4"/>
  </w:num>
  <w:num w:numId="88" w16cid:durableId="785388357">
    <w:abstractNumId w:val="4"/>
  </w:num>
  <w:num w:numId="89" w16cid:durableId="1666130650">
    <w:abstractNumId w:val="4"/>
  </w:num>
  <w:num w:numId="90" w16cid:durableId="2139882657">
    <w:abstractNumId w:val="4"/>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陳佳宜資訊部策略發展處">
    <w15:presenceInfo w15:providerId="AD" w15:userId="S::A50558@capital.com.tw::4c9383a1-80ae-4873-a0b7-f6f75531eff6"/>
  </w15:person>
  <w15:person w15:author="王奎元資訊部策略發展處">
    <w15:presenceInfo w15:providerId="AD" w15:userId="S::A50702@capital.com.tw::2988a203-d7d8-44e0-9d15-673b8200baca"/>
  </w15:person>
  <w15:person w15:author="陳佳宜資訊部資訊安全處">
    <w15:presenceInfo w15:providerId="AD" w15:userId="S::A50558@capital.com.tw::4c9383a1-80ae-4873-a0b7-f6f75531eff6"/>
  </w15:person>
  <w15:person w15:author="Yang, Steven J.">
    <w15:presenceInfo w15:providerId="None" w15:userId="Yang, Steve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480"/>
  <w:characterSpacingControl w:val="doNotCompress"/>
  <w:hdrShapeDefaults>
    <o:shapedefaults v:ext="edit" spidmax="2050">
      <o:colormru v:ext="edit" colors="#9cf"/>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4"/>
    <w:rsid w:val="00001C13"/>
    <w:rsid w:val="00003ECE"/>
    <w:rsid w:val="0000482D"/>
    <w:rsid w:val="00012BD3"/>
    <w:rsid w:val="00014BC1"/>
    <w:rsid w:val="00015D86"/>
    <w:rsid w:val="00017213"/>
    <w:rsid w:val="000239E9"/>
    <w:rsid w:val="00035713"/>
    <w:rsid w:val="00036832"/>
    <w:rsid w:val="00041FCA"/>
    <w:rsid w:val="00046424"/>
    <w:rsid w:val="00050E25"/>
    <w:rsid w:val="00052409"/>
    <w:rsid w:val="000546B8"/>
    <w:rsid w:val="00054D7B"/>
    <w:rsid w:val="000551E3"/>
    <w:rsid w:val="00061056"/>
    <w:rsid w:val="0006523F"/>
    <w:rsid w:val="00066A90"/>
    <w:rsid w:val="000702FC"/>
    <w:rsid w:val="0007678C"/>
    <w:rsid w:val="00081939"/>
    <w:rsid w:val="00087F8F"/>
    <w:rsid w:val="000927BA"/>
    <w:rsid w:val="00096DCD"/>
    <w:rsid w:val="000A15C6"/>
    <w:rsid w:val="000A4642"/>
    <w:rsid w:val="000A6410"/>
    <w:rsid w:val="000A6E09"/>
    <w:rsid w:val="000B03F9"/>
    <w:rsid w:val="000B348F"/>
    <w:rsid w:val="000C085E"/>
    <w:rsid w:val="000C3115"/>
    <w:rsid w:val="000C4010"/>
    <w:rsid w:val="000C5E27"/>
    <w:rsid w:val="000D0364"/>
    <w:rsid w:val="000D0C1E"/>
    <w:rsid w:val="000D5755"/>
    <w:rsid w:val="000E1FF8"/>
    <w:rsid w:val="000E7A06"/>
    <w:rsid w:val="000E7A91"/>
    <w:rsid w:val="000F26B1"/>
    <w:rsid w:val="000F3DAF"/>
    <w:rsid w:val="000F3F5C"/>
    <w:rsid w:val="000F4F18"/>
    <w:rsid w:val="001014BD"/>
    <w:rsid w:val="00101A1A"/>
    <w:rsid w:val="001021EA"/>
    <w:rsid w:val="00105061"/>
    <w:rsid w:val="001057FB"/>
    <w:rsid w:val="00112214"/>
    <w:rsid w:val="00115CD2"/>
    <w:rsid w:val="0012147C"/>
    <w:rsid w:val="0013030F"/>
    <w:rsid w:val="001303EC"/>
    <w:rsid w:val="00132A6D"/>
    <w:rsid w:val="0013544F"/>
    <w:rsid w:val="00141000"/>
    <w:rsid w:val="0014169A"/>
    <w:rsid w:val="00142547"/>
    <w:rsid w:val="00144257"/>
    <w:rsid w:val="00150674"/>
    <w:rsid w:val="001507A8"/>
    <w:rsid w:val="00151FEA"/>
    <w:rsid w:val="0015453C"/>
    <w:rsid w:val="00160384"/>
    <w:rsid w:val="001615C5"/>
    <w:rsid w:val="001622BF"/>
    <w:rsid w:val="00164056"/>
    <w:rsid w:val="00170325"/>
    <w:rsid w:val="00177B6A"/>
    <w:rsid w:val="00180674"/>
    <w:rsid w:val="00181BF3"/>
    <w:rsid w:val="001831C3"/>
    <w:rsid w:val="00185626"/>
    <w:rsid w:val="001862E1"/>
    <w:rsid w:val="001912D7"/>
    <w:rsid w:val="001913B7"/>
    <w:rsid w:val="001A7CEA"/>
    <w:rsid w:val="001B0295"/>
    <w:rsid w:val="001B0442"/>
    <w:rsid w:val="001C1E75"/>
    <w:rsid w:val="001D24D9"/>
    <w:rsid w:val="001D6035"/>
    <w:rsid w:val="001E04CB"/>
    <w:rsid w:val="001E10A8"/>
    <w:rsid w:val="001E1717"/>
    <w:rsid w:val="001E433A"/>
    <w:rsid w:val="001E509C"/>
    <w:rsid w:val="001F08FB"/>
    <w:rsid w:val="001F1886"/>
    <w:rsid w:val="001F58AC"/>
    <w:rsid w:val="001F6D47"/>
    <w:rsid w:val="00201AAA"/>
    <w:rsid w:val="002100C5"/>
    <w:rsid w:val="00211DA8"/>
    <w:rsid w:val="00217F2B"/>
    <w:rsid w:val="002227DC"/>
    <w:rsid w:val="00224C66"/>
    <w:rsid w:val="00231585"/>
    <w:rsid w:val="0023240E"/>
    <w:rsid w:val="0023267A"/>
    <w:rsid w:val="00234F8A"/>
    <w:rsid w:val="00235717"/>
    <w:rsid w:val="00237152"/>
    <w:rsid w:val="00246863"/>
    <w:rsid w:val="00256BEB"/>
    <w:rsid w:val="00260E8A"/>
    <w:rsid w:val="00265ADF"/>
    <w:rsid w:val="00270730"/>
    <w:rsid w:val="00273EFD"/>
    <w:rsid w:val="00275A4C"/>
    <w:rsid w:val="00275B9B"/>
    <w:rsid w:val="00283368"/>
    <w:rsid w:val="002913B3"/>
    <w:rsid w:val="00293B66"/>
    <w:rsid w:val="0029685C"/>
    <w:rsid w:val="002A7DD7"/>
    <w:rsid w:val="002B492D"/>
    <w:rsid w:val="002B4F74"/>
    <w:rsid w:val="002C04AB"/>
    <w:rsid w:val="002C0D03"/>
    <w:rsid w:val="002C6B39"/>
    <w:rsid w:val="002D0497"/>
    <w:rsid w:val="002D2324"/>
    <w:rsid w:val="002D3F2B"/>
    <w:rsid w:val="002E46B6"/>
    <w:rsid w:val="002F136E"/>
    <w:rsid w:val="002F15FC"/>
    <w:rsid w:val="002F19B2"/>
    <w:rsid w:val="002F7225"/>
    <w:rsid w:val="00302AEA"/>
    <w:rsid w:val="00312B37"/>
    <w:rsid w:val="00313EB3"/>
    <w:rsid w:val="0032043B"/>
    <w:rsid w:val="00320CB7"/>
    <w:rsid w:val="003249B6"/>
    <w:rsid w:val="003263B5"/>
    <w:rsid w:val="00330753"/>
    <w:rsid w:val="00332821"/>
    <w:rsid w:val="00333393"/>
    <w:rsid w:val="00335946"/>
    <w:rsid w:val="00335FC1"/>
    <w:rsid w:val="003440B8"/>
    <w:rsid w:val="0034762C"/>
    <w:rsid w:val="00351032"/>
    <w:rsid w:val="00355A22"/>
    <w:rsid w:val="003575F6"/>
    <w:rsid w:val="003734D4"/>
    <w:rsid w:val="00374A60"/>
    <w:rsid w:val="0037582B"/>
    <w:rsid w:val="003760DE"/>
    <w:rsid w:val="00382F9C"/>
    <w:rsid w:val="00393917"/>
    <w:rsid w:val="003A2417"/>
    <w:rsid w:val="003A2DA4"/>
    <w:rsid w:val="003B5897"/>
    <w:rsid w:val="003D510F"/>
    <w:rsid w:val="003D5A60"/>
    <w:rsid w:val="003E26DE"/>
    <w:rsid w:val="003E56F3"/>
    <w:rsid w:val="003F3F3B"/>
    <w:rsid w:val="00400D9A"/>
    <w:rsid w:val="0040175F"/>
    <w:rsid w:val="0040177E"/>
    <w:rsid w:val="00406880"/>
    <w:rsid w:val="004118B2"/>
    <w:rsid w:val="004141BE"/>
    <w:rsid w:val="0041695D"/>
    <w:rsid w:val="004200AD"/>
    <w:rsid w:val="00421FFE"/>
    <w:rsid w:val="00430B9F"/>
    <w:rsid w:val="00431A10"/>
    <w:rsid w:val="00432A35"/>
    <w:rsid w:val="00435D4A"/>
    <w:rsid w:val="00450EC5"/>
    <w:rsid w:val="0045358E"/>
    <w:rsid w:val="00453628"/>
    <w:rsid w:val="00457001"/>
    <w:rsid w:val="00457F04"/>
    <w:rsid w:val="00461719"/>
    <w:rsid w:val="00473AE1"/>
    <w:rsid w:val="00475777"/>
    <w:rsid w:val="00481EB8"/>
    <w:rsid w:val="0048464B"/>
    <w:rsid w:val="004853A0"/>
    <w:rsid w:val="00486015"/>
    <w:rsid w:val="00491730"/>
    <w:rsid w:val="00494A07"/>
    <w:rsid w:val="00495847"/>
    <w:rsid w:val="004A4533"/>
    <w:rsid w:val="004A7599"/>
    <w:rsid w:val="004A7E11"/>
    <w:rsid w:val="004B3F5D"/>
    <w:rsid w:val="004B5823"/>
    <w:rsid w:val="004B7A2C"/>
    <w:rsid w:val="004D2217"/>
    <w:rsid w:val="004D22FF"/>
    <w:rsid w:val="004D5FBE"/>
    <w:rsid w:val="004E343C"/>
    <w:rsid w:val="004F1854"/>
    <w:rsid w:val="004F40EE"/>
    <w:rsid w:val="005015B0"/>
    <w:rsid w:val="0050202E"/>
    <w:rsid w:val="00502D96"/>
    <w:rsid w:val="00504852"/>
    <w:rsid w:val="0050639B"/>
    <w:rsid w:val="00523670"/>
    <w:rsid w:val="00523F23"/>
    <w:rsid w:val="00543990"/>
    <w:rsid w:val="00543DCA"/>
    <w:rsid w:val="00544C5E"/>
    <w:rsid w:val="005479AC"/>
    <w:rsid w:val="00552740"/>
    <w:rsid w:val="00554C70"/>
    <w:rsid w:val="00560A66"/>
    <w:rsid w:val="00567076"/>
    <w:rsid w:val="005714BD"/>
    <w:rsid w:val="005740D4"/>
    <w:rsid w:val="00575267"/>
    <w:rsid w:val="005833DD"/>
    <w:rsid w:val="005917AC"/>
    <w:rsid w:val="00597A56"/>
    <w:rsid w:val="005A0A4E"/>
    <w:rsid w:val="005A25C3"/>
    <w:rsid w:val="005A51EF"/>
    <w:rsid w:val="005B2950"/>
    <w:rsid w:val="005B366C"/>
    <w:rsid w:val="005B793E"/>
    <w:rsid w:val="005C0BE2"/>
    <w:rsid w:val="005C42B6"/>
    <w:rsid w:val="005D276E"/>
    <w:rsid w:val="005D3B11"/>
    <w:rsid w:val="005D5923"/>
    <w:rsid w:val="005E1DD4"/>
    <w:rsid w:val="005E2D7F"/>
    <w:rsid w:val="005E342D"/>
    <w:rsid w:val="005E6669"/>
    <w:rsid w:val="005F10A3"/>
    <w:rsid w:val="005F2749"/>
    <w:rsid w:val="005F59B4"/>
    <w:rsid w:val="00601843"/>
    <w:rsid w:val="00603AD3"/>
    <w:rsid w:val="00604723"/>
    <w:rsid w:val="006224FB"/>
    <w:rsid w:val="00626D10"/>
    <w:rsid w:val="00632156"/>
    <w:rsid w:val="00633796"/>
    <w:rsid w:val="00633E5D"/>
    <w:rsid w:val="0064073A"/>
    <w:rsid w:val="006429DB"/>
    <w:rsid w:val="00645DDB"/>
    <w:rsid w:val="0065134E"/>
    <w:rsid w:val="00651C23"/>
    <w:rsid w:val="00654D62"/>
    <w:rsid w:val="00655BB4"/>
    <w:rsid w:val="00656733"/>
    <w:rsid w:val="00656FFA"/>
    <w:rsid w:val="006620E4"/>
    <w:rsid w:val="00671225"/>
    <w:rsid w:val="006712A2"/>
    <w:rsid w:val="00675DA4"/>
    <w:rsid w:val="00676332"/>
    <w:rsid w:val="00684DF3"/>
    <w:rsid w:val="006857ED"/>
    <w:rsid w:val="006935BF"/>
    <w:rsid w:val="00694D2A"/>
    <w:rsid w:val="006A7A4A"/>
    <w:rsid w:val="006B0120"/>
    <w:rsid w:val="006B4129"/>
    <w:rsid w:val="006B5C00"/>
    <w:rsid w:val="006B710A"/>
    <w:rsid w:val="006C3123"/>
    <w:rsid w:val="006C6B72"/>
    <w:rsid w:val="006D0605"/>
    <w:rsid w:val="006D4BB5"/>
    <w:rsid w:val="006D512D"/>
    <w:rsid w:val="006E0763"/>
    <w:rsid w:val="006E481C"/>
    <w:rsid w:val="007040B5"/>
    <w:rsid w:val="00704451"/>
    <w:rsid w:val="00704C15"/>
    <w:rsid w:val="00704D61"/>
    <w:rsid w:val="0070501A"/>
    <w:rsid w:val="0071082B"/>
    <w:rsid w:val="00712C37"/>
    <w:rsid w:val="007139C4"/>
    <w:rsid w:val="007158FE"/>
    <w:rsid w:val="00717928"/>
    <w:rsid w:val="00725055"/>
    <w:rsid w:val="00733987"/>
    <w:rsid w:val="0073595F"/>
    <w:rsid w:val="007365FF"/>
    <w:rsid w:val="00737973"/>
    <w:rsid w:val="00737AD3"/>
    <w:rsid w:val="007423D5"/>
    <w:rsid w:val="00742830"/>
    <w:rsid w:val="00745192"/>
    <w:rsid w:val="007505E7"/>
    <w:rsid w:val="00751772"/>
    <w:rsid w:val="00752FF8"/>
    <w:rsid w:val="00754FB5"/>
    <w:rsid w:val="007554BF"/>
    <w:rsid w:val="007603DB"/>
    <w:rsid w:val="00766289"/>
    <w:rsid w:val="007704A5"/>
    <w:rsid w:val="00775113"/>
    <w:rsid w:val="0079036E"/>
    <w:rsid w:val="00791B1E"/>
    <w:rsid w:val="0079221F"/>
    <w:rsid w:val="00792C7C"/>
    <w:rsid w:val="007A1299"/>
    <w:rsid w:val="007A5F12"/>
    <w:rsid w:val="007B0693"/>
    <w:rsid w:val="007B06F3"/>
    <w:rsid w:val="007B67C8"/>
    <w:rsid w:val="007C2227"/>
    <w:rsid w:val="007C41AE"/>
    <w:rsid w:val="007C62A1"/>
    <w:rsid w:val="007C7B36"/>
    <w:rsid w:val="007E5372"/>
    <w:rsid w:val="007F19C2"/>
    <w:rsid w:val="007F4DB3"/>
    <w:rsid w:val="0080739F"/>
    <w:rsid w:val="00810CDF"/>
    <w:rsid w:val="00814637"/>
    <w:rsid w:val="00816108"/>
    <w:rsid w:val="008207CC"/>
    <w:rsid w:val="00842963"/>
    <w:rsid w:val="00843D9C"/>
    <w:rsid w:val="00846F67"/>
    <w:rsid w:val="0085390C"/>
    <w:rsid w:val="00856354"/>
    <w:rsid w:val="00862817"/>
    <w:rsid w:val="00862F76"/>
    <w:rsid w:val="00863612"/>
    <w:rsid w:val="008668C6"/>
    <w:rsid w:val="00876635"/>
    <w:rsid w:val="00876FB2"/>
    <w:rsid w:val="00883446"/>
    <w:rsid w:val="008845DD"/>
    <w:rsid w:val="0088694C"/>
    <w:rsid w:val="008A14E5"/>
    <w:rsid w:val="008A3A48"/>
    <w:rsid w:val="008A41AA"/>
    <w:rsid w:val="008A6536"/>
    <w:rsid w:val="008A7A3F"/>
    <w:rsid w:val="008B0E91"/>
    <w:rsid w:val="008B3890"/>
    <w:rsid w:val="008B4CB7"/>
    <w:rsid w:val="008C0082"/>
    <w:rsid w:val="008C7F6C"/>
    <w:rsid w:val="008D0A92"/>
    <w:rsid w:val="008D3EFB"/>
    <w:rsid w:val="008D5895"/>
    <w:rsid w:val="008E5657"/>
    <w:rsid w:val="008F0C94"/>
    <w:rsid w:val="008F22A3"/>
    <w:rsid w:val="008F248F"/>
    <w:rsid w:val="008F3F49"/>
    <w:rsid w:val="00900640"/>
    <w:rsid w:val="0091242F"/>
    <w:rsid w:val="00915FD1"/>
    <w:rsid w:val="00917209"/>
    <w:rsid w:val="00917D88"/>
    <w:rsid w:val="00920873"/>
    <w:rsid w:val="00922990"/>
    <w:rsid w:val="00922A0E"/>
    <w:rsid w:val="00922AE6"/>
    <w:rsid w:val="0092757C"/>
    <w:rsid w:val="009327CD"/>
    <w:rsid w:val="009327E9"/>
    <w:rsid w:val="009333EE"/>
    <w:rsid w:val="00934701"/>
    <w:rsid w:val="009421DA"/>
    <w:rsid w:val="00943ABA"/>
    <w:rsid w:val="00944E61"/>
    <w:rsid w:val="009463A5"/>
    <w:rsid w:val="00951194"/>
    <w:rsid w:val="009535F1"/>
    <w:rsid w:val="009546A1"/>
    <w:rsid w:val="009646DC"/>
    <w:rsid w:val="00972D87"/>
    <w:rsid w:val="00974E62"/>
    <w:rsid w:val="009752F4"/>
    <w:rsid w:val="00977F0B"/>
    <w:rsid w:val="009810BD"/>
    <w:rsid w:val="00981365"/>
    <w:rsid w:val="00981F65"/>
    <w:rsid w:val="00983676"/>
    <w:rsid w:val="00990FFC"/>
    <w:rsid w:val="00992B7B"/>
    <w:rsid w:val="00995C83"/>
    <w:rsid w:val="009A1F77"/>
    <w:rsid w:val="009B14BE"/>
    <w:rsid w:val="009B5A0D"/>
    <w:rsid w:val="009B69BC"/>
    <w:rsid w:val="009B7D7F"/>
    <w:rsid w:val="009C1CF3"/>
    <w:rsid w:val="009C3440"/>
    <w:rsid w:val="009D3BBB"/>
    <w:rsid w:val="009E4E3E"/>
    <w:rsid w:val="009E6462"/>
    <w:rsid w:val="009E6C0E"/>
    <w:rsid w:val="009F1BA3"/>
    <w:rsid w:val="009F23D8"/>
    <w:rsid w:val="009F62DF"/>
    <w:rsid w:val="00A051C6"/>
    <w:rsid w:val="00A076C7"/>
    <w:rsid w:val="00A0774E"/>
    <w:rsid w:val="00A10B3B"/>
    <w:rsid w:val="00A14FC5"/>
    <w:rsid w:val="00A171AD"/>
    <w:rsid w:val="00A17739"/>
    <w:rsid w:val="00A20458"/>
    <w:rsid w:val="00A27130"/>
    <w:rsid w:val="00A3775D"/>
    <w:rsid w:val="00A4219A"/>
    <w:rsid w:val="00A479EB"/>
    <w:rsid w:val="00A5120B"/>
    <w:rsid w:val="00A514F6"/>
    <w:rsid w:val="00A515AB"/>
    <w:rsid w:val="00A5599F"/>
    <w:rsid w:val="00A6032C"/>
    <w:rsid w:val="00A636D6"/>
    <w:rsid w:val="00A6536F"/>
    <w:rsid w:val="00A7199A"/>
    <w:rsid w:val="00A744A2"/>
    <w:rsid w:val="00A84BBD"/>
    <w:rsid w:val="00A9003C"/>
    <w:rsid w:val="00A907D5"/>
    <w:rsid w:val="00AA23CE"/>
    <w:rsid w:val="00AA2DCB"/>
    <w:rsid w:val="00AA3638"/>
    <w:rsid w:val="00AA6208"/>
    <w:rsid w:val="00AA7FB1"/>
    <w:rsid w:val="00AB5572"/>
    <w:rsid w:val="00AB5F7D"/>
    <w:rsid w:val="00AC56EF"/>
    <w:rsid w:val="00AC7C62"/>
    <w:rsid w:val="00AD0F67"/>
    <w:rsid w:val="00AD166C"/>
    <w:rsid w:val="00AF3173"/>
    <w:rsid w:val="00AF4D6D"/>
    <w:rsid w:val="00B03E32"/>
    <w:rsid w:val="00B057F3"/>
    <w:rsid w:val="00B05B48"/>
    <w:rsid w:val="00B071A4"/>
    <w:rsid w:val="00B2141E"/>
    <w:rsid w:val="00B2168B"/>
    <w:rsid w:val="00B235EB"/>
    <w:rsid w:val="00B27DB5"/>
    <w:rsid w:val="00B30CAC"/>
    <w:rsid w:val="00B32161"/>
    <w:rsid w:val="00B33D9E"/>
    <w:rsid w:val="00B34AF3"/>
    <w:rsid w:val="00B4399A"/>
    <w:rsid w:val="00B56F14"/>
    <w:rsid w:val="00B57BFA"/>
    <w:rsid w:val="00B617DA"/>
    <w:rsid w:val="00B6323F"/>
    <w:rsid w:val="00B636C2"/>
    <w:rsid w:val="00B66554"/>
    <w:rsid w:val="00B67F2C"/>
    <w:rsid w:val="00B7701B"/>
    <w:rsid w:val="00B77A96"/>
    <w:rsid w:val="00B81118"/>
    <w:rsid w:val="00B818F7"/>
    <w:rsid w:val="00B831D2"/>
    <w:rsid w:val="00B958C0"/>
    <w:rsid w:val="00B95B90"/>
    <w:rsid w:val="00BA6238"/>
    <w:rsid w:val="00BB0DA8"/>
    <w:rsid w:val="00BC005E"/>
    <w:rsid w:val="00BC4FD4"/>
    <w:rsid w:val="00BC775A"/>
    <w:rsid w:val="00BD0B15"/>
    <w:rsid w:val="00BD1898"/>
    <w:rsid w:val="00BE3FFF"/>
    <w:rsid w:val="00BE72D5"/>
    <w:rsid w:val="00BF467F"/>
    <w:rsid w:val="00C0200F"/>
    <w:rsid w:val="00C147C1"/>
    <w:rsid w:val="00C14882"/>
    <w:rsid w:val="00C16F81"/>
    <w:rsid w:val="00C21A1A"/>
    <w:rsid w:val="00C2264B"/>
    <w:rsid w:val="00C23114"/>
    <w:rsid w:val="00C26C0E"/>
    <w:rsid w:val="00C26C60"/>
    <w:rsid w:val="00C2733C"/>
    <w:rsid w:val="00C305FF"/>
    <w:rsid w:val="00C32EFA"/>
    <w:rsid w:val="00C33E27"/>
    <w:rsid w:val="00C42349"/>
    <w:rsid w:val="00C5190D"/>
    <w:rsid w:val="00C5348B"/>
    <w:rsid w:val="00C536F3"/>
    <w:rsid w:val="00C538C6"/>
    <w:rsid w:val="00C6312F"/>
    <w:rsid w:val="00C75084"/>
    <w:rsid w:val="00C827C8"/>
    <w:rsid w:val="00C90095"/>
    <w:rsid w:val="00C97330"/>
    <w:rsid w:val="00CA16F8"/>
    <w:rsid w:val="00CA3B6D"/>
    <w:rsid w:val="00CB071A"/>
    <w:rsid w:val="00CC05DA"/>
    <w:rsid w:val="00CC18A6"/>
    <w:rsid w:val="00CC22EB"/>
    <w:rsid w:val="00CC3E42"/>
    <w:rsid w:val="00CE02DA"/>
    <w:rsid w:val="00CE0F03"/>
    <w:rsid w:val="00CE1E00"/>
    <w:rsid w:val="00CE481F"/>
    <w:rsid w:val="00CE4C89"/>
    <w:rsid w:val="00CE526C"/>
    <w:rsid w:val="00CE7797"/>
    <w:rsid w:val="00CE7882"/>
    <w:rsid w:val="00D03E77"/>
    <w:rsid w:val="00D05E9B"/>
    <w:rsid w:val="00D319EF"/>
    <w:rsid w:val="00D330BC"/>
    <w:rsid w:val="00D33B9D"/>
    <w:rsid w:val="00D361C3"/>
    <w:rsid w:val="00D5369A"/>
    <w:rsid w:val="00D53992"/>
    <w:rsid w:val="00D53B17"/>
    <w:rsid w:val="00D61353"/>
    <w:rsid w:val="00D63EB2"/>
    <w:rsid w:val="00D64EB1"/>
    <w:rsid w:val="00D76414"/>
    <w:rsid w:val="00D81310"/>
    <w:rsid w:val="00D85F44"/>
    <w:rsid w:val="00D95B7D"/>
    <w:rsid w:val="00D967DD"/>
    <w:rsid w:val="00DA4B43"/>
    <w:rsid w:val="00DA75C9"/>
    <w:rsid w:val="00DB1138"/>
    <w:rsid w:val="00DB2AF5"/>
    <w:rsid w:val="00DB2FCA"/>
    <w:rsid w:val="00DB66E7"/>
    <w:rsid w:val="00DB7B59"/>
    <w:rsid w:val="00DC35B7"/>
    <w:rsid w:val="00DC5A64"/>
    <w:rsid w:val="00DD20B8"/>
    <w:rsid w:val="00DD34ED"/>
    <w:rsid w:val="00DD37EC"/>
    <w:rsid w:val="00DE0A32"/>
    <w:rsid w:val="00DE2141"/>
    <w:rsid w:val="00DE5AC7"/>
    <w:rsid w:val="00DE7AEE"/>
    <w:rsid w:val="00DF03A3"/>
    <w:rsid w:val="00DF158F"/>
    <w:rsid w:val="00DF414E"/>
    <w:rsid w:val="00E02B2B"/>
    <w:rsid w:val="00E03024"/>
    <w:rsid w:val="00E12D3C"/>
    <w:rsid w:val="00E138F9"/>
    <w:rsid w:val="00E14769"/>
    <w:rsid w:val="00E222D4"/>
    <w:rsid w:val="00E25772"/>
    <w:rsid w:val="00E27E54"/>
    <w:rsid w:val="00E37E85"/>
    <w:rsid w:val="00E41899"/>
    <w:rsid w:val="00E45C29"/>
    <w:rsid w:val="00E53934"/>
    <w:rsid w:val="00E56446"/>
    <w:rsid w:val="00E60B2D"/>
    <w:rsid w:val="00E61B99"/>
    <w:rsid w:val="00E73F00"/>
    <w:rsid w:val="00E74A26"/>
    <w:rsid w:val="00E85261"/>
    <w:rsid w:val="00E915CE"/>
    <w:rsid w:val="00E91A76"/>
    <w:rsid w:val="00E95375"/>
    <w:rsid w:val="00E973C5"/>
    <w:rsid w:val="00EA3A2A"/>
    <w:rsid w:val="00EA5458"/>
    <w:rsid w:val="00EB2C3A"/>
    <w:rsid w:val="00EB42F9"/>
    <w:rsid w:val="00EC1412"/>
    <w:rsid w:val="00EC483A"/>
    <w:rsid w:val="00EC6BEC"/>
    <w:rsid w:val="00EC77C7"/>
    <w:rsid w:val="00EC7F4B"/>
    <w:rsid w:val="00ED1711"/>
    <w:rsid w:val="00ED1B30"/>
    <w:rsid w:val="00EE4B97"/>
    <w:rsid w:val="00EF2060"/>
    <w:rsid w:val="00EF3AB8"/>
    <w:rsid w:val="00EF405A"/>
    <w:rsid w:val="00EF5BA5"/>
    <w:rsid w:val="00EF6390"/>
    <w:rsid w:val="00EF704F"/>
    <w:rsid w:val="00F00FA2"/>
    <w:rsid w:val="00F0524F"/>
    <w:rsid w:val="00F07044"/>
    <w:rsid w:val="00F12F6F"/>
    <w:rsid w:val="00F14D15"/>
    <w:rsid w:val="00F16173"/>
    <w:rsid w:val="00F1768A"/>
    <w:rsid w:val="00F23406"/>
    <w:rsid w:val="00F26612"/>
    <w:rsid w:val="00F3272C"/>
    <w:rsid w:val="00F4326F"/>
    <w:rsid w:val="00F44B09"/>
    <w:rsid w:val="00F62F73"/>
    <w:rsid w:val="00F63708"/>
    <w:rsid w:val="00F64AEE"/>
    <w:rsid w:val="00F66B29"/>
    <w:rsid w:val="00F670DC"/>
    <w:rsid w:val="00F671AD"/>
    <w:rsid w:val="00F7645F"/>
    <w:rsid w:val="00F82476"/>
    <w:rsid w:val="00F849CC"/>
    <w:rsid w:val="00F93402"/>
    <w:rsid w:val="00F96583"/>
    <w:rsid w:val="00F97519"/>
    <w:rsid w:val="00FB06E2"/>
    <w:rsid w:val="00FB1DDD"/>
    <w:rsid w:val="00FB253F"/>
    <w:rsid w:val="00FB2886"/>
    <w:rsid w:val="00FB2B33"/>
    <w:rsid w:val="00FB3DAF"/>
    <w:rsid w:val="00FB3E30"/>
    <w:rsid w:val="00FB609C"/>
    <w:rsid w:val="00FC0BF6"/>
    <w:rsid w:val="00FC4166"/>
    <w:rsid w:val="00FC4229"/>
    <w:rsid w:val="00FC4655"/>
    <w:rsid w:val="00FD1496"/>
    <w:rsid w:val="00FD1FAE"/>
    <w:rsid w:val="00FE0B61"/>
    <w:rsid w:val="00FE3C84"/>
    <w:rsid w:val="00FE68DE"/>
    <w:rsid w:val="00FE6B3C"/>
    <w:rsid w:val="00FF0630"/>
    <w:rsid w:val="00FF38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cf"/>
    </o:shapedefaults>
    <o:shapelayout v:ext="edit">
      <o:idmap v:ext="edit" data="2"/>
    </o:shapelayout>
  </w:shapeDefaults>
  <w:decimalSymbol w:val="."/>
  <w:listSeparator w:val=","/>
  <w14:docId w14:val="70ABF3BF"/>
  <w15:docId w15:val="{A9221393-45AB-40B2-B861-5653D30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2DA"/>
    <w:pPr>
      <w:widowControl w:val="0"/>
      <w:adjustRightInd w:val="0"/>
      <w:spacing w:line="360" w:lineRule="atLeast"/>
      <w:textAlignment w:val="baseline"/>
    </w:pPr>
    <w:rPr>
      <w:sz w:val="24"/>
      <w:szCs w:val="24"/>
    </w:rPr>
  </w:style>
  <w:style w:type="paragraph" w:styleId="1">
    <w:name w:val="heading 1"/>
    <w:basedOn w:val="2"/>
    <w:next w:val="a"/>
    <w:link w:val="10"/>
    <w:qFormat/>
    <w:rsid w:val="00E85261"/>
    <w:pPr>
      <w:numPr>
        <w:ilvl w:val="0"/>
      </w:numPr>
      <w:spacing w:before="100" w:after="50"/>
      <w:outlineLvl w:val="0"/>
    </w:pPr>
    <w:rPr>
      <w:rFonts w:ascii="Verdana" w:hAnsi="Verdana"/>
      <w:sz w:val="28"/>
      <w:szCs w:val="28"/>
    </w:rPr>
  </w:style>
  <w:style w:type="paragraph" w:styleId="2">
    <w:name w:val="heading 2"/>
    <w:basedOn w:val="a"/>
    <w:next w:val="a"/>
    <w:link w:val="20"/>
    <w:qFormat/>
    <w:rsid w:val="00FB2B33"/>
    <w:pPr>
      <w:keepNext/>
      <w:numPr>
        <w:ilvl w:val="1"/>
        <w:numId w:val="1"/>
      </w:numPr>
      <w:snapToGrid w:val="0"/>
      <w:spacing w:beforeLines="100" w:before="240" w:afterLines="50" w:after="120" w:line="240" w:lineRule="atLeast"/>
      <w:jc w:val="both"/>
      <w:outlineLvl w:val="1"/>
    </w:pPr>
    <w:rPr>
      <w:rFonts w:ascii="Arial" w:eastAsia="標楷體" w:hAnsi="Arial" w:cs="Arial"/>
      <w:b/>
      <w:bCs/>
    </w:rPr>
  </w:style>
  <w:style w:type="paragraph" w:styleId="3">
    <w:name w:val="heading 3"/>
    <w:basedOn w:val="a"/>
    <w:next w:val="a"/>
    <w:link w:val="30"/>
    <w:qFormat/>
    <w:rsid w:val="0064073A"/>
    <w:pPr>
      <w:numPr>
        <w:ilvl w:val="2"/>
        <w:numId w:val="1"/>
      </w:numPr>
      <w:snapToGrid w:val="0"/>
      <w:spacing w:beforeLines="50" w:before="120" w:afterLines="50" w:after="120" w:line="240" w:lineRule="atLeast"/>
      <w:outlineLvl w:val="2"/>
    </w:pPr>
    <w:rPr>
      <w:rFonts w:eastAsia="標楷體"/>
      <w:bCs/>
      <w:szCs w:val="36"/>
    </w:rPr>
  </w:style>
  <w:style w:type="paragraph" w:styleId="4">
    <w:name w:val="heading 4"/>
    <w:basedOn w:val="a"/>
    <w:next w:val="a"/>
    <w:link w:val="40"/>
    <w:unhideWhenUsed/>
    <w:qFormat/>
    <w:rsid w:val="00FB2B33"/>
    <w:pPr>
      <w:numPr>
        <w:ilvl w:val="3"/>
        <w:numId w:val="1"/>
      </w:numPr>
      <w:snapToGrid w:val="0"/>
      <w:spacing w:beforeLines="50" w:before="120" w:afterLines="50" w:after="120" w:line="240" w:lineRule="atLeast"/>
      <w:jc w:val="both"/>
      <w:outlineLvl w:val="3"/>
    </w:pPr>
    <w:rPr>
      <w:rFonts w:ascii="Verdana" w:eastAsia="標楷體" w:hAnsi="Verdana"/>
    </w:rPr>
  </w:style>
  <w:style w:type="paragraph" w:styleId="5">
    <w:name w:val="heading 5"/>
    <w:basedOn w:val="a"/>
    <w:next w:val="a"/>
    <w:link w:val="50"/>
    <w:unhideWhenUsed/>
    <w:qFormat/>
    <w:rsid w:val="001057FB"/>
    <w:pPr>
      <w:numPr>
        <w:ilvl w:val="4"/>
        <w:numId w:val="1"/>
      </w:numPr>
      <w:snapToGrid w:val="0"/>
      <w:spacing w:beforeLines="50" w:before="120" w:afterLines="50" w:after="120" w:line="240" w:lineRule="atLeast"/>
      <w:jc w:val="both"/>
      <w:outlineLvl w:val="4"/>
    </w:pPr>
    <w:rPr>
      <w:rFonts w:eastAsia="標楷體"/>
      <w:bCs/>
    </w:rPr>
  </w:style>
  <w:style w:type="paragraph" w:styleId="6">
    <w:name w:val="heading 6"/>
    <w:basedOn w:val="a"/>
    <w:next w:val="a"/>
    <w:link w:val="60"/>
    <w:unhideWhenUsed/>
    <w:qFormat/>
    <w:rsid w:val="00D03E77"/>
    <w:pPr>
      <w:numPr>
        <w:ilvl w:val="5"/>
        <w:numId w:val="1"/>
      </w:numPr>
      <w:snapToGrid w:val="0"/>
      <w:spacing w:beforeLines="50" w:before="120" w:afterLines="50" w:after="120" w:line="240" w:lineRule="atLeast"/>
      <w:jc w:val="both"/>
      <w:outlineLvl w:val="5"/>
    </w:pPr>
    <w:rPr>
      <w:rFonts w:ascii="Verdana" w:eastAsia="標楷體" w:hAnsi="Verdana"/>
    </w:rPr>
  </w:style>
  <w:style w:type="paragraph" w:styleId="7">
    <w:name w:val="heading 7"/>
    <w:basedOn w:val="a"/>
    <w:next w:val="a"/>
    <w:link w:val="70"/>
    <w:semiHidden/>
    <w:unhideWhenUsed/>
    <w:qFormat/>
    <w:rsid w:val="00EB2C3A"/>
    <w:pPr>
      <w:keepNext/>
      <w:tabs>
        <w:tab w:val="num" w:pos="3360"/>
      </w:tabs>
      <w:spacing w:line="720" w:lineRule="atLeast"/>
      <w:ind w:left="3360" w:hanging="480"/>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E85261"/>
    <w:rPr>
      <w:rFonts w:ascii="Verdana" w:eastAsia="標楷體" w:hAnsi="Verdana" w:cs="Arial"/>
      <w:b/>
      <w:bCs/>
      <w:sz w:val="28"/>
      <w:szCs w:val="28"/>
    </w:rPr>
  </w:style>
  <w:style w:type="character" w:customStyle="1" w:styleId="40">
    <w:name w:val="標題 4 字元"/>
    <w:link w:val="4"/>
    <w:rsid w:val="00FB2B33"/>
    <w:rPr>
      <w:rFonts w:ascii="Verdana" w:eastAsia="標楷體" w:hAnsi="Verdana"/>
      <w:sz w:val="24"/>
      <w:szCs w:val="24"/>
    </w:rPr>
  </w:style>
  <w:style w:type="character" w:customStyle="1" w:styleId="50">
    <w:name w:val="標題 5 字元"/>
    <w:link w:val="5"/>
    <w:rsid w:val="001057FB"/>
    <w:rPr>
      <w:rFonts w:eastAsia="標楷體"/>
      <w:bCs/>
      <w:sz w:val="24"/>
      <w:szCs w:val="24"/>
    </w:rPr>
  </w:style>
  <w:style w:type="character" w:customStyle="1" w:styleId="60">
    <w:name w:val="標題 6 字元"/>
    <w:link w:val="6"/>
    <w:rsid w:val="00D03E77"/>
    <w:rPr>
      <w:rFonts w:ascii="Verdana" w:eastAsia="標楷體" w:hAnsi="Verdana"/>
      <w:sz w:val="24"/>
      <w:szCs w:val="24"/>
    </w:rPr>
  </w:style>
  <w:style w:type="paragraph" w:styleId="11">
    <w:name w:val="toc 1"/>
    <w:basedOn w:val="a"/>
    <w:next w:val="a"/>
    <w:autoRedefine/>
    <w:uiPriority w:val="39"/>
    <w:rsid w:val="00BA6238"/>
  </w:style>
  <w:style w:type="paragraph" w:styleId="21">
    <w:name w:val="toc 2"/>
    <w:basedOn w:val="a"/>
    <w:next w:val="a"/>
    <w:autoRedefine/>
    <w:uiPriority w:val="39"/>
    <w:rsid w:val="00275A4C"/>
    <w:pPr>
      <w:tabs>
        <w:tab w:val="left" w:pos="1680"/>
        <w:tab w:val="right" w:leader="dot" w:pos="10194"/>
      </w:tabs>
      <w:ind w:leftChars="200" w:left="480"/>
    </w:p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文件標題"/>
    <w:rsid w:val="00B818F7"/>
    <w:pPr>
      <w:widowControl w:val="0"/>
      <w:adjustRightInd w:val="0"/>
      <w:snapToGrid w:val="0"/>
      <w:spacing w:line="240" w:lineRule="atLeast"/>
      <w:jc w:val="center"/>
    </w:pPr>
    <w:rPr>
      <w:rFonts w:ascii="Arial" w:eastAsia="標楷體" w:hAnsi="Arial" w:cs="Arial"/>
      <w:b/>
      <w:bCs/>
      <w:sz w:val="56"/>
    </w:rPr>
  </w:style>
  <w:style w:type="paragraph" w:customStyle="1" w:styleId="a8">
    <w:name w:val="獨立標題"/>
    <w:basedOn w:val="a"/>
    <w:rsid w:val="00BA6238"/>
    <w:pPr>
      <w:snapToGrid w:val="0"/>
      <w:spacing w:beforeLines="50" w:before="120" w:afterLines="50" w:after="120" w:line="240" w:lineRule="atLeast"/>
      <w:jc w:val="center"/>
    </w:pPr>
    <w:rPr>
      <w:rFonts w:ascii="Arial" w:eastAsia="標楷體" w:hAnsi="Arial" w:cs="Arial"/>
      <w:b/>
      <w:bCs/>
      <w:sz w:val="32"/>
      <w:szCs w:val="32"/>
    </w:rPr>
  </w:style>
  <w:style w:type="paragraph" w:customStyle="1" w:styleId="a9">
    <w:name w:val="表格標題"/>
    <w:rsid w:val="00BA6238"/>
    <w:pPr>
      <w:widowControl w:val="0"/>
      <w:adjustRightInd w:val="0"/>
      <w:snapToGrid w:val="0"/>
      <w:spacing w:line="240" w:lineRule="atLeast"/>
      <w:jc w:val="center"/>
    </w:pPr>
    <w:rPr>
      <w:rFonts w:ascii="Arial" w:eastAsia="標楷體" w:hAnsi="Arial" w:cs="新細明體"/>
      <w:b/>
      <w:bCs/>
      <w:sz w:val="24"/>
    </w:rPr>
  </w:style>
  <w:style w:type="paragraph" w:customStyle="1" w:styleId="-">
    <w:name w:val="表格內文-左右齊"/>
    <w:rsid w:val="00BA6238"/>
    <w:pPr>
      <w:widowControl w:val="0"/>
      <w:adjustRightInd w:val="0"/>
      <w:snapToGrid w:val="0"/>
      <w:spacing w:line="240" w:lineRule="atLeast"/>
      <w:jc w:val="both"/>
    </w:pPr>
    <w:rPr>
      <w:rFonts w:ascii="Verdana" w:eastAsia="標楷體" w:hAnsi="標楷體" w:cs="新細明體"/>
      <w:sz w:val="24"/>
    </w:rPr>
  </w:style>
  <w:style w:type="paragraph" w:customStyle="1" w:styleId="-0">
    <w:name w:val="表格內文-置中"/>
    <w:rsid w:val="00BA6238"/>
    <w:pPr>
      <w:widowControl w:val="0"/>
      <w:adjustRightInd w:val="0"/>
      <w:snapToGrid w:val="0"/>
      <w:spacing w:line="240" w:lineRule="atLeast"/>
      <w:jc w:val="center"/>
    </w:pPr>
    <w:rPr>
      <w:rFonts w:ascii="Verdana" w:eastAsia="標楷體" w:hAnsi="Verdana"/>
      <w:sz w:val="24"/>
      <w:szCs w:val="24"/>
    </w:rPr>
  </w:style>
  <w:style w:type="paragraph" w:customStyle="1" w:styleId="aa">
    <w:name w:val="圖片置中"/>
    <w:basedOn w:val="a"/>
    <w:rsid w:val="00560A66"/>
    <w:pPr>
      <w:spacing w:line="240" w:lineRule="atLeast"/>
      <w:jc w:val="center"/>
    </w:pPr>
    <w:rPr>
      <w:rFonts w:cs="新細明體"/>
      <w:szCs w:val="20"/>
    </w:rPr>
  </w:style>
  <w:style w:type="paragraph" w:customStyle="1" w:styleId="12">
    <w:name w:val="標題 1 內文"/>
    <w:basedOn w:val="a"/>
    <w:next w:val="a"/>
    <w:autoRedefine/>
    <w:rsid w:val="00FE3C84"/>
    <w:pPr>
      <w:widowControl/>
      <w:autoSpaceDE w:val="0"/>
      <w:autoSpaceDN w:val="0"/>
      <w:snapToGrid w:val="0"/>
      <w:spacing w:before="120" w:after="120" w:line="240" w:lineRule="auto"/>
      <w:ind w:left="454"/>
      <w:jc w:val="both"/>
      <w:textAlignment w:val="auto"/>
    </w:pPr>
    <w:rPr>
      <w:rFonts w:ascii="Arial" w:eastAsia="標楷體" w:hAnsi="Arial"/>
      <w:sz w:val="28"/>
      <w:szCs w:val="20"/>
    </w:rPr>
  </w:style>
  <w:style w:type="character" w:styleId="ab">
    <w:name w:val="annotation reference"/>
    <w:semiHidden/>
    <w:rsid w:val="00160384"/>
    <w:rPr>
      <w:sz w:val="18"/>
      <w:szCs w:val="18"/>
    </w:rPr>
  </w:style>
  <w:style w:type="paragraph" w:styleId="ac">
    <w:name w:val="annotation text"/>
    <w:basedOn w:val="a"/>
    <w:link w:val="ad"/>
    <w:semiHidden/>
    <w:rsid w:val="00160384"/>
  </w:style>
  <w:style w:type="paragraph" w:styleId="ae">
    <w:name w:val="annotation subject"/>
    <w:basedOn w:val="ac"/>
    <w:next w:val="ac"/>
    <w:semiHidden/>
    <w:rsid w:val="00160384"/>
    <w:rPr>
      <w:b/>
      <w:bCs/>
    </w:rPr>
  </w:style>
  <w:style w:type="paragraph" w:customStyle="1" w:styleId="13">
    <w:name w:val="標題1內文縮排"/>
    <w:basedOn w:val="a"/>
    <w:rsid w:val="00FB2B33"/>
    <w:pPr>
      <w:snapToGrid w:val="0"/>
      <w:spacing w:beforeLines="50" w:before="120" w:afterLines="50" w:after="120" w:line="240" w:lineRule="atLeast"/>
      <w:ind w:leftChars="300" w:left="720"/>
      <w:jc w:val="both"/>
    </w:pPr>
    <w:rPr>
      <w:rFonts w:ascii="Verdana" w:eastAsia="標楷體" w:hAnsi="Verdana" w:cs="新細明體"/>
      <w:szCs w:val="20"/>
    </w:rPr>
  </w:style>
  <w:style w:type="paragraph" w:styleId="af">
    <w:name w:val="List Paragraph"/>
    <w:basedOn w:val="a"/>
    <w:uiPriority w:val="34"/>
    <w:qFormat/>
    <w:rsid w:val="009C1CF3"/>
    <w:pPr>
      <w:widowControl/>
      <w:adjustRightInd/>
      <w:spacing w:line="240" w:lineRule="auto"/>
      <w:ind w:leftChars="200" w:left="480"/>
      <w:textAlignment w:val="auto"/>
    </w:pPr>
    <w:rPr>
      <w:rFonts w:ascii="新細明體" w:hAnsi="新細明體" w:cs="新細明體"/>
    </w:rPr>
  </w:style>
  <w:style w:type="paragraph" w:styleId="Web">
    <w:name w:val="Normal (Web)"/>
    <w:basedOn w:val="a"/>
    <w:uiPriority w:val="99"/>
    <w:unhideWhenUsed/>
    <w:rsid w:val="002D0497"/>
    <w:pPr>
      <w:widowControl/>
      <w:adjustRightInd/>
      <w:spacing w:before="100" w:beforeAutospacing="1" w:after="100" w:afterAutospacing="1" w:line="240" w:lineRule="auto"/>
      <w:textAlignment w:val="auto"/>
    </w:pPr>
    <w:rPr>
      <w:rFonts w:ascii="新細明體" w:hAnsi="新細明體" w:cs="新細明體"/>
    </w:rPr>
  </w:style>
  <w:style w:type="paragraph" w:styleId="af0">
    <w:name w:val="Revision"/>
    <w:hidden/>
    <w:uiPriority w:val="99"/>
    <w:semiHidden/>
    <w:rsid w:val="00981365"/>
    <w:rPr>
      <w:sz w:val="24"/>
      <w:szCs w:val="24"/>
    </w:rPr>
  </w:style>
  <w:style w:type="character" w:customStyle="1" w:styleId="70">
    <w:name w:val="標題 7 字元"/>
    <w:basedOn w:val="a0"/>
    <w:link w:val="7"/>
    <w:semiHidden/>
    <w:rsid w:val="00EB2C3A"/>
    <w:rPr>
      <w:rFonts w:ascii="Cambria" w:hAnsi="Cambria"/>
      <w:b/>
      <w:bCs/>
      <w:sz w:val="36"/>
      <w:szCs w:val="36"/>
    </w:rPr>
  </w:style>
  <w:style w:type="paragraph" w:customStyle="1" w:styleId="Default">
    <w:name w:val="Default"/>
    <w:rsid w:val="00B77A96"/>
    <w:pPr>
      <w:widowControl w:val="0"/>
      <w:autoSpaceDE w:val="0"/>
      <w:autoSpaceDN w:val="0"/>
      <w:adjustRightInd w:val="0"/>
    </w:pPr>
    <w:rPr>
      <w:rFonts w:ascii="標楷體" w:eastAsia="標楷體" w:cs="標楷體"/>
      <w:color w:val="000000"/>
      <w:sz w:val="24"/>
      <w:szCs w:val="24"/>
    </w:rPr>
  </w:style>
  <w:style w:type="paragraph" w:customStyle="1" w:styleId="22">
    <w:name w:val="標題2 內文縮排"/>
    <w:rsid w:val="009D3BBB"/>
    <w:pPr>
      <w:widowControl w:val="0"/>
      <w:adjustRightInd w:val="0"/>
      <w:snapToGrid w:val="0"/>
      <w:spacing w:beforeLines="50" w:before="120" w:afterLines="50" w:after="120" w:line="240" w:lineRule="atLeast"/>
      <w:ind w:leftChars="500" w:left="1200"/>
      <w:jc w:val="both"/>
    </w:pPr>
    <w:rPr>
      <w:rFonts w:ascii="Verdana" w:eastAsia="標楷體" w:hAnsi="Verdana"/>
      <w:sz w:val="24"/>
      <w:szCs w:val="24"/>
    </w:rPr>
  </w:style>
  <w:style w:type="character" w:customStyle="1" w:styleId="20">
    <w:name w:val="標題 2 字元"/>
    <w:basedOn w:val="a0"/>
    <w:link w:val="2"/>
    <w:rsid w:val="00B6323F"/>
    <w:rPr>
      <w:rFonts w:ascii="Arial" w:eastAsia="標楷體" w:hAnsi="Arial" w:cs="Arial"/>
      <w:b/>
      <w:bCs/>
      <w:sz w:val="24"/>
      <w:szCs w:val="24"/>
    </w:rPr>
  </w:style>
  <w:style w:type="character" w:styleId="af1">
    <w:name w:val="Hyperlink"/>
    <w:basedOn w:val="a0"/>
    <w:uiPriority w:val="99"/>
    <w:unhideWhenUsed/>
    <w:rsid w:val="008A7A3F"/>
    <w:rPr>
      <w:color w:val="0000FF" w:themeColor="hyperlink"/>
      <w:u w:val="single"/>
    </w:rPr>
  </w:style>
  <w:style w:type="paragraph" w:customStyle="1" w:styleId="Style1">
    <w:name w:val="Style1"/>
    <w:basedOn w:val="2"/>
    <w:link w:val="Style1Char"/>
    <w:qFormat/>
    <w:rsid w:val="002B4F74"/>
    <w:rPr>
      <w:rFonts w:ascii="Times New Roman" w:hAnsi="Times New Roman" w:cs="Times New Roman"/>
    </w:rPr>
  </w:style>
  <w:style w:type="paragraph" w:customStyle="1" w:styleId="CSCLevel2">
    <w:name w:val="CSC_Level_2"/>
    <w:basedOn w:val="3"/>
    <w:rsid w:val="00856354"/>
    <w:pPr>
      <w:keepNext/>
      <w:numPr>
        <w:ilvl w:val="0"/>
        <w:numId w:val="13"/>
      </w:numPr>
      <w:snapToGrid/>
      <w:spacing w:beforeLines="0" w:before="0" w:afterLines="0" w:after="0" w:line="360" w:lineRule="auto"/>
      <w:jc w:val="both"/>
    </w:pPr>
    <w:rPr>
      <w:rFonts w:ascii="Verdana" w:hAnsi="Verdana"/>
      <w:b/>
    </w:rPr>
  </w:style>
  <w:style w:type="character" w:customStyle="1" w:styleId="Style1Char">
    <w:name w:val="Style1 Char"/>
    <w:basedOn w:val="20"/>
    <w:link w:val="Style1"/>
    <w:rsid w:val="002B4F74"/>
    <w:rPr>
      <w:rFonts w:ascii="Arial" w:eastAsia="標楷體" w:hAnsi="Arial" w:cs="Arial"/>
      <w:b/>
      <w:bCs/>
      <w:sz w:val="24"/>
      <w:szCs w:val="24"/>
    </w:rPr>
  </w:style>
  <w:style w:type="paragraph" w:customStyle="1" w:styleId="CSC">
    <w:name w:val="CSC_內文"/>
    <w:basedOn w:val="31"/>
    <w:autoRedefine/>
    <w:rsid w:val="00856354"/>
    <w:pPr>
      <w:autoSpaceDE w:val="0"/>
      <w:autoSpaceDN w:val="0"/>
      <w:spacing w:beforeLines="100" w:before="240" w:afterLines="100" w:after="240"/>
      <w:ind w:leftChars="0" w:left="1200"/>
      <w:jc w:val="both"/>
    </w:pPr>
    <w:rPr>
      <w:rFonts w:ascii="Verdana" w:eastAsia="標楷體" w:hAnsi="標楷體"/>
      <w:sz w:val="24"/>
      <w:szCs w:val="24"/>
    </w:rPr>
  </w:style>
  <w:style w:type="paragraph" w:styleId="31">
    <w:name w:val="Body Text Indent 3"/>
    <w:basedOn w:val="a"/>
    <w:link w:val="32"/>
    <w:unhideWhenUsed/>
    <w:rsid w:val="00856354"/>
    <w:pPr>
      <w:spacing w:after="120"/>
      <w:ind w:leftChars="200" w:left="480"/>
    </w:pPr>
    <w:rPr>
      <w:sz w:val="16"/>
      <w:szCs w:val="16"/>
    </w:rPr>
  </w:style>
  <w:style w:type="character" w:customStyle="1" w:styleId="32">
    <w:name w:val="本文縮排 3 字元"/>
    <w:basedOn w:val="a0"/>
    <w:link w:val="31"/>
    <w:rsid w:val="00856354"/>
    <w:rPr>
      <w:sz w:val="16"/>
      <w:szCs w:val="16"/>
    </w:rPr>
  </w:style>
  <w:style w:type="paragraph" w:customStyle="1" w:styleId="CSCLevel1">
    <w:name w:val="CSC_Level_1"/>
    <w:basedOn w:val="2"/>
    <w:rsid w:val="00856354"/>
    <w:pPr>
      <w:numPr>
        <w:ilvl w:val="0"/>
        <w:numId w:val="0"/>
      </w:numPr>
      <w:spacing w:beforeLines="0" w:before="0" w:afterLines="0" w:after="0" w:line="360" w:lineRule="auto"/>
    </w:pPr>
    <w:rPr>
      <w:rFonts w:ascii="Verdana" w:hAnsi="標楷體" w:cs="Times New Roman"/>
      <w:sz w:val="28"/>
      <w:szCs w:val="48"/>
    </w:rPr>
  </w:style>
  <w:style w:type="paragraph" w:customStyle="1" w:styleId="CSCLevel5">
    <w:name w:val="CSC_Level_5"/>
    <w:basedOn w:val="CSCLevel4"/>
    <w:rsid w:val="00856354"/>
    <w:pPr>
      <w:numPr>
        <w:ilvl w:val="4"/>
      </w:numPr>
    </w:pPr>
  </w:style>
  <w:style w:type="paragraph" w:customStyle="1" w:styleId="CSCLevel4">
    <w:name w:val="CSC_Level_4"/>
    <w:basedOn w:val="31"/>
    <w:rsid w:val="00856354"/>
    <w:pPr>
      <w:numPr>
        <w:ilvl w:val="3"/>
        <w:numId w:val="16"/>
      </w:numPr>
      <w:autoSpaceDE w:val="0"/>
      <w:autoSpaceDN w:val="0"/>
      <w:spacing w:beforeLines="100" w:before="240" w:afterLines="100" w:after="240"/>
      <w:ind w:leftChars="0" w:left="0"/>
      <w:jc w:val="both"/>
    </w:pPr>
    <w:rPr>
      <w:rFonts w:ascii="Verdana" w:eastAsia="標楷體" w:hAnsi="Verdana"/>
      <w:sz w:val="24"/>
      <w:szCs w:val="24"/>
    </w:rPr>
  </w:style>
  <w:style w:type="paragraph" w:customStyle="1" w:styleId="CSCLevel3">
    <w:name w:val="CSC_Level_3"/>
    <w:basedOn w:val="31"/>
    <w:rsid w:val="00856354"/>
    <w:pPr>
      <w:numPr>
        <w:ilvl w:val="2"/>
        <w:numId w:val="16"/>
      </w:numPr>
      <w:autoSpaceDE w:val="0"/>
      <w:autoSpaceDN w:val="0"/>
      <w:spacing w:beforeLines="100" w:before="240" w:afterLines="100" w:after="240"/>
      <w:ind w:leftChars="0" w:left="0"/>
      <w:jc w:val="both"/>
    </w:pPr>
    <w:rPr>
      <w:rFonts w:ascii="Verdana" w:eastAsia="標楷體" w:hAnsi="Verdana"/>
      <w:sz w:val="24"/>
      <w:szCs w:val="24"/>
    </w:rPr>
  </w:style>
  <w:style w:type="character" w:customStyle="1" w:styleId="ad">
    <w:name w:val="註解文字 字元"/>
    <w:link w:val="ac"/>
    <w:semiHidden/>
    <w:rsid w:val="00856354"/>
    <w:rPr>
      <w:sz w:val="24"/>
      <w:szCs w:val="24"/>
    </w:rPr>
  </w:style>
  <w:style w:type="character" w:customStyle="1" w:styleId="ui-provider">
    <w:name w:val="ui-provider"/>
    <w:basedOn w:val="a0"/>
    <w:rsid w:val="00856354"/>
  </w:style>
  <w:style w:type="paragraph" w:customStyle="1" w:styleId="14">
    <w:name w:val="標題 1 內文縮排"/>
    <w:basedOn w:val="a"/>
    <w:autoRedefine/>
    <w:rsid w:val="00C538C6"/>
    <w:pPr>
      <w:snapToGrid w:val="0"/>
      <w:spacing w:beforeLines="50" w:before="120" w:afterLines="50" w:after="120" w:line="240" w:lineRule="atLeast"/>
      <w:ind w:leftChars="300" w:left="720"/>
      <w:jc w:val="both"/>
    </w:pPr>
    <w:rPr>
      <w:rFonts w:ascii="Verdana" w:eastAsia="標楷體" w:hAnsi="Verdana"/>
    </w:rPr>
  </w:style>
  <w:style w:type="paragraph" w:customStyle="1" w:styleId="33">
    <w:name w:val="標題 3 內文"/>
    <w:basedOn w:val="a"/>
    <w:rsid w:val="00393917"/>
    <w:pPr>
      <w:snapToGrid w:val="0"/>
      <w:spacing w:beforeLines="50" w:before="120" w:afterLines="50" w:after="120" w:line="240" w:lineRule="atLeast"/>
      <w:ind w:leftChars="550" w:left="1320"/>
      <w:jc w:val="both"/>
    </w:pPr>
    <w:rPr>
      <w:rFonts w:ascii="Verdana" w:eastAsia="標楷體" w:hAnsi="Verdana" w:cs="新細明體"/>
      <w:szCs w:val="20"/>
    </w:rPr>
  </w:style>
  <w:style w:type="paragraph" w:customStyle="1" w:styleId="23">
    <w:name w:val="標題 2 內文"/>
    <w:basedOn w:val="a"/>
    <w:next w:val="a"/>
    <w:link w:val="24"/>
    <w:autoRedefine/>
    <w:rsid w:val="001057FB"/>
    <w:pPr>
      <w:adjustRightInd/>
      <w:snapToGrid w:val="0"/>
      <w:spacing w:beforeLines="50" w:before="120" w:afterLines="50" w:after="120" w:line="360" w:lineRule="exact"/>
      <w:ind w:left="567"/>
      <w:textAlignment w:val="auto"/>
    </w:pPr>
    <w:rPr>
      <w:rFonts w:ascii="Arial" w:eastAsia="標楷體" w:hAnsi="Arial"/>
      <w:color w:val="000000"/>
      <w:kern w:val="2"/>
      <w:sz w:val="28"/>
    </w:rPr>
  </w:style>
  <w:style w:type="character" w:customStyle="1" w:styleId="24">
    <w:name w:val="標題 2 內文 字元"/>
    <w:link w:val="23"/>
    <w:rsid w:val="001057FB"/>
    <w:rPr>
      <w:rFonts w:ascii="Arial" w:eastAsia="標楷體" w:hAnsi="Arial"/>
      <w:color w:val="000000"/>
      <w:kern w:val="2"/>
      <w:sz w:val="28"/>
      <w:szCs w:val="24"/>
    </w:rPr>
  </w:style>
  <w:style w:type="paragraph" w:customStyle="1" w:styleId="-1">
    <w:name w:val="內文 - 項"/>
    <w:basedOn w:val="a"/>
    <w:qFormat/>
    <w:rsid w:val="0065134E"/>
    <w:pPr>
      <w:adjustRightInd/>
      <w:spacing w:line="480" w:lineRule="exact"/>
      <w:ind w:leftChars="450" w:left="450"/>
      <w:textAlignment w:val="auto"/>
    </w:pPr>
    <w:rPr>
      <w:rFonts w:ascii="標楷體" w:eastAsia="標楷體" w:hAnsi="標楷體"/>
      <w:kern w:val="2"/>
      <w:sz w:val="28"/>
      <w:szCs w:val="22"/>
    </w:rPr>
  </w:style>
  <w:style w:type="paragraph" w:styleId="af2">
    <w:name w:val="No Spacing"/>
    <w:uiPriority w:val="1"/>
    <w:qFormat/>
    <w:rsid w:val="00502D96"/>
    <w:pPr>
      <w:widowControl w:val="0"/>
      <w:adjustRightInd w:val="0"/>
      <w:textAlignment w:val="baseline"/>
    </w:pPr>
    <w:rPr>
      <w:sz w:val="24"/>
      <w:szCs w:val="24"/>
    </w:rPr>
  </w:style>
  <w:style w:type="paragraph" w:customStyle="1" w:styleId="Style2">
    <w:name w:val="Style2"/>
    <w:basedOn w:val="2"/>
    <w:link w:val="Style2Char"/>
    <w:qFormat/>
    <w:rsid w:val="00C14882"/>
    <w:rPr>
      <w:rFonts w:ascii="Times New Roman" w:hAnsi="Times New Roman" w:cs="Times New Roman"/>
    </w:rPr>
  </w:style>
  <w:style w:type="character" w:customStyle="1" w:styleId="Style2Char">
    <w:name w:val="Style2 Char"/>
    <w:basedOn w:val="20"/>
    <w:link w:val="Style2"/>
    <w:rsid w:val="00C14882"/>
    <w:rPr>
      <w:rFonts w:ascii="Arial" w:eastAsia="標楷體" w:hAnsi="Arial" w:cs="Arial"/>
      <w:b/>
      <w:bCs/>
      <w:sz w:val="24"/>
      <w:szCs w:val="24"/>
    </w:rPr>
  </w:style>
  <w:style w:type="character" w:customStyle="1" w:styleId="30">
    <w:name w:val="標題 3 字元"/>
    <w:basedOn w:val="a0"/>
    <w:link w:val="3"/>
    <w:rsid w:val="00CE02DA"/>
    <w:rPr>
      <w:rFonts w:eastAsia="標楷體"/>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0289">
      <w:bodyDiv w:val="1"/>
      <w:marLeft w:val="0"/>
      <w:marRight w:val="0"/>
      <w:marTop w:val="0"/>
      <w:marBottom w:val="0"/>
      <w:divBdr>
        <w:top w:val="none" w:sz="0" w:space="0" w:color="auto"/>
        <w:left w:val="none" w:sz="0" w:space="0" w:color="auto"/>
        <w:bottom w:val="none" w:sz="0" w:space="0" w:color="auto"/>
        <w:right w:val="none" w:sz="0" w:space="0" w:color="auto"/>
      </w:divBdr>
    </w:div>
    <w:div w:id="373118342">
      <w:bodyDiv w:val="1"/>
      <w:marLeft w:val="0"/>
      <w:marRight w:val="0"/>
      <w:marTop w:val="0"/>
      <w:marBottom w:val="0"/>
      <w:divBdr>
        <w:top w:val="none" w:sz="0" w:space="0" w:color="auto"/>
        <w:left w:val="none" w:sz="0" w:space="0" w:color="auto"/>
        <w:bottom w:val="none" w:sz="0" w:space="0" w:color="auto"/>
        <w:right w:val="none" w:sz="0" w:space="0" w:color="auto"/>
      </w:divBdr>
      <w:divsChild>
        <w:div w:id="1636178813">
          <w:marLeft w:val="1166"/>
          <w:marRight w:val="0"/>
          <w:marTop w:val="60"/>
          <w:marBottom w:val="60"/>
          <w:divBdr>
            <w:top w:val="none" w:sz="0" w:space="0" w:color="auto"/>
            <w:left w:val="none" w:sz="0" w:space="0" w:color="auto"/>
            <w:bottom w:val="none" w:sz="0" w:space="0" w:color="auto"/>
            <w:right w:val="none" w:sz="0" w:space="0" w:color="auto"/>
          </w:divBdr>
        </w:div>
      </w:divsChild>
    </w:div>
    <w:div w:id="681863386">
      <w:bodyDiv w:val="1"/>
      <w:marLeft w:val="0"/>
      <w:marRight w:val="0"/>
      <w:marTop w:val="0"/>
      <w:marBottom w:val="0"/>
      <w:divBdr>
        <w:top w:val="none" w:sz="0" w:space="0" w:color="auto"/>
        <w:left w:val="none" w:sz="0" w:space="0" w:color="auto"/>
        <w:bottom w:val="none" w:sz="0" w:space="0" w:color="auto"/>
        <w:right w:val="none" w:sz="0" w:space="0" w:color="auto"/>
      </w:divBdr>
      <w:divsChild>
        <w:div w:id="984580049">
          <w:marLeft w:val="1166"/>
          <w:marRight w:val="0"/>
          <w:marTop w:val="60"/>
          <w:marBottom w:val="60"/>
          <w:divBdr>
            <w:top w:val="none" w:sz="0" w:space="0" w:color="auto"/>
            <w:left w:val="none" w:sz="0" w:space="0" w:color="auto"/>
            <w:bottom w:val="none" w:sz="0" w:space="0" w:color="auto"/>
            <w:right w:val="none" w:sz="0" w:space="0" w:color="auto"/>
          </w:divBdr>
        </w:div>
      </w:divsChild>
    </w:div>
    <w:div w:id="712585556">
      <w:bodyDiv w:val="1"/>
      <w:marLeft w:val="0"/>
      <w:marRight w:val="0"/>
      <w:marTop w:val="0"/>
      <w:marBottom w:val="0"/>
      <w:divBdr>
        <w:top w:val="none" w:sz="0" w:space="0" w:color="auto"/>
        <w:left w:val="none" w:sz="0" w:space="0" w:color="auto"/>
        <w:bottom w:val="none" w:sz="0" w:space="0" w:color="auto"/>
        <w:right w:val="none" w:sz="0" w:space="0" w:color="auto"/>
      </w:divBdr>
    </w:div>
    <w:div w:id="971908243">
      <w:bodyDiv w:val="1"/>
      <w:marLeft w:val="0"/>
      <w:marRight w:val="0"/>
      <w:marTop w:val="0"/>
      <w:marBottom w:val="0"/>
      <w:divBdr>
        <w:top w:val="none" w:sz="0" w:space="0" w:color="auto"/>
        <w:left w:val="none" w:sz="0" w:space="0" w:color="auto"/>
        <w:bottom w:val="none" w:sz="0" w:space="0" w:color="auto"/>
        <w:right w:val="none" w:sz="0" w:space="0" w:color="auto"/>
      </w:divBdr>
      <w:divsChild>
        <w:div w:id="2127384857">
          <w:marLeft w:val="1166"/>
          <w:marRight w:val="0"/>
          <w:marTop w:val="60"/>
          <w:marBottom w:val="60"/>
          <w:divBdr>
            <w:top w:val="none" w:sz="0" w:space="0" w:color="auto"/>
            <w:left w:val="none" w:sz="0" w:space="0" w:color="auto"/>
            <w:bottom w:val="none" w:sz="0" w:space="0" w:color="auto"/>
            <w:right w:val="none" w:sz="0" w:space="0" w:color="auto"/>
          </w:divBdr>
        </w:div>
      </w:divsChild>
    </w:div>
    <w:div w:id="1176724901">
      <w:bodyDiv w:val="1"/>
      <w:marLeft w:val="0"/>
      <w:marRight w:val="0"/>
      <w:marTop w:val="0"/>
      <w:marBottom w:val="0"/>
      <w:divBdr>
        <w:top w:val="none" w:sz="0" w:space="0" w:color="auto"/>
        <w:left w:val="none" w:sz="0" w:space="0" w:color="auto"/>
        <w:bottom w:val="none" w:sz="0" w:space="0" w:color="auto"/>
        <w:right w:val="none" w:sz="0" w:space="0" w:color="auto"/>
      </w:divBdr>
    </w:div>
    <w:div w:id="1356810019">
      <w:bodyDiv w:val="1"/>
      <w:marLeft w:val="0"/>
      <w:marRight w:val="0"/>
      <w:marTop w:val="0"/>
      <w:marBottom w:val="0"/>
      <w:divBdr>
        <w:top w:val="none" w:sz="0" w:space="0" w:color="auto"/>
        <w:left w:val="none" w:sz="0" w:space="0" w:color="auto"/>
        <w:bottom w:val="none" w:sz="0" w:space="0" w:color="auto"/>
        <w:right w:val="none" w:sz="0" w:space="0" w:color="auto"/>
      </w:divBdr>
      <w:divsChild>
        <w:div w:id="458305621">
          <w:marLeft w:val="446"/>
          <w:marRight w:val="0"/>
          <w:marTop w:val="0"/>
          <w:marBottom w:val="0"/>
          <w:divBdr>
            <w:top w:val="none" w:sz="0" w:space="0" w:color="auto"/>
            <w:left w:val="none" w:sz="0" w:space="0" w:color="auto"/>
            <w:bottom w:val="none" w:sz="0" w:space="0" w:color="auto"/>
            <w:right w:val="none" w:sz="0" w:space="0" w:color="auto"/>
          </w:divBdr>
        </w:div>
      </w:divsChild>
    </w:div>
    <w:div w:id="1474059269">
      <w:bodyDiv w:val="1"/>
      <w:marLeft w:val="0"/>
      <w:marRight w:val="0"/>
      <w:marTop w:val="0"/>
      <w:marBottom w:val="0"/>
      <w:divBdr>
        <w:top w:val="none" w:sz="0" w:space="0" w:color="auto"/>
        <w:left w:val="none" w:sz="0" w:space="0" w:color="auto"/>
        <w:bottom w:val="none" w:sz="0" w:space="0" w:color="auto"/>
        <w:right w:val="none" w:sz="0" w:space="0" w:color="auto"/>
      </w:divBdr>
    </w:div>
    <w:div w:id="1563831201">
      <w:bodyDiv w:val="1"/>
      <w:marLeft w:val="0"/>
      <w:marRight w:val="0"/>
      <w:marTop w:val="0"/>
      <w:marBottom w:val="0"/>
      <w:divBdr>
        <w:top w:val="none" w:sz="0" w:space="0" w:color="auto"/>
        <w:left w:val="none" w:sz="0" w:space="0" w:color="auto"/>
        <w:bottom w:val="none" w:sz="0" w:space="0" w:color="auto"/>
        <w:right w:val="none" w:sz="0" w:space="0" w:color="auto"/>
      </w:divBdr>
      <w:divsChild>
        <w:div w:id="1521628560">
          <w:marLeft w:val="1886"/>
          <w:marRight w:val="0"/>
          <w:marTop w:val="0"/>
          <w:marBottom w:val="0"/>
          <w:divBdr>
            <w:top w:val="none" w:sz="0" w:space="0" w:color="auto"/>
            <w:left w:val="none" w:sz="0" w:space="0" w:color="auto"/>
            <w:bottom w:val="none" w:sz="0" w:space="0" w:color="auto"/>
            <w:right w:val="none" w:sz="0" w:space="0" w:color="auto"/>
          </w:divBdr>
        </w:div>
      </w:divsChild>
    </w:div>
    <w:div w:id="1617908815">
      <w:bodyDiv w:val="1"/>
      <w:marLeft w:val="0"/>
      <w:marRight w:val="0"/>
      <w:marTop w:val="0"/>
      <w:marBottom w:val="0"/>
      <w:divBdr>
        <w:top w:val="none" w:sz="0" w:space="0" w:color="auto"/>
        <w:left w:val="none" w:sz="0" w:space="0" w:color="auto"/>
        <w:bottom w:val="none" w:sz="0" w:space="0" w:color="auto"/>
        <w:right w:val="none" w:sz="0" w:space="0" w:color="auto"/>
      </w:divBdr>
      <w:divsChild>
        <w:div w:id="1124617641">
          <w:marLeft w:val="1166"/>
          <w:marRight w:val="0"/>
          <w:marTop w:val="60"/>
          <w:marBottom w:val="60"/>
          <w:divBdr>
            <w:top w:val="none" w:sz="0" w:space="0" w:color="auto"/>
            <w:left w:val="none" w:sz="0" w:space="0" w:color="auto"/>
            <w:bottom w:val="none" w:sz="0" w:space="0" w:color="auto"/>
            <w:right w:val="none" w:sz="0" w:space="0" w:color="auto"/>
          </w:divBdr>
        </w:div>
      </w:divsChild>
    </w:div>
    <w:div w:id="1655406261">
      <w:bodyDiv w:val="1"/>
      <w:marLeft w:val="0"/>
      <w:marRight w:val="0"/>
      <w:marTop w:val="0"/>
      <w:marBottom w:val="0"/>
      <w:divBdr>
        <w:top w:val="none" w:sz="0" w:space="0" w:color="auto"/>
        <w:left w:val="none" w:sz="0" w:space="0" w:color="auto"/>
        <w:bottom w:val="none" w:sz="0" w:space="0" w:color="auto"/>
        <w:right w:val="none" w:sz="0" w:space="0" w:color="auto"/>
      </w:divBdr>
      <w:divsChild>
        <w:div w:id="998533013">
          <w:marLeft w:val="1886"/>
          <w:marRight w:val="0"/>
          <w:marTop w:val="0"/>
          <w:marBottom w:val="0"/>
          <w:divBdr>
            <w:top w:val="none" w:sz="0" w:space="0" w:color="auto"/>
            <w:left w:val="none" w:sz="0" w:space="0" w:color="auto"/>
            <w:bottom w:val="none" w:sz="0" w:space="0" w:color="auto"/>
            <w:right w:val="none" w:sz="0" w:space="0" w:color="auto"/>
          </w:divBdr>
        </w:div>
      </w:divsChild>
    </w:div>
    <w:div w:id="1657682174">
      <w:bodyDiv w:val="1"/>
      <w:marLeft w:val="0"/>
      <w:marRight w:val="0"/>
      <w:marTop w:val="0"/>
      <w:marBottom w:val="0"/>
      <w:divBdr>
        <w:top w:val="none" w:sz="0" w:space="0" w:color="auto"/>
        <w:left w:val="none" w:sz="0" w:space="0" w:color="auto"/>
        <w:bottom w:val="none" w:sz="0" w:space="0" w:color="auto"/>
        <w:right w:val="none" w:sz="0" w:space="0" w:color="auto"/>
      </w:divBdr>
      <w:divsChild>
        <w:div w:id="1644433882">
          <w:marLeft w:val="1166"/>
          <w:marRight w:val="0"/>
          <w:marTop w:val="60"/>
          <w:marBottom w:val="60"/>
          <w:divBdr>
            <w:top w:val="none" w:sz="0" w:space="0" w:color="auto"/>
            <w:left w:val="none" w:sz="0" w:space="0" w:color="auto"/>
            <w:bottom w:val="none" w:sz="0" w:space="0" w:color="auto"/>
            <w:right w:val="none" w:sz="0" w:space="0" w:color="auto"/>
          </w:divBdr>
        </w:div>
      </w:divsChild>
    </w:div>
    <w:div w:id="1819497334">
      <w:bodyDiv w:val="1"/>
      <w:marLeft w:val="0"/>
      <w:marRight w:val="0"/>
      <w:marTop w:val="0"/>
      <w:marBottom w:val="0"/>
      <w:divBdr>
        <w:top w:val="none" w:sz="0" w:space="0" w:color="auto"/>
        <w:left w:val="none" w:sz="0" w:space="0" w:color="auto"/>
        <w:bottom w:val="none" w:sz="0" w:space="0" w:color="auto"/>
        <w:right w:val="none" w:sz="0" w:space="0" w:color="auto"/>
      </w:divBdr>
      <w:divsChild>
        <w:div w:id="2125885107">
          <w:marLeft w:val="1886"/>
          <w:marRight w:val="0"/>
          <w:marTop w:val="0"/>
          <w:marBottom w:val="0"/>
          <w:divBdr>
            <w:top w:val="none" w:sz="0" w:space="0" w:color="auto"/>
            <w:left w:val="none" w:sz="0" w:space="0" w:color="auto"/>
            <w:bottom w:val="none" w:sz="0" w:space="0" w:color="auto"/>
            <w:right w:val="none" w:sz="0" w:space="0" w:color="auto"/>
          </w:divBdr>
        </w:div>
      </w:divsChild>
    </w:div>
    <w:div w:id="1854761118">
      <w:bodyDiv w:val="1"/>
      <w:marLeft w:val="0"/>
      <w:marRight w:val="0"/>
      <w:marTop w:val="0"/>
      <w:marBottom w:val="0"/>
      <w:divBdr>
        <w:top w:val="none" w:sz="0" w:space="0" w:color="auto"/>
        <w:left w:val="none" w:sz="0" w:space="0" w:color="auto"/>
        <w:bottom w:val="none" w:sz="0" w:space="0" w:color="auto"/>
        <w:right w:val="none" w:sz="0" w:space="0" w:color="auto"/>
      </w:divBdr>
      <w:divsChild>
        <w:div w:id="1773209426">
          <w:marLeft w:val="1166"/>
          <w:marRight w:val="0"/>
          <w:marTop w:val="60"/>
          <w:marBottom w:val="60"/>
          <w:divBdr>
            <w:top w:val="none" w:sz="0" w:space="0" w:color="auto"/>
            <w:left w:val="none" w:sz="0" w:space="0" w:color="auto"/>
            <w:bottom w:val="none" w:sz="0" w:space="0" w:color="auto"/>
            <w:right w:val="none" w:sz="0" w:space="0" w:color="auto"/>
          </w:divBdr>
        </w:div>
      </w:divsChild>
    </w:div>
    <w:div w:id="1856186178">
      <w:bodyDiv w:val="1"/>
      <w:marLeft w:val="0"/>
      <w:marRight w:val="0"/>
      <w:marTop w:val="0"/>
      <w:marBottom w:val="0"/>
      <w:divBdr>
        <w:top w:val="none" w:sz="0" w:space="0" w:color="auto"/>
        <w:left w:val="none" w:sz="0" w:space="0" w:color="auto"/>
        <w:bottom w:val="none" w:sz="0" w:space="0" w:color="auto"/>
        <w:right w:val="none" w:sz="0" w:space="0" w:color="auto"/>
      </w:divBdr>
      <w:divsChild>
        <w:div w:id="135924349">
          <w:marLeft w:val="1166"/>
          <w:marRight w:val="0"/>
          <w:marTop w:val="60"/>
          <w:marBottom w:val="60"/>
          <w:divBdr>
            <w:top w:val="none" w:sz="0" w:space="0" w:color="auto"/>
            <w:left w:val="none" w:sz="0" w:space="0" w:color="auto"/>
            <w:bottom w:val="none" w:sz="0" w:space="0" w:color="auto"/>
            <w:right w:val="none" w:sz="0" w:space="0" w:color="auto"/>
          </w:divBdr>
        </w:div>
      </w:divsChild>
    </w:div>
    <w:div w:id="1940867324">
      <w:bodyDiv w:val="1"/>
      <w:marLeft w:val="0"/>
      <w:marRight w:val="0"/>
      <w:marTop w:val="0"/>
      <w:marBottom w:val="0"/>
      <w:divBdr>
        <w:top w:val="none" w:sz="0" w:space="0" w:color="auto"/>
        <w:left w:val="none" w:sz="0" w:space="0" w:color="auto"/>
        <w:bottom w:val="none" w:sz="0" w:space="0" w:color="auto"/>
        <w:right w:val="none" w:sz="0" w:space="0" w:color="auto"/>
      </w:divBdr>
      <w:divsChild>
        <w:div w:id="2136285493">
          <w:marLeft w:val="1166"/>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4917-F3EB-43CE-B6BE-7006D0F0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SP-00-002_營運持續暨資訊服務管理要點</vt:lpstr>
    </vt:vector>
  </TitlesOfParts>
  <Company>Deloitte &amp; Touche</Company>
  <LinksUpToDate>false</LinksUpToDate>
  <CharactersWithSpaces>5834</CharactersWithSpaces>
  <SharedDoc>false</SharedDoc>
  <HLinks>
    <vt:vector size="72" baseType="variant">
      <vt:variant>
        <vt:i4>1114175</vt:i4>
      </vt:variant>
      <vt:variant>
        <vt:i4>68</vt:i4>
      </vt:variant>
      <vt:variant>
        <vt:i4>0</vt:i4>
      </vt:variant>
      <vt:variant>
        <vt:i4>5</vt:i4>
      </vt:variant>
      <vt:variant>
        <vt:lpwstr/>
      </vt:variant>
      <vt:variant>
        <vt:lpwstr>_Toc374006879</vt:lpwstr>
      </vt:variant>
      <vt:variant>
        <vt:i4>1114175</vt:i4>
      </vt:variant>
      <vt:variant>
        <vt:i4>62</vt:i4>
      </vt:variant>
      <vt:variant>
        <vt:i4>0</vt:i4>
      </vt:variant>
      <vt:variant>
        <vt:i4>5</vt:i4>
      </vt:variant>
      <vt:variant>
        <vt:lpwstr/>
      </vt:variant>
      <vt:variant>
        <vt:lpwstr>_Toc374006878</vt:lpwstr>
      </vt:variant>
      <vt:variant>
        <vt:i4>1114175</vt:i4>
      </vt:variant>
      <vt:variant>
        <vt:i4>56</vt:i4>
      </vt:variant>
      <vt:variant>
        <vt:i4>0</vt:i4>
      </vt:variant>
      <vt:variant>
        <vt:i4>5</vt:i4>
      </vt:variant>
      <vt:variant>
        <vt:lpwstr/>
      </vt:variant>
      <vt:variant>
        <vt:lpwstr>_Toc374006877</vt:lpwstr>
      </vt:variant>
      <vt:variant>
        <vt:i4>1114175</vt:i4>
      </vt:variant>
      <vt:variant>
        <vt:i4>50</vt:i4>
      </vt:variant>
      <vt:variant>
        <vt:i4>0</vt:i4>
      </vt:variant>
      <vt:variant>
        <vt:i4>5</vt:i4>
      </vt:variant>
      <vt:variant>
        <vt:lpwstr/>
      </vt:variant>
      <vt:variant>
        <vt:lpwstr>_Toc374006876</vt:lpwstr>
      </vt:variant>
      <vt:variant>
        <vt:i4>1114175</vt:i4>
      </vt:variant>
      <vt:variant>
        <vt:i4>44</vt:i4>
      </vt:variant>
      <vt:variant>
        <vt:i4>0</vt:i4>
      </vt:variant>
      <vt:variant>
        <vt:i4>5</vt:i4>
      </vt:variant>
      <vt:variant>
        <vt:lpwstr/>
      </vt:variant>
      <vt:variant>
        <vt:lpwstr>_Toc374006875</vt:lpwstr>
      </vt:variant>
      <vt:variant>
        <vt:i4>1114175</vt:i4>
      </vt:variant>
      <vt:variant>
        <vt:i4>38</vt:i4>
      </vt:variant>
      <vt:variant>
        <vt:i4>0</vt:i4>
      </vt:variant>
      <vt:variant>
        <vt:i4>5</vt:i4>
      </vt:variant>
      <vt:variant>
        <vt:lpwstr/>
      </vt:variant>
      <vt:variant>
        <vt:lpwstr>_Toc374006874</vt:lpwstr>
      </vt:variant>
      <vt:variant>
        <vt:i4>1114175</vt:i4>
      </vt:variant>
      <vt:variant>
        <vt:i4>32</vt:i4>
      </vt:variant>
      <vt:variant>
        <vt:i4>0</vt:i4>
      </vt:variant>
      <vt:variant>
        <vt:i4>5</vt:i4>
      </vt:variant>
      <vt:variant>
        <vt:lpwstr/>
      </vt:variant>
      <vt:variant>
        <vt:lpwstr>_Toc374006873</vt:lpwstr>
      </vt:variant>
      <vt:variant>
        <vt:i4>1114175</vt:i4>
      </vt:variant>
      <vt:variant>
        <vt:i4>26</vt:i4>
      </vt:variant>
      <vt:variant>
        <vt:i4>0</vt:i4>
      </vt:variant>
      <vt:variant>
        <vt:i4>5</vt:i4>
      </vt:variant>
      <vt:variant>
        <vt:lpwstr/>
      </vt:variant>
      <vt:variant>
        <vt:lpwstr>_Toc374006872</vt:lpwstr>
      </vt:variant>
      <vt:variant>
        <vt:i4>1114175</vt:i4>
      </vt:variant>
      <vt:variant>
        <vt:i4>20</vt:i4>
      </vt:variant>
      <vt:variant>
        <vt:i4>0</vt:i4>
      </vt:variant>
      <vt:variant>
        <vt:i4>5</vt:i4>
      </vt:variant>
      <vt:variant>
        <vt:lpwstr/>
      </vt:variant>
      <vt:variant>
        <vt:lpwstr>_Toc374006871</vt:lpwstr>
      </vt:variant>
      <vt:variant>
        <vt:i4>1114175</vt:i4>
      </vt:variant>
      <vt:variant>
        <vt:i4>14</vt:i4>
      </vt:variant>
      <vt:variant>
        <vt:i4>0</vt:i4>
      </vt:variant>
      <vt:variant>
        <vt:i4>5</vt:i4>
      </vt:variant>
      <vt:variant>
        <vt:lpwstr/>
      </vt:variant>
      <vt:variant>
        <vt:lpwstr>_Toc374006870</vt:lpwstr>
      </vt:variant>
      <vt:variant>
        <vt:i4>1048639</vt:i4>
      </vt:variant>
      <vt:variant>
        <vt:i4>8</vt:i4>
      </vt:variant>
      <vt:variant>
        <vt:i4>0</vt:i4>
      </vt:variant>
      <vt:variant>
        <vt:i4>5</vt:i4>
      </vt:variant>
      <vt:variant>
        <vt:lpwstr/>
      </vt:variant>
      <vt:variant>
        <vt:lpwstr>_Toc374006869</vt:lpwstr>
      </vt:variant>
      <vt:variant>
        <vt:i4>1048639</vt:i4>
      </vt:variant>
      <vt:variant>
        <vt:i4>2</vt:i4>
      </vt:variant>
      <vt:variant>
        <vt:i4>0</vt:i4>
      </vt:variant>
      <vt:variant>
        <vt:i4>5</vt:i4>
      </vt:variant>
      <vt:variant>
        <vt:lpwstr/>
      </vt:variant>
      <vt:variant>
        <vt:lpwstr>_Toc374006868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SP-00-002_營運持續暨資訊服務管理要點</dc:title>
  <dc:subject/>
  <dc:creator>Deloitte.</dc:creator>
  <cp:keywords/>
  <dc:description/>
  <cp:lastModifiedBy>陳佳宜資訊部資訊安全處</cp:lastModifiedBy>
  <cp:revision>20</cp:revision>
  <cp:lastPrinted>2024-09-18T06:06:00Z</cp:lastPrinted>
  <dcterms:created xsi:type="dcterms:W3CDTF">2023-10-31T03:40:00Z</dcterms:created>
  <dcterms:modified xsi:type="dcterms:W3CDTF">2024-09-18T06:08:00Z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a60d57e-af5b-4752-ac57-3e4f28ca11dc_Enabled">
    <vt:lpwstr>true</vt:lpwstr>
  </property>
  <property fmtid="{D5CDD505-2E9C-101B-9397-08002B2CF9AE}" pid="4" name="MSIP_Label_ea60d57e-af5b-4752-ac57-3e4f28ca11dc_SetDate">
    <vt:lpwstr>2022-06-22T06:58:02Z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188b1ab5-362d-463f-adac-176afa8d40c1</vt:lpwstr>
  </property>
  <property fmtid="{D5CDD505-2E9C-101B-9397-08002B2CF9AE}" pid="9" name="MSIP_Label_ea60d57e-af5b-4752-ac57-3e4f28ca11dc_ContentBits">
    <vt:lpwstr>0</vt:lpwstr>
  </property>
</Properties>
</file>