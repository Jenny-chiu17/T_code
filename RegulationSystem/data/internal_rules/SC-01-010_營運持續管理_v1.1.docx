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35D80" w14:textId="77777777" w:rsidR="009327E9" w:rsidRPr="0004695C" w:rsidRDefault="009327E9">
      <w:pPr>
        <w:rPr>
          <w:color w:val="000000" w:themeColor="text1"/>
          <w:rPrChange w:id="0" w:author="陳佳宜資訊部資訊安全處" w:date="2024-08-28T10:02:00Z" w16du:dateUtc="2024-08-28T02:02:00Z">
            <w:rPr/>
          </w:rPrChange>
        </w:rPr>
      </w:pPr>
    </w:p>
    <w:p w14:paraId="3826D9A8" w14:textId="77777777" w:rsidR="009327E9" w:rsidRPr="0004695C" w:rsidRDefault="009327E9" w:rsidP="00FE3C84">
      <w:pPr>
        <w:rPr>
          <w:color w:val="000000" w:themeColor="text1"/>
          <w:rPrChange w:id="1" w:author="陳佳宜資訊部資訊安全處" w:date="2024-08-28T10:02:00Z" w16du:dateUtc="2024-08-28T02:02:00Z">
            <w:rPr/>
          </w:rPrChange>
        </w:rPr>
      </w:pPr>
    </w:p>
    <w:p w14:paraId="4578D9EC" w14:textId="77777777" w:rsidR="00B30CAC" w:rsidRPr="0004695C" w:rsidRDefault="00B30CAC" w:rsidP="00B30CAC">
      <w:pPr>
        <w:rPr>
          <w:color w:val="000000" w:themeColor="text1"/>
          <w:rPrChange w:id="2" w:author="陳佳宜資訊部資訊安全處" w:date="2024-08-28T10:02:00Z" w16du:dateUtc="2024-08-28T02:02:00Z">
            <w:rPr/>
          </w:rPrChange>
        </w:rPr>
      </w:pPr>
    </w:p>
    <w:p w14:paraId="484D0F0C" w14:textId="77777777" w:rsidR="00B30CAC" w:rsidRPr="0004695C" w:rsidRDefault="00B30CAC" w:rsidP="00B30CAC">
      <w:pPr>
        <w:rPr>
          <w:color w:val="000000" w:themeColor="text1"/>
          <w:rPrChange w:id="3" w:author="陳佳宜資訊部資訊安全處" w:date="2024-08-28T10:02:00Z" w16du:dateUtc="2024-08-28T02:02:00Z">
            <w:rPr/>
          </w:rPrChange>
        </w:rPr>
      </w:pPr>
    </w:p>
    <w:p w14:paraId="4F4710CE" w14:textId="77777777" w:rsidR="00B30CAC" w:rsidRPr="0004695C" w:rsidRDefault="00B30CAC" w:rsidP="00B30CAC">
      <w:pPr>
        <w:rPr>
          <w:color w:val="000000" w:themeColor="text1"/>
          <w:rPrChange w:id="4" w:author="陳佳宜資訊部資訊安全處" w:date="2024-08-28T10:02:00Z" w16du:dateUtc="2024-08-28T02:02:00Z">
            <w:rPr/>
          </w:rPrChange>
        </w:rPr>
      </w:pPr>
    </w:p>
    <w:p w14:paraId="745C99AE" w14:textId="77777777" w:rsidR="00B30CAC" w:rsidRPr="0004695C" w:rsidRDefault="00B30CAC" w:rsidP="00FE3C84">
      <w:pPr>
        <w:rPr>
          <w:color w:val="000000" w:themeColor="text1"/>
          <w:rPrChange w:id="5" w:author="陳佳宜資訊部資訊安全處" w:date="2024-08-28T10:02:00Z" w16du:dateUtc="2024-08-28T02:02:00Z">
            <w:rPr/>
          </w:rPrChange>
        </w:rPr>
      </w:pPr>
    </w:p>
    <w:p w14:paraId="1F80A92A" w14:textId="77777777" w:rsidR="00B30CAC" w:rsidRPr="0004695C" w:rsidRDefault="00B30CAC" w:rsidP="00FE3C84">
      <w:pPr>
        <w:rPr>
          <w:color w:val="000000" w:themeColor="text1"/>
          <w:rPrChange w:id="6" w:author="陳佳宜資訊部資訊安全處" w:date="2024-08-28T10:02:00Z" w16du:dateUtc="2024-08-28T02:02:00Z">
            <w:rPr/>
          </w:rPrChange>
        </w:rPr>
      </w:pPr>
    </w:p>
    <w:p w14:paraId="25E67AF7" w14:textId="77777777" w:rsidR="00E12D3C" w:rsidRPr="0004695C" w:rsidRDefault="00E12D3C" w:rsidP="00FE3C84">
      <w:pPr>
        <w:rPr>
          <w:color w:val="000000" w:themeColor="text1"/>
          <w:rPrChange w:id="7" w:author="陳佳宜資訊部資訊安全處" w:date="2024-08-28T10:02:00Z" w16du:dateUtc="2024-08-28T02:02:00Z">
            <w:rPr/>
          </w:rPrChange>
        </w:rPr>
      </w:pPr>
    </w:p>
    <w:p w14:paraId="16080CE1" w14:textId="77777777" w:rsidR="00E12D3C" w:rsidRPr="0004695C" w:rsidRDefault="00E12D3C" w:rsidP="00FE3C84">
      <w:pPr>
        <w:rPr>
          <w:color w:val="000000" w:themeColor="text1"/>
          <w:rPrChange w:id="8" w:author="陳佳宜資訊部資訊安全處" w:date="2024-08-28T10:02:00Z" w16du:dateUtc="2024-08-28T02:02:00Z">
            <w:rPr/>
          </w:rPrChange>
        </w:rPr>
      </w:pPr>
    </w:p>
    <w:p w14:paraId="4DE2E197" w14:textId="77777777" w:rsidR="00E12D3C" w:rsidRPr="0004695C" w:rsidRDefault="00E12D3C" w:rsidP="00FE3C84">
      <w:pPr>
        <w:rPr>
          <w:color w:val="000000" w:themeColor="text1"/>
          <w:rPrChange w:id="9" w:author="陳佳宜資訊部資訊安全處" w:date="2024-08-28T10:02:00Z" w16du:dateUtc="2024-08-28T02:02:00Z">
            <w:rPr/>
          </w:rPrChange>
        </w:rPr>
      </w:pPr>
    </w:p>
    <w:p w14:paraId="13F52D22" w14:textId="77777777" w:rsidR="00E12D3C" w:rsidRPr="0004695C" w:rsidRDefault="00E12D3C" w:rsidP="00FE3C84">
      <w:pPr>
        <w:rPr>
          <w:color w:val="000000" w:themeColor="text1"/>
          <w:rPrChange w:id="10" w:author="陳佳宜資訊部資訊安全處" w:date="2024-08-28T10:02:00Z" w16du:dateUtc="2024-08-28T02:02:00Z">
            <w:rPr/>
          </w:rPrChange>
        </w:rPr>
      </w:pPr>
    </w:p>
    <w:p w14:paraId="3FD12B92" w14:textId="15028321" w:rsidR="00B30CAC" w:rsidRPr="0004695C" w:rsidRDefault="00EB2C3A" w:rsidP="00B818F7">
      <w:pPr>
        <w:pStyle w:val="a7"/>
        <w:rPr>
          <w:rFonts w:ascii="Times New Roman" w:hAnsi="Times New Roman" w:cs="Times New Roman"/>
          <w:color w:val="000000" w:themeColor="text1"/>
          <w:rPrChange w:id="11"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2" w:author="陳佳宜資訊部資訊安全處" w:date="2024-08-28T10:02:00Z" w16du:dateUtc="2024-08-28T02:02:00Z">
            <w:rPr>
              <w:rFonts w:ascii="Times New Roman" w:hAnsi="Times New Roman" w:cs="Times New Roman" w:hint="eastAsia"/>
            </w:rPr>
          </w:rPrChange>
        </w:rPr>
        <w:t>營運持續管理</w:t>
      </w:r>
    </w:p>
    <w:p w14:paraId="56815F0C" w14:textId="77777777" w:rsidR="00B30CAC" w:rsidRPr="0004695C" w:rsidRDefault="00B30CAC" w:rsidP="00FE3C84">
      <w:pPr>
        <w:rPr>
          <w:color w:val="000000" w:themeColor="text1"/>
          <w:rPrChange w:id="13" w:author="陳佳宜資訊部資訊安全處" w:date="2024-08-28T10:02:00Z" w16du:dateUtc="2024-08-28T02:02:00Z">
            <w:rPr/>
          </w:rPrChange>
        </w:rPr>
      </w:pPr>
    </w:p>
    <w:p w14:paraId="3C28357D" w14:textId="77777777" w:rsidR="00B30CAC" w:rsidRPr="0004695C" w:rsidRDefault="00B30CAC" w:rsidP="00FE3C84">
      <w:pPr>
        <w:rPr>
          <w:color w:val="000000" w:themeColor="text1"/>
          <w:rPrChange w:id="14" w:author="陳佳宜資訊部資訊安全處" w:date="2024-08-28T10:02:00Z" w16du:dateUtc="2024-08-28T02:02:00Z">
            <w:rPr/>
          </w:rPrChange>
        </w:rPr>
      </w:pPr>
    </w:p>
    <w:p w14:paraId="6D98C5FD" w14:textId="77777777" w:rsidR="00B30CAC" w:rsidRPr="0004695C" w:rsidRDefault="00B30CAC" w:rsidP="00FE3C84">
      <w:pPr>
        <w:rPr>
          <w:color w:val="000000" w:themeColor="text1"/>
          <w:rPrChange w:id="15" w:author="陳佳宜資訊部資訊安全處" w:date="2024-08-28T10:02:00Z" w16du:dateUtc="2024-08-28T02:02:00Z">
            <w:rPr/>
          </w:rPrChange>
        </w:rPr>
      </w:pPr>
    </w:p>
    <w:p w14:paraId="18F062FD" w14:textId="77777777" w:rsidR="00B30CAC" w:rsidRPr="0004695C" w:rsidRDefault="00B30CAC" w:rsidP="00FE3C84">
      <w:pPr>
        <w:rPr>
          <w:color w:val="000000" w:themeColor="text1"/>
          <w:rPrChange w:id="16" w:author="陳佳宜資訊部資訊安全處" w:date="2024-08-28T10:02:00Z" w16du:dateUtc="2024-08-28T02:02:00Z">
            <w:rPr/>
          </w:rPrChange>
        </w:rPr>
      </w:pPr>
    </w:p>
    <w:p w14:paraId="591242EC" w14:textId="77777777" w:rsidR="00FE3C84" w:rsidRPr="0004695C" w:rsidRDefault="00FE3C84" w:rsidP="00FE3C84">
      <w:pPr>
        <w:rPr>
          <w:color w:val="000000" w:themeColor="text1"/>
          <w:rPrChange w:id="17" w:author="陳佳宜資訊部資訊安全處" w:date="2024-08-28T10:02:00Z" w16du:dateUtc="2024-08-28T02:02:00Z">
            <w:rPr/>
          </w:rPrChange>
        </w:rPr>
      </w:pPr>
    </w:p>
    <w:p w14:paraId="2C9E4EB9" w14:textId="77777777" w:rsidR="00FE3C84" w:rsidRPr="0004695C" w:rsidRDefault="00FE3C84" w:rsidP="00FE3C84">
      <w:pPr>
        <w:rPr>
          <w:color w:val="000000" w:themeColor="text1"/>
          <w:rPrChange w:id="18" w:author="陳佳宜資訊部資訊安全處" w:date="2024-08-28T10:02:00Z" w16du:dateUtc="2024-08-28T02:02:00Z">
            <w:rPr/>
          </w:rPrChange>
        </w:rPr>
      </w:pPr>
    </w:p>
    <w:p w14:paraId="503ED3C4" w14:textId="77777777" w:rsidR="00FE3C84" w:rsidRPr="0004695C" w:rsidRDefault="00FE3C84" w:rsidP="00FE3C84">
      <w:pPr>
        <w:rPr>
          <w:color w:val="000000" w:themeColor="text1"/>
          <w:rPrChange w:id="19" w:author="陳佳宜資訊部資訊安全處" w:date="2024-08-28T10:02:00Z" w16du:dateUtc="2024-08-28T02:02:00Z">
            <w:rPr/>
          </w:rPrChange>
        </w:rPr>
      </w:pPr>
    </w:p>
    <w:p w14:paraId="154EE7C3" w14:textId="77777777" w:rsidR="00FE3C84" w:rsidRPr="0004695C" w:rsidRDefault="00FE3C84" w:rsidP="00FE3C84">
      <w:pPr>
        <w:rPr>
          <w:color w:val="000000" w:themeColor="text1"/>
          <w:rPrChange w:id="20" w:author="陳佳宜資訊部資訊安全處" w:date="2024-08-28T10:02:00Z" w16du:dateUtc="2024-08-28T02:02:00Z">
            <w:rPr/>
          </w:rPrChange>
        </w:rPr>
      </w:pPr>
    </w:p>
    <w:p w14:paraId="0F1DEA5A" w14:textId="77777777" w:rsidR="00B818F7" w:rsidRPr="0004695C" w:rsidRDefault="00B818F7" w:rsidP="00FE3C84">
      <w:pPr>
        <w:rPr>
          <w:color w:val="000000" w:themeColor="text1"/>
          <w:rPrChange w:id="21" w:author="陳佳宜資訊部資訊安全處" w:date="2024-08-28T10:02:00Z" w16du:dateUtc="2024-08-28T02:02:00Z">
            <w:rPr/>
          </w:rPrChange>
        </w:rPr>
      </w:pPr>
    </w:p>
    <w:p w14:paraId="09B42F41" w14:textId="77777777" w:rsidR="00B818F7" w:rsidRPr="0004695C" w:rsidRDefault="00B818F7" w:rsidP="00FE3C84">
      <w:pPr>
        <w:rPr>
          <w:color w:val="000000" w:themeColor="text1"/>
          <w:rPrChange w:id="22" w:author="陳佳宜資訊部資訊安全處" w:date="2024-08-28T10:02:00Z" w16du:dateUtc="2024-08-28T02:02:00Z">
            <w:rPr/>
          </w:rPrChange>
        </w:rPr>
      </w:pPr>
    </w:p>
    <w:p w14:paraId="608578B3" w14:textId="77777777" w:rsidR="00B818F7" w:rsidRPr="0004695C" w:rsidRDefault="00B818F7" w:rsidP="00FE3C84">
      <w:pPr>
        <w:rPr>
          <w:color w:val="000000" w:themeColor="text1"/>
          <w:rPrChange w:id="23" w:author="陳佳宜資訊部資訊安全處" w:date="2024-08-28T10:02:00Z" w16du:dateUtc="2024-08-28T02:02:00Z">
            <w:rPr/>
          </w:rPrChange>
        </w:rPr>
      </w:pPr>
    </w:p>
    <w:p w14:paraId="7B744BAE" w14:textId="77777777" w:rsidR="00B30CAC" w:rsidRPr="0004695C" w:rsidRDefault="00B30CAC" w:rsidP="00FE3C84">
      <w:pPr>
        <w:rPr>
          <w:color w:val="000000" w:themeColor="text1"/>
          <w:rPrChange w:id="24" w:author="陳佳宜資訊部資訊安全處" w:date="2024-08-28T10:02:00Z" w16du:dateUtc="2024-08-28T02:02:00Z">
            <w:rPr/>
          </w:rPrChange>
        </w:rPr>
      </w:pPr>
    </w:p>
    <w:p w14:paraId="37885E8D" w14:textId="77777777" w:rsidR="00B30CAC" w:rsidRPr="0004695C" w:rsidRDefault="00B30CAC" w:rsidP="00FE3C84">
      <w:pPr>
        <w:rPr>
          <w:color w:val="000000" w:themeColor="text1"/>
          <w:rPrChange w:id="25" w:author="陳佳宜資訊部資訊安全處" w:date="2024-08-28T10:02:00Z" w16du:dateUtc="2024-08-28T02:02:00Z">
            <w:rPr/>
          </w:rPrChange>
        </w:rPr>
      </w:pPr>
    </w:p>
    <w:tbl>
      <w:tblPr>
        <w:tblW w:w="0" w:type="auto"/>
        <w:jc w:val="center"/>
        <w:tblBorders>
          <w:top w:val="single" w:sz="8" w:space="0" w:color="auto"/>
          <w:bottom w:val="single" w:sz="8" w:space="0" w:color="auto"/>
          <w:insideH w:val="single" w:sz="8"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04695C" w:rsidRPr="0004695C" w14:paraId="5628D269" w14:textId="77777777" w:rsidTr="00752FF8">
        <w:trPr>
          <w:jc w:val="center"/>
        </w:trPr>
        <w:tc>
          <w:tcPr>
            <w:tcW w:w="1474" w:type="dxa"/>
            <w:vAlign w:val="center"/>
          </w:tcPr>
          <w:p w14:paraId="05A0294F" w14:textId="77777777" w:rsidR="00B30CAC" w:rsidRPr="0004695C" w:rsidRDefault="00B30CAC" w:rsidP="00BA6238">
            <w:pPr>
              <w:pStyle w:val="-0"/>
              <w:rPr>
                <w:rFonts w:ascii="Times New Roman" w:hAnsi="Times New Roman"/>
                <w:color w:val="000000" w:themeColor="text1"/>
                <w:rPrChange w:id="26"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27" w:author="陳佳宜資訊部資訊安全處" w:date="2024-08-28T10:02:00Z" w16du:dateUtc="2024-08-28T02:02:00Z">
                  <w:rPr>
                    <w:rFonts w:ascii="Times New Roman" w:hAnsi="Times New Roman" w:hint="eastAsia"/>
                  </w:rPr>
                </w:rPrChange>
              </w:rPr>
              <w:t>文件編號：</w:t>
            </w:r>
          </w:p>
        </w:tc>
        <w:tc>
          <w:tcPr>
            <w:tcW w:w="1701" w:type="dxa"/>
            <w:vAlign w:val="center"/>
          </w:tcPr>
          <w:p w14:paraId="6C5D6642" w14:textId="761F88DE" w:rsidR="00B30CAC" w:rsidRPr="0004695C" w:rsidRDefault="00EB2C3A" w:rsidP="00BA6238">
            <w:pPr>
              <w:pStyle w:val="-0"/>
              <w:rPr>
                <w:rFonts w:ascii="Times New Roman" w:hAnsi="Times New Roman"/>
                <w:color w:val="000000" w:themeColor="text1"/>
                <w:rPrChange w:id="28"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29" w:author="陳佳宜資訊部資訊安全處" w:date="2024-08-28T10:02:00Z" w16du:dateUtc="2024-08-28T02:02:00Z">
                  <w:rPr>
                    <w:rFonts w:ascii="Times New Roman" w:hAnsi="Times New Roman"/>
                  </w:rPr>
                </w:rPrChange>
              </w:rPr>
              <w:t>SC-01-010</w:t>
            </w:r>
          </w:p>
        </w:tc>
      </w:tr>
      <w:tr w:rsidR="0004695C" w:rsidRPr="0004695C" w14:paraId="3DF97A91" w14:textId="77777777" w:rsidTr="00752FF8">
        <w:trPr>
          <w:jc w:val="center"/>
        </w:trPr>
        <w:tc>
          <w:tcPr>
            <w:tcW w:w="1474" w:type="dxa"/>
            <w:vAlign w:val="center"/>
          </w:tcPr>
          <w:p w14:paraId="771CD74A" w14:textId="77777777" w:rsidR="00B30CAC" w:rsidRPr="0004695C" w:rsidRDefault="00B30CAC" w:rsidP="00BA6238">
            <w:pPr>
              <w:pStyle w:val="-0"/>
              <w:rPr>
                <w:rFonts w:ascii="Times New Roman" w:hAnsi="Times New Roman"/>
                <w:color w:val="000000" w:themeColor="text1"/>
                <w:rPrChange w:id="3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31" w:author="陳佳宜資訊部資訊安全處" w:date="2024-08-28T10:02:00Z" w16du:dateUtc="2024-08-28T02:02:00Z">
                  <w:rPr>
                    <w:rFonts w:ascii="Times New Roman" w:hAnsi="Times New Roman" w:hint="eastAsia"/>
                  </w:rPr>
                </w:rPrChange>
              </w:rPr>
              <w:t>文件版次：</w:t>
            </w:r>
          </w:p>
        </w:tc>
        <w:tc>
          <w:tcPr>
            <w:tcW w:w="1701" w:type="dxa"/>
            <w:vAlign w:val="center"/>
          </w:tcPr>
          <w:p w14:paraId="287C2739" w14:textId="18F0C46A" w:rsidR="00B30CAC" w:rsidRPr="0004695C" w:rsidRDefault="00B30CAC" w:rsidP="00F07044">
            <w:pPr>
              <w:pStyle w:val="-0"/>
              <w:rPr>
                <w:rFonts w:ascii="Times New Roman" w:hAnsi="Times New Roman"/>
                <w:color w:val="000000" w:themeColor="text1"/>
                <w:rPrChange w:id="32"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33" w:author="陳佳宜資訊部資訊安全處" w:date="2024-08-28T10:02:00Z" w16du:dateUtc="2024-08-28T02:02:00Z">
                  <w:rPr>
                    <w:rFonts w:ascii="Times New Roman" w:hAnsi="Times New Roman"/>
                  </w:rPr>
                </w:rPrChange>
              </w:rPr>
              <w:t xml:space="preserve">V </w:t>
            </w:r>
            <w:r w:rsidR="001B6BA6" w:rsidRPr="0004695C">
              <w:rPr>
                <w:rFonts w:ascii="Times New Roman" w:hAnsi="Times New Roman"/>
                <w:color w:val="000000" w:themeColor="text1"/>
                <w:rPrChange w:id="34" w:author="陳佳宜資訊部資訊安全處" w:date="2024-08-28T10:02:00Z" w16du:dateUtc="2024-08-28T02:02:00Z">
                  <w:rPr>
                    <w:rFonts w:ascii="Times New Roman" w:hAnsi="Times New Roman"/>
                  </w:rPr>
                </w:rPrChange>
              </w:rPr>
              <w:t>1.</w:t>
            </w:r>
            <w:ins w:id="35" w:author="陳佳宜資訊部策略發展處" w:date="2024-08-07T17:42:00Z">
              <w:r w:rsidR="00127C0A" w:rsidRPr="0004695C">
                <w:rPr>
                  <w:rFonts w:ascii="Times New Roman" w:hAnsi="Times New Roman"/>
                  <w:color w:val="000000" w:themeColor="text1"/>
                  <w:rPrChange w:id="36" w:author="陳佳宜資訊部資訊安全處" w:date="2024-08-28T10:02:00Z" w16du:dateUtc="2024-08-28T02:02:00Z">
                    <w:rPr>
                      <w:rFonts w:ascii="Times New Roman" w:hAnsi="Times New Roman"/>
                    </w:rPr>
                  </w:rPrChange>
                </w:rPr>
                <w:t>1</w:t>
              </w:r>
            </w:ins>
            <w:del w:id="37" w:author="陳佳宜資訊部策略發展處" w:date="2024-08-07T17:42:00Z">
              <w:r w:rsidR="001B6BA6" w:rsidRPr="0004695C" w:rsidDel="00127C0A">
                <w:rPr>
                  <w:rFonts w:ascii="Times New Roman" w:hAnsi="Times New Roman"/>
                  <w:color w:val="000000" w:themeColor="text1"/>
                  <w:rPrChange w:id="38" w:author="陳佳宜資訊部資訊安全處" w:date="2024-08-28T10:02:00Z" w16du:dateUtc="2024-08-28T02:02:00Z">
                    <w:rPr>
                      <w:rFonts w:ascii="Times New Roman" w:hAnsi="Times New Roman"/>
                    </w:rPr>
                  </w:rPrChange>
                </w:rPr>
                <w:delText>0</w:delText>
              </w:r>
            </w:del>
          </w:p>
        </w:tc>
      </w:tr>
      <w:tr w:rsidR="006857ED" w:rsidRPr="0004695C" w14:paraId="491EB08F" w14:textId="77777777" w:rsidTr="00752FF8">
        <w:trPr>
          <w:jc w:val="center"/>
        </w:trPr>
        <w:tc>
          <w:tcPr>
            <w:tcW w:w="1474" w:type="dxa"/>
            <w:vAlign w:val="center"/>
          </w:tcPr>
          <w:p w14:paraId="26DFE3BF" w14:textId="77777777" w:rsidR="006857ED" w:rsidRPr="0004695C" w:rsidRDefault="006857ED" w:rsidP="00BA6238">
            <w:pPr>
              <w:pStyle w:val="-0"/>
              <w:rPr>
                <w:rFonts w:ascii="Times New Roman" w:hAnsi="Times New Roman"/>
                <w:color w:val="000000" w:themeColor="text1"/>
                <w:rPrChange w:id="39"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40" w:author="陳佳宜資訊部資訊安全處" w:date="2024-08-28T10:02:00Z" w16du:dateUtc="2024-08-28T02:02:00Z">
                  <w:rPr>
                    <w:rFonts w:ascii="Times New Roman" w:hAnsi="Times New Roman" w:hint="eastAsia"/>
                  </w:rPr>
                </w:rPrChange>
              </w:rPr>
              <w:t>發行日期：</w:t>
            </w:r>
          </w:p>
        </w:tc>
        <w:tc>
          <w:tcPr>
            <w:tcW w:w="1701" w:type="dxa"/>
            <w:vAlign w:val="center"/>
          </w:tcPr>
          <w:p w14:paraId="7630CC68" w14:textId="77046770" w:rsidR="006857ED" w:rsidRPr="0004695C" w:rsidRDefault="00E12D3C" w:rsidP="00EA3A2A">
            <w:pPr>
              <w:pStyle w:val="-0"/>
              <w:rPr>
                <w:rFonts w:ascii="Times New Roman" w:hAnsi="Times New Roman"/>
                <w:color w:val="000000" w:themeColor="text1"/>
                <w:rPrChange w:id="41"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42" w:author="陳佳宜資訊部資訊安全處" w:date="2024-08-28T10:02:00Z" w16du:dateUtc="2024-08-28T02:02:00Z">
                  <w:rPr>
                    <w:rFonts w:ascii="Times New Roman" w:hAnsi="Times New Roman"/>
                  </w:rPr>
                </w:rPrChange>
              </w:rPr>
              <w:t>20</w:t>
            </w:r>
            <w:r w:rsidR="00D53B17" w:rsidRPr="0004695C">
              <w:rPr>
                <w:rFonts w:ascii="Times New Roman" w:hAnsi="Times New Roman"/>
                <w:color w:val="000000" w:themeColor="text1"/>
                <w:rPrChange w:id="43" w:author="陳佳宜資訊部資訊安全處" w:date="2024-08-28T10:02:00Z" w16du:dateUtc="2024-08-28T02:02:00Z">
                  <w:rPr>
                    <w:rFonts w:ascii="Times New Roman" w:hAnsi="Times New Roman"/>
                  </w:rPr>
                </w:rPrChange>
              </w:rPr>
              <w:t>2</w:t>
            </w:r>
            <w:ins w:id="44" w:author="陳佳宜資訊部策略發展處" w:date="2024-08-07T17:42:00Z">
              <w:r w:rsidR="00127C0A" w:rsidRPr="0004695C">
                <w:rPr>
                  <w:rFonts w:ascii="Times New Roman" w:hAnsi="Times New Roman"/>
                  <w:color w:val="000000" w:themeColor="text1"/>
                  <w:rPrChange w:id="45" w:author="陳佳宜資訊部資訊安全處" w:date="2024-08-28T10:02:00Z" w16du:dateUtc="2024-08-28T02:02:00Z">
                    <w:rPr>
                      <w:rFonts w:ascii="Times New Roman" w:hAnsi="Times New Roman"/>
                    </w:rPr>
                  </w:rPrChange>
                </w:rPr>
                <w:t>4</w:t>
              </w:r>
            </w:ins>
            <w:del w:id="46" w:author="陳佳宜資訊部策略發展處" w:date="2024-08-07T17:42:00Z">
              <w:r w:rsidR="00EB2C3A" w:rsidRPr="0004695C" w:rsidDel="00127C0A">
                <w:rPr>
                  <w:rFonts w:ascii="Times New Roman" w:hAnsi="Times New Roman"/>
                  <w:color w:val="000000" w:themeColor="text1"/>
                  <w:rPrChange w:id="47" w:author="陳佳宜資訊部資訊安全處" w:date="2024-08-28T10:02:00Z" w16du:dateUtc="2024-08-28T02:02:00Z">
                    <w:rPr>
                      <w:rFonts w:ascii="Times New Roman" w:hAnsi="Times New Roman"/>
                    </w:rPr>
                  </w:rPrChange>
                </w:rPr>
                <w:delText>3</w:delText>
              </w:r>
            </w:del>
            <w:r w:rsidR="00EB2C3A" w:rsidRPr="0004695C">
              <w:rPr>
                <w:rFonts w:ascii="Times New Roman" w:hAnsi="Times New Roman"/>
                <w:color w:val="000000" w:themeColor="text1"/>
                <w:rPrChange w:id="48" w:author="陳佳宜資訊部資訊安全處" w:date="2024-08-28T10:02:00Z" w16du:dateUtc="2024-08-28T02:02:00Z">
                  <w:rPr>
                    <w:rFonts w:ascii="Times New Roman" w:hAnsi="Times New Roman"/>
                  </w:rPr>
                </w:rPrChange>
              </w:rPr>
              <w:t>/</w:t>
            </w:r>
            <w:del w:id="49" w:author="王奎元資訊部策略發展處" w:date="2023-11-22T14:42:00Z">
              <w:r w:rsidR="001B6BA6" w:rsidRPr="0004695C" w:rsidDel="00DF6301">
                <w:rPr>
                  <w:rFonts w:ascii="Times New Roman" w:hAnsi="Times New Roman"/>
                  <w:color w:val="000000" w:themeColor="text1"/>
                  <w:rPrChange w:id="50" w:author="陳佳宜資訊部資訊安全處" w:date="2024-08-28T10:02:00Z" w16du:dateUtc="2024-08-28T02:02:00Z">
                    <w:rPr>
                      <w:rFonts w:ascii="Times New Roman" w:hAnsi="Times New Roman"/>
                    </w:rPr>
                  </w:rPrChange>
                </w:rPr>
                <w:delText>OO</w:delText>
              </w:r>
            </w:del>
            <w:ins w:id="51" w:author="陳佳宜資訊部資訊安全處" w:date="2024-08-28T10:02:00Z" w16du:dateUtc="2024-08-28T02:02:00Z">
              <w:r w:rsidR="0004695C" w:rsidRPr="0004695C">
                <w:rPr>
                  <w:rFonts w:ascii="Times New Roman" w:hAnsi="Times New Roman"/>
                  <w:color w:val="000000" w:themeColor="text1"/>
                  <w:rPrChange w:id="52" w:author="陳佳宜資訊部資訊安全處" w:date="2024-08-28T10:02:00Z" w16du:dateUtc="2024-08-28T02:02:00Z">
                    <w:rPr>
                      <w:rFonts w:ascii="Times New Roman" w:hAnsi="Times New Roman"/>
                    </w:rPr>
                  </w:rPrChange>
                </w:rPr>
                <w:t>08</w:t>
              </w:r>
            </w:ins>
            <w:ins w:id="53" w:author="陳佳宜資訊部策略發展處" w:date="2024-08-07T17:42:00Z">
              <w:del w:id="54" w:author="陳佳宜資訊部資訊安全處" w:date="2024-08-28T10:02:00Z" w16du:dateUtc="2024-08-28T02:02:00Z">
                <w:r w:rsidR="00127C0A" w:rsidRPr="0004695C" w:rsidDel="0004695C">
                  <w:rPr>
                    <w:rFonts w:ascii="Times New Roman" w:hAnsi="Times New Roman"/>
                    <w:color w:val="000000" w:themeColor="text1"/>
                    <w:rPrChange w:id="55" w:author="陳佳宜資訊部資訊安全處" w:date="2024-08-28T10:02:00Z" w16du:dateUtc="2024-08-28T02:02:00Z">
                      <w:rPr>
                        <w:rFonts w:ascii="Times New Roman" w:hAnsi="Times New Roman"/>
                      </w:rPr>
                    </w:rPrChange>
                  </w:rPr>
                  <w:delText>XX</w:delText>
                </w:r>
              </w:del>
            </w:ins>
            <w:ins w:id="56" w:author="王奎元資訊部策略發展處" w:date="2023-11-22T14:42:00Z">
              <w:del w:id="57" w:author="陳佳宜資訊部策略發展處" w:date="2024-08-07T17:42:00Z">
                <w:r w:rsidR="00DF6301" w:rsidRPr="0004695C" w:rsidDel="00127C0A">
                  <w:rPr>
                    <w:rFonts w:ascii="Times New Roman" w:hAnsi="Times New Roman"/>
                    <w:color w:val="000000" w:themeColor="text1"/>
                    <w:rPrChange w:id="58" w:author="陳佳宜資訊部資訊安全處" w:date="2024-08-28T10:02:00Z" w16du:dateUtc="2024-08-28T02:02:00Z">
                      <w:rPr>
                        <w:rFonts w:ascii="Times New Roman" w:hAnsi="Times New Roman"/>
                      </w:rPr>
                    </w:rPrChange>
                  </w:rPr>
                  <w:delText>11</w:delText>
                </w:r>
              </w:del>
            </w:ins>
            <w:r w:rsidR="00EB2C3A" w:rsidRPr="0004695C">
              <w:rPr>
                <w:rFonts w:ascii="Times New Roman" w:hAnsi="Times New Roman"/>
                <w:color w:val="000000" w:themeColor="text1"/>
                <w:rPrChange w:id="59" w:author="陳佳宜資訊部資訊安全處" w:date="2024-08-28T10:02:00Z" w16du:dateUtc="2024-08-28T02:02:00Z">
                  <w:rPr>
                    <w:rFonts w:ascii="Times New Roman" w:hAnsi="Times New Roman"/>
                  </w:rPr>
                </w:rPrChange>
              </w:rPr>
              <w:t>/</w:t>
            </w:r>
            <w:del w:id="60" w:author="王奎元資訊部策略發展處" w:date="2023-11-22T14:42:00Z">
              <w:r w:rsidR="00EB2C3A" w:rsidRPr="0004695C" w:rsidDel="00DF6301">
                <w:rPr>
                  <w:rFonts w:ascii="Times New Roman" w:hAnsi="Times New Roman"/>
                  <w:color w:val="000000" w:themeColor="text1"/>
                  <w:rPrChange w:id="61" w:author="陳佳宜資訊部資訊安全處" w:date="2024-08-28T10:02:00Z" w16du:dateUtc="2024-08-28T02:02:00Z">
                    <w:rPr>
                      <w:rFonts w:ascii="Times New Roman" w:hAnsi="Times New Roman"/>
                    </w:rPr>
                  </w:rPrChange>
                </w:rPr>
                <w:delText>OO</w:delText>
              </w:r>
            </w:del>
            <w:ins w:id="62" w:author="陳佳宜資訊部資訊安全處" w:date="2024-08-28T10:02:00Z" w16du:dateUtc="2024-08-28T02:02:00Z">
              <w:r w:rsidR="0004695C" w:rsidRPr="0004695C">
                <w:rPr>
                  <w:rFonts w:ascii="Times New Roman" w:hAnsi="Times New Roman"/>
                  <w:color w:val="000000" w:themeColor="text1"/>
                  <w:rPrChange w:id="63" w:author="陳佳宜資訊部資訊安全處" w:date="2024-08-28T10:02:00Z" w16du:dateUtc="2024-08-28T02:02:00Z">
                    <w:rPr>
                      <w:rFonts w:ascii="Times New Roman" w:hAnsi="Times New Roman"/>
                    </w:rPr>
                  </w:rPrChange>
                </w:rPr>
                <w:t>28</w:t>
              </w:r>
            </w:ins>
            <w:ins w:id="64" w:author="陳佳宜資訊部策略發展處" w:date="2024-08-07T17:42:00Z">
              <w:del w:id="65" w:author="陳佳宜資訊部資訊安全處" w:date="2024-08-28T10:02:00Z" w16du:dateUtc="2024-08-28T02:02:00Z">
                <w:r w:rsidR="00127C0A" w:rsidRPr="0004695C" w:rsidDel="0004695C">
                  <w:rPr>
                    <w:rFonts w:ascii="Times New Roman" w:hAnsi="Times New Roman"/>
                    <w:color w:val="000000" w:themeColor="text1"/>
                    <w:rPrChange w:id="66" w:author="陳佳宜資訊部資訊安全處" w:date="2024-08-28T10:02:00Z" w16du:dateUtc="2024-08-28T02:02:00Z">
                      <w:rPr>
                        <w:rFonts w:ascii="Times New Roman" w:hAnsi="Times New Roman"/>
                      </w:rPr>
                    </w:rPrChange>
                  </w:rPr>
                  <w:delText>XX</w:delText>
                </w:r>
              </w:del>
            </w:ins>
            <w:ins w:id="67" w:author="王奎元資訊部策略發展處" w:date="2023-11-22T14:42:00Z">
              <w:del w:id="68" w:author="陳佳宜資訊部策略發展處" w:date="2024-08-07T17:42:00Z">
                <w:r w:rsidR="00DF6301" w:rsidRPr="0004695C" w:rsidDel="00127C0A">
                  <w:rPr>
                    <w:rFonts w:ascii="Times New Roman" w:hAnsi="Times New Roman"/>
                    <w:color w:val="000000" w:themeColor="text1"/>
                    <w:rPrChange w:id="69" w:author="陳佳宜資訊部資訊安全處" w:date="2024-08-28T10:02:00Z" w16du:dateUtc="2024-08-28T02:02:00Z">
                      <w:rPr>
                        <w:rFonts w:ascii="Times New Roman" w:hAnsi="Times New Roman"/>
                      </w:rPr>
                    </w:rPrChange>
                  </w:rPr>
                  <w:delText>22</w:delText>
                </w:r>
              </w:del>
            </w:ins>
          </w:p>
        </w:tc>
      </w:tr>
    </w:tbl>
    <w:p w14:paraId="396844AD" w14:textId="77777777" w:rsidR="00B30CAC" w:rsidRPr="0004695C" w:rsidRDefault="00B30CAC" w:rsidP="00FE3C84">
      <w:pPr>
        <w:rPr>
          <w:color w:val="000000" w:themeColor="text1"/>
          <w:rPrChange w:id="70" w:author="陳佳宜資訊部資訊安全處" w:date="2024-08-28T10:02:00Z" w16du:dateUtc="2024-08-28T02:02:00Z">
            <w:rPr/>
          </w:rPrChange>
        </w:rPr>
      </w:pPr>
    </w:p>
    <w:p w14:paraId="701F7BCF" w14:textId="77777777" w:rsidR="006857ED" w:rsidRPr="0004695C" w:rsidRDefault="006857ED" w:rsidP="00FE3C84">
      <w:pPr>
        <w:rPr>
          <w:color w:val="000000" w:themeColor="text1"/>
          <w:rPrChange w:id="71" w:author="陳佳宜資訊部資訊安全處" w:date="2024-08-28T10:02:00Z" w16du:dateUtc="2024-08-28T02:02:00Z">
            <w:rPr/>
          </w:rPrChange>
        </w:rPr>
      </w:pPr>
    </w:p>
    <w:p w14:paraId="02DDA1AC" w14:textId="77777777" w:rsidR="00FE3C84" w:rsidRPr="0004695C" w:rsidRDefault="00FE3C84" w:rsidP="00FE3C84">
      <w:pPr>
        <w:rPr>
          <w:color w:val="000000" w:themeColor="text1"/>
          <w:rPrChange w:id="72" w:author="陳佳宜資訊部資訊安全處" w:date="2024-08-28T10:02:00Z" w16du:dateUtc="2024-08-28T02:02:00Z">
            <w:rPr/>
          </w:rPrChang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04695C" w:rsidRPr="0004695C" w14:paraId="2B94F41F" w14:textId="77777777" w:rsidTr="00FE3C84">
        <w:trPr>
          <w:jc w:val="center"/>
        </w:trPr>
        <w:tc>
          <w:tcPr>
            <w:tcW w:w="7314" w:type="dxa"/>
            <w:shd w:val="pct15" w:color="auto" w:fill="auto"/>
            <w:vAlign w:val="center"/>
          </w:tcPr>
          <w:p w14:paraId="0B900580" w14:textId="77777777" w:rsidR="00CE7797" w:rsidRPr="0004695C" w:rsidRDefault="00CE7797" w:rsidP="00BA6238">
            <w:pPr>
              <w:pStyle w:val="-0"/>
              <w:rPr>
                <w:rFonts w:ascii="Times New Roman" w:hAnsi="Times New Roman"/>
                <w:color w:val="000000" w:themeColor="text1"/>
                <w:rPrChange w:id="73" w:author="陳佳宜資訊部資訊安全處" w:date="2024-08-28T10:02:00Z" w16du:dateUtc="2024-08-28T02:02:00Z">
                  <w:rPr>
                    <w:rFonts w:ascii="Times New Roman" w:hAnsi="Times New Roman"/>
                  </w:rPr>
                </w:rPrChange>
              </w:rPr>
            </w:pPr>
          </w:p>
          <w:p w14:paraId="2F2FB3F4" w14:textId="77777777" w:rsidR="00B30CAC" w:rsidRPr="0004695C" w:rsidRDefault="00B30CAC" w:rsidP="00BA6238">
            <w:pPr>
              <w:pStyle w:val="-0"/>
              <w:rPr>
                <w:rFonts w:ascii="Times New Roman" w:hAnsi="Times New Roman"/>
                <w:color w:val="000000" w:themeColor="text1"/>
                <w:rPrChange w:id="74"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75" w:author="陳佳宜資訊部資訊安全處" w:date="2024-08-28T10:02:00Z" w16du:dateUtc="2024-08-28T02:02:00Z">
                  <w:rPr>
                    <w:rFonts w:ascii="Times New Roman" w:hAnsi="Times New Roman"/>
                  </w:rPr>
                </w:rPrChange>
              </w:rPr>
              <w:sym w:font="Symbol" w:char="F0E3"/>
            </w:r>
            <w:r w:rsidRPr="0004695C">
              <w:rPr>
                <w:rFonts w:ascii="Times New Roman" w:hAnsi="Times New Roman"/>
                <w:color w:val="000000" w:themeColor="text1"/>
                <w:rPrChange w:id="76" w:author="陳佳宜資訊部資訊安全處" w:date="2024-08-28T10:02:00Z" w16du:dateUtc="2024-08-28T02:02:00Z">
                  <w:rPr>
                    <w:rFonts w:ascii="Times New Roman" w:hAnsi="Times New Roman"/>
                  </w:rPr>
                </w:rPrChange>
              </w:rPr>
              <w:t xml:space="preserve"> </w:t>
            </w:r>
            <w:r w:rsidRPr="0004695C">
              <w:rPr>
                <w:rFonts w:ascii="Times New Roman" w:hAnsi="Times New Roman" w:hint="eastAsia"/>
                <w:color w:val="000000" w:themeColor="text1"/>
                <w:rPrChange w:id="77" w:author="陳佳宜資訊部資訊安全處" w:date="2024-08-28T10:02:00Z" w16du:dateUtc="2024-08-28T02:02:00Z">
                  <w:rPr>
                    <w:rFonts w:ascii="Times New Roman" w:hAnsi="Times New Roman" w:hint="eastAsia"/>
                  </w:rPr>
                </w:rPrChange>
              </w:rPr>
              <w:t>版　權　說　明</w:t>
            </w:r>
            <w:r w:rsidRPr="0004695C">
              <w:rPr>
                <w:rFonts w:ascii="Times New Roman" w:hAnsi="Times New Roman"/>
                <w:color w:val="000000" w:themeColor="text1"/>
                <w:rPrChange w:id="78" w:author="陳佳宜資訊部資訊安全處" w:date="2024-08-28T10:02:00Z" w16du:dateUtc="2024-08-28T02:02:00Z">
                  <w:rPr>
                    <w:rFonts w:ascii="Times New Roman" w:hAnsi="Times New Roman"/>
                  </w:rPr>
                </w:rPrChange>
              </w:rPr>
              <w:t xml:space="preserve"> </w:t>
            </w:r>
            <w:r w:rsidRPr="0004695C">
              <w:rPr>
                <w:rFonts w:ascii="Times New Roman" w:hAnsi="Times New Roman"/>
                <w:color w:val="000000" w:themeColor="text1"/>
                <w:rPrChange w:id="79" w:author="陳佳宜資訊部資訊安全處" w:date="2024-08-28T10:02:00Z" w16du:dateUtc="2024-08-28T02:02:00Z">
                  <w:rPr>
                    <w:rFonts w:ascii="Times New Roman" w:hAnsi="Times New Roman"/>
                  </w:rPr>
                </w:rPrChange>
              </w:rPr>
              <w:sym w:font="Symbol" w:char="F0E3"/>
            </w:r>
          </w:p>
          <w:p w14:paraId="541767CE" w14:textId="77777777" w:rsidR="00B30CAC" w:rsidRPr="0004695C" w:rsidRDefault="00B30CAC" w:rsidP="00BA6238">
            <w:pPr>
              <w:pStyle w:val="-0"/>
              <w:rPr>
                <w:rFonts w:ascii="Times New Roman" w:hAnsi="Times New Roman"/>
                <w:color w:val="000000" w:themeColor="text1"/>
                <w:rPrChange w:id="8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81" w:author="陳佳宜資訊部資訊安全處" w:date="2024-08-28T10:02:00Z" w16du:dateUtc="2024-08-28T02:02:00Z">
                  <w:rPr>
                    <w:rFonts w:ascii="Times New Roman" w:hAnsi="Times New Roman" w:hint="eastAsia"/>
                  </w:rPr>
                </w:rPrChange>
              </w:rPr>
              <w:t>本文件為公司所專有之財產，</w:t>
            </w:r>
          </w:p>
          <w:p w14:paraId="20F62211" w14:textId="77777777" w:rsidR="00B30CAC" w:rsidRPr="0004695C" w:rsidRDefault="00B30CAC" w:rsidP="00BA6238">
            <w:pPr>
              <w:pStyle w:val="-0"/>
              <w:rPr>
                <w:rFonts w:ascii="Times New Roman" w:hAnsi="Times New Roman"/>
                <w:color w:val="000000" w:themeColor="text1"/>
                <w:rPrChange w:id="82"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83" w:author="陳佳宜資訊部資訊安全處" w:date="2024-08-28T10:02:00Z" w16du:dateUtc="2024-08-28T02:02:00Z">
                  <w:rPr>
                    <w:rFonts w:ascii="Times New Roman" w:hAnsi="Times New Roman" w:hint="eastAsia"/>
                  </w:rPr>
                </w:rPrChange>
              </w:rPr>
              <w:t>未經許可，不得以任何形式使用、引用、複製或公開等。</w:t>
            </w:r>
          </w:p>
          <w:p w14:paraId="1D85A844" w14:textId="77777777" w:rsidR="00B30CAC" w:rsidRPr="0004695C" w:rsidRDefault="00B30CAC" w:rsidP="00BA6238">
            <w:pPr>
              <w:pStyle w:val="-0"/>
              <w:rPr>
                <w:rFonts w:ascii="Times New Roman" w:hAnsi="Times New Roman"/>
                <w:color w:val="000000" w:themeColor="text1"/>
                <w:rPrChange w:id="84" w:author="陳佳宜資訊部資訊安全處" w:date="2024-08-28T10:02:00Z" w16du:dateUtc="2024-08-28T02:02:00Z">
                  <w:rPr>
                    <w:rFonts w:ascii="Times New Roman" w:hAnsi="Times New Roman"/>
                  </w:rPr>
                </w:rPrChange>
              </w:rPr>
            </w:pPr>
          </w:p>
        </w:tc>
      </w:tr>
    </w:tbl>
    <w:p w14:paraId="0C6624AD" w14:textId="77777777" w:rsidR="00B30CAC" w:rsidRPr="0004695C" w:rsidRDefault="00B30CAC" w:rsidP="00B30CAC">
      <w:pPr>
        <w:rPr>
          <w:color w:val="000000" w:themeColor="text1"/>
          <w:rPrChange w:id="85" w:author="陳佳宜資訊部資訊安全處" w:date="2024-08-28T10:02:00Z" w16du:dateUtc="2024-08-28T02:02:00Z">
            <w:rPr/>
          </w:rPrChange>
        </w:rPr>
      </w:pPr>
    </w:p>
    <w:p w14:paraId="4599CB67" w14:textId="77777777" w:rsidR="009327E9" w:rsidRPr="0004695C" w:rsidRDefault="00B30CAC" w:rsidP="00BA6238">
      <w:pPr>
        <w:pStyle w:val="a8"/>
        <w:rPr>
          <w:rFonts w:ascii="Times New Roman" w:hAnsi="Times New Roman" w:cs="Times New Roman"/>
          <w:color w:val="000000" w:themeColor="text1"/>
          <w:rPrChange w:id="86"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87" w:author="陳佳宜資訊部資訊安全處" w:date="2024-08-28T10:02:00Z" w16du:dateUtc="2024-08-28T02:02:00Z">
            <w:rPr>
              <w:rFonts w:ascii="Times New Roman" w:hAnsi="Times New Roman" w:cs="Times New Roman"/>
            </w:rPr>
          </w:rPrChange>
        </w:rPr>
        <w:br w:type="page"/>
      </w:r>
      <w:r w:rsidR="009327E9" w:rsidRPr="0004695C">
        <w:rPr>
          <w:rFonts w:ascii="Times New Roman" w:hAnsi="Times New Roman" w:cs="Times New Roman" w:hint="eastAsia"/>
          <w:color w:val="000000" w:themeColor="text1"/>
          <w:rPrChange w:id="88" w:author="陳佳宜資訊部資訊安全處" w:date="2024-08-28T10:02:00Z" w16du:dateUtc="2024-08-28T02:02:00Z">
            <w:rPr>
              <w:rFonts w:ascii="Times New Roman" w:hAnsi="Times New Roman" w:cs="Times New Roman" w:hint="eastAsia"/>
            </w:rPr>
          </w:rPrChange>
        </w:rPr>
        <w:lastRenderedPageBreak/>
        <w:t>文件修訂履歷</w:t>
      </w:r>
    </w:p>
    <w:tbl>
      <w:tblPr>
        <w:tblW w:w="10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271"/>
        <w:gridCol w:w="1418"/>
        <w:gridCol w:w="2693"/>
        <w:gridCol w:w="1843"/>
        <w:gridCol w:w="1701"/>
        <w:gridCol w:w="1507"/>
      </w:tblGrid>
      <w:tr w:rsidR="0004695C" w:rsidRPr="0004695C" w14:paraId="717D8E39" w14:textId="77777777" w:rsidTr="002D3A81">
        <w:trPr>
          <w:trHeight w:val="680"/>
          <w:tblHeader/>
          <w:jc w:val="center"/>
        </w:trPr>
        <w:tc>
          <w:tcPr>
            <w:tcW w:w="1271" w:type="dxa"/>
            <w:shd w:val="clear" w:color="auto" w:fill="000000"/>
            <w:vAlign w:val="center"/>
          </w:tcPr>
          <w:p w14:paraId="381CFDFE" w14:textId="67F79EA3" w:rsidR="009327E9" w:rsidRPr="0004695C" w:rsidRDefault="009327E9" w:rsidP="00BA6238">
            <w:pPr>
              <w:pStyle w:val="a9"/>
              <w:rPr>
                <w:rFonts w:ascii="Times New Roman" w:hAnsi="Times New Roman" w:cs="Times New Roman"/>
                <w:color w:val="000000" w:themeColor="text1"/>
                <w:rPrChange w:id="89"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90" w:author="陳佳宜資訊部資訊安全處" w:date="2024-08-28T10:02:00Z" w16du:dateUtc="2024-08-28T02:02:00Z">
                  <w:rPr>
                    <w:rFonts w:ascii="Times New Roman" w:hAnsi="Times New Roman" w:cs="Times New Roman" w:hint="eastAsia"/>
                  </w:rPr>
                </w:rPrChange>
              </w:rPr>
              <w:t>修訂版次</w:t>
            </w:r>
          </w:p>
        </w:tc>
        <w:tc>
          <w:tcPr>
            <w:tcW w:w="1418" w:type="dxa"/>
            <w:shd w:val="clear" w:color="auto" w:fill="000000"/>
            <w:vAlign w:val="center"/>
          </w:tcPr>
          <w:p w14:paraId="434817AC" w14:textId="1910363F" w:rsidR="009327E9" w:rsidRPr="0004695C" w:rsidRDefault="009327E9" w:rsidP="001B6BA6">
            <w:pPr>
              <w:pStyle w:val="a9"/>
              <w:rPr>
                <w:rFonts w:ascii="Times New Roman" w:hAnsi="Times New Roman" w:cs="Times New Roman"/>
                <w:color w:val="000000" w:themeColor="text1"/>
                <w:rPrChange w:id="91"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92" w:author="陳佳宜資訊部資訊安全處" w:date="2024-08-28T10:02:00Z" w16du:dateUtc="2024-08-28T02:02:00Z">
                  <w:rPr>
                    <w:rFonts w:ascii="Times New Roman" w:hAnsi="Times New Roman" w:cs="Times New Roman" w:hint="eastAsia"/>
                  </w:rPr>
                </w:rPrChange>
              </w:rPr>
              <w:t>修訂</w:t>
            </w:r>
            <w:r w:rsidR="001B6BA6" w:rsidRPr="0004695C">
              <w:rPr>
                <w:rFonts w:ascii="Times New Roman" w:hAnsi="Times New Roman" w:cs="Times New Roman" w:hint="eastAsia"/>
                <w:color w:val="000000" w:themeColor="text1"/>
                <w:rPrChange w:id="93" w:author="陳佳宜資訊部資訊安全處" w:date="2024-08-28T10:02:00Z" w16du:dateUtc="2024-08-28T02:02:00Z">
                  <w:rPr>
                    <w:rFonts w:ascii="Times New Roman" w:hAnsi="Times New Roman" w:cs="Times New Roman" w:hint="eastAsia"/>
                  </w:rPr>
                </w:rPrChange>
              </w:rPr>
              <w:t>日期</w:t>
            </w:r>
          </w:p>
        </w:tc>
        <w:tc>
          <w:tcPr>
            <w:tcW w:w="2693" w:type="dxa"/>
            <w:shd w:val="clear" w:color="auto" w:fill="000000"/>
            <w:vAlign w:val="center"/>
          </w:tcPr>
          <w:p w14:paraId="3FC1091C" w14:textId="77777777" w:rsidR="009327E9" w:rsidRPr="0004695C" w:rsidRDefault="009327E9" w:rsidP="00BA6238">
            <w:pPr>
              <w:pStyle w:val="a9"/>
              <w:rPr>
                <w:rFonts w:ascii="Times New Roman" w:hAnsi="Times New Roman" w:cs="Times New Roman"/>
                <w:color w:val="000000" w:themeColor="text1"/>
                <w:rPrChange w:id="94"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95" w:author="陳佳宜資訊部資訊安全處" w:date="2024-08-28T10:02:00Z" w16du:dateUtc="2024-08-28T02:02:00Z">
                  <w:rPr>
                    <w:rFonts w:ascii="Times New Roman" w:hAnsi="Times New Roman" w:cs="Times New Roman" w:hint="eastAsia"/>
                  </w:rPr>
                </w:rPrChange>
              </w:rPr>
              <w:t>發行與變更說明</w:t>
            </w:r>
          </w:p>
        </w:tc>
        <w:tc>
          <w:tcPr>
            <w:tcW w:w="1843" w:type="dxa"/>
            <w:shd w:val="clear" w:color="auto" w:fill="000000"/>
            <w:vAlign w:val="center"/>
          </w:tcPr>
          <w:p w14:paraId="6B875907" w14:textId="01D96932" w:rsidR="009327E9" w:rsidRPr="0004695C" w:rsidRDefault="009327E9" w:rsidP="00BA6238">
            <w:pPr>
              <w:pStyle w:val="a9"/>
              <w:rPr>
                <w:rFonts w:ascii="Times New Roman" w:hAnsi="Times New Roman" w:cs="Times New Roman"/>
                <w:color w:val="000000" w:themeColor="text1"/>
                <w:rPrChange w:id="96"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97" w:author="陳佳宜資訊部資訊安全處" w:date="2024-08-28T10:02:00Z" w16du:dateUtc="2024-08-28T02:02:00Z">
                  <w:rPr>
                    <w:rFonts w:ascii="Times New Roman" w:hAnsi="Times New Roman" w:cs="Times New Roman" w:hint="eastAsia"/>
                  </w:rPr>
                </w:rPrChange>
              </w:rPr>
              <w:t>修訂人員</w:t>
            </w:r>
          </w:p>
        </w:tc>
        <w:tc>
          <w:tcPr>
            <w:tcW w:w="1701" w:type="dxa"/>
            <w:shd w:val="clear" w:color="auto" w:fill="000000"/>
            <w:vAlign w:val="center"/>
          </w:tcPr>
          <w:p w14:paraId="426F43ED" w14:textId="2297E908" w:rsidR="009327E9" w:rsidRPr="0004695C" w:rsidRDefault="009327E9" w:rsidP="00BA6238">
            <w:pPr>
              <w:pStyle w:val="a9"/>
              <w:rPr>
                <w:rFonts w:ascii="Times New Roman" w:hAnsi="Times New Roman" w:cs="Times New Roman"/>
                <w:color w:val="000000" w:themeColor="text1"/>
                <w:rPrChange w:id="98"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99" w:author="陳佳宜資訊部資訊安全處" w:date="2024-08-28T10:02:00Z" w16du:dateUtc="2024-08-28T02:02:00Z">
                  <w:rPr>
                    <w:rFonts w:ascii="Times New Roman" w:hAnsi="Times New Roman" w:cs="Times New Roman" w:hint="eastAsia"/>
                  </w:rPr>
                </w:rPrChange>
              </w:rPr>
              <w:t>核准人員</w:t>
            </w:r>
          </w:p>
        </w:tc>
        <w:tc>
          <w:tcPr>
            <w:tcW w:w="1507" w:type="dxa"/>
            <w:shd w:val="clear" w:color="auto" w:fill="000000"/>
            <w:vAlign w:val="center"/>
          </w:tcPr>
          <w:p w14:paraId="418DA19B" w14:textId="77777777" w:rsidR="009327E9" w:rsidRPr="0004695C" w:rsidRDefault="009327E9" w:rsidP="00BA6238">
            <w:pPr>
              <w:pStyle w:val="a9"/>
              <w:rPr>
                <w:rFonts w:ascii="Times New Roman" w:hAnsi="Times New Roman" w:cs="Times New Roman"/>
                <w:color w:val="000000" w:themeColor="text1"/>
                <w:rPrChange w:id="100"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01" w:author="陳佳宜資訊部資訊安全處" w:date="2024-08-28T10:02:00Z" w16du:dateUtc="2024-08-28T02:02:00Z">
                  <w:rPr>
                    <w:rFonts w:ascii="Times New Roman" w:hAnsi="Times New Roman" w:cs="Times New Roman" w:hint="eastAsia"/>
                  </w:rPr>
                </w:rPrChange>
              </w:rPr>
              <w:t>備註</w:t>
            </w:r>
          </w:p>
        </w:tc>
      </w:tr>
      <w:tr w:rsidR="0004695C" w:rsidRPr="0004695C" w14:paraId="66F56F90" w14:textId="77777777" w:rsidTr="002D3A81">
        <w:trPr>
          <w:jc w:val="center"/>
        </w:trPr>
        <w:tc>
          <w:tcPr>
            <w:tcW w:w="1271" w:type="dxa"/>
            <w:vAlign w:val="center"/>
          </w:tcPr>
          <w:p w14:paraId="5FBCEA7B" w14:textId="77777777" w:rsidR="009327E9" w:rsidRPr="0004695C" w:rsidRDefault="00876FB2" w:rsidP="00BA6238">
            <w:pPr>
              <w:pStyle w:val="-0"/>
              <w:rPr>
                <w:rFonts w:ascii="Times New Roman" w:hAnsi="Times New Roman"/>
                <w:color w:val="000000" w:themeColor="text1"/>
                <w:rPrChange w:id="102"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103" w:author="陳佳宜資訊部資訊安全處" w:date="2024-08-28T10:02:00Z" w16du:dateUtc="2024-08-28T02:02:00Z">
                  <w:rPr>
                    <w:rFonts w:ascii="Times New Roman" w:hAnsi="Times New Roman"/>
                  </w:rPr>
                </w:rPrChange>
              </w:rPr>
              <w:t>V1.0</w:t>
            </w:r>
          </w:p>
        </w:tc>
        <w:tc>
          <w:tcPr>
            <w:tcW w:w="1418" w:type="dxa"/>
            <w:vAlign w:val="center"/>
          </w:tcPr>
          <w:p w14:paraId="6D7C541C" w14:textId="446CF467" w:rsidR="009327E9" w:rsidRPr="0004695C" w:rsidRDefault="00876FB2" w:rsidP="00BA6238">
            <w:pPr>
              <w:pStyle w:val="-0"/>
              <w:rPr>
                <w:rFonts w:ascii="Times New Roman" w:hAnsi="Times New Roman"/>
                <w:color w:val="000000" w:themeColor="text1"/>
                <w:rPrChange w:id="104" w:author="陳佳宜資訊部資訊安全處" w:date="2024-08-28T10:02:00Z" w16du:dateUtc="2024-08-28T02:02:00Z">
                  <w:rPr>
                    <w:rFonts w:ascii="Times New Roman" w:hAnsi="Times New Roman"/>
                  </w:rPr>
                </w:rPrChange>
              </w:rPr>
            </w:pPr>
            <w:r w:rsidRPr="0004695C">
              <w:rPr>
                <w:rFonts w:ascii="Times New Roman" w:hAnsi="Times New Roman"/>
                <w:color w:val="000000" w:themeColor="text1"/>
                <w:rPrChange w:id="105" w:author="陳佳宜資訊部資訊安全處" w:date="2024-08-28T10:02:00Z" w16du:dateUtc="2024-08-28T02:02:00Z">
                  <w:rPr>
                    <w:rFonts w:ascii="Times New Roman" w:hAnsi="Times New Roman"/>
                  </w:rPr>
                </w:rPrChange>
              </w:rPr>
              <w:t>2</w:t>
            </w:r>
            <w:r w:rsidR="00EC5640" w:rsidRPr="0004695C">
              <w:rPr>
                <w:rFonts w:ascii="Times New Roman" w:hAnsi="Times New Roman"/>
                <w:color w:val="000000" w:themeColor="text1"/>
                <w:rPrChange w:id="106" w:author="陳佳宜資訊部資訊安全處" w:date="2024-08-28T10:02:00Z" w16du:dateUtc="2024-08-28T02:02:00Z">
                  <w:rPr>
                    <w:rFonts w:ascii="Times New Roman" w:hAnsi="Times New Roman"/>
                  </w:rPr>
                </w:rPrChange>
              </w:rPr>
              <w:t>02</w:t>
            </w:r>
            <w:r w:rsidR="001B6BA6" w:rsidRPr="0004695C">
              <w:rPr>
                <w:rFonts w:ascii="Times New Roman" w:hAnsi="Times New Roman"/>
                <w:color w:val="000000" w:themeColor="text1"/>
                <w:rPrChange w:id="107" w:author="陳佳宜資訊部資訊安全處" w:date="2024-08-28T10:02:00Z" w16du:dateUtc="2024-08-28T02:02:00Z">
                  <w:rPr>
                    <w:rFonts w:ascii="Times New Roman" w:hAnsi="Times New Roman"/>
                  </w:rPr>
                </w:rPrChange>
              </w:rPr>
              <w:t>3</w:t>
            </w:r>
            <w:r w:rsidR="00F873A9" w:rsidRPr="0004695C">
              <w:rPr>
                <w:rFonts w:ascii="Times New Roman" w:hAnsi="Times New Roman"/>
                <w:color w:val="000000" w:themeColor="text1"/>
                <w:rPrChange w:id="108" w:author="陳佳宜資訊部資訊安全處" w:date="2024-08-28T10:02:00Z" w16du:dateUtc="2024-08-28T02:02:00Z">
                  <w:rPr>
                    <w:rFonts w:ascii="Times New Roman" w:hAnsi="Times New Roman"/>
                  </w:rPr>
                </w:rPrChange>
              </w:rPr>
              <w:t>/</w:t>
            </w:r>
            <w:r w:rsidR="00A800C6" w:rsidRPr="0004695C">
              <w:rPr>
                <w:rFonts w:ascii="Times New Roman" w:hAnsi="Times New Roman"/>
                <w:color w:val="000000" w:themeColor="text1"/>
                <w:rPrChange w:id="109" w:author="陳佳宜資訊部資訊安全處" w:date="2024-08-28T10:02:00Z" w16du:dateUtc="2024-08-28T02:02:00Z">
                  <w:rPr>
                    <w:rFonts w:ascii="Times New Roman" w:hAnsi="Times New Roman"/>
                  </w:rPr>
                </w:rPrChange>
              </w:rPr>
              <w:t>11</w:t>
            </w:r>
            <w:r w:rsidR="00F873A9" w:rsidRPr="0004695C">
              <w:rPr>
                <w:rFonts w:ascii="Times New Roman" w:hAnsi="Times New Roman"/>
                <w:color w:val="000000" w:themeColor="text1"/>
                <w:rPrChange w:id="110" w:author="陳佳宜資訊部資訊安全處" w:date="2024-08-28T10:02:00Z" w16du:dateUtc="2024-08-28T02:02:00Z">
                  <w:rPr>
                    <w:rFonts w:ascii="Times New Roman" w:hAnsi="Times New Roman"/>
                  </w:rPr>
                </w:rPrChange>
              </w:rPr>
              <w:t>/</w:t>
            </w:r>
            <w:r w:rsidR="00A800C6" w:rsidRPr="0004695C">
              <w:rPr>
                <w:rFonts w:ascii="Times New Roman" w:hAnsi="Times New Roman"/>
                <w:color w:val="000000" w:themeColor="text1"/>
                <w:rPrChange w:id="111" w:author="陳佳宜資訊部資訊安全處" w:date="2024-08-28T10:02:00Z" w16du:dateUtc="2024-08-28T02:02:00Z">
                  <w:rPr>
                    <w:rFonts w:ascii="Times New Roman" w:hAnsi="Times New Roman"/>
                  </w:rPr>
                </w:rPrChange>
              </w:rPr>
              <w:t>01</w:t>
            </w:r>
          </w:p>
        </w:tc>
        <w:tc>
          <w:tcPr>
            <w:tcW w:w="2693" w:type="dxa"/>
            <w:vAlign w:val="center"/>
          </w:tcPr>
          <w:p w14:paraId="55B3B7CC" w14:textId="77777777" w:rsidR="009327E9" w:rsidRPr="0004695C" w:rsidRDefault="00543DCA" w:rsidP="00BA6238">
            <w:pPr>
              <w:pStyle w:val="-"/>
              <w:rPr>
                <w:rFonts w:ascii="Times New Roman" w:hAnsi="Times New Roman" w:cs="Times New Roman"/>
                <w:color w:val="000000" w:themeColor="text1"/>
                <w:rPrChange w:id="112"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13" w:author="陳佳宜資訊部資訊安全處" w:date="2024-08-28T10:02:00Z" w16du:dateUtc="2024-08-28T02:02:00Z">
                  <w:rPr>
                    <w:rFonts w:ascii="Times New Roman" w:hAnsi="Times New Roman" w:cs="Times New Roman" w:hint="eastAsia"/>
                  </w:rPr>
                </w:rPrChange>
              </w:rPr>
              <w:t>新版</w:t>
            </w:r>
            <w:r w:rsidR="00876FB2" w:rsidRPr="0004695C">
              <w:rPr>
                <w:rFonts w:ascii="Times New Roman" w:hAnsi="Times New Roman" w:cs="Times New Roman" w:hint="eastAsia"/>
                <w:color w:val="000000" w:themeColor="text1"/>
                <w:rPrChange w:id="114" w:author="陳佳宜資訊部資訊安全處" w:date="2024-08-28T10:02:00Z" w16du:dateUtc="2024-08-28T02:02:00Z">
                  <w:rPr>
                    <w:rFonts w:ascii="Times New Roman" w:hAnsi="Times New Roman" w:cs="Times New Roman" w:hint="eastAsia"/>
                  </w:rPr>
                </w:rPrChange>
              </w:rPr>
              <w:t>發行</w:t>
            </w:r>
          </w:p>
        </w:tc>
        <w:tc>
          <w:tcPr>
            <w:tcW w:w="1843" w:type="dxa"/>
            <w:vAlign w:val="center"/>
          </w:tcPr>
          <w:p w14:paraId="6A9EF03D" w14:textId="16B9F6A6" w:rsidR="009327E9" w:rsidRPr="0004695C" w:rsidRDefault="00EC5640" w:rsidP="00752FF8">
            <w:pPr>
              <w:pStyle w:val="-0"/>
              <w:rPr>
                <w:rFonts w:ascii="Times New Roman" w:hAnsi="Times New Roman"/>
                <w:color w:val="000000" w:themeColor="text1"/>
                <w:rPrChange w:id="115"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116" w:author="陳佳宜資訊部資訊安全處" w:date="2024-08-28T10:02:00Z" w16du:dateUtc="2024-08-28T02:02:00Z">
                  <w:rPr>
                    <w:rFonts w:ascii="Times New Roman" w:hAnsi="Times New Roman" w:hint="eastAsia"/>
                  </w:rPr>
                </w:rPrChange>
              </w:rPr>
              <w:t>丘建華副總經理</w:t>
            </w:r>
          </w:p>
        </w:tc>
        <w:tc>
          <w:tcPr>
            <w:tcW w:w="1701" w:type="dxa"/>
            <w:vAlign w:val="center"/>
          </w:tcPr>
          <w:p w14:paraId="6E7339E9" w14:textId="7283D53E" w:rsidR="009327E9" w:rsidRPr="0004695C" w:rsidRDefault="00EC5640" w:rsidP="00752FF8">
            <w:pPr>
              <w:pStyle w:val="-0"/>
              <w:rPr>
                <w:rFonts w:ascii="Times New Roman" w:hAnsi="Times New Roman"/>
                <w:color w:val="000000" w:themeColor="text1"/>
                <w:rPrChange w:id="117"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118" w:author="陳佳宜資訊部資訊安全處" w:date="2024-08-28T10:02:00Z" w16du:dateUtc="2024-08-28T02:02:00Z">
                  <w:rPr>
                    <w:rFonts w:ascii="Times New Roman" w:hAnsi="Times New Roman" w:hint="eastAsia"/>
                  </w:rPr>
                </w:rPrChange>
              </w:rPr>
              <w:t>李文柱總經理</w:t>
            </w:r>
          </w:p>
        </w:tc>
        <w:tc>
          <w:tcPr>
            <w:tcW w:w="1507" w:type="dxa"/>
            <w:vAlign w:val="center"/>
          </w:tcPr>
          <w:p w14:paraId="5581931C" w14:textId="261A2916" w:rsidR="009327E9" w:rsidRPr="0004695C" w:rsidRDefault="00F873A9" w:rsidP="00BA6238">
            <w:pPr>
              <w:pStyle w:val="-"/>
              <w:rPr>
                <w:rFonts w:ascii="Times New Roman" w:hAnsi="Times New Roman" w:cs="Times New Roman"/>
                <w:color w:val="000000" w:themeColor="text1"/>
                <w:rPrChange w:id="119"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120" w:author="陳佳宜資訊部資訊安全處" w:date="2024-08-28T10:02:00Z" w16du:dateUtc="2024-08-28T02:02:00Z">
                  <w:rPr>
                    <w:rFonts w:ascii="Times New Roman" w:hAnsi="Times New Roman" w:cs="Times New Roman" w:hint="eastAsia"/>
                  </w:rPr>
                </w:rPrChange>
              </w:rPr>
              <w:t>因應</w:t>
            </w:r>
            <w:r w:rsidRPr="0004695C">
              <w:rPr>
                <w:rFonts w:ascii="Times New Roman" w:hAnsi="Times New Roman" w:cs="Times New Roman"/>
                <w:color w:val="000000" w:themeColor="text1"/>
                <w:rPrChange w:id="121" w:author="陳佳宜資訊部資訊安全處" w:date="2024-08-28T10:02:00Z" w16du:dateUtc="2024-08-28T02:02:00Z">
                  <w:rPr>
                    <w:rFonts w:ascii="Times New Roman" w:hAnsi="Times New Roman" w:cs="Times New Roman"/>
                  </w:rPr>
                </w:rPrChange>
              </w:rPr>
              <w:t>2022</w:t>
            </w:r>
            <w:r w:rsidRPr="0004695C">
              <w:rPr>
                <w:rFonts w:ascii="Times New Roman" w:hAnsi="Times New Roman" w:cs="Times New Roman" w:hint="eastAsia"/>
                <w:color w:val="000000" w:themeColor="text1"/>
                <w:rPrChange w:id="122" w:author="陳佳宜資訊部資訊安全處" w:date="2024-08-28T10:02:00Z" w16du:dateUtc="2024-08-28T02:02:00Z">
                  <w:rPr>
                    <w:rFonts w:ascii="Times New Roman" w:hAnsi="Times New Roman" w:cs="Times New Roman" w:hint="eastAsia"/>
                  </w:rPr>
                </w:rPrChange>
              </w:rPr>
              <w:t>轉版，重新發行。</w:t>
            </w:r>
          </w:p>
        </w:tc>
      </w:tr>
      <w:tr w:rsidR="0004695C" w:rsidRPr="0004695C" w14:paraId="234E24EA" w14:textId="77777777" w:rsidTr="002D3A81">
        <w:trPr>
          <w:jc w:val="center"/>
          <w:ins w:id="123" w:author="陳佳宜資訊部策略發展處" w:date="2024-08-07T17:43:00Z"/>
        </w:trPr>
        <w:tc>
          <w:tcPr>
            <w:tcW w:w="1271" w:type="dxa"/>
            <w:vAlign w:val="center"/>
          </w:tcPr>
          <w:p w14:paraId="2F340CC8" w14:textId="17E33ED9" w:rsidR="00127C0A" w:rsidRPr="0004695C" w:rsidRDefault="00127C0A" w:rsidP="00127C0A">
            <w:pPr>
              <w:pStyle w:val="-0"/>
              <w:rPr>
                <w:ins w:id="124" w:author="陳佳宜資訊部策略發展處" w:date="2024-08-07T17:43:00Z"/>
                <w:rFonts w:ascii="Times New Roman" w:hAnsi="Times New Roman"/>
                <w:color w:val="000000" w:themeColor="text1"/>
                <w:rPrChange w:id="125" w:author="陳佳宜資訊部資訊安全處" w:date="2024-08-28T10:02:00Z" w16du:dateUtc="2024-08-28T02:02:00Z">
                  <w:rPr>
                    <w:ins w:id="126" w:author="陳佳宜資訊部策略發展處" w:date="2024-08-07T17:43:00Z"/>
                    <w:rFonts w:ascii="Times New Roman" w:hAnsi="Times New Roman"/>
                  </w:rPr>
                </w:rPrChange>
              </w:rPr>
            </w:pPr>
            <w:ins w:id="127" w:author="陳佳宜資訊部策略發展處" w:date="2024-08-07T17:43:00Z">
              <w:r w:rsidRPr="0004695C">
                <w:rPr>
                  <w:rFonts w:ascii="Times New Roman" w:hAnsi="Times New Roman"/>
                  <w:color w:val="000000" w:themeColor="text1"/>
                  <w:rPrChange w:id="128" w:author="陳佳宜資訊部資訊安全處" w:date="2024-08-28T10:02:00Z" w16du:dateUtc="2024-08-28T02:02:00Z">
                    <w:rPr>
                      <w:rFonts w:ascii="Times New Roman" w:hAnsi="Times New Roman"/>
                    </w:rPr>
                  </w:rPrChange>
                </w:rPr>
                <w:t>V1.1</w:t>
              </w:r>
            </w:ins>
          </w:p>
        </w:tc>
        <w:tc>
          <w:tcPr>
            <w:tcW w:w="1418" w:type="dxa"/>
            <w:vAlign w:val="center"/>
          </w:tcPr>
          <w:p w14:paraId="7ADB2D85" w14:textId="03EEBFE3" w:rsidR="00127C0A" w:rsidRPr="0004695C" w:rsidRDefault="00127C0A" w:rsidP="00127C0A">
            <w:pPr>
              <w:pStyle w:val="-0"/>
              <w:rPr>
                <w:ins w:id="129" w:author="陳佳宜資訊部策略發展處" w:date="2024-08-07T17:43:00Z"/>
                <w:rFonts w:ascii="Times New Roman" w:hAnsi="Times New Roman"/>
                <w:color w:val="000000" w:themeColor="text1"/>
                <w:rPrChange w:id="130" w:author="陳佳宜資訊部資訊安全處" w:date="2024-08-28T10:02:00Z" w16du:dateUtc="2024-08-28T02:02:00Z">
                  <w:rPr>
                    <w:ins w:id="131" w:author="陳佳宜資訊部策略發展處" w:date="2024-08-07T17:43:00Z"/>
                    <w:rFonts w:ascii="Times New Roman" w:hAnsi="Times New Roman"/>
                  </w:rPr>
                </w:rPrChange>
              </w:rPr>
            </w:pPr>
            <w:ins w:id="132" w:author="陳佳宜資訊部策略發展處" w:date="2024-08-07T17:43:00Z">
              <w:r w:rsidRPr="0004695C">
                <w:rPr>
                  <w:rFonts w:ascii="Times New Roman" w:hAnsi="Times New Roman"/>
                  <w:color w:val="000000" w:themeColor="text1"/>
                  <w:rPrChange w:id="133" w:author="陳佳宜資訊部資訊安全處" w:date="2024-08-28T10:02:00Z" w16du:dateUtc="2024-08-28T02:02:00Z">
                    <w:rPr>
                      <w:rFonts w:ascii="Times New Roman" w:hAnsi="Times New Roman"/>
                    </w:rPr>
                  </w:rPrChange>
                </w:rPr>
                <w:t>2024/08/07</w:t>
              </w:r>
            </w:ins>
          </w:p>
        </w:tc>
        <w:tc>
          <w:tcPr>
            <w:tcW w:w="2693" w:type="dxa"/>
            <w:vAlign w:val="center"/>
          </w:tcPr>
          <w:p w14:paraId="456E317D" w14:textId="794422A8" w:rsidR="00127C0A" w:rsidRPr="0004695C" w:rsidRDefault="00127C0A" w:rsidP="00127C0A">
            <w:pPr>
              <w:pStyle w:val="-"/>
              <w:rPr>
                <w:ins w:id="134" w:author="陳佳宜資訊部策略發展處" w:date="2024-08-07T17:43:00Z"/>
                <w:rFonts w:ascii="Times New Roman" w:hAnsi="Times New Roman" w:cs="Times New Roman"/>
                <w:color w:val="000000" w:themeColor="text1"/>
                <w:rPrChange w:id="135" w:author="陳佳宜資訊部資訊安全處" w:date="2024-08-28T10:02:00Z" w16du:dateUtc="2024-08-28T02:02:00Z">
                  <w:rPr>
                    <w:ins w:id="136" w:author="陳佳宜資訊部策略發展處" w:date="2024-08-07T17:43:00Z"/>
                    <w:rFonts w:ascii="Times New Roman" w:hAnsi="Times New Roman" w:cs="Times New Roman"/>
                  </w:rPr>
                </w:rPrChange>
              </w:rPr>
            </w:pPr>
            <w:ins w:id="137" w:author="陳佳宜資訊部策略發展處" w:date="2024-08-07T17:43:00Z">
              <w:r w:rsidRPr="0004695C">
                <w:rPr>
                  <w:rFonts w:ascii="Times New Roman" w:hAnsi="Times New Roman" w:hint="eastAsia"/>
                  <w:color w:val="000000" w:themeColor="text1"/>
                  <w:rPrChange w:id="138" w:author="陳佳宜資訊部資訊安全處" w:date="2024-08-28T10:02:00Z" w16du:dateUtc="2024-08-28T02:02:00Z">
                    <w:rPr>
                      <w:rFonts w:ascii="Times New Roman" w:hAnsi="Times New Roman" w:hint="eastAsia"/>
                    </w:rPr>
                  </w:rPrChange>
                </w:rPr>
                <w:t>因應內控調整「第一章目的」。</w:t>
              </w:r>
            </w:ins>
          </w:p>
        </w:tc>
        <w:tc>
          <w:tcPr>
            <w:tcW w:w="1843" w:type="dxa"/>
            <w:vAlign w:val="center"/>
          </w:tcPr>
          <w:p w14:paraId="2F6D7116" w14:textId="45F273E7" w:rsidR="00127C0A" w:rsidRPr="0004695C" w:rsidRDefault="00127C0A" w:rsidP="00127C0A">
            <w:pPr>
              <w:pStyle w:val="-0"/>
              <w:rPr>
                <w:ins w:id="139" w:author="陳佳宜資訊部策略發展處" w:date="2024-08-07T17:43:00Z"/>
                <w:rFonts w:ascii="Times New Roman" w:hAnsi="Times New Roman"/>
                <w:color w:val="000000" w:themeColor="text1"/>
                <w:rPrChange w:id="140" w:author="陳佳宜資訊部資訊安全處" w:date="2024-08-28T10:02:00Z" w16du:dateUtc="2024-08-28T02:02:00Z">
                  <w:rPr>
                    <w:ins w:id="141" w:author="陳佳宜資訊部策略發展處" w:date="2024-08-07T17:43:00Z"/>
                    <w:rFonts w:ascii="Times New Roman" w:hAnsi="Times New Roman"/>
                  </w:rPr>
                </w:rPrChange>
              </w:rPr>
            </w:pPr>
            <w:ins w:id="142" w:author="陳佳宜資訊部策略發展處" w:date="2024-08-07T17:43:00Z">
              <w:r w:rsidRPr="0004695C">
                <w:rPr>
                  <w:rFonts w:ascii="Times New Roman" w:hAnsi="Times New Roman" w:hint="eastAsia"/>
                  <w:color w:val="000000" w:themeColor="text1"/>
                  <w:rPrChange w:id="143" w:author="陳佳宜資訊部資訊安全處" w:date="2024-08-28T10:02:00Z" w16du:dateUtc="2024-08-28T02:02:00Z">
                    <w:rPr>
                      <w:rFonts w:ascii="Times New Roman" w:hAnsi="Times New Roman" w:hint="eastAsia"/>
                    </w:rPr>
                  </w:rPrChange>
                </w:rPr>
                <w:t>吳允文副總經理</w:t>
              </w:r>
            </w:ins>
          </w:p>
        </w:tc>
        <w:tc>
          <w:tcPr>
            <w:tcW w:w="1701" w:type="dxa"/>
            <w:vAlign w:val="center"/>
          </w:tcPr>
          <w:p w14:paraId="14982951" w14:textId="01553BEA" w:rsidR="00127C0A" w:rsidRPr="0004695C" w:rsidRDefault="00127C0A" w:rsidP="00127C0A">
            <w:pPr>
              <w:pStyle w:val="-0"/>
              <w:rPr>
                <w:ins w:id="144" w:author="陳佳宜資訊部策略發展處" w:date="2024-08-07T17:43:00Z"/>
                <w:rFonts w:ascii="Times New Roman" w:hAnsi="Times New Roman"/>
                <w:color w:val="000000" w:themeColor="text1"/>
                <w:rPrChange w:id="145" w:author="陳佳宜資訊部資訊安全處" w:date="2024-08-28T10:02:00Z" w16du:dateUtc="2024-08-28T02:02:00Z">
                  <w:rPr>
                    <w:ins w:id="146" w:author="陳佳宜資訊部策略發展處" w:date="2024-08-07T17:43:00Z"/>
                    <w:rFonts w:ascii="Times New Roman" w:hAnsi="Times New Roman"/>
                  </w:rPr>
                </w:rPrChange>
              </w:rPr>
            </w:pPr>
            <w:ins w:id="147" w:author="陳佳宜資訊部策略發展處" w:date="2024-08-07T17:43:00Z">
              <w:r w:rsidRPr="0004695C">
                <w:rPr>
                  <w:rFonts w:ascii="Times New Roman" w:hAnsi="Times New Roman" w:hint="eastAsia"/>
                  <w:color w:val="000000" w:themeColor="text1"/>
                  <w:rPrChange w:id="148" w:author="陳佳宜資訊部資訊安全處" w:date="2024-08-28T10:02:00Z" w16du:dateUtc="2024-08-28T02:02:00Z">
                    <w:rPr>
                      <w:rFonts w:ascii="Times New Roman" w:hAnsi="Times New Roman" w:hint="eastAsia"/>
                    </w:rPr>
                  </w:rPrChange>
                </w:rPr>
                <w:t>李文柱總經理</w:t>
              </w:r>
            </w:ins>
          </w:p>
        </w:tc>
        <w:tc>
          <w:tcPr>
            <w:tcW w:w="1507" w:type="dxa"/>
            <w:vAlign w:val="center"/>
          </w:tcPr>
          <w:p w14:paraId="2C75D77A" w14:textId="77777777" w:rsidR="00127C0A" w:rsidRPr="0004695C" w:rsidRDefault="00127C0A" w:rsidP="00127C0A">
            <w:pPr>
              <w:pStyle w:val="-"/>
              <w:rPr>
                <w:ins w:id="149" w:author="陳佳宜資訊部策略發展處" w:date="2024-08-07T17:43:00Z"/>
                <w:rFonts w:ascii="Times New Roman" w:hAnsi="Times New Roman" w:cs="Times New Roman"/>
                <w:color w:val="000000" w:themeColor="text1"/>
                <w:rPrChange w:id="150" w:author="陳佳宜資訊部資訊安全處" w:date="2024-08-28T10:02:00Z" w16du:dateUtc="2024-08-28T02:02:00Z">
                  <w:rPr>
                    <w:ins w:id="151" w:author="陳佳宜資訊部策略發展處" w:date="2024-08-07T17:43:00Z"/>
                    <w:rFonts w:ascii="Times New Roman" w:hAnsi="Times New Roman" w:cs="Times New Roman"/>
                  </w:rPr>
                </w:rPrChange>
              </w:rPr>
            </w:pPr>
          </w:p>
        </w:tc>
      </w:tr>
    </w:tbl>
    <w:p w14:paraId="3028817F" w14:textId="77777777" w:rsidR="009327E9" w:rsidRPr="0004695C" w:rsidRDefault="009327E9" w:rsidP="00BA6238">
      <w:pPr>
        <w:pStyle w:val="a8"/>
        <w:rPr>
          <w:rFonts w:ascii="Times New Roman" w:hAnsi="Times New Roman" w:cs="Times New Roman"/>
          <w:color w:val="000000" w:themeColor="text1"/>
          <w:rPrChange w:id="152"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153" w:author="陳佳宜資訊部資訊安全處" w:date="2024-08-28T10:02:00Z" w16du:dateUtc="2024-08-28T02:02:00Z">
            <w:rPr>
              <w:rFonts w:ascii="Times New Roman" w:hAnsi="Times New Roman" w:cs="Times New Roman"/>
            </w:rPr>
          </w:rPrChange>
        </w:rPr>
        <w:br w:type="page"/>
      </w:r>
      <w:r w:rsidRPr="0004695C">
        <w:rPr>
          <w:rFonts w:ascii="Times New Roman" w:hAnsi="Times New Roman" w:cs="Times New Roman" w:hint="eastAsia"/>
          <w:color w:val="000000" w:themeColor="text1"/>
          <w:rPrChange w:id="154" w:author="陳佳宜資訊部資訊安全處" w:date="2024-08-28T10:02:00Z" w16du:dateUtc="2024-08-28T02:02:00Z">
            <w:rPr>
              <w:rFonts w:ascii="Times New Roman" w:hAnsi="Times New Roman" w:cs="Times New Roman" w:hint="eastAsia"/>
            </w:rPr>
          </w:rPrChange>
        </w:rPr>
        <w:lastRenderedPageBreak/>
        <w:t>目</w:t>
      </w:r>
      <w:r w:rsidR="006857ED" w:rsidRPr="0004695C">
        <w:rPr>
          <w:rFonts w:ascii="Times New Roman" w:hAnsi="Times New Roman" w:cs="Times New Roman"/>
          <w:color w:val="000000" w:themeColor="text1"/>
          <w:rPrChange w:id="155" w:author="陳佳宜資訊部資訊安全處" w:date="2024-08-28T10:02:00Z" w16du:dateUtc="2024-08-28T02:02:00Z">
            <w:rPr>
              <w:rFonts w:ascii="Times New Roman" w:hAnsi="Times New Roman" w:cs="Times New Roman"/>
            </w:rPr>
          </w:rPrChange>
        </w:rPr>
        <w:t xml:space="preserve">  </w:t>
      </w:r>
      <w:r w:rsidRPr="0004695C">
        <w:rPr>
          <w:rFonts w:ascii="Times New Roman" w:hAnsi="Times New Roman" w:cs="Times New Roman" w:hint="eastAsia"/>
          <w:color w:val="000000" w:themeColor="text1"/>
          <w:rPrChange w:id="156" w:author="陳佳宜資訊部資訊安全處" w:date="2024-08-28T10:02:00Z" w16du:dateUtc="2024-08-28T02:02:00Z">
            <w:rPr>
              <w:rFonts w:ascii="Times New Roman" w:hAnsi="Times New Roman" w:cs="Times New Roman" w:hint="eastAsia"/>
            </w:rPr>
          </w:rPrChange>
        </w:rPr>
        <w:t>錄</w:t>
      </w:r>
    </w:p>
    <w:p w14:paraId="1CFCA74D" w14:textId="77777777" w:rsidR="009327E9" w:rsidRPr="0004695C" w:rsidRDefault="009327E9" w:rsidP="00FE3C84">
      <w:pPr>
        <w:rPr>
          <w:color w:val="000000" w:themeColor="text1"/>
          <w:rPrChange w:id="157" w:author="陳佳宜資訊部資訊安全處" w:date="2024-08-28T10:02:00Z" w16du:dateUtc="2024-08-28T02:02:00Z">
            <w:rPr/>
          </w:rPrChange>
        </w:rPr>
      </w:pPr>
    </w:p>
    <w:p w14:paraId="38D089DA" w14:textId="441247B6" w:rsidR="00185626" w:rsidRPr="0004695C" w:rsidRDefault="00BA6238">
      <w:pPr>
        <w:pStyle w:val="11"/>
        <w:tabs>
          <w:tab w:val="left" w:pos="1200"/>
          <w:tab w:val="right" w:leader="dot" w:pos="10194"/>
        </w:tabs>
        <w:rPr>
          <w:rFonts w:eastAsia="標楷體"/>
          <w:noProof/>
          <w:color w:val="000000" w:themeColor="text1"/>
          <w:kern w:val="2"/>
          <w:szCs w:val="22"/>
          <w:rPrChange w:id="158" w:author="陳佳宜資訊部資訊安全處" w:date="2024-08-28T10:02:00Z" w16du:dateUtc="2024-08-28T02:02:00Z">
            <w:rPr>
              <w:rFonts w:eastAsia="標楷體"/>
              <w:noProof/>
              <w:kern w:val="2"/>
              <w:szCs w:val="22"/>
            </w:rPr>
          </w:rPrChange>
        </w:rPr>
      </w:pPr>
      <w:r w:rsidRPr="0004695C">
        <w:rPr>
          <w:rFonts w:eastAsia="標楷體"/>
          <w:color w:val="000000" w:themeColor="text1"/>
          <w:rPrChange w:id="159" w:author="陳佳宜資訊部資訊安全處" w:date="2024-08-28T10:02:00Z" w16du:dateUtc="2024-08-28T02:02:00Z">
            <w:rPr>
              <w:rFonts w:eastAsia="標楷體"/>
            </w:rPr>
          </w:rPrChange>
        </w:rPr>
        <w:fldChar w:fldCharType="begin"/>
      </w:r>
      <w:r w:rsidRPr="0004695C">
        <w:rPr>
          <w:rFonts w:eastAsia="標楷體"/>
          <w:color w:val="000000" w:themeColor="text1"/>
          <w:rPrChange w:id="160" w:author="陳佳宜資訊部資訊安全處" w:date="2024-08-28T10:02:00Z" w16du:dateUtc="2024-08-28T02:02:00Z">
            <w:rPr>
              <w:rFonts w:eastAsia="標楷體"/>
            </w:rPr>
          </w:rPrChange>
        </w:rPr>
        <w:instrText xml:space="preserve"> TOC \o "1-2" \h \z \u </w:instrText>
      </w:r>
      <w:r w:rsidRPr="0004695C">
        <w:rPr>
          <w:rFonts w:eastAsia="標楷體"/>
          <w:color w:val="000000" w:themeColor="text1"/>
          <w:rPrChange w:id="161" w:author="陳佳宜資訊部資訊安全處" w:date="2024-08-28T10:02:00Z" w16du:dateUtc="2024-08-28T02:02:00Z">
            <w:rPr>
              <w:rFonts w:eastAsia="標楷體"/>
            </w:rPr>
          </w:rPrChange>
        </w:rPr>
        <w:fldChar w:fldCharType="separate"/>
      </w:r>
      <w:r w:rsidRPr="0004695C">
        <w:rPr>
          <w:color w:val="000000" w:themeColor="text1"/>
          <w:rPrChange w:id="162" w:author="陳佳宜資訊部資訊安全處" w:date="2024-08-28T10:02:00Z" w16du:dateUtc="2024-08-28T02:02:00Z">
            <w:rPr/>
          </w:rPrChange>
        </w:rPr>
        <w:fldChar w:fldCharType="begin"/>
      </w:r>
      <w:r w:rsidRPr="0004695C">
        <w:rPr>
          <w:color w:val="000000" w:themeColor="text1"/>
          <w:rPrChange w:id="163" w:author="陳佳宜資訊部資訊安全處" w:date="2024-08-28T10:02:00Z" w16du:dateUtc="2024-08-28T02:02:00Z">
            <w:rPr/>
          </w:rPrChange>
        </w:rPr>
        <w:instrText>HYPERLINK \l "_Toc135325912"</w:instrText>
      </w:r>
      <w:r w:rsidRPr="005775CD">
        <w:rPr>
          <w:color w:val="000000" w:themeColor="text1"/>
        </w:rPr>
      </w:r>
      <w:r w:rsidRPr="0004695C">
        <w:rPr>
          <w:color w:val="000000" w:themeColor="text1"/>
          <w:rPrChange w:id="164"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165" w:author="陳佳宜資訊部資訊安全處" w:date="2024-08-28T10:02:00Z" w16du:dateUtc="2024-08-28T02:02:00Z">
            <w:rPr>
              <w:rStyle w:val="af0"/>
              <w:rFonts w:eastAsia="標楷體" w:hint="eastAsia"/>
              <w:noProof/>
            </w:rPr>
          </w:rPrChange>
        </w:rPr>
        <w:t>第一章</w:t>
      </w:r>
      <w:r w:rsidR="00185626" w:rsidRPr="0004695C">
        <w:rPr>
          <w:rFonts w:eastAsia="標楷體"/>
          <w:noProof/>
          <w:color w:val="000000" w:themeColor="text1"/>
          <w:kern w:val="2"/>
          <w:szCs w:val="22"/>
          <w:rPrChange w:id="166"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167" w:author="陳佳宜資訊部資訊安全處" w:date="2024-08-28T10:02:00Z" w16du:dateUtc="2024-08-28T02:02:00Z">
            <w:rPr>
              <w:rStyle w:val="af0"/>
              <w:rFonts w:eastAsia="標楷體" w:hint="eastAsia"/>
              <w:noProof/>
            </w:rPr>
          </w:rPrChange>
        </w:rPr>
        <w:t>目的</w:t>
      </w:r>
      <w:r w:rsidR="00185626" w:rsidRPr="0004695C">
        <w:rPr>
          <w:rFonts w:eastAsia="標楷體"/>
          <w:noProof/>
          <w:webHidden/>
          <w:color w:val="000000" w:themeColor="text1"/>
          <w:rPrChange w:id="168"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169"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170" w:author="陳佳宜資訊部資訊安全處" w:date="2024-08-28T10:02:00Z" w16du:dateUtc="2024-08-28T02:02:00Z">
            <w:rPr>
              <w:rFonts w:eastAsia="標楷體"/>
              <w:noProof/>
              <w:webHidden/>
            </w:rPr>
          </w:rPrChange>
        </w:rPr>
        <w:instrText xml:space="preserve"> PAGEREF _Toc135325912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171" w:author="陳佳宜資訊部資訊安全處" w:date="2024-08-28T10:02:00Z" w16du:dateUtc="2024-08-28T02:02:00Z">
            <w:rPr>
              <w:rFonts w:eastAsia="標楷體"/>
              <w:noProof/>
              <w:webHidden/>
            </w:rPr>
          </w:rPrChange>
        </w:rPr>
        <w:fldChar w:fldCharType="separate"/>
      </w:r>
      <w:ins w:id="172" w:author="陳佳宜資訊部資訊安全處" w:date="2024-08-28T10:56:00Z" w16du:dateUtc="2024-08-28T02:56:00Z">
        <w:r w:rsidR="00066E7B">
          <w:rPr>
            <w:rFonts w:eastAsia="標楷體"/>
            <w:noProof/>
            <w:webHidden/>
            <w:color w:val="000000" w:themeColor="text1"/>
          </w:rPr>
          <w:t>4</w:t>
        </w:r>
      </w:ins>
      <w:del w:id="173" w:author="陳佳宜資訊部資訊安全處" w:date="2024-08-28T10:03:00Z" w16du:dateUtc="2024-08-28T02:03:00Z">
        <w:r w:rsidR="00185626" w:rsidRPr="0004695C" w:rsidDel="0004695C">
          <w:rPr>
            <w:rFonts w:eastAsia="標楷體"/>
            <w:noProof/>
            <w:webHidden/>
            <w:color w:val="000000" w:themeColor="text1"/>
            <w:rPrChange w:id="174"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175"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176" w:author="陳佳宜資訊部資訊安全處" w:date="2024-08-28T10:02:00Z" w16du:dateUtc="2024-08-28T02:02:00Z">
            <w:rPr>
              <w:rFonts w:eastAsia="標楷體"/>
              <w:noProof/>
            </w:rPr>
          </w:rPrChange>
        </w:rPr>
        <w:fldChar w:fldCharType="end"/>
      </w:r>
    </w:p>
    <w:p w14:paraId="334541B8" w14:textId="5EEC8B94" w:rsidR="00185626" w:rsidRPr="0004695C" w:rsidRDefault="00000000">
      <w:pPr>
        <w:pStyle w:val="21"/>
        <w:tabs>
          <w:tab w:val="left" w:pos="1680"/>
          <w:tab w:val="right" w:leader="dot" w:pos="10194"/>
        </w:tabs>
        <w:rPr>
          <w:rFonts w:eastAsia="標楷體"/>
          <w:noProof/>
          <w:color w:val="000000" w:themeColor="text1"/>
          <w:kern w:val="2"/>
          <w:szCs w:val="22"/>
          <w:rPrChange w:id="177" w:author="陳佳宜資訊部資訊安全處" w:date="2024-08-28T10:02:00Z" w16du:dateUtc="2024-08-28T02:02:00Z">
            <w:rPr>
              <w:rFonts w:eastAsia="標楷體"/>
              <w:noProof/>
              <w:kern w:val="2"/>
              <w:szCs w:val="22"/>
            </w:rPr>
          </w:rPrChange>
        </w:rPr>
      </w:pPr>
      <w:r w:rsidRPr="0004695C">
        <w:rPr>
          <w:color w:val="000000" w:themeColor="text1"/>
          <w:rPrChange w:id="178" w:author="陳佳宜資訊部資訊安全處" w:date="2024-08-28T10:02:00Z" w16du:dateUtc="2024-08-28T02:02:00Z">
            <w:rPr/>
          </w:rPrChange>
        </w:rPr>
        <w:fldChar w:fldCharType="begin"/>
      </w:r>
      <w:r w:rsidRPr="0004695C">
        <w:rPr>
          <w:color w:val="000000" w:themeColor="text1"/>
          <w:rPrChange w:id="179" w:author="陳佳宜資訊部資訊安全處" w:date="2024-08-28T10:02:00Z" w16du:dateUtc="2024-08-28T02:02:00Z">
            <w:rPr/>
          </w:rPrChange>
        </w:rPr>
        <w:instrText>HYPERLINK \l "_Toc135325913"</w:instrText>
      </w:r>
      <w:r w:rsidRPr="005775CD">
        <w:rPr>
          <w:color w:val="000000" w:themeColor="text1"/>
        </w:rPr>
      </w:r>
      <w:r w:rsidRPr="0004695C">
        <w:rPr>
          <w:color w:val="000000" w:themeColor="text1"/>
          <w:rPrChange w:id="180"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181"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182"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183" w:author="陳佳宜資訊部資訊安全處" w:date="2024-08-28T10:02:00Z" w16du:dateUtc="2024-08-28T02:02:00Z">
            <w:rPr>
              <w:rStyle w:val="af0"/>
              <w:rFonts w:eastAsia="標楷體" w:hint="eastAsia"/>
              <w:noProof/>
            </w:rPr>
          </w:rPrChange>
        </w:rPr>
        <w:t>證券商資通安全檢查機制</w:t>
      </w:r>
      <w:r w:rsidR="00185626" w:rsidRPr="0004695C">
        <w:rPr>
          <w:rFonts w:eastAsia="標楷體"/>
          <w:noProof/>
          <w:webHidden/>
          <w:color w:val="000000" w:themeColor="text1"/>
          <w:rPrChange w:id="184"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185"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186" w:author="陳佳宜資訊部資訊安全處" w:date="2024-08-28T10:02:00Z" w16du:dateUtc="2024-08-28T02:02:00Z">
            <w:rPr>
              <w:rFonts w:eastAsia="標楷體"/>
              <w:noProof/>
              <w:webHidden/>
            </w:rPr>
          </w:rPrChange>
        </w:rPr>
        <w:instrText xml:space="preserve"> PAGEREF _Toc135325913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187" w:author="陳佳宜資訊部資訊安全處" w:date="2024-08-28T10:02:00Z" w16du:dateUtc="2024-08-28T02:02:00Z">
            <w:rPr>
              <w:rFonts w:eastAsia="標楷體"/>
              <w:noProof/>
              <w:webHidden/>
            </w:rPr>
          </w:rPrChange>
        </w:rPr>
        <w:fldChar w:fldCharType="separate"/>
      </w:r>
      <w:ins w:id="188" w:author="陳佳宜資訊部資訊安全處" w:date="2024-08-28T10:56:00Z" w16du:dateUtc="2024-08-28T02:56:00Z">
        <w:r w:rsidR="00066E7B">
          <w:rPr>
            <w:rFonts w:eastAsia="標楷體"/>
            <w:noProof/>
            <w:webHidden/>
            <w:color w:val="000000" w:themeColor="text1"/>
          </w:rPr>
          <w:t>4</w:t>
        </w:r>
      </w:ins>
      <w:del w:id="189" w:author="陳佳宜資訊部資訊安全處" w:date="2024-08-28T10:03:00Z" w16du:dateUtc="2024-08-28T02:03:00Z">
        <w:r w:rsidR="00185626" w:rsidRPr="0004695C" w:rsidDel="0004695C">
          <w:rPr>
            <w:rFonts w:eastAsia="標楷體"/>
            <w:noProof/>
            <w:webHidden/>
            <w:color w:val="000000" w:themeColor="text1"/>
            <w:rPrChange w:id="190"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191"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192" w:author="陳佳宜資訊部資訊安全處" w:date="2024-08-28T10:02:00Z" w16du:dateUtc="2024-08-28T02:02:00Z">
            <w:rPr>
              <w:rFonts w:eastAsia="標楷體"/>
              <w:noProof/>
            </w:rPr>
          </w:rPrChange>
        </w:rPr>
        <w:fldChar w:fldCharType="end"/>
      </w:r>
    </w:p>
    <w:p w14:paraId="02F6FB4D" w14:textId="0BB81D88" w:rsidR="00185626" w:rsidRPr="0004695C" w:rsidRDefault="00000000">
      <w:pPr>
        <w:pStyle w:val="11"/>
        <w:tabs>
          <w:tab w:val="left" w:pos="1200"/>
          <w:tab w:val="right" w:leader="dot" w:pos="10194"/>
        </w:tabs>
        <w:rPr>
          <w:rFonts w:eastAsia="標楷體"/>
          <w:noProof/>
          <w:color w:val="000000" w:themeColor="text1"/>
          <w:kern w:val="2"/>
          <w:szCs w:val="22"/>
          <w:rPrChange w:id="193" w:author="陳佳宜資訊部資訊安全處" w:date="2024-08-28T10:02:00Z" w16du:dateUtc="2024-08-28T02:02:00Z">
            <w:rPr>
              <w:rFonts w:eastAsia="標楷體"/>
              <w:noProof/>
              <w:kern w:val="2"/>
              <w:szCs w:val="22"/>
            </w:rPr>
          </w:rPrChange>
        </w:rPr>
      </w:pPr>
      <w:r w:rsidRPr="0004695C">
        <w:rPr>
          <w:color w:val="000000" w:themeColor="text1"/>
          <w:rPrChange w:id="194" w:author="陳佳宜資訊部資訊安全處" w:date="2024-08-28T10:02:00Z" w16du:dateUtc="2024-08-28T02:02:00Z">
            <w:rPr/>
          </w:rPrChange>
        </w:rPr>
        <w:fldChar w:fldCharType="begin"/>
      </w:r>
      <w:r w:rsidRPr="0004695C">
        <w:rPr>
          <w:color w:val="000000" w:themeColor="text1"/>
          <w:rPrChange w:id="195" w:author="陳佳宜資訊部資訊安全處" w:date="2024-08-28T10:02:00Z" w16du:dateUtc="2024-08-28T02:02:00Z">
            <w:rPr/>
          </w:rPrChange>
        </w:rPr>
        <w:instrText>HYPERLINK \l "_Toc135325914"</w:instrText>
      </w:r>
      <w:r w:rsidRPr="005775CD">
        <w:rPr>
          <w:color w:val="000000" w:themeColor="text1"/>
        </w:rPr>
      </w:r>
      <w:r w:rsidRPr="0004695C">
        <w:rPr>
          <w:color w:val="000000" w:themeColor="text1"/>
          <w:rPrChange w:id="196"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197" w:author="陳佳宜資訊部資訊安全處" w:date="2024-08-28T10:02:00Z" w16du:dateUtc="2024-08-28T02:02:00Z">
            <w:rPr>
              <w:rStyle w:val="af0"/>
              <w:rFonts w:eastAsia="標楷體" w:hint="eastAsia"/>
              <w:noProof/>
            </w:rPr>
          </w:rPrChange>
        </w:rPr>
        <w:t>第二章</w:t>
      </w:r>
      <w:r w:rsidR="00185626" w:rsidRPr="0004695C">
        <w:rPr>
          <w:rFonts w:eastAsia="標楷體"/>
          <w:noProof/>
          <w:color w:val="000000" w:themeColor="text1"/>
          <w:kern w:val="2"/>
          <w:szCs w:val="22"/>
          <w:rPrChange w:id="198"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199" w:author="陳佳宜資訊部資訊安全處" w:date="2024-08-28T10:02:00Z" w16du:dateUtc="2024-08-28T02:02:00Z">
            <w:rPr>
              <w:rStyle w:val="af0"/>
              <w:rFonts w:eastAsia="標楷體" w:hint="eastAsia"/>
              <w:noProof/>
            </w:rPr>
          </w:rPrChange>
        </w:rPr>
        <w:t>範圍</w:t>
      </w:r>
      <w:r w:rsidR="00185626" w:rsidRPr="0004695C">
        <w:rPr>
          <w:rFonts w:eastAsia="標楷體"/>
          <w:noProof/>
          <w:webHidden/>
          <w:color w:val="000000" w:themeColor="text1"/>
          <w:rPrChange w:id="200"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01"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02" w:author="陳佳宜資訊部資訊安全處" w:date="2024-08-28T10:02:00Z" w16du:dateUtc="2024-08-28T02:02:00Z">
            <w:rPr>
              <w:rFonts w:eastAsia="標楷體"/>
              <w:noProof/>
              <w:webHidden/>
            </w:rPr>
          </w:rPrChange>
        </w:rPr>
        <w:instrText xml:space="preserve"> PAGEREF _Toc135325914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03" w:author="陳佳宜資訊部資訊安全處" w:date="2024-08-28T10:02:00Z" w16du:dateUtc="2024-08-28T02:02:00Z">
            <w:rPr>
              <w:rFonts w:eastAsia="標楷體"/>
              <w:noProof/>
              <w:webHidden/>
            </w:rPr>
          </w:rPrChange>
        </w:rPr>
        <w:fldChar w:fldCharType="separate"/>
      </w:r>
      <w:ins w:id="204" w:author="陳佳宜資訊部資訊安全處" w:date="2024-08-28T10:56:00Z" w16du:dateUtc="2024-08-28T02:56:00Z">
        <w:r w:rsidR="00066E7B">
          <w:rPr>
            <w:rFonts w:eastAsia="標楷體"/>
            <w:noProof/>
            <w:webHidden/>
            <w:color w:val="000000" w:themeColor="text1"/>
          </w:rPr>
          <w:t>4</w:t>
        </w:r>
      </w:ins>
      <w:del w:id="205" w:author="陳佳宜資訊部資訊安全處" w:date="2024-08-28T10:03:00Z" w16du:dateUtc="2024-08-28T02:03:00Z">
        <w:r w:rsidR="00185626" w:rsidRPr="0004695C" w:rsidDel="0004695C">
          <w:rPr>
            <w:rFonts w:eastAsia="標楷體"/>
            <w:noProof/>
            <w:webHidden/>
            <w:color w:val="000000" w:themeColor="text1"/>
            <w:rPrChange w:id="206"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07"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08" w:author="陳佳宜資訊部資訊安全處" w:date="2024-08-28T10:02:00Z" w16du:dateUtc="2024-08-28T02:02:00Z">
            <w:rPr>
              <w:rFonts w:eastAsia="標楷體"/>
              <w:noProof/>
            </w:rPr>
          </w:rPrChange>
        </w:rPr>
        <w:fldChar w:fldCharType="end"/>
      </w:r>
    </w:p>
    <w:p w14:paraId="58136913" w14:textId="252DE13D" w:rsidR="00185626" w:rsidRPr="0004695C" w:rsidRDefault="00000000">
      <w:pPr>
        <w:pStyle w:val="11"/>
        <w:tabs>
          <w:tab w:val="left" w:pos="1200"/>
          <w:tab w:val="right" w:leader="dot" w:pos="10194"/>
        </w:tabs>
        <w:rPr>
          <w:rFonts w:eastAsia="標楷體"/>
          <w:noProof/>
          <w:color w:val="000000" w:themeColor="text1"/>
          <w:kern w:val="2"/>
          <w:szCs w:val="22"/>
          <w:rPrChange w:id="209" w:author="陳佳宜資訊部資訊安全處" w:date="2024-08-28T10:02:00Z" w16du:dateUtc="2024-08-28T02:02:00Z">
            <w:rPr>
              <w:rFonts w:eastAsia="標楷體"/>
              <w:noProof/>
              <w:kern w:val="2"/>
              <w:szCs w:val="22"/>
            </w:rPr>
          </w:rPrChange>
        </w:rPr>
      </w:pPr>
      <w:r w:rsidRPr="0004695C">
        <w:rPr>
          <w:color w:val="000000" w:themeColor="text1"/>
          <w:rPrChange w:id="210" w:author="陳佳宜資訊部資訊安全處" w:date="2024-08-28T10:02:00Z" w16du:dateUtc="2024-08-28T02:02:00Z">
            <w:rPr/>
          </w:rPrChange>
        </w:rPr>
        <w:fldChar w:fldCharType="begin"/>
      </w:r>
      <w:r w:rsidRPr="0004695C">
        <w:rPr>
          <w:color w:val="000000" w:themeColor="text1"/>
          <w:rPrChange w:id="211" w:author="陳佳宜資訊部資訊安全處" w:date="2024-08-28T10:02:00Z" w16du:dateUtc="2024-08-28T02:02:00Z">
            <w:rPr/>
          </w:rPrChange>
        </w:rPr>
        <w:instrText>HYPERLINK \l "_Toc135325915"</w:instrText>
      </w:r>
      <w:r w:rsidRPr="005775CD">
        <w:rPr>
          <w:color w:val="000000" w:themeColor="text1"/>
        </w:rPr>
      </w:r>
      <w:r w:rsidRPr="0004695C">
        <w:rPr>
          <w:color w:val="000000" w:themeColor="text1"/>
          <w:rPrChange w:id="212"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13" w:author="陳佳宜資訊部資訊安全處" w:date="2024-08-28T10:02:00Z" w16du:dateUtc="2024-08-28T02:02:00Z">
            <w:rPr>
              <w:rStyle w:val="af0"/>
              <w:rFonts w:eastAsia="標楷體" w:hint="eastAsia"/>
              <w:noProof/>
            </w:rPr>
          </w:rPrChange>
        </w:rPr>
        <w:t>第三章</w:t>
      </w:r>
      <w:r w:rsidR="00185626" w:rsidRPr="0004695C">
        <w:rPr>
          <w:rFonts w:eastAsia="標楷體"/>
          <w:noProof/>
          <w:color w:val="000000" w:themeColor="text1"/>
          <w:kern w:val="2"/>
          <w:szCs w:val="22"/>
          <w:rPrChange w:id="214"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15" w:author="陳佳宜資訊部資訊安全處" w:date="2024-08-28T10:02:00Z" w16du:dateUtc="2024-08-28T02:02:00Z">
            <w:rPr>
              <w:rStyle w:val="af0"/>
              <w:rFonts w:eastAsia="標楷體" w:hint="eastAsia"/>
              <w:noProof/>
            </w:rPr>
          </w:rPrChange>
        </w:rPr>
        <w:t>名詞定義</w:t>
      </w:r>
      <w:r w:rsidR="00185626" w:rsidRPr="0004695C">
        <w:rPr>
          <w:rFonts w:eastAsia="標楷體"/>
          <w:noProof/>
          <w:webHidden/>
          <w:color w:val="000000" w:themeColor="text1"/>
          <w:rPrChange w:id="216"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17"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18" w:author="陳佳宜資訊部資訊安全處" w:date="2024-08-28T10:02:00Z" w16du:dateUtc="2024-08-28T02:02:00Z">
            <w:rPr>
              <w:rFonts w:eastAsia="標楷體"/>
              <w:noProof/>
              <w:webHidden/>
            </w:rPr>
          </w:rPrChange>
        </w:rPr>
        <w:instrText xml:space="preserve"> PAGEREF _Toc135325915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19" w:author="陳佳宜資訊部資訊安全處" w:date="2024-08-28T10:02:00Z" w16du:dateUtc="2024-08-28T02:02:00Z">
            <w:rPr>
              <w:rFonts w:eastAsia="標楷體"/>
              <w:noProof/>
              <w:webHidden/>
            </w:rPr>
          </w:rPrChange>
        </w:rPr>
        <w:fldChar w:fldCharType="separate"/>
      </w:r>
      <w:ins w:id="220" w:author="陳佳宜資訊部資訊安全處" w:date="2024-08-28T10:56:00Z" w16du:dateUtc="2024-08-28T02:56:00Z">
        <w:r w:rsidR="00066E7B">
          <w:rPr>
            <w:rFonts w:eastAsia="標楷體"/>
            <w:noProof/>
            <w:webHidden/>
            <w:color w:val="000000" w:themeColor="text1"/>
          </w:rPr>
          <w:t>5</w:t>
        </w:r>
      </w:ins>
      <w:del w:id="221" w:author="陳佳宜資訊部資訊安全處" w:date="2024-08-28T10:03:00Z" w16du:dateUtc="2024-08-28T02:03:00Z">
        <w:r w:rsidR="00185626" w:rsidRPr="0004695C" w:rsidDel="0004695C">
          <w:rPr>
            <w:rFonts w:eastAsia="標楷體"/>
            <w:noProof/>
            <w:webHidden/>
            <w:color w:val="000000" w:themeColor="text1"/>
            <w:rPrChange w:id="222"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23"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24" w:author="陳佳宜資訊部資訊安全處" w:date="2024-08-28T10:02:00Z" w16du:dateUtc="2024-08-28T02:02:00Z">
            <w:rPr>
              <w:rFonts w:eastAsia="標楷體"/>
              <w:noProof/>
            </w:rPr>
          </w:rPrChange>
        </w:rPr>
        <w:fldChar w:fldCharType="end"/>
      </w:r>
    </w:p>
    <w:p w14:paraId="7BB2EF45" w14:textId="21A4E5EB" w:rsidR="00185626" w:rsidRPr="0004695C" w:rsidRDefault="00000000">
      <w:pPr>
        <w:pStyle w:val="21"/>
        <w:tabs>
          <w:tab w:val="left" w:pos="1680"/>
          <w:tab w:val="right" w:leader="dot" w:pos="10194"/>
        </w:tabs>
        <w:rPr>
          <w:rFonts w:eastAsia="標楷體"/>
          <w:noProof/>
          <w:color w:val="000000" w:themeColor="text1"/>
          <w:kern w:val="2"/>
          <w:szCs w:val="22"/>
          <w:rPrChange w:id="225" w:author="陳佳宜資訊部資訊安全處" w:date="2024-08-28T10:02:00Z" w16du:dateUtc="2024-08-28T02:02:00Z">
            <w:rPr>
              <w:rFonts w:eastAsia="標楷體"/>
              <w:noProof/>
              <w:kern w:val="2"/>
              <w:szCs w:val="22"/>
            </w:rPr>
          </w:rPrChange>
        </w:rPr>
      </w:pPr>
      <w:r w:rsidRPr="0004695C">
        <w:rPr>
          <w:color w:val="000000" w:themeColor="text1"/>
          <w:rPrChange w:id="226" w:author="陳佳宜資訊部資訊安全處" w:date="2024-08-28T10:02:00Z" w16du:dateUtc="2024-08-28T02:02:00Z">
            <w:rPr/>
          </w:rPrChange>
        </w:rPr>
        <w:fldChar w:fldCharType="begin"/>
      </w:r>
      <w:r w:rsidRPr="0004695C">
        <w:rPr>
          <w:color w:val="000000" w:themeColor="text1"/>
          <w:rPrChange w:id="227" w:author="陳佳宜資訊部資訊安全處" w:date="2024-08-28T10:02:00Z" w16du:dateUtc="2024-08-28T02:02:00Z">
            <w:rPr/>
          </w:rPrChange>
        </w:rPr>
        <w:instrText>HYPERLINK \l "_Toc135325916"</w:instrText>
      </w:r>
      <w:r w:rsidRPr="005775CD">
        <w:rPr>
          <w:color w:val="000000" w:themeColor="text1"/>
        </w:rPr>
      </w:r>
      <w:r w:rsidRPr="0004695C">
        <w:rPr>
          <w:color w:val="000000" w:themeColor="text1"/>
          <w:rPrChange w:id="228"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29"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230"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31" w:author="陳佳宜資訊部資訊安全處" w:date="2024-08-28T10:02:00Z" w16du:dateUtc="2024-08-28T02:02:00Z">
            <w:rPr>
              <w:rStyle w:val="af0"/>
              <w:rFonts w:eastAsia="標楷體" w:hint="eastAsia"/>
              <w:noProof/>
            </w:rPr>
          </w:rPrChange>
        </w:rPr>
        <w:t>營運持續作業</w:t>
      </w:r>
      <w:r w:rsidR="00185626" w:rsidRPr="0004695C">
        <w:rPr>
          <w:rFonts w:eastAsia="標楷體"/>
          <w:noProof/>
          <w:webHidden/>
          <w:color w:val="000000" w:themeColor="text1"/>
          <w:rPrChange w:id="232"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33"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34" w:author="陳佳宜資訊部資訊安全處" w:date="2024-08-28T10:02:00Z" w16du:dateUtc="2024-08-28T02:02:00Z">
            <w:rPr>
              <w:rFonts w:eastAsia="標楷體"/>
              <w:noProof/>
              <w:webHidden/>
            </w:rPr>
          </w:rPrChange>
        </w:rPr>
        <w:instrText xml:space="preserve"> PAGEREF _Toc135325916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35" w:author="陳佳宜資訊部資訊安全處" w:date="2024-08-28T10:02:00Z" w16du:dateUtc="2024-08-28T02:02:00Z">
            <w:rPr>
              <w:rFonts w:eastAsia="標楷體"/>
              <w:noProof/>
              <w:webHidden/>
            </w:rPr>
          </w:rPrChange>
        </w:rPr>
        <w:fldChar w:fldCharType="separate"/>
      </w:r>
      <w:ins w:id="236" w:author="陳佳宜資訊部資訊安全處" w:date="2024-08-28T10:56:00Z" w16du:dateUtc="2024-08-28T02:56:00Z">
        <w:r w:rsidR="00066E7B">
          <w:rPr>
            <w:rFonts w:eastAsia="標楷體"/>
            <w:noProof/>
            <w:webHidden/>
            <w:color w:val="000000" w:themeColor="text1"/>
          </w:rPr>
          <w:t>5</w:t>
        </w:r>
      </w:ins>
      <w:del w:id="237" w:author="陳佳宜資訊部資訊安全處" w:date="2024-08-28T10:03:00Z" w16du:dateUtc="2024-08-28T02:03:00Z">
        <w:r w:rsidR="00185626" w:rsidRPr="0004695C" w:rsidDel="0004695C">
          <w:rPr>
            <w:rFonts w:eastAsia="標楷體"/>
            <w:noProof/>
            <w:webHidden/>
            <w:color w:val="000000" w:themeColor="text1"/>
            <w:rPrChange w:id="238"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39"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40" w:author="陳佳宜資訊部資訊安全處" w:date="2024-08-28T10:02:00Z" w16du:dateUtc="2024-08-28T02:02:00Z">
            <w:rPr>
              <w:rFonts w:eastAsia="標楷體"/>
              <w:noProof/>
            </w:rPr>
          </w:rPrChange>
        </w:rPr>
        <w:fldChar w:fldCharType="end"/>
      </w:r>
    </w:p>
    <w:p w14:paraId="1A921418" w14:textId="203267F2" w:rsidR="00185626" w:rsidRPr="0004695C" w:rsidRDefault="00000000">
      <w:pPr>
        <w:pStyle w:val="21"/>
        <w:tabs>
          <w:tab w:val="left" w:pos="1680"/>
          <w:tab w:val="right" w:leader="dot" w:pos="10194"/>
        </w:tabs>
        <w:rPr>
          <w:rFonts w:eastAsia="標楷體"/>
          <w:noProof/>
          <w:color w:val="000000" w:themeColor="text1"/>
          <w:kern w:val="2"/>
          <w:szCs w:val="22"/>
          <w:rPrChange w:id="241" w:author="陳佳宜資訊部資訊安全處" w:date="2024-08-28T10:02:00Z" w16du:dateUtc="2024-08-28T02:02:00Z">
            <w:rPr>
              <w:rFonts w:eastAsia="標楷體"/>
              <w:noProof/>
              <w:kern w:val="2"/>
              <w:szCs w:val="22"/>
            </w:rPr>
          </w:rPrChange>
        </w:rPr>
      </w:pPr>
      <w:r w:rsidRPr="0004695C">
        <w:rPr>
          <w:color w:val="000000" w:themeColor="text1"/>
          <w:rPrChange w:id="242" w:author="陳佳宜資訊部資訊安全處" w:date="2024-08-28T10:02:00Z" w16du:dateUtc="2024-08-28T02:02:00Z">
            <w:rPr/>
          </w:rPrChange>
        </w:rPr>
        <w:fldChar w:fldCharType="begin"/>
      </w:r>
      <w:r w:rsidRPr="0004695C">
        <w:rPr>
          <w:color w:val="000000" w:themeColor="text1"/>
          <w:rPrChange w:id="243" w:author="陳佳宜資訊部資訊安全處" w:date="2024-08-28T10:02:00Z" w16du:dateUtc="2024-08-28T02:02:00Z">
            <w:rPr/>
          </w:rPrChange>
        </w:rPr>
        <w:instrText>HYPERLINK \l "_Toc135325921"</w:instrText>
      </w:r>
      <w:r w:rsidRPr="005775CD">
        <w:rPr>
          <w:color w:val="000000" w:themeColor="text1"/>
        </w:rPr>
      </w:r>
      <w:r w:rsidRPr="0004695C">
        <w:rPr>
          <w:color w:val="000000" w:themeColor="text1"/>
          <w:rPrChange w:id="244"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45" w:author="陳佳宜資訊部資訊安全處" w:date="2024-08-28T10:02:00Z" w16du:dateUtc="2024-08-28T02:02:00Z">
            <w:rPr>
              <w:rStyle w:val="af0"/>
              <w:rFonts w:eastAsia="標楷體" w:hint="eastAsia"/>
              <w:noProof/>
            </w:rPr>
          </w:rPrChange>
        </w:rPr>
        <w:t>第二節</w:t>
      </w:r>
      <w:r w:rsidR="00185626" w:rsidRPr="0004695C">
        <w:rPr>
          <w:rFonts w:eastAsia="標楷體"/>
          <w:noProof/>
          <w:color w:val="000000" w:themeColor="text1"/>
          <w:kern w:val="2"/>
          <w:szCs w:val="22"/>
          <w:rPrChange w:id="246"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47" w:author="陳佳宜資訊部資訊安全處" w:date="2024-08-28T10:02:00Z" w16du:dateUtc="2024-08-28T02:02:00Z">
            <w:rPr>
              <w:rStyle w:val="af0"/>
              <w:rFonts w:eastAsia="標楷體" w:hint="eastAsia"/>
              <w:noProof/>
            </w:rPr>
          </w:rPrChange>
        </w:rPr>
        <w:t>通報機關</w:t>
      </w:r>
      <w:r w:rsidR="00185626" w:rsidRPr="0004695C">
        <w:rPr>
          <w:rFonts w:eastAsia="標楷體"/>
          <w:noProof/>
          <w:webHidden/>
          <w:color w:val="000000" w:themeColor="text1"/>
          <w:rPrChange w:id="248"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49"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50" w:author="陳佳宜資訊部資訊安全處" w:date="2024-08-28T10:02:00Z" w16du:dateUtc="2024-08-28T02:02:00Z">
            <w:rPr>
              <w:rFonts w:eastAsia="標楷體"/>
              <w:noProof/>
              <w:webHidden/>
            </w:rPr>
          </w:rPrChange>
        </w:rPr>
        <w:instrText xml:space="preserve"> PAGEREF _Toc135325921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51" w:author="陳佳宜資訊部資訊安全處" w:date="2024-08-28T10:02:00Z" w16du:dateUtc="2024-08-28T02:02:00Z">
            <w:rPr>
              <w:rFonts w:eastAsia="標楷體"/>
              <w:noProof/>
              <w:webHidden/>
            </w:rPr>
          </w:rPrChange>
        </w:rPr>
        <w:fldChar w:fldCharType="separate"/>
      </w:r>
      <w:ins w:id="252" w:author="陳佳宜資訊部資訊安全處" w:date="2024-08-28T10:56:00Z" w16du:dateUtc="2024-08-28T02:56:00Z">
        <w:r w:rsidR="00066E7B">
          <w:rPr>
            <w:rFonts w:eastAsia="標楷體"/>
            <w:noProof/>
            <w:webHidden/>
            <w:color w:val="000000" w:themeColor="text1"/>
          </w:rPr>
          <w:t>5</w:t>
        </w:r>
      </w:ins>
      <w:del w:id="253" w:author="陳佳宜資訊部資訊安全處" w:date="2024-08-28T10:03:00Z" w16du:dateUtc="2024-08-28T02:03:00Z">
        <w:r w:rsidR="00185626" w:rsidRPr="0004695C" w:rsidDel="0004695C">
          <w:rPr>
            <w:rFonts w:eastAsia="標楷體"/>
            <w:noProof/>
            <w:webHidden/>
            <w:color w:val="000000" w:themeColor="text1"/>
            <w:rPrChange w:id="254" w:author="陳佳宜資訊部資訊安全處" w:date="2024-08-28T10:02:00Z" w16du:dateUtc="2024-08-28T02:02:00Z">
              <w:rPr>
                <w:rFonts w:eastAsia="標楷體"/>
                <w:noProof/>
                <w:webHidden/>
              </w:rPr>
            </w:rPrChange>
          </w:rPr>
          <w:delText>5</w:delText>
        </w:r>
      </w:del>
      <w:r w:rsidR="00185626" w:rsidRPr="0004695C">
        <w:rPr>
          <w:rFonts w:eastAsia="標楷體"/>
          <w:noProof/>
          <w:webHidden/>
          <w:color w:val="000000" w:themeColor="text1"/>
          <w:rPrChange w:id="255"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56" w:author="陳佳宜資訊部資訊安全處" w:date="2024-08-28T10:02:00Z" w16du:dateUtc="2024-08-28T02:02:00Z">
            <w:rPr>
              <w:rFonts w:eastAsia="標楷體"/>
              <w:noProof/>
            </w:rPr>
          </w:rPrChange>
        </w:rPr>
        <w:fldChar w:fldCharType="end"/>
      </w:r>
    </w:p>
    <w:p w14:paraId="71199117" w14:textId="1C186F5C" w:rsidR="00185626" w:rsidRPr="0004695C" w:rsidRDefault="00000000">
      <w:pPr>
        <w:pStyle w:val="11"/>
        <w:tabs>
          <w:tab w:val="left" w:pos="1200"/>
          <w:tab w:val="right" w:leader="dot" w:pos="10194"/>
        </w:tabs>
        <w:rPr>
          <w:rFonts w:eastAsia="標楷體"/>
          <w:noProof/>
          <w:color w:val="000000" w:themeColor="text1"/>
          <w:kern w:val="2"/>
          <w:szCs w:val="22"/>
          <w:rPrChange w:id="257" w:author="陳佳宜資訊部資訊安全處" w:date="2024-08-28T10:02:00Z" w16du:dateUtc="2024-08-28T02:02:00Z">
            <w:rPr>
              <w:rFonts w:eastAsia="標楷體"/>
              <w:noProof/>
              <w:kern w:val="2"/>
              <w:szCs w:val="22"/>
            </w:rPr>
          </w:rPrChange>
        </w:rPr>
      </w:pPr>
      <w:r w:rsidRPr="0004695C">
        <w:rPr>
          <w:color w:val="000000" w:themeColor="text1"/>
          <w:rPrChange w:id="258" w:author="陳佳宜資訊部資訊安全處" w:date="2024-08-28T10:02:00Z" w16du:dateUtc="2024-08-28T02:02:00Z">
            <w:rPr/>
          </w:rPrChange>
        </w:rPr>
        <w:fldChar w:fldCharType="begin"/>
      </w:r>
      <w:r w:rsidRPr="0004695C">
        <w:rPr>
          <w:color w:val="000000" w:themeColor="text1"/>
          <w:rPrChange w:id="259" w:author="陳佳宜資訊部資訊安全處" w:date="2024-08-28T10:02:00Z" w16du:dateUtc="2024-08-28T02:02:00Z">
            <w:rPr/>
          </w:rPrChange>
        </w:rPr>
        <w:instrText>HYPERLINK \l "_Toc135325922"</w:instrText>
      </w:r>
      <w:r w:rsidRPr="005775CD">
        <w:rPr>
          <w:color w:val="000000" w:themeColor="text1"/>
        </w:rPr>
      </w:r>
      <w:r w:rsidRPr="0004695C">
        <w:rPr>
          <w:color w:val="000000" w:themeColor="text1"/>
          <w:rPrChange w:id="260"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61" w:author="陳佳宜資訊部資訊安全處" w:date="2024-08-28T10:02:00Z" w16du:dateUtc="2024-08-28T02:02:00Z">
            <w:rPr>
              <w:rStyle w:val="af0"/>
              <w:rFonts w:eastAsia="標楷體" w:hint="eastAsia"/>
              <w:noProof/>
            </w:rPr>
          </w:rPrChange>
        </w:rPr>
        <w:t>第四章</w:t>
      </w:r>
      <w:r w:rsidR="00185626" w:rsidRPr="0004695C">
        <w:rPr>
          <w:rFonts w:eastAsia="標楷體"/>
          <w:noProof/>
          <w:color w:val="000000" w:themeColor="text1"/>
          <w:kern w:val="2"/>
          <w:szCs w:val="22"/>
          <w:rPrChange w:id="262"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63" w:author="陳佳宜資訊部資訊安全處" w:date="2024-08-28T10:02:00Z" w16du:dateUtc="2024-08-28T02:02:00Z">
            <w:rPr>
              <w:rStyle w:val="af0"/>
              <w:rFonts w:eastAsia="標楷體" w:hint="eastAsia"/>
              <w:noProof/>
            </w:rPr>
          </w:rPrChange>
        </w:rPr>
        <w:t>相關文件</w:t>
      </w:r>
      <w:r w:rsidR="00185626" w:rsidRPr="0004695C">
        <w:rPr>
          <w:rFonts w:eastAsia="標楷體"/>
          <w:noProof/>
          <w:webHidden/>
          <w:color w:val="000000" w:themeColor="text1"/>
          <w:rPrChange w:id="264"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65"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66" w:author="陳佳宜資訊部資訊安全處" w:date="2024-08-28T10:02:00Z" w16du:dateUtc="2024-08-28T02:02:00Z">
            <w:rPr>
              <w:rFonts w:eastAsia="標楷體"/>
              <w:noProof/>
              <w:webHidden/>
            </w:rPr>
          </w:rPrChange>
        </w:rPr>
        <w:instrText xml:space="preserve"> PAGEREF _Toc135325922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67" w:author="陳佳宜資訊部資訊安全處" w:date="2024-08-28T10:02:00Z" w16du:dateUtc="2024-08-28T02:02:00Z">
            <w:rPr>
              <w:rFonts w:eastAsia="標楷體"/>
              <w:noProof/>
              <w:webHidden/>
            </w:rPr>
          </w:rPrChange>
        </w:rPr>
        <w:fldChar w:fldCharType="separate"/>
      </w:r>
      <w:ins w:id="268" w:author="陳佳宜資訊部資訊安全處" w:date="2024-08-28T10:56:00Z" w16du:dateUtc="2024-08-28T02:56:00Z">
        <w:r w:rsidR="00066E7B">
          <w:rPr>
            <w:rFonts w:eastAsia="標楷體"/>
            <w:noProof/>
            <w:webHidden/>
            <w:color w:val="000000" w:themeColor="text1"/>
          </w:rPr>
          <w:t>5</w:t>
        </w:r>
      </w:ins>
      <w:del w:id="269" w:author="陳佳宜資訊部資訊安全處" w:date="2024-08-28T10:03:00Z" w16du:dateUtc="2024-08-28T02:03:00Z">
        <w:r w:rsidR="00185626" w:rsidRPr="0004695C" w:rsidDel="0004695C">
          <w:rPr>
            <w:rFonts w:eastAsia="標楷體"/>
            <w:noProof/>
            <w:webHidden/>
            <w:color w:val="000000" w:themeColor="text1"/>
            <w:rPrChange w:id="270"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271"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72" w:author="陳佳宜資訊部資訊安全處" w:date="2024-08-28T10:02:00Z" w16du:dateUtc="2024-08-28T02:02:00Z">
            <w:rPr>
              <w:rFonts w:eastAsia="標楷體"/>
              <w:noProof/>
            </w:rPr>
          </w:rPrChange>
        </w:rPr>
        <w:fldChar w:fldCharType="end"/>
      </w:r>
    </w:p>
    <w:p w14:paraId="7CE01E48" w14:textId="4BFC805D" w:rsidR="00185626" w:rsidRPr="0004695C" w:rsidRDefault="00000000">
      <w:pPr>
        <w:pStyle w:val="11"/>
        <w:tabs>
          <w:tab w:val="left" w:pos="1200"/>
          <w:tab w:val="right" w:leader="dot" w:pos="10194"/>
        </w:tabs>
        <w:rPr>
          <w:rFonts w:eastAsia="標楷體"/>
          <w:noProof/>
          <w:color w:val="000000" w:themeColor="text1"/>
          <w:kern w:val="2"/>
          <w:szCs w:val="22"/>
          <w:rPrChange w:id="273" w:author="陳佳宜資訊部資訊安全處" w:date="2024-08-28T10:02:00Z" w16du:dateUtc="2024-08-28T02:02:00Z">
            <w:rPr>
              <w:rFonts w:eastAsia="標楷體"/>
              <w:noProof/>
              <w:kern w:val="2"/>
              <w:szCs w:val="22"/>
            </w:rPr>
          </w:rPrChange>
        </w:rPr>
      </w:pPr>
      <w:r w:rsidRPr="0004695C">
        <w:rPr>
          <w:color w:val="000000" w:themeColor="text1"/>
          <w:rPrChange w:id="274" w:author="陳佳宜資訊部資訊安全處" w:date="2024-08-28T10:02:00Z" w16du:dateUtc="2024-08-28T02:02:00Z">
            <w:rPr/>
          </w:rPrChange>
        </w:rPr>
        <w:fldChar w:fldCharType="begin"/>
      </w:r>
      <w:r w:rsidRPr="0004695C">
        <w:rPr>
          <w:color w:val="000000" w:themeColor="text1"/>
          <w:rPrChange w:id="275" w:author="陳佳宜資訊部資訊安全處" w:date="2024-08-28T10:02:00Z" w16du:dateUtc="2024-08-28T02:02:00Z">
            <w:rPr/>
          </w:rPrChange>
        </w:rPr>
        <w:instrText>HYPERLINK \l "_Toc135325923"</w:instrText>
      </w:r>
      <w:r w:rsidRPr="005775CD">
        <w:rPr>
          <w:color w:val="000000" w:themeColor="text1"/>
        </w:rPr>
      </w:r>
      <w:r w:rsidRPr="0004695C">
        <w:rPr>
          <w:color w:val="000000" w:themeColor="text1"/>
          <w:rPrChange w:id="276"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77" w:author="陳佳宜資訊部資訊安全處" w:date="2024-08-28T10:02:00Z" w16du:dateUtc="2024-08-28T02:02:00Z">
            <w:rPr>
              <w:rStyle w:val="af0"/>
              <w:rFonts w:eastAsia="標楷體" w:hint="eastAsia"/>
              <w:noProof/>
            </w:rPr>
          </w:rPrChange>
        </w:rPr>
        <w:t>第五章</w:t>
      </w:r>
      <w:r w:rsidR="00185626" w:rsidRPr="0004695C">
        <w:rPr>
          <w:rFonts w:eastAsia="標楷體"/>
          <w:noProof/>
          <w:color w:val="000000" w:themeColor="text1"/>
          <w:kern w:val="2"/>
          <w:szCs w:val="22"/>
          <w:rPrChange w:id="278"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79" w:author="陳佳宜資訊部資訊安全處" w:date="2024-08-28T10:02:00Z" w16du:dateUtc="2024-08-28T02:02:00Z">
            <w:rPr>
              <w:rStyle w:val="af0"/>
              <w:rFonts w:eastAsia="標楷體" w:hint="eastAsia"/>
              <w:noProof/>
            </w:rPr>
          </w:rPrChange>
        </w:rPr>
        <w:t>權責</w:t>
      </w:r>
      <w:r w:rsidR="00185626" w:rsidRPr="0004695C">
        <w:rPr>
          <w:rFonts w:eastAsia="標楷體"/>
          <w:noProof/>
          <w:webHidden/>
          <w:color w:val="000000" w:themeColor="text1"/>
          <w:rPrChange w:id="280"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81"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82" w:author="陳佳宜資訊部資訊安全處" w:date="2024-08-28T10:02:00Z" w16du:dateUtc="2024-08-28T02:02:00Z">
            <w:rPr>
              <w:rFonts w:eastAsia="標楷體"/>
              <w:noProof/>
              <w:webHidden/>
            </w:rPr>
          </w:rPrChange>
        </w:rPr>
        <w:instrText xml:space="preserve"> PAGEREF _Toc135325923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83" w:author="陳佳宜資訊部資訊安全處" w:date="2024-08-28T10:02:00Z" w16du:dateUtc="2024-08-28T02:02:00Z">
            <w:rPr>
              <w:rFonts w:eastAsia="標楷體"/>
              <w:noProof/>
              <w:webHidden/>
            </w:rPr>
          </w:rPrChange>
        </w:rPr>
        <w:fldChar w:fldCharType="separate"/>
      </w:r>
      <w:ins w:id="284" w:author="陳佳宜資訊部資訊安全處" w:date="2024-08-28T10:56:00Z" w16du:dateUtc="2024-08-28T02:56:00Z">
        <w:r w:rsidR="00066E7B">
          <w:rPr>
            <w:rFonts w:eastAsia="標楷體"/>
            <w:noProof/>
            <w:webHidden/>
            <w:color w:val="000000" w:themeColor="text1"/>
          </w:rPr>
          <w:t>5</w:t>
        </w:r>
      </w:ins>
      <w:del w:id="285" w:author="陳佳宜資訊部資訊安全處" w:date="2024-08-28T10:03:00Z" w16du:dateUtc="2024-08-28T02:03:00Z">
        <w:r w:rsidR="00185626" w:rsidRPr="0004695C" w:rsidDel="0004695C">
          <w:rPr>
            <w:rFonts w:eastAsia="標楷體"/>
            <w:noProof/>
            <w:webHidden/>
            <w:color w:val="000000" w:themeColor="text1"/>
            <w:rPrChange w:id="286"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287"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288" w:author="陳佳宜資訊部資訊安全處" w:date="2024-08-28T10:02:00Z" w16du:dateUtc="2024-08-28T02:02:00Z">
            <w:rPr>
              <w:rFonts w:eastAsia="標楷體"/>
              <w:noProof/>
            </w:rPr>
          </w:rPrChange>
        </w:rPr>
        <w:fldChar w:fldCharType="end"/>
      </w:r>
    </w:p>
    <w:p w14:paraId="3CF6A4F8" w14:textId="03EEB459" w:rsidR="00185626" w:rsidRPr="0004695C" w:rsidRDefault="00000000">
      <w:pPr>
        <w:pStyle w:val="21"/>
        <w:tabs>
          <w:tab w:val="left" w:pos="1680"/>
          <w:tab w:val="right" w:leader="dot" w:pos="10194"/>
        </w:tabs>
        <w:rPr>
          <w:rFonts w:eastAsia="標楷體"/>
          <w:noProof/>
          <w:color w:val="000000" w:themeColor="text1"/>
          <w:kern w:val="2"/>
          <w:szCs w:val="22"/>
          <w:rPrChange w:id="289" w:author="陳佳宜資訊部資訊安全處" w:date="2024-08-28T10:02:00Z" w16du:dateUtc="2024-08-28T02:02:00Z">
            <w:rPr>
              <w:rFonts w:eastAsia="標楷體"/>
              <w:noProof/>
              <w:kern w:val="2"/>
              <w:szCs w:val="22"/>
            </w:rPr>
          </w:rPrChange>
        </w:rPr>
      </w:pPr>
      <w:r w:rsidRPr="0004695C">
        <w:rPr>
          <w:color w:val="000000" w:themeColor="text1"/>
          <w:rPrChange w:id="290" w:author="陳佳宜資訊部資訊安全處" w:date="2024-08-28T10:02:00Z" w16du:dateUtc="2024-08-28T02:02:00Z">
            <w:rPr/>
          </w:rPrChange>
        </w:rPr>
        <w:fldChar w:fldCharType="begin"/>
      </w:r>
      <w:r w:rsidRPr="0004695C">
        <w:rPr>
          <w:color w:val="000000" w:themeColor="text1"/>
          <w:rPrChange w:id="291" w:author="陳佳宜資訊部資訊安全處" w:date="2024-08-28T10:02:00Z" w16du:dateUtc="2024-08-28T02:02:00Z">
            <w:rPr/>
          </w:rPrChange>
        </w:rPr>
        <w:instrText>HYPERLINK \l "_Toc135325924"</w:instrText>
      </w:r>
      <w:r w:rsidRPr="005775CD">
        <w:rPr>
          <w:color w:val="000000" w:themeColor="text1"/>
        </w:rPr>
      </w:r>
      <w:r w:rsidRPr="0004695C">
        <w:rPr>
          <w:color w:val="000000" w:themeColor="text1"/>
          <w:rPrChange w:id="292"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293"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294"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295" w:author="陳佳宜資訊部資訊安全處" w:date="2024-08-28T10:02:00Z" w16du:dateUtc="2024-08-28T02:02:00Z">
            <w:rPr>
              <w:rStyle w:val="af0"/>
              <w:rFonts w:eastAsia="標楷體" w:hint="eastAsia"/>
              <w:noProof/>
            </w:rPr>
          </w:rPrChange>
        </w:rPr>
        <w:t>管理審查委員會</w:t>
      </w:r>
      <w:r w:rsidR="00185626" w:rsidRPr="0004695C">
        <w:rPr>
          <w:rFonts w:eastAsia="標楷體"/>
          <w:noProof/>
          <w:webHidden/>
          <w:color w:val="000000" w:themeColor="text1"/>
          <w:rPrChange w:id="296"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297"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298" w:author="陳佳宜資訊部資訊安全處" w:date="2024-08-28T10:02:00Z" w16du:dateUtc="2024-08-28T02:02:00Z">
            <w:rPr>
              <w:rFonts w:eastAsia="標楷體"/>
              <w:noProof/>
              <w:webHidden/>
            </w:rPr>
          </w:rPrChange>
        </w:rPr>
        <w:instrText xml:space="preserve"> PAGEREF _Toc135325924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299" w:author="陳佳宜資訊部資訊安全處" w:date="2024-08-28T10:02:00Z" w16du:dateUtc="2024-08-28T02:02:00Z">
            <w:rPr>
              <w:rFonts w:eastAsia="標楷體"/>
              <w:noProof/>
              <w:webHidden/>
            </w:rPr>
          </w:rPrChange>
        </w:rPr>
        <w:fldChar w:fldCharType="separate"/>
      </w:r>
      <w:ins w:id="300" w:author="陳佳宜資訊部資訊安全處" w:date="2024-08-28T10:56:00Z" w16du:dateUtc="2024-08-28T02:56:00Z">
        <w:r w:rsidR="00066E7B">
          <w:rPr>
            <w:rFonts w:eastAsia="標楷體"/>
            <w:noProof/>
            <w:webHidden/>
            <w:color w:val="000000" w:themeColor="text1"/>
          </w:rPr>
          <w:t>5</w:t>
        </w:r>
      </w:ins>
      <w:del w:id="301" w:author="陳佳宜資訊部資訊安全處" w:date="2024-08-28T10:03:00Z" w16du:dateUtc="2024-08-28T02:03:00Z">
        <w:r w:rsidR="00185626" w:rsidRPr="0004695C" w:rsidDel="0004695C">
          <w:rPr>
            <w:rFonts w:eastAsia="標楷體"/>
            <w:noProof/>
            <w:webHidden/>
            <w:color w:val="000000" w:themeColor="text1"/>
            <w:rPrChange w:id="302" w:author="陳佳宜資訊部資訊安全處" w:date="2024-08-28T10:02:00Z" w16du:dateUtc="2024-08-28T02:02:00Z">
              <w:rPr>
                <w:rFonts w:eastAsia="標楷體"/>
                <w:noProof/>
                <w:webHidden/>
              </w:rPr>
            </w:rPrChange>
          </w:rPr>
          <w:delText>6</w:delText>
        </w:r>
      </w:del>
      <w:r w:rsidR="00185626" w:rsidRPr="0004695C">
        <w:rPr>
          <w:rFonts w:eastAsia="標楷體"/>
          <w:noProof/>
          <w:webHidden/>
          <w:color w:val="000000" w:themeColor="text1"/>
          <w:rPrChange w:id="303"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04" w:author="陳佳宜資訊部資訊安全處" w:date="2024-08-28T10:02:00Z" w16du:dateUtc="2024-08-28T02:02:00Z">
            <w:rPr>
              <w:rFonts w:eastAsia="標楷體"/>
              <w:noProof/>
            </w:rPr>
          </w:rPrChange>
        </w:rPr>
        <w:fldChar w:fldCharType="end"/>
      </w:r>
    </w:p>
    <w:p w14:paraId="5D239ED3" w14:textId="70519855" w:rsidR="00185626" w:rsidRPr="0004695C" w:rsidRDefault="00000000">
      <w:pPr>
        <w:pStyle w:val="11"/>
        <w:tabs>
          <w:tab w:val="left" w:pos="1200"/>
          <w:tab w:val="right" w:leader="dot" w:pos="10194"/>
        </w:tabs>
        <w:rPr>
          <w:rFonts w:eastAsia="標楷體"/>
          <w:noProof/>
          <w:color w:val="000000" w:themeColor="text1"/>
          <w:kern w:val="2"/>
          <w:szCs w:val="22"/>
          <w:rPrChange w:id="305" w:author="陳佳宜資訊部資訊安全處" w:date="2024-08-28T10:02:00Z" w16du:dateUtc="2024-08-28T02:02:00Z">
            <w:rPr>
              <w:rFonts w:eastAsia="標楷體"/>
              <w:noProof/>
              <w:kern w:val="2"/>
              <w:szCs w:val="22"/>
            </w:rPr>
          </w:rPrChange>
        </w:rPr>
      </w:pPr>
      <w:r w:rsidRPr="0004695C">
        <w:rPr>
          <w:color w:val="000000" w:themeColor="text1"/>
          <w:rPrChange w:id="306" w:author="陳佳宜資訊部資訊安全處" w:date="2024-08-28T10:02:00Z" w16du:dateUtc="2024-08-28T02:02:00Z">
            <w:rPr/>
          </w:rPrChange>
        </w:rPr>
        <w:fldChar w:fldCharType="begin"/>
      </w:r>
      <w:r w:rsidRPr="0004695C">
        <w:rPr>
          <w:color w:val="000000" w:themeColor="text1"/>
          <w:rPrChange w:id="307" w:author="陳佳宜資訊部資訊安全處" w:date="2024-08-28T10:02:00Z" w16du:dateUtc="2024-08-28T02:02:00Z">
            <w:rPr/>
          </w:rPrChange>
        </w:rPr>
        <w:instrText>HYPERLINK \l "_Toc135325925"</w:instrText>
      </w:r>
      <w:r w:rsidRPr="005775CD">
        <w:rPr>
          <w:color w:val="000000" w:themeColor="text1"/>
        </w:rPr>
      </w:r>
      <w:r w:rsidRPr="0004695C">
        <w:rPr>
          <w:color w:val="000000" w:themeColor="text1"/>
          <w:rPrChange w:id="308"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09" w:author="陳佳宜資訊部資訊安全處" w:date="2024-08-28T10:02:00Z" w16du:dateUtc="2024-08-28T02:02:00Z">
            <w:rPr>
              <w:rStyle w:val="af0"/>
              <w:rFonts w:eastAsia="標楷體" w:hint="eastAsia"/>
              <w:noProof/>
            </w:rPr>
          </w:rPrChange>
        </w:rPr>
        <w:t>第六章</w:t>
      </w:r>
      <w:r w:rsidR="00185626" w:rsidRPr="0004695C">
        <w:rPr>
          <w:rFonts w:eastAsia="標楷體"/>
          <w:noProof/>
          <w:color w:val="000000" w:themeColor="text1"/>
          <w:kern w:val="2"/>
          <w:szCs w:val="22"/>
          <w:rPrChange w:id="310"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11" w:author="陳佳宜資訊部資訊安全處" w:date="2024-08-28T10:02:00Z" w16du:dateUtc="2024-08-28T02:02:00Z">
            <w:rPr>
              <w:rStyle w:val="af0"/>
              <w:rFonts w:eastAsia="標楷體" w:hint="eastAsia"/>
              <w:noProof/>
            </w:rPr>
          </w:rPrChange>
        </w:rPr>
        <w:t>作業內容</w:t>
      </w:r>
      <w:r w:rsidR="00185626" w:rsidRPr="0004695C">
        <w:rPr>
          <w:rFonts w:eastAsia="標楷體"/>
          <w:noProof/>
          <w:webHidden/>
          <w:color w:val="000000" w:themeColor="text1"/>
          <w:rPrChange w:id="312"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13"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14" w:author="陳佳宜資訊部資訊安全處" w:date="2024-08-28T10:02:00Z" w16du:dateUtc="2024-08-28T02:02:00Z">
            <w:rPr>
              <w:rFonts w:eastAsia="標楷體"/>
              <w:noProof/>
              <w:webHidden/>
            </w:rPr>
          </w:rPrChange>
        </w:rPr>
        <w:instrText xml:space="preserve"> PAGEREF _Toc135325925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315" w:author="陳佳宜資訊部資訊安全處" w:date="2024-08-28T10:02:00Z" w16du:dateUtc="2024-08-28T02:02:00Z">
            <w:rPr>
              <w:rFonts w:eastAsia="標楷體"/>
              <w:noProof/>
              <w:webHidden/>
            </w:rPr>
          </w:rPrChange>
        </w:rPr>
        <w:fldChar w:fldCharType="separate"/>
      </w:r>
      <w:ins w:id="316" w:author="陳佳宜資訊部資訊安全處" w:date="2024-08-28T10:56:00Z" w16du:dateUtc="2024-08-28T02:56:00Z">
        <w:r w:rsidR="00066E7B">
          <w:rPr>
            <w:rFonts w:eastAsia="標楷體"/>
            <w:noProof/>
            <w:webHidden/>
            <w:color w:val="000000" w:themeColor="text1"/>
          </w:rPr>
          <w:t>6</w:t>
        </w:r>
      </w:ins>
      <w:del w:id="317" w:author="陳佳宜資訊部資訊安全處" w:date="2024-08-28T10:03:00Z" w16du:dateUtc="2024-08-28T02:03:00Z">
        <w:r w:rsidR="00185626" w:rsidRPr="0004695C" w:rsidDel="0004695C">
          <w:rPr>
            <w:rFonts w:eastAsia="標楷體"/>
            <w:noProof/>
            <w:webHidden/>
            <w:color w:val="000000" w:themeColor="text1"/>
            <w:rPrChange w:id="318"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19"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20" w:author="陳佳宜資訊部資訊安全處" w:date="2024-08-28T10:02:00Z" w16du:dateUtc="2024-08-28T02:02:00Z">
            <w:rPr>
              <w:rFonts w:eastAsia="標楷體"/>
              <w:noProof/>
            </w:rPr>
          </w:rPrChange>
        </w:rPr>
        <w:fldChar w:fldCharType="end"/>
      </w:r>
    </w:p>
    <w:p w14:paraId="3A90F199" w14:textId="17841DA0" w:rsidR="00185626" w:rsidRPr="0004695C" w:rsidRDefault="00000000">
      <w:pPr>
        <w:pStyle w:val="21"/>
        <w:tabs>
          <w:tab w:val="left" w:pos="1680"/>
          <w:tab w:val="right" w:leader="dot" w:pos="10194"/>
        </w:tabs>
        <w:rPr>
          <w:rFonts w:eastAsia="標楷體"/>
          <w:noProof/>
          <w:color w:val="000000" w:themeColor="text1"/>
          <w:kern w:val="2"/>
          <w:szCs w:val="22"/>
          <w:rPrChange w:id="321" w:author="陳佳宜資訊部資訊安全處" w:date="2024-08-28T10:02:00Z" w16du:dateUtc="2024-08-28T02:02:00Z">
            <w:rPr>
              <w:rFonts w:eastAsia="標楷體"/>
              <w:noProof/>
              <w:kern w:val="2"/>
              <w:szCs w:val="22"/>
            </w:rPr>
          </w:rPrChange>
        </w:rPr>
      </w:pPr>
      <w:r w:rsidRPr="0004695C">
        <w:rPr>
          <w:color w:val="000000" w:themeColor="text1"/>
          <w:rPrChange w:id="322" w:author="陳佳宜資訊部資訊安全處" w:date="2024-08-28T10:02:00Z" w16du:dateUtc="2024-08-28T02:02:00Z">
            <w:rPr/>
          </w:rPrChange>
        </w:rPr>
        <w:fldChar w:fldCharType="begin"/>
      </w:r>
      <w:r w:rsidRPr="0004695C">
        <w:rPr>
          <w:color w:val="000000" w:themeColor="text1"/>
          <w:rPrChange w:id="323" w:author="陳佳宜資訊部資訊安全處" w:date="2024-08-28T10:02:00Z" w16du:dateUtc="2024-08-28T02:02:00Z">
            <w:rPr/>
          </w:rPrChange>
        </w:rPr>
        <w:instrText>HYPERLINK \l "_Toc135325926"</w:instrText>
      </w:r>
      <w:r w:rsidRPr="005775CD">
        <w:rPr>
          <w:color w:val="000000" w:themeColor="text1"/>
        </w:rPr>
      </w:r>
      <w:r w:rsidRPr="0004695C">
        <w:rPr>
          <w:color w:val="000000" w:themeColor="text1"/>
          <w:rPrChange w:id="324"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25" w:author="陳佳宜資訊部資訊安全處" w:date="2024-08-28T10:02:00Z" w16du:dateUtc="2024-08-28T02:02:00Z">
            <w:rPr>
              <w:rStyle w:val="af0"/>
              <w:rFonts w:eastAsia="標楷體" w:hint="eastAsia"/>
              <w:noProof/>
            </w:rPr>
          </w:rPrChange>
        </w:rPr>
        <w:t>第一節</w:t>
      </w:r>
      <w:r w:rsidR="00185626" w:rsidRPr="0004695C">
        <w:rPr>
          <w:rFonts w:eastAsia="標楷體"/>
          <w:noProof/>
          <w:color w:val="000000" w:themeColor="text1"/>
          <w:kern w:val="2"/>
          <w:szCs w:val="22"/>
          <w:rPrChange w:id="326"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27" w:author="陳佳宜資訊部資訊安全處" w:date="2024-08-28T10:02:00Z" w16du:dateUtc="2024-08-28T02:02:00Z">
            <w:rPr>
              <w:rStyle w:val="af0"/>
              <w:rFonts w:eastAsia="標楷體" w:hint="eastAsia"/>
              <w:noProof/>
            </w:rPr>
          </w:rPrChange>
        </w:rPr>
        <w:t>營運持續管理體系</w:t>
      </w:r>
      <w:r w:rsidR="00185626" w:rsidRPr="0004695C">
        <w:rPr>
          <w:rStyle w:val="af0"/>
          <w:rFonts w:eastAsia="標楷體"/>
          <w:noProof/>
          <w:color w:val="000000" w:themeColor="text1"/>
          <w:rPrChange w:id="328" w:author="陳佳宜資訊部資訊安全處" w:date="2024-08-28T10:02:00Z" w16du:dateUtc="2024-08-28T02:02:00Z">
            <w:rPr>
              <w:rStyle w:val="af0"/>
              <w:rFonts w:eastAsia="標楷體"/>
              <w:noProof/>
            </w:rPr>
          </w:rPrChange>
        </w:rPr>
        <w:t>(Business Continuity Management System</w:t>
      </w:r>
      <w:r w:rsidR="00185626" w:rsidRPr="0004695C">
        <w:rPr>
          <w:rStyle w:val="af0"/>
          <w:rFonts w:eastAsia="標楷體" w:hint="eastAsia"/>
          <w:noProof/>
          <w:color w:val="000000" w:themeColor="text1"/>
          <w:rPrChange w:id="329" w:author="陳佳宜資訊部資訊安全處" w:date="2024-08-28T10:02:00Z" w16du:dateUtc="2024-08-28T02:02:00Z">
            <w:rPr>
              <w:rStyle w:val="af0"/>
              <w:rFonts w:eastAsia="標楷體" w:hint="eastAsia"/>
              <w:noProof/>
            </w:rPr>
          </w:rPrChange>
        </w:rPr>
        <w:t>，</w:t>
      </w:r>
      <w:r w:rsidR="00185626" w:rsidRPr="0004695C">
        <w:rPr>
          <w:rStyle w:val="af0"/>
          <w:rFonts w:eastAsia="標楷體"/>
          <w:noProof/>
          <w:color w:val="000000" w:themeColor="text1"/>
          <w:rPrChange w:id="330" w:author="陳佳宜資訊部資訊安全處" w:date="2024-08-28T10:02:00Z" w16du:dateUtc="2024-08-28T02:02:00Z">
            <w:rPr>
              <w:rStyle w:val="af0"/>
              <w:rFonts w:eastAsia="標楷體"/>
              <w:noProof/>
            </w:rPr>
          </w:rPrChange>
        </w:rPr>
        <w:t>BCMS)</w:t>
      </w:r>
      <w:r w:rsidR="00185626" w:rsidRPr="0004695C">
        <w:rPr>
          <w:rFonts w:eastAsia="標楷體"/>
          <w:noProof/>
          <w:webHidden/>
          <w:color w:val="000000" w:themeColor="text1"/>
          <w:rPrChange w:id="331"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32"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33" w:author="陳佳宜資訊部資訊安全處" w:date="2024-08-28T10:02:00Z" w16du:dateUtc="2024-08-28T02:02:00Z">
            <w:rPr>
              <w:rFonts w:eastAsia="標楷體"/>
              <w:noProof/>
              <w:webHidden/>
            </w:rPr>
          </w:rPrChange>
        </w:rPr>
        <w:instrText xml:space="preserve"> PAGEREF _Toc135325926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334" w:author="陳佳宜資訊部資訊安全處" w:date="2024-08-28T10:02:00Z" w16du:dateUtc="2024-08-28T02:02:00Z">
            <w:rPr>
              <w:rFonts w:eastAsia="標楷體"/>
              <w:noProof/>
              <w:webHidden/>
            </w:rPr>
          </w:rPrChange>
        </w:rPr>
        <w:fldChar w:fldCharType="separate"/>
      </w:r>
      <w:ins w:id="335" w:author="陳佳宜資訊部資訊安全處" w:date="2024-08-28T10:56:00Z" w16du:dateUtc="2024-08-28T02:56:00Z">
        <w:r w:rsidR="00066E7B">
          <w:rPr>
            <w:rFonts w:eastAsia="標楷體"/>
            <w:noProof/>
            <w:webHidden/>
            <w:color w:val="000000" w:themeColor="text1"/>
          </w:rPr>
          <w:t>6</w:t>
        </w:r>
      </w:ins>
      <w:del w:id="336" w:author="陳佳宜資訊部資訊安全處" w:date="2024-08-28T10:03:00Z" w16du:dateUtc="2024-08-28T02:03:00Z">
        <w:r w:rsidR="00185626" w:rsidRPr="0004695C" w:rsidDel="0004695C">
          <w:rPr>
            <w:rFonts w:eastAsia="標楷體"/>
            <w:noProof/>
            <w:webHidden/>
            <w:color w:val="000000" w:themeColor="text1"/>
            <w:rPrChange w:id="337"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38"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39" w:author="陳佳宜資訊部資訊安全處" w:date="2024-08-28T10:02:00Z" w16du:dateUtc="2024-08-28T02:02:00Z">
            <w:rPr>
              <w:rFonts w:eastAsia="標楷體"/>
              <w:noProof/>
            </w:rPr>
          </w:rPrChange>
        </w:rPr>
        <w:fldChar w:fldCharType="end"/>
      </w:r>
    </w:p>
    <w:p w14:paraId="65915877" w14:textId="0CE69C82" w:rsidR="00185626" w:rsidRPr="0004695C" w:rsidRDefault="00000000">
      <w:pPr>
        <w:pStyle w:val="11"/>
        <w:tabs>
          <w:tab w:val="left" w:pos="1200"/>
          <w:tab w:val="right" w:leader="dot" w:pos="10194"/>
        </w:tabs>
        <w:rPr>
          <w:rFonts w:eastAsia="標楷體"/>
          <w:noProof/>
          <w:color w:val="000000" w:themeColor="text1"/>
          <w:kern w:val="2"/>
          <w:szCs w:val="22"/>
          <w:rPrChange w:id="340" w:author="陳佳宜資訊部資訊安全處" w:date="2024-08-28T10:02:00Z" w16du:dateUtc="2024-08-28T02:02:00Z">
            <w:rPr>
              <w:rFonts w:eastAsia="標楷體"/>
              <w:noProof/>
              <w:kern w:val="2"/>
              <w:szCs w:val="22"/>
            </w:rPr>
          </w:rPrChange>
        </w:rPr>
      </w:pPr>
      <w:r w:rsidRPr="0004695C">
        <w:rPr>
          <w:color w:val="000000" w:themeColor="text1"/>
          <w:rPrChange w:id="341" w:author="陳佳宜資訊部資訊安全處" w:date="2024-08-28T10:02:00Z" w16du:dateUtc="2024-08-28T02:02:00Z">
            <w:rPr/>
          </w:rPrChange>
        </w:rPr>
        <w:fldChar w:fldCharType="begin"/>
      </w:r>
      <w:r w:rsidRPr="0004695C">
        <w:rPr>
          <w:color w:val="000000" w:themeColor="text1"/>
          <w:rPrChange w:id="342" w:author="陳佳宜資訊部資訊安全處" w:date="2024-08-28T10:02:00Z" w16du:dateUtc="2024-08-28T02:02:00Z">
            <w:rPr/>
          </w:rPrChange>
        </w:rPr>
        <w:instrText>HYPERLINK \l "_Toc135325927"</w:instrText>
      </w:r>
      <w:r w:rsidRPr="005775CD">
        <w:rPr>
          <w:color w:val="000000" w:themeColor="text1"/>
        </w:rPr>
      </w:r>
      <w:r w:rsidRPr="0004695C">
        <w:rPr>
          <w:color w:val="000000" w:themeColor="text1"/>
          <w:rPrChange w:id="343" w:author="陳佳宜資訊部資訊安全處" w:date="2024-08-28T10:02:00Z" w16du:dateUtc="2024-08-28T02:02:00Z">
            <w:rPr>
              <w:rFonts w:eastAsia="標楷體"/>
              <w:noProof/>
            </w:rPr>
          </w:rPrChange>
        </w:rPr>
        <w:fldChar w:fldCharType="separate"/>
      </w:r>
      <w:r w:rsidR="00185626" w:rsidRPr="0004695C">
        <w:rPr>
          <w:rStyle w:val="af0"/>
          <w:rFonts w:eastAsia="標楷體" w:hint="eastAsia"/>
          <w:noProof/>
          <w:color w:val="000000" w:themeColor="text1"/>
          <w:rPrChange w:id="344" w:author="陳佳宜資訊部資訊安全處" w:date="2024-08-28T10:02:00Z" w16du:dateUtc="2024-08-28T02:02:00Z">
            <w:rPr>
              <w:rStyle w:val="af0"/>
              <w:rFonts w:eastAsia="標楷體" w:hint="eastAsia"/>
              <w:noProof/>
            </w:rPr>
          </w:rPrChange>
        </w:rPr>
        <w:t>第七章</w:t>
      </w:r>
      <w:r w:rsidR="00185626" w:rsidRPr="0004695C">
        <w:rPr>
          <w:rFonts w:eastAsia="標楷體"/>
          <w:noProof/>
          <w:color w:val="000000" w:themeColor="text1"/>
          <w:kern w:val="2"/>
          <w:szCs w:val="22"/>
          <w:rPrChange w:id="345" w:author="陳佳宜資訊部資訊安全處" w:date="2024-08-28T10:02:00Z" w16du:dateUtc="2024-08-28T02:02:00Z">
            <w:rPr>
              <w:rFonts w:eastAsia="標楷體"/>
              <w:noProof/>
              <w:kern w:val="2"/>
              <w:szCs w:val="22"/>
            </w:rPr>
          </w:rPrChange>
        </w:rPr>
        <w:tab/>
      </w:r>
      <w:r w:rsidR="00185626" w:rsidRPr="0004695C">
        <w:rPr>
          <w:rStyle w:val="af0"/>
          <w:rFonts w:eastAsia="標楷體" w:hint="eastAsia"/>
          <w:noProof/>
          <w:color w:val="000000" w:themeColor="text1"/>
          <w:rPrChange w:id="346" w:author="陳佳宜資訊部資訊安全處" w:date="2024-08-28T10:02:00Z" w16du:dateUtc="2024-08-28T02:02:00Z">
            <w:rPr>
              <w:rStyle w:val="af0"/>
              <w:rFonts w:eastAsia="標楷體" w:hint="eastAsia"/>
              <w:noProof/>
            </w:rPr>
          </w:rPrChange>
        </w:rPr>
        <w:t>輸出文件記錄</w:t>
      </w:r>
      <w:r w:rsidR="00185626" w:rsidRPr="0004695C">
        <w:rPr>
          <w:rFonts w:eastAsia="標楷體"/>
          <w:noProof/>
          <w:webHidden/>
          <w:color w:val="000000" w:themeColor="text1"/>
          <w:rPrChange w:id="347" w:author="陳佳宜資訊部資訊安全處" w:date="2024-08-28T10:02:00Z" w16du:dateUtc="2024-08-28T02:02:00Z">
            <w:rPr>
              <w:rFonts w:eastAsia="標楷體"/>
              <w:noProof/>
              <w:webHidden/>
            </w:rPr>
          </w:rPrChange>
        </w:rPr>
        <w:tab/>
      </w:r>
      <w:r w:rsidR="00185626" w:rsidRPr="0004695C">
        <w:rPr>
          <w:rFonts w:eastAsia="標楷體"/>
          <w:noProof/>
          <w:webHidden/>
          <w:color w:val="000000" w:themeColor="text1"/>
          <w:rPrChange w:id="348" w:author="陳佳宜資訊部資訊安全處" w:date="2024-08-28T10:02:00Z" w16du:dateUtc="2024-08-28T02:02:00Z">
            <w:rPr>
              <w:rFonts w:eastAsia="標楷體"/>
              <w:noProof/>
              <w:webHidden/>
            </w:rPr>
          </w:rPrChange>
        </w:rPr>
        <w:fldChar w:fldCharType="begin"/>
      </w:r>
      <w:r w:rsidR="00185626" w:rsidRPr="0004695C">
        <w:rPr>
          <w:rFonts w:eastAsia="標楷體"/>
          <w:noProof/>
          <w:webHidden/>
          <w:color w:val="000000" w:themeColor="text1"/>
          <w:rPrChange w:id="349" w:author="陳佳宜資訊部資訊安全處" w:date="2024-08-28T10:02:00Z" w16du:dateUtc="2024-08-28T02:02:00Z">
            <w:rPr>
              <w:rFonts w:eastAsia="標楷體"/>
              <w:noProof/>
              <w:webHidden/>
            </w:rPr>
          </w:rPrChange>
        </w:rPr>
        <w:instrText xml:space="preserve"> PAGEREF _Toc135325927 \h </w:instrText>
      </w:r>
      <w:r w:rsidR="00185626" w:rsidRPr="005775CD">
        <w:rPr>
          <w:rFonts w:eastAsia="標楷體"/>
          <w:noProof/>
          <w:webHidden/>
          <w:color w:val="000000" w:themeColor="text1"/>
        </w:rPr>
      </w:r>
      <w:r w:rsidR="00185626" w:rsidRPr="0004695C">
        <w:rPr>
          <w:rFonts w:eastAsia="標楷體"/>
          <w:noProof/>
          <w:webHidden/>
          <w:color w:val="000000" w:themeColor="text1"/>
          <w:rPrChange w:id="350" w:author="陳佳宜資訊部資訊安全處" w:date="2024-08-28T10:02:00Z" w16du:dateUtc="2024-08-28T02:02:00Z">
            <w:rPr>
              <w:rFonts w:eastAsia="標楷體"/>
              <w:noProof/>
              <w:webHidden/>
            </w:rPr>
          </w:rPrChange>
        </w:rPr>
        <w:fldChar w:fldCharType="separate"/>
      </w:r>
      <w:ins w:id="351" w:author="陳佳宜資訊部資訊安全處" w:date="2024-08-28T10:56:00Z" w16du:dateUtc="2024-08-28T02:56:00Z">
        <w:r w:rsidR="00066E7B">
          <w:rPr>
            <w:rFonts w:eastAsia="標楷體"/>
            <w:noProof/>
            <w:webHidden/>
            <w:color w:val="000000" w:themeColor="text1"/>
          </w:rPr>
          <w:t>7</w:t>
        </w:r>
      </w:ins>
      <w:del w:id="352" w:author="陳佳宜資訊部資訊安全處" w:date="2024-08-28T10:03:00Z" w16du:dateUtc="2024-08-28T02:03:00Z">
        <w:r w:rsidR="00185626" w:rsidRPr="0004695C" w:rsidDel="0004695C">
          <w:rPr>
            <w:rFonts w:eastAsia="標楷體"/>
            <w:noProof/>
            <w:webHidden/>
            <w:color w:val="000000" w:themeColor="text1"/>
            <w:rPrChange w:id="353" w:author="陳佳宜資訊部資訊安全處" w:date="2024-08-28T10:02:00Z" w16du:dateUtc="2024-08-28T02:02:00Z">
              <w:rPr>
                <w:rFonts w:eastAsia="標楷體"/>
                <w:noProof/>
                <w:webHidden/>
              </w:rPr>
            </w:rPrChange>
          </w:rPr>
          <w:delText>7</w:delText>
        </w:r>
      </w:del>
      <w:r w:rsidR="00185626" w:rsidRPr="0004695C">
        <w:rPr>
          <w:rFonts w:eastAsia="標楷體"/>
          <w:noProof/>
          <w:webHidden/>
          <w:color w:val="000000" w:themeColor="text1"/>
          <w:rPrChange w:id="354" w:author="陳佳宜資訊部資訊安全處" w:date="2024-08-28T10:02:00Z" w16du:dateUtc="2024-08-28T02:02:00Z">
            <w:rPr>
              <w:rFonts w:eastAsia="標楷體"/>
              <w:noProof/>
              <w:webHidden/>
            </w:rPr>
          </w:rPrChange>
        </w:rPr>
        <w:fldChar w:fldCharType="end"/>
      </w:r>
      <w:r w:rsidRPr="0004695C">
        <w:rPr>
          <w:rFonts w:eastAsia="標楷體"/>
          <w:noProof/>
          <w:color w:val="000000" w:themeColor="text1"/>
          <w:rPrChange w:id="355" w:author="陳佳宜資訊部資訊安全處" w:date="2024-08-28T10:02:00Z" w16du:dateUtc="2024-08-28T02:02:00Z">
            <w:rPr>
              <w:rFonts w:eastAsia="標楷體"/>
              <w:noProof/>
            </w:rPr>
          </w:rPrChange>
        </w:rPr>
        <w:fldChar w:fldCharType="end"/>
      </w:r>
    </w:p>
    <w:p w14:paraId="169CEBAF" w14:textId="13FBBDED" w:rsidR="009327E9" w:rsidRPr="0004695C" w:rsidRDefault="00BA6238">
      <w:pPr>
        <w:rPr>
          <w:color w:val="000000" w:themeColor="text1"/>
          <w:rPrChange w:id="356" w:author="陳佳宜資訊部資訊安全處" w:date="2024-08-28T10:02:00Z" w16du:dateUtc="2024-08-28T02:02:00Z">
            <w:rPr/>
          </w:rPrChange>
        </w:rPr>
      </w:pPr>
      <w:r w:rsidRPr="0004695C">
        <w:rPr>
          <w:rFonts w:eastAsia="標楷體"/>
          <w:color w:val="000000" w:themeColor="text1"/>
          <w:rPrChange w:id="357" w:author="陳佳宜資訊部資訊安全處" w:date="2024-08-28T10:02:00Z" w16du:dateUtc="2024-08-28T02:02:00Z">
            <w:rPr>
              <w:rFonts w:eastAsia="標楷體"/>
            </w:rPr>
          </w:rPrChange>
        </w:rPr>
        <w:fldChar w:fldCharType="end"/>
      </w:r>
    </w:p>
    <w:p w14:paraId="1D0A5651" w14:textId="77777777" w:rsidR="002E46B6" w:rsidRPr="0004695C" w:rsidRDefault="009327E9" w:rsidP="002E46B6">
      <w:pPr>
        <w:pStyle w:val="1"/>
        <w:rPr>
          <w:rFonts w:ascii="Times New Roman" w:hAnsi="Times New Roman" w:cs="Times New Roman"/>
          <w:color w:val="000000" w:themeColor="text1"/>
          <w:rPrChange w:id="358"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color w:val="000000" w:themeColor="text1"/>
          <w:rPrChange w:id="359" w:author="陳佳宜資訊部資訊安全處" w:date="2024-08-28T10:02:00Z" w16du:dateUtc="2024-08-28T02:02:00Z">
            <w:rPr>
              <w:rFonts w:ascii="Times New Roman" w:hAnsi="Times New Roman" w:cs="Times New Roman"/>
            </w:rPr>
          </w:rPrChange>
        </w:rPr>
        <w:br w:type="page"/>
      </w:r>
      <w:bookmarkStart w:id="360" w:name="_Toc83524746"/>
      <w:bookmarkStart w:id="361" w:name="_Toc309807557"/>
      <w:bookmarkStart w:id="362" w:name="_Toc354582207"/>
      <w:bookmarkStart w:id="363" w:name="_Toc135325912"/>
      <w:r w:rsidRPr="0004695C">
        <w:rPr>
          <w:rFonts w:ascii="Times New Roman" w:hAnsi="Times New Roman" w:cs="Times New Roman" w:hint="eastAsia"/>
          <w:color w:val="000000" w:themeColor="text1"/>
          <w:rPrChange w:id="364" w:author="陳佳宜資訊部資訊安全處" w:date="2024-08-28T10:02:00Z" w16du:dateUtc="2024-08-28T02:02:00Z">
            <w:rPr>
              <w:rFonts w:ascii="Times New Roman" w:hAnsi="Times New Roman" w:cs="Times New Roman" w:hint="eastAsia"/>
            </w:rPr>
          </w:rPrChange>
        </w:rPr>
        <w:lastRenderedPageBreak/>
        <w:t>目的</w:t>
      </w:r>
      <w:bookmarkEnd w:id="360"/>
      <w:bookmarkEnd w:id="361"/>
      <w:bookmarkEnd w:id="362"/>
      <w:bookmarkEnd w:id="363"/>
    </w:p>
    <w:p w14:paraId="309E2EAE" w14:textId="7DB8EF82" w:rsidR="009327E9" w:rsidRPr="0004695C" w:rsidRDefault="008D3EFB" w:rsidP="00D330BC">
      <w:pPr>
        <w:pStyle w:val="13"/>
        <w:tabs>
          <w:tab w:val="left" w:pos="9617"/>
        </w:tabs>
        <w:rPr>
          <w:rFonts w:ascii="Times New Roman" w:hAnsi="Times New Roman" w:cs="Times New Roman"/>
          <w:color w:val="000000" w:themeColor="text1"/>
          <w:rPrChange w:id="365"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366" w:author="陳佳宜資訊部資訊安全處" w:date="2024-08-28T10:02:00Z" w16du:dateUtc="2024-08-28T02:02:00Z">
            <w:rPr>
              <w:rFonts w:ascii="Times New Roman" w:hAnsi="Times New Roman" w:cs="Times New Roman" w:hint="eastAsia"/>
            </w:rPr>
          </w:rPrChange>
        </w:rPr>
        <w:t>為確保</w:t>
      </w:r>
      <w:r w:rsidR="00FE0B61" w:rsidRPr="0004695C">
        <w:rPr>
          <w:rFonts w:ascii="Times New Roman" w:hAnsi="Times New Roman" w:cs="Times New Roman" w:hint="eastAsia"/>
          <w:color w:val="000000" w:themeColor="text1"/>
          <w:rPrChange w:id="367" w:author="陳佳宜資訊部資訊安全處" w:date="2024-08-28T10:02:00Z" w16du:dateUtc="2024-08-28T02:02:00Z">
            <w:rPr>
              <w:rFonts w:ascii="Times New Roman" w:hAnsi="Times New Roman" w:cs="Times New Roman" w:hint="eastAsia"/>
            </w:rPr>
          </w:rPrChange>
        </w:rPr>
        <w:t>群益</w:t>
      </w:r>
      <w:r w:rsidR="009810BD" w:rsidRPr="0004695C">
        <w:rPr>
          <w:rFonts w:ascii="Times New Roman" w:hAnsi="Times New Roman" w:cs="Times New Roman" w:hint="eastAsia"/>
          <w:color w:val="000000" w:themeColor="text1"/>
          <w:rPrChange w:id="368" w:author="陳佳宜資訊部資訊安全處" w:date="2024-08-28T10:02:00Z" w16du:dateUtc="2024-08-28T02:02:00Z">
            <w:rPr>
              <w:rFonts w:ascii="Times New Roman" w:hAnsi="Times New Roman" w:cs="Times New Roman" w:hint="eastAsia"/>
            </w:rPr>
          </w:rPrChange>
        </w:rPr>
        <w:t>金鼎證券</w:t>
      </w:r>
      <w:r w:rsidR="006857ED" w:rsidRPr="0004695C">
        <w:rPr>
          <w:rFonts w:ascii="Times New Roman" w:hAnsi="Times New Roman" w:cs="Times New Roman" w:hint="eastAsia"/>
          <w:color w:val="000000" w:themeColor="text1"/>
          <w:rPrChange w:id="369" w:author="陳佳宜資訊部資訊安全處" w:date="2024-08-28T10:02:00Z" w16du:dateUtc="2024-08-28T02:02:00Z">
            <w:rPr>
              <w:rFonts w:ascii="Times New Roman" w:hAnsi="Times New Roman" w:cs="Times New Roman" w:hint="eastAsia"/>
            </w:rPr>
          </w:rPrChange>
        </w:rPr>
        <w:t>（</w:t>
      </w:r>
      <w:r w:rsidR="00FE0B61" w:rsidRPr="0004695C">
        <w:rPr>
          <w:rFonts w:ascii="Times New Roman" w:hAnsi="Times New Roman" w:cs="Times New Roman" w:hint="eastAsia"/>
          <w:color w:val="000000" w:themeColor="text1"/>
          <w:rPrChange w:id="370" w:author="陳佳宜資訊部資訊安全處" w:date="2024-08-28T10:02:00Z" w16du:dateUtc="2024-08-28T02:02:00Z">
            <w:rPr>
              <w:rFonts w:ascii="Times New Roman" w:hAnsi="Times New Roman" w:cs="Times New Roman" w:hint="eastAsia"/>
            </w:rPr>
          </w:rPrChange>
        </w:rPr>
        <w:t>以下簡稱本</w:t>
      </w:r>
      <w:r w:rsidR="009810BD" w:rsidRPr="0004695C">
        <w:rPr>
          <w:rFonts w:ascii="Times New Roman" w:hAnsi="Times New Roman" w:cs="Times New Roman" w:hint="eastAsia"/>
          <w:color w:val="000000" w:themeColor="text1"/>
          <w:rPrChange w:id="371" w:author="陳佳宜資訊部資訊安全處" w:date="2024-08-28T10:02:00Z" w16du:dateUtc="2024-08-28T02:02:00Z">
            <w:rPr>
              <w:rFonts w:ascii="Times New Roman" w:hAnsi="Times New Roman" w:cs="Times New Roman" w:hint="eastAsia"/>
            </w:rPr>
          </w:rPrChange>
        </w:rPr>
        <w:t>公司</w:t>
      </w:r>
      <w:r w:rsidR="006857ED" w:rsidRPr="0004695C">
        <w:rPr>
          <w:rFonts w:ascii="Times New Roman" w:hAnsi="Times New Roman" w:cs="Times New Roman" w:hint="eastAsia"/>
          <w:color w:val="000000" w:themeColor="text1"/>
          <w:rPrChange w:id="372" w:author="陳佳宜資訊部資訊安全處" w:date="2024-08-28T10:02:00Z" w16du:dateUtc="2024-08-28T02:02:00Z">
            <w:rPr>
              <w:rFonts w:ascii="Times New Roman" w:hAnsi="Times New Roman" w:cs="Times New Roman" w:hint="eastAsia"/>
            </w:rPr>
          </w:rPrChange>
        </w:rPr>
        <w:t>）</w:t>
      </w:r>
      <w:commentRangeStart w:id="373"/>
      <w:r w:rsidR="00160384" w:rsidRPr="0004695C">
        <w:rPr>
          <w:rFonts w:ascii="Times New Roman" w:hAnsi="Times New Roman" w:cs="Times New Roman" w:hint="eastAsia"/>
          <w:color w:val="000000" w:themeColor="text1"/>
          <w:rPrChange w:id="374" w:author="陳佳宜資訊部資訊安全處" w:date="2024-08-28T10:02:00Z" w16du:dateUtc="2024-08-28T02:02:00Z">
            <w:rPr>
              <w:rFonts w:ascii="Times New Roman" w:hAnsi="Times New Roman" w:cs="Times New Roman" w:hint="eastAsia"/>
            </w:rPr>
          </w:rPrChange>
        </w:rPr>
        <w:t>營運持續</w:t>
      </w:r>
      <w:r w:rsidR="008B4CB7" w:rsidRPr="0004695C">
        <w:rPr>
          <w:rFonts w:ascii="Times New Roman" w:hAnsi="Times New Roman" w:cs="Times New Roman" w:hint="eastAsia"/>
          <w:color w:val="000000" w:themeColor="text1"/>
          <w:rPrChange w:id="375" w:author="陳佳宜資訊部資訊安全處" w:date="2024-08-28T10:02:00Z" w16du:dateUtc="2024-08-28T02:02:00Z">
            <w:rPr>
              <w:rFonts w:ascii="Times New Roman" w:hAnsi="Times New Roman" w:cs="Times New Roman" w:hint="eastAsia"/>
            </w:rPr>
          </w:rPrChange>
        </w:rPr>
        <w:t>、資訊服務</w:t>
      </w:r>
      <w:r w:rsidRPr="0004695C">
        <w:rPr>
          <w:rFonts w:ascii="Times New Roman" w:hAnsi="Times New Roman" w:cs="Times New Roman" w:hint="eastAsia"/>
          <w:color w:val="000000" w:themeColor="text1"/>
          <w:rPrChange w:id="376" w:author="陳佳宜資訊部資訊安全處" w:date="2024-08-28T10:02:00Z" w16du:dateUtc="2024-08-28T02:02:00Z">
            <w:rPr>
              <w:rFonts w:ascii="Times New Roman" w:hAnsi="Times New Roman" w:cs="Times New Roman" w:hint="eastAsia"/>
            </w:rPr>
          </w:rPrChange>
        </w:rPr>
        <w:t>能持續有效運作</w:t>
      </w:r>
      <w:r w:rsidR="006C6B72" w:rsidRPr="0004695C">
        <w:rPr>
          <w:rFonts w:ascii="Times New Roman" w:hAnsi="Times New Roman" w:cs="Times New Roman" w:hint="eastAsia"/>
          <w:color w:val="000000" w:themeColor="text1"/>
          <w:rPrChange w:id="377" w:author="陳佳宜資訊部資訊安全處" w:date="2024-08-28T10:02:00Z" w16du:dateUtc="2024-08-28T02:02:00Z">
            <w:rPr>
              <w:rFonts w:ascii="Times New Roman" w:hAnsi="Times New Roman" w:cs="Times New Roman" w:hint="eastAsia"/>
            </w:rPr>
          </w:rPrChange>
        </w:rPr>
        <w:t>，以</w:t>
      </w:r>
      <w:r w:rsidR="002F15FC" w:rsidRPr="0004695C">
        <w:rPr>
          <w:rFonts w:ascii="Times New Roman" w:hAnsi="Times New Roman" w:cs="Times New Roman" w:hint="eastAsia"/>
          <w:color w:val="000000" w:themeColor="text1"/>
          <w:rPrChange w:id="378" w:author="陳佳宜資訊部資訊安全處" w:date="2024-08-28T10:02:00Z" w16du:dateUtc="2024-08-28T02:02:00Z">
            <w:rPr>
              <w:rFonts w:ascii="Times New Roman" w:hAnsi="Times New Roman" w:cs="Times New Roman" w:hint="eastAsia"/>
            </w:rPr>
          </w:rPrChange>
        </w:rPr>
        <w:t>及遵循臺灣證券交易所發布</w:t>
      </w:r>
      <w:commentRangeEnd w:id="373"/>
      <w:r w:rsidR="006C6B72" w:rsidRPr="0004695C">
        <w:rPr>
          <w:rStyle w:val="ab"/>
          <w:rFonts w:ascii="Times New Roman" w:eastAsia="新細明體" w:hAnsi="Times New Roman" w:cs="Times New Roman"/>
          <w:color w:val="000000" w:themeColor="text1"/>
          <w:rPrChange w:id="379" w:author="陳佳宜資訊部資訊安全處" w:date="2024-08-28T10:02:00Z" w16du:dateUtc="2024-08-28T02:02:00Z">
            <w:rPr>
              <w:rStyle w:val="ab"/>
              <w:rFonts w:ascii="Times New Roman" w:eastAsia="新細明體" w:hAnsi="Times New Roman" w:cs="Times New Roman"/>
            </w:rPr>
          </w:rPrChange>
        </w:rPr>
        <w:commentReference w:id="373"/>
      </w:r>
      <w:r w:rsidR="002F15FC" w:rsidRPr="0004695C">
        <w:rPr>
          <w:rFonts w:ascii="Times New Roman" w:hAnsi="Times New Roman" w:cs="Times New Roman" w:hint="eastAsia"/>
          <w:color w:val="000000" w:themeColor="text1"/>
          <w:rPrChange w:id="380" w:author="陳佳宜資訊部資訊安全處" w:date="2024-08-28T10:02:00Z" w16du:dateUtc="2024-08-28T02:02:00Z">
            <w:rPr>
              <w:rFonts w:ascii="Times New Roman" w:hAnsi="Times New Roman" w:cs="Times New Roman" w:hint="eastAsia"/>
            </w:rPr>
          </w:rPrChange>
        </w:rPr>
        <w:t>「建立證券商資通安全檢查機制」之規範，特訂定本要</w:t>
      </w:r>
      <w:r w:rsidR="00523670" w:rsidRPr="0004695C">
        <w:rPr>
          <w:rFonts w:ascii="Times New Roman" w:hAnsi="Times New Roman" w:cs="Times New Roman" w:hint="eastAsia"/>
          <w:color w:val="000000" w:themeColor="text1"/>
          <w:rPrChange w:id="381" w:author="陳佳宜資訊部資訊安全處" w:date="2024-08-28T10:02:00Z" w16du:dateUtc="2024-08-28T02:02:00Z">
            <w:rPr>
              <w:rFonts w:ascii="Times New Roman" w:hAnsi="Times New Roman" w:cs="Times New Roman" w:hint="eastAsia"/>
            </w:rPr>
          </w:rPrChange>
        </w:rPr>
        <w:t>點搭配「</w:t>
      </w:r>
      <w:r w:rsidR="00523670" w:rsidRPr="0004695C">
        <w:rPr>
          <w:rFonts w:ascii="Times New Roman" w:hAnsi="Times New Roman" w:cs="Times New Roman"/>
          <w:color w:val="000000" w:themeColor="text1"/>
          <w:rPrChange w:id="382" w:author="陳佳宜資訊部資訊安全處" w:date="2024-08-28T10:02:00Z" w16du:dateUtc="2024-08-28T02:02:00Z">
            <w:rPr>
              <w:rFonts w:ascii="Times New Roman" w:hAnsi="Times New Roman" w:cs="Times New Roman"/>
            </w:rPr>
          </w:rPrChange>
        </w:rPr>
        <w:t>BP-00-003_</w:t>
      </w:r>
      <w:r w:rsidR="00523670" w:rsidRPr="0004695C">
        <w:rPr>
          <w:rFonts w:ascii="Times New Roman" w:hAnsi="Times New Roman" w:cs="Times New Roman" w:hint="eastAsia"/>
          <w:color w:val="000000" w:themeColor="text1"/>
          <w:rPrChange w:id="383" w:author="陳佳宜資訊部資訊安全處" w:date="2024-08-28T10:02:00Z" w16du:dateUtc="2024-08-28T02:02:00Z">
            <w:rPr>
              <w:rFonts w:ascii="Times New Roman" w:hAnsi="Times New Roman" w:cs="Times New Roman" w:hint="eastAsia"/>
            </w:rPr>
          </w:rPrChange>
        </w:rPr>
        <w:t>營運持續管理政策要點」</w:t>
      </w:r>
      <w:r w:rsidR="0006523F" w:rsidRPr="0004695C">
        <w:rPr>
          <w:rFonts w:ascii="Times New Roman" w:hAnsi="Times New Roman" w:cs="Times New Roman" w:hint="eastAsia"/>
          <w:color w:val="000000" w:themeColor="text1"/>
          <w:rPrChange w:id="384" w:author="陳佳宜資訊部資訊安全處" w:date="2024-08-28T10:02:00Z" w16du:dateUtc="2024-08-28T02:02:00Z">
            <w:rPr>
              <w:rFonts w:ascii="Times New Roman" w:hAnsi="Times New Roman" w:cs="Times New Roman" w:hint="eastAsia"/>
            </w:rPr>
          </w:rPrChange>
        </w:rPr>
        <w:t>明確</w:t>
      </w:r>
      <w:r w:rsidR="00F670DC" w:rsidRPr="0004695C">
        <w:rPr>
          <w:rFonts w:ascii="Times New Roman" w:hAnsi="Times New Roman" w:cs="Times New Roman" w:hint="eastAsia"/>
          <w:color w:val="000000" w:themeColor="text1"/>
          <w:rPrChange w:id="385" w:author="陳佳宜資訊部資訊安全處" w:date="2024-08-28T10:02:00Z" w16du:dateUtc="2024-08-28T02:02:00Z">
            <w:rPr>
              <w:rFonts w:ascii="Times New Roman" w:hAnsi="Times New Roman" w:cs="Times New Roman" w:hint="eastAsia"/>
            </w:rPr>
          </w:rPrChange>
        </w:rPr>
        <w:t>規範</w:t>
      </w:r>
      <w:r w:rsidR="0006523F" w:rsidRPr="0004695C">
        <w:rPr>
          <w:rFonts w:ascii="Times New Roman" w:hAnsi="Times New Roman" w:cs="Times New Roman" w:hint="eastAsia"/>
          <w:color w:val="000000" w:themeColor="text1"/>
          <w:rPrChange w:id="386" w:author="陳佳宜資訊部資訊安全處" w:date="2024-08-28T10:02:00Z" w16du:dateUtc="2024-08-28T02:02:00Z">
            <w:rPr>
              <w:rFonts w:ascii="Times New Roman" w:hAnsi="Times New Roman" w:cs="Times New Roman" w:hint="eastAsia"/>
            </w:rPr>
          </w:rPrChange>
        </w:rPr>
        <w:t>系統之故障復原程序</w:t>
      </w:r>
      <w:r w:rsidR="00CC18A6" w:rsidRPr="0004695C">
        <w:rPr>
          <w:rFonts w:ascii="Times New Roman" w:hAnsi="Times New Roman" w:cs="Times New Roman" w:hint="eastAsia"/>
          <w:color w:val="000000" w:themeColor="text1"/>
          <w:rPrChange w:id="387" w:author="陳佳宜資訊部資訊安全處" w:date="2024-08-28T10:02:00Z" w16du:dateUtc="2024-08-28T02:02:00Z">
            <w:rPr>
              <w:rFonts w:ascii="Times New Roman" w:hAnsi="Times New Roman" w:cs="Times New Roman" w:hint="eastAsia"/>
            </w:rPr>
          </w:rPrChange>
        </w:rPr>
        <w:t>、降低重大實體災害</w:t>
      </w:r>
      <w:r w:rsidR="00CC18A6" w:rsidRPr="0004695C">
        <w:rPr>
          <w:rFonts w:ascii="Times New Roman" w:hAnsi="Times New Roman" w:cs="Times New Roman"/>
          <w:color w:val="000000" w:themeColor="text1"/>
          <w:rPrChange w:id="388" w:author="陳佳宜資訊部資訊安全處" w:date="2024-08-28T10:02:00Z" w16du:dateUtc="2024-08-28T02:02:00Z">
            <w:rPr>
              <w:rFonts w:ascii="Times New Roman" w:hAnsi="Times New Roman" w:cs="Times New Roman"/>
            </w:rPr>
          </w:rPrChange>
        </w:rPr>
        <w:t>(</w:t>
      </w:r>
      <w:r w:rsidR="00CC18A6" w:rsidRPr="0004695C">
        <w:rPr>
          <w:rFonts w:ascii="Times New Roman" w:hAnsi="Times New Roman" w:cs="Times New Roman" w:hint="eastAsia"/>
          <w:color w:val="000000" w:themeColor="text1"/>
          <w:rPrChange w:id="389" w:author="陳佳宜資訊部資訊安全處" w:date="2024-08-28T10:02:00Z" w16du:dateUtc="2024-08-28T02:02:00Z">
            <w:rPr>
              <w:rFonts w:ascii="Times New Roman" w:hAnsi="Times New Roman" w:cs="Times New Roman" w:hint="eastAsia"/>
            </w:rPr>
          </w:rPrChange>
        </w:rPr>
        <w:t>如地震、火災</w:t>
      </w:r>
      <w:r w:rsidR="00CC18A6" w:rsidRPr="0004695C">
        <w:rPr>
          <w:rFonts w:ascii="Times New Roman" w:hAnsi="Times New Roman" w:cs="Times New Roman"/>
          <w:color w:val="000000" w:themeColor="text1"/>
          <w:rPrChange w:id="390" w:author="陳佳宜資訊部資訊安全處" w:date="2024-08-28T10:02:00Z" w16du:dateUtc="2024-08-28T02:02:00Z">
            <w:rPr>
              <w:rFonts w:ascii="Times New Roman" w:hAnsi="Times New Roman" w:cs="Times New Roman"/>
            </w:rPr>
          </w:rPrChange>
        </w:rPr>
        <w:t>)</w:t>
      </w:r>
      <w:r w:rsidR="00CC18A6" w:rsidRPr="0004695C">
        <w:rPr>
          <w:rFonts w:ascii="Times New Roman" w:hAnsi="Times New Roman" w:cs="Times New Roman" w:hint="eastAsia"/>
          <w:color w:val="000000" w:themeColor="text1"/>
          <w:rPrChange w:id="391" w:author="陳佳宜資訊部資訊安全處" w:date="2024-08-28T10:02:00Z" w16du:dateUtc="2024-08-28T02:02:00Z">
            <w:rPr>
              <w:rFonts w:ascii="Times New Roman" w:hAnsi="Times New Roman" w:cs="Times New Roman" w:hint="eastAsia"/>
            </w:rPr>
          </w:rPrChange>
        </w:rPr>
        <w:t>及資訊作業故障事件所造成之衝擊，以確保資訊作業</w:t>
      </w:r>
      <w:r w:rsidR="00F670DC" w:rsidRPr="0004695C">
        <w:rPr>
          <w:rFonts w:ascii="Times New Roman" w:hAnsi="Times New Roman" w:cs="Times New Roman" w:hint="eastAsia"/>
          <w:color w:val="000000" w:themeColor="text1"/>
          <w:rPrChange w:id="392" w:author="陳佳宜資訊部資訊安全處" w:date="2024-08-28T10:02:00Z" w16du:dateUtc="2024-08-28T02:02:00Z">
            <w:rPr>
              <w:rFonts w:ascii="Times New Roman" w:hAnsi="Times New Roman" w:cs="Times New Roman" w:hint="eastAsia"/>
            </w:rPr>
          </w:rPrChange>
        </w:rPr>
        <w:t>等工作項目之</w:t>
      </w:r>
      <w:r w:rsidR="00CC18A6" w:rsidRPr="0004695C">
        <w:rPr>
          <w:rFonts w:ascii="Times New Roman" w:hAnsi="Times New Roman" w:cs="Times New Roman" w:hint="eastAsia"/>
          <w:color w:val="000000" w:themeColor="text1"/>
          <w:rPrChange w:id="393" w:author="陳佳宜資訊部資訊安全處" w:date="2024-08-28T10:02:00Z" w16du:dateUtc="2024-08-28T02:02:00Z">
            <w:rPr>
              <w:rFonts w:ascii="Times New Roman" w:hAnsi="Times New Roman" w:cs="Times New Roman" w:hint="eastAsia"/>
            </w:rPr>
          </w:rPrChange>
        </w:rPr>
        <w:t>持續運作</w:t>
      </w:r>
      <w:r w:rsidR="00F670DC" w:rsidRPr="0004695C">
        <w:rPr>
          <w:rFonts w:ascii="Times New Roman" w:hAnsi="Times New Roman" w:cs="Times New Roman" w:hint="eastAsia"/>
          <w:color w:val="000000" w:themeColor="text1"/>
          <w:rPrChange w:id="394" w:author="陳佳宜資訊部資訊安全處" w:date="2024-08-28T10:02:00Z" w16du:dateUtc="2024-08-28T02:02:00Z">
            <w:rPr>
              <w:rFonts w:ascii="Times New Roman" w:hAnsi="Times New Roman" w:cs="Times New Roman" w:hint="eastAsia"/>
            </w:rPr>
          </w:rPrChange>
        </w:rPr>
        <w:t>，以達成以下目標</w:t>
      </w:r>
      <w:r w:rsidR="009327E9" w:rsidRPr="0004695C">
        <w:rPr>
          <w:rFonts w:ascii="Times New Roman" w:hAnsi="Times New Roman" w:cs="Times New Roman" w:hint="eastAsia"/>
          <w:color w:val="000000" w:themeColor="text1"/>
          <w:rPrChange w:id="395" w:author="陳佳宜資訊部資訊安全處" w:date="2024-08-28T10:02:00Z" w16du:dateUtc="2024-08-28T02:02:00Z">
            <w:rPr>
              <w:rFonts w:ascii="Times New Roman" w:hAnsi="Times New Roman" w:cs="Times New Roman" w:hint="eastAsia"/>
            </w:rPr>
          </w:rPrChange>
        </w:rPr>
        <w:t>。</w:t>
      </w:r>
    </w:p>
    <w:p w14:paraId="1A133B5F" w14:textId="0BCA1630" w:rsidR="00B958C0" w:rsidRPr="0004695C" w:rsidRDefault="00B958C0" w:rsidP="0006523F">
      <w:pPr>
        <w:pStyle w:val="2"/>
        <w:rPr>
          <w:rFonts w:ascii="Times New Roman" w:hAnsi="Times New Roman" w:cs="Times New Roman"/>
          <w:color w:val="000000" w:themeColor="text1"/>
          <w:rPrChange w:id="396" w:author="陳佳宜資訊部資訊安全處" w:date="2024-08-28T10:02:00Z" w16du:dateUtc="2024-08-28T02:02:00Z">
            <w:rPr>
              <w:rFonts w:ascii="Times New Roman" w:hAnsi="Times New Roman" w:cs="Times New Roman"/>
            </w:rPr>
          </w:rPrChange>
        </w:rPr>
      </w:pPr>
      <w:bookmarkStart w:id="397" w:name="_Toc135325913"/>
      <w:r w:rsidRPr="0004695C">
        <w:rPr>
          <w:rFonts w:ascii="Times New Roman" w:hAnsi="Times New Roman" w:cs="Times New Roman" w:hint="eastAsia"/>
          <w:color w:val="000000" w:themeColor="text1"/>
          <w:rPrChange w:id="398" w:author="陳佳宜資訊部資訊安全處" w:date="2024-08-28T10:02:00Z" w16du:dateUtc="2024-08-28T02:02:00Z">
            <w:rPr>
              <w:rFonts w:ascii="Times New Roman" w:hAnsi="Times New Roman" w:cs="Times New Roman" w:hint="eastAsia"/>
            </w:rPr>
          </w:rPrChange>
        </w:rPr>
        <w:t>證券商資通安全檢查機制</w:t>
      </w:r>
      <w:bookmarkEnd w:id="397"/>
    </w:p>
    <w:p w14:paraId="0ED4797D" w14:textId="7CE32EBD" w:rsidR="00B958C0" w:rsidRPr="0004695C" w:rsidRDefault="00B958C0" w:rsidP="002D3A81">
      <w:pPr>
        <w:pStyle w:val="3"/>
        <w:tabs>
          <w:tab w:val="left" w:pos="1701"/>
        </w:tabs>
        <w:rPr>
          <w:color w:val="000000" w:themeColor="text1"/>
          <w:rPrChange w:id="399" w:author="陳佳宜資訊部資訊安全處" w:date="2024-08-28T10:02:00Z" w16du:dateUtc="2024-08-28T02:02:00Z">
            <w:rPr/>
          </w:rPrChange>
        </w:rPr>
      </w:pPr>
      <w:r w:rsidRPr="0004695C">
        <w:rPr>
          <w:rFonts w:hint="eastAsia"/>
          <w:color w:val="000000" w:themeColor="text1"/>
          <w:rPrChange w:id="400" w:author="陳佳宜資訊部資訊安全處" w:date="2024-08-28T10:02:00Z" w16du:dateUtc="2024-08-28T02:02:00Z">
            <w:rPr>
              <w:rFonts w:hint="eastAsia"/>
            </w:rPr>
          </w:rPrChange>
        </w:rPr>
        <w:t>明確訂定（如：電腦設備、通訊設備、電力系統、資料庫、電腦作業系統等備援及回復計畫）故障復原程序，並落實執行且留存紀錄。</w:t>
      </w:r>
    </w:p>
    <w:p w14:paraId="192D1358" w14:textId="76E9F882" w:rsidR="00B958C0" w:rsidRPr="0004695C" w:rsidRDefault="00B958C0" w:rsidP="002D3A81">
      <w:pPr>
        <w:pStyle w:val="3"/>
        <w:tabs>
          <w:tab w:val="left" w:pos="1701"/>
        </w:tabs>
        <w:rPr>
          <w:color w:val="000000" w:themeColor="text1"/>
          <w:rPrChange w:id="401" w:author="陳佳宜資訊部資訊安全處" w:date="2024-08-28T10:02:00Z" w16du:dateUtc="2024-08-28T02:02:00Z">
            <w:rPr/>
          </w:rPrChange>
        </w:rPr>
      </w:pPr>
      <w:r w:rsidRPr="0004695C">
        <w:rPr>
          <w:rFonts w:hint="eastAsia"/>
          <w:color w:val="000000" w:themeColor="text1"/>
          <w:rPrChange w:id="402" w:author="陳佳宜資訊部資訊安全處" w:date="2024-08-28T10:02:00Z" w16du:dateUtc="2024-08-28T02:02:00Z">
            <w:rPr>
              <w:rFonts w:hint="eastAsia"/>
            </w:rPr>
          </w:rPrChange>
        </w:rPr>
        <w:t>建立故障復原程序及週期性測試，測試後召開檢討會議，針對測試缺失謀求改進，並留存紀錄。</w:t>
      </w:r>
    </w:p>
    <w:p w14:paraId="6DD6CB5A" w14:textId="5C5BBEB5" w:rsidR="00B958C0" w:rsidRPr="0004695C" w:rsidRDefault="00B958C0" w:rsidP="002D3A81">
      <w:pPr>
        <w:pStyle w:val="3"/>
        <w:tabs>
          <w:tab w:val="left" w:pos="1701"/>
        </w:tabs>
        <w:rPr>
          <w:color w:val="000000" w:themeColor="text1"/>
          <w:rPrChange w:id="403" w:author="陳佳宜資訊部資訊安全處" w:date="2024-08-28T10:02:00Z" w16du:dateUtc="2024-08-28T02:02:00Z">
            <w:rPr/>
          </w:rPrChange>
        </w:rPr>
      </w:pPr>
      <w:r w:rsidRPr="0004695C">
        <w:rPr>
          <w:rFonts w:hint="eastAsia"/>
          <w:color w:val="000000" w:themeColor="text1"/>
          <w:rPrChange w:id="404" w:author="陳佳宜資訊部資訊安全處" w:date="2024-08-28T10:02:00Z" w16du:dateUtc="2024-08-28T02:02:00Z">
            <w:rPr>
              <w:rFonts w:hint="eastAsia"/>
            </w:rPr>
          </w:rPrChange>
        </w:rPr>
        <w:t>建立證券經紀商之交易主機之備援措施</w:t>
      </w:r>
      <w:ins w:id="405" w:author="陳佳宜資訊部策略發展處" w:date="2024-04-19T11:23:00Z">
        <w:r w:rsidR="00733EE8" w:rsidRPr="0004695C">
          <w:rPr>
            <w:rFonts w:hint="eastAsia"/>
            <w:color w:val="000000" w:themeColor="text1"/>
            <w:rPrChange w:id="406" w:author="陳佳宜資訊部資訊安全處" w:date="2024-08-28T10:02:00Z" w16du:dateUtc="2024-08-28T02:02:00Z">
              <w:rPr>
                <w:rFonts w:hint="eastAsia"/>
              </w:rPr>
            </w:rPrChange>
          </w:rPr>
          <w:t>，並依</w:t>
        </w:r>
        <w:proofErr w:type="gramStart"/>
        <w:r w:rsidR="00733EE8" w:rsidRPr="0004695C">
          <w:rPr>
            <w:rFonts w:hint="eastAsia"/>
            <w:color w:val="000000" w:themeColor="text1"/>
            <w:rPrChange w:id="407" w:author="陳佳宜資訊部資訊安全處" w:date="2024-08-28T10:02:00Z" w16du:dateUtc="2024-08-28T02:02:00Z">
              <w:rPr>
                <w:rFonts w:hint="eastAsia"/>
              </w:rPr>
            </w:rPrChange>
          </w:rPr>
          <w:t>所屬資安分級</w:t>
        </w:r>
        <w:proofErr w:type="gramEnd"/>
        <w:r w:rsidR="00733EE8" w:rsidRPr="0004695C">
          <w:rPr>
            <w:rFonts w:hint="eastAsia"/>
            <w:color w:val="000000" w:themeColor="text1"/>
            <w:rPrChange w:id="408" w:author="陳佳宜資訊部資訊安全處" w:date="2024-08-28T10:02:00Z" w16du:dateUtc="2024-08-28T02:02:00Z">
              <w:rPr>
                <w:rFonts w:hint="eastAsia"/>
              </w:rPr>
            </w:rPrChange>
          </w:rPr>
          <w:t>建置異地備援機房</w:t>
        </w:r>
      </w:ins>
      <w:r w:rsidRPr="0004695C">
        <w:rPr>
          <w:rFonts w:hint="eastAsia"/>
          <w:color w:val="000000" w:themeColor="text1"/>
          <w:rPrChange w:id="409" w:author="陳佳宜資訊部資訊安全處" w:date="2024-08-28T10:02:00Z" w16du:dateUtc="2024-08-28T02:02:00Z">
            <w:rPr>
              <w:rFonts w:hint="eastAsia"/>
            </w:rPr>
          </w:rPrChange>
        </w:rPr>
        <w:t>。</w:t>
      </w:r>
    </w:p>
    <w:p w14:paraId="6AA3D62C" w14:textId="359BEDE5" w:rsidR="00127C0A" w:rsidRPr="0004695C" w:rsidRDefault="00B958C0" w:rsidP="00127C0A">
      <w:pPr>
        <w:pStyle w:val="3"/>
        <w:tabs>
          <w:tab w:val="left" w:pos="1701"/>
        </w:tabs>
        <w:rPr>
          <w:color w:val="000000" w:themeColor="text1"/>
          <w:rPrChange w:id="410" w:author="陳佳宜資訊部資訊安全處" w:date="2024-08-28T10:02:00Z" w16du:dateUtc="2024-08-28T02:02:00Z">
            <w:rPr/>
          </w:rPrChange>
        </w:rPr>
      </w:pPr>
      <w:r w:rsidRPr="0004695C">
        <w:rPr>
          <w:rFonts w:hint="eastAsia"/>
          <w:color w:val="000000" w:themeColor="text1"/>
          <w:rPrChange w:id="411" w:author="陳佳宜資訊部資訊安全處" w:date="2024-08-28T10:02:00Z" w16du:dateUtc="2024-08-28T02:02:00Z">
            <w:rPr>
              <w:rFonts w:hint="eastAsia"/>
            </w:rPr>
          </w:rPrChange>
        </w:rPr>
        <w:t>擬訂營運持續計畫（含起動條件、參與人員、緊急程序、備援程序、維護時間表、教育訓練、職責說明、往來外單位之應變規劃及合約適當性等）及其必要之維護，並定訂關鍵業務及其衝擊影響分析，</w:t>
      </w:r>
      <w:ins w:id="412" w:author="陳佳宜資訊部策略發展處" w:date="2024-04-19T11:24:00Z">
        <w:r w:rsidR="00733EE8" w:rsidRPr="0004695C">
          <w:rPr>
            <w:rFonts w:hint="eastAsia"/>
            <w:color w:val="000000" w:themeColor="text1"/>
            <w:rPrChange w:id="413" w:author="陳佳宜資訊部資訊安全處" w:date="2024-08-28T10:02:00Z" w16du:dateUtc="2024-08-28T02:02:00Z">
              <w:rPr>
                <w:rFonts w:hint="eastAsia"/>
              </w:rPr>
            </w:rPrChange>
          </w:rPr>
          <w:t>評估核心系統中斷造成之衝擊程度，並依核心系統之復原時間目標</w:t>
        </w:r>
        <w:r w:rsidR="00733EE8" w:rsidRPr="0004695C">
          <w:rPr>
            <w:color w:val="000000" w:themeColor="text1"/>
            <w:rPrChange w:id="414" w:author="陳佳宜資訊部資訊安全處" w:date="2024-08-28T10:02:00Z" w16du:dateUtc="2024-08-28T02:02:00Z">
              <w:rPr/>
            </w:rPrChange>
          </w:rPr>
          <w:t>(RTO)</w:t>
        </w:r>
        <w:r w:rsidR="00733EE8" w:rsidRPr="0004695C">
          <w:rPr>
            <w:rFonts w:hint="eastAsia"/>
            <w:color w:val="000000" w:themeColor="text1"/>
            <w:rPrChange w:id="415" w:author="陳佳宜資訊部資訊安全處" w:date="2024-08-28T10:02:00Z" w16du:dateUtc="2024-08-28T02:02:00Z">
              <w:rPr>
                <w:rFonts w:hint="eastAsia"/>
              </w:rPr>
            </w:rPrChange>
          </w:rPr>
          <w:t>、資料復原點目標</w:t>
        </w:r>
        <w:r w:rsidR="00733EE8" w:rsidRPr="0004695C">
          <w:rPr>
            <w:color w:val="000000" w:themeColor="text1"/>
            <w:rPrChange w:id="416" w:author="陳佳宜資訊部資訊安全處" w:date="2024-08-28T10:02:00Z" w16du:dateUtc="2024-08-28T02:02:00Z">
              <w:rPr/>
            </w:rPrChange>
          </w:rPr>
          <w:t>(RPO)</w:t>
        </w:r>
        <w:r w:rsidR="00733EE8" w:rsidRPr="0004695C">
          <w:rPr>
            <w:rFonts w:hint="eastAsia"/>
            <w:color w:val="000000" w:themeColor="text1"/>
            <w:rPrChange w:id="417" w:author="陳佳宜資訊部資訊安全處" w:date="2024-08-28T10:02:00Z" w16du:dateUtc="2024-08-28T02:02:00Z">
              <w:rPr>
                <w:rFonts w:hint="eastAsia"/>
              </w:rPr>
            </w:rPrChange>
          </w:rPr>
          <w:t>，作為恢復核心系統、備份備援規劃及執行復原作業之依據，</w:t>
        </w:r>
      </w:ins>
      <w:r w:rsidRPr="0004695C">
        <w:rPr>
          <w:rFonts w:hint="eastAsia"/>
          <w:color w:val="000000" w:themeColor="text1"/>
          <w:rPrChange w:id="418" w:author="陳佳宜資訊部資訊安全處" w:date="2024-08-28T10:02:00Z" w16du:dateUtc="2024-08-28T02:02:00Z">
            <w:rPr>
              <w:rFonts w:hint="eastAsia"/>
            </w:rPr>
          </w:rPrChange>
        </w:rPr>
        <w:t>並已依其</w:t>
      </w:r>
      <w:proofErr w:type="gramStart"/>
      <w:r w:rsidRPr="0004695C">
        <w:rPr>
          <w:rFonts w:hint="eastAsia"/>
          <w:color w:val="000000" w:themeColor="text1"/>
          <w:rPrChange w:id="419" w:author="陳佳宜資訊部資訊安全處" w:date="2024-08-28T10:02:00Z" w16du:dateUtc="2024-08-28T02:02:00Z">
            <w:rPr>
              <w:rFonts w:hint="eastAsia"/>
            </w:rPr>
          </w:rPrChange>
        </w:rPr>
        <w:t>所屬資安分級</w:t>
      </w:r>
      <w:proofErr w:type="gramEnd"/>
      <w:r w:rsidRPr="0004695C">
        <w:rPr>
          <w:rFonts w:hint="eastAsia"/>
          <w:color w:val="000000" w:themeColor="text1"/>
          <w:rPrChange w:id="420" w:author="陳佳宜資訊部資訊安全處" w:date="2024-08-28T10:02:00Z" w16du:dateUtc="2024-08-28T02:02:00Z">
            <w:rPr>
              <w:rFonts w:hint="eastAsia"/>
            </w:rPr>
          </w:rPrChange>
        </w:rPr>
        <w:t>定期辦理業務持續運作演練。</w:t>
      </w:r>
      <w:ins w:id="421" w:author="陳佳宜資訊部策略發展處" w:date="2024-08-07T17:45:00Z">
        <w:r w:rsidR="00127C0A" w:rsidRPr="0004695C">
          <w:rPr>
            <w:rFonts w:hint="eastAsia"/>
            <w:color w:val="000000" w:themeColor="text1"/>
            <w:rPrChange w:id="422" w:author="陳佳宜資訊部資訊安全處" w:date="2024-08-28T10:02:00Z" w16du:dateUtc="2024-08-28T02:02:00Z">
              <w:rPr>
                <w:rFonts w:hint="eastAsia"/>
              </w:rPr>
            </w:rPrChange>
          </w:rPr>
          <w:t>應視演練範圍是否涉及第三方，邀請相關廠商參與演練。</w:t>
        </w:r>
      </w:ins>
    </w:p>
    <w:p w14:paraId="511A0D33" w14:textId="2DEC5425" w:rsidR="00B958C0" w:rsidRPr="0004695C" w:rsidRDefault="00B958C0" w:rsidP="002D3A81">
      <w:pPr>
        <w:pStyle w:val="3"/>
        <w:tabs>
          <w:tab w:val="left" w:pos="1701"/>
        </w:tabs>
        <w:rPr>
          <w:color w:val="000000" w:themeColor="text1"/>
          <w:rPrChange w:id="423" w:author="陳佳宜資訊部資訊安全處" w:date="2024-08-28T10:02:00Z" w16du:dateUtc="2024-08-28T02:02:00Z">
            <w:rPr/>
          </w:rPrChange>
        </w:rPr>
      </w:pPr>
      <w:r w:rsidRPr="0004695C">
        <w:rPr>
          <w:rFonts w:hint="eastAsia"/>
          <w:color w:val="000000" w:themeColor="text1"/>
          <w:rPrChange w:id="424" w:author="陳佳宜資訊部資訊安全處" w:date="2024-08-28T10:02:00Z" w16du:dateUtc="2024-08-28T02:02:00Z">
            <w:rPr>
              <w:rFonts w:hint="eastAsia"/>
            </w:rPr>
          </w:rPrChange>
        </w:rPr>
        <w:t>訂定資訊安全訊息通報機制</w:t>
      </w:r>
      <w:proofErr w:type="gramStart"/>
      <w:r w:rsidRPr="0004695C">
        <w:rPr>
          <w:rFonts w:hint="eastAsia"/>
          <w:color w:val="000000" w:themeColor="text1"/>
          <w:rPrChange w:id="425" w:author="陳佳宜資訊部資訊安全處" w:date="2024-08-28T10:02:00Z" w16du:dateUtc="2024-08-28T02:02:00Z">
            <w:rPr>
              <w:rFonts w:hint="eastAsia"/>
            </w:rPr>
          </w:rPrChange>
        </w:rPr>
        <w:t>（</w:t>
      </w:r>
      <w:proofErr w:type="gramEnd"/>
      <w:r w:rsidRPr="0004695C">
        <w:rPr>
          <w:rFonts w:hint="eastAsia"/>
          <w:color w:val="000000" w:themeColor="text1"/>
          <w:rPrChange w:id="426" w:author="陳佳宜資訊部資訊安全處" w:date="2024-08-28T10:02:00Z" w16du:dateUtc="2024-08-28T02:02:00Z">
            <w:rPr>
              <w:rFonts w:hint="eastAsia"/>
            </w:rPr>
          </w:rPrChange>
        </w:rPr>
        <w:t>如：正式之通報程序</w:t>
      </w:r>
      <w:proofErr w:type="gramStart"/>
      <w:r w:rsidRPr="0004695C">
        <w:rPr>
          <w:rFonts w:hint="eastAsia"/>
          <w:color w:val="000000" w:themeColor="text1"/>
          <w:rPrChange w:id="427" w:author="陳佳宜資訊部資訊安全處" w:date="2024-08-28T10:02:00Z" w16du:dateUtc="2024-08-28T02:02:00Z">
            <w:rPr>
              <w:rFonts w:hint="eastAsia"/>
            </w:rPr>
          </w:rPrChange>
        </w:rPr>
        <w:t>及資安事件</w:t>
      </w:r>
      <w:proofErr w:type="gramEnd"/>
      <w:r w:rsidRPr="0004695C">
        <w:rPr>
          <w:rFonts w:hint="eastAsia"/>
          <w:color w:val="000000" w:themeColor="text1"/>
          <w:rPrChange w:id="428" w:author="陳佳宜資訊部資訊安全處" w:date="2024-08-28T10:02:00Z" w16du:dateUtc="2024-08-28T02:02:00Z">
            <w:rPr>
              <w:rFonts w:hint="eastAsia"/>
            </w:rPr>
          </w:rPrChange>
        </w:rPr>
        <w:t>通報聯絡人</w:t>
      </w:r>
      <w:proofErr w:type="gramStart"/>
      <w:r w:rsidRPr="0004695C">
        <w:rPr>
          <w:rFonts w:hint="eastAsia"/>
          <w:color w:val="000000" w:themeColor="text1"/>
          <w:rPrChange w:id="429" w:author="陳佳宜資訊部資訊安全處" w:date="2024-08-28T10:02:00Z" w16du:dateUtc="2024-08-28T02:02:00Z">
            <w:rPr>
              <w:rFonts w:hint="eastAsia"/>
            </w:rPr>
          </w:rPrChange>
        </w:rPr>
        <w:t>）</w:t>
      </w:r>
      <w:proofErr w:type="gramEnd"/>
      <w:r w:rsidRPr="0004695C">
        <w:rPr>
          <w:rFonts w:hint="eastAsia"/>
          <w:color w:val="000000" w:themeColor="text1"/>
          <w:rPrChange w:id="430" w:author="陳佳宜資訊部資訊安全處" w:date="2024-08-28T10:02:00Z" w16du:dateUtc="2024-08-28T02:02:00Z">
            <w:rPr>
              <w:rFonts w:hint="eastAsia"/>
            </w:rPr>
          </w:rPrChange>
        </w:rPr>
        <w:t>，針對與資訊系統有關之資訊安全或服務異常事件依「證券期貨市場資通安全事件通報應變作業注意事項」</w:t>
      </w:r>
      <w:ins w:id="431" w:author="陳佳宜資訊部策略發展處" w:date="2024-04-19T11:35:00Z">
        <w:r w:rsidR="00733EE8" w:rsidRPr="0004695C">
          <w:rPr>
            <w:rFonts w:hint="eastAsia"/>
            <w:color w:val="000000" w:themeColor="text1"/>
            <w:rPrChange w:id="432" w:author="陳佳宜資訊部資訊安全處" w:date="2024-08-28T10:02:00Z" w16du:dateUtc="2024-08-28T02:02:00Z">
              <w:rPr>
                <w:rFonts w:hint="eastAsia"/>
              </w:rPr>
            </w:rPrChange>
          </w:rPr>
          <w:t>及「證券商通報</w:t>
        </w:r>
        <w:proofErr w:type="gramStart"/>
        <w:r w:rsidR="00733EE8" w:rsidRPr="0004695C">
          <w:rPr>
            <w:rFonts w:hint="eastAsia"/>
            <w:color w:val="000000" w:themeColor="text1"/>
            <w:rPrChange w:id="433" w:author="陳佳宜資訊部資訊安全處" w:date="2024-08-28T10:02:00Z" w16du:dateUtc="2024-08-28T02:02:00Z">
              <w:rPr>
                <w:rFonts w:hint="eastAsia"/>
              </w:rPr>
            </w:rPrChange>
          </w:rPr>
          <w:t>重大資安事件</w:t>
        </w:r>
        <w:proofErr w:type="gramEnd"/>
        <w:r w:rsidR="00733EE8" w:rsidRPr="0004695C">
          <w:rPr>
            <w:rFonts w:hint="eastAsia"/>
            <w:color w:val="000000" w:themeColor="text1"/>
            <w:rPrChange w:id="434" w:author="陳佳宜資訊部資訊安全處" w:date="2024-08-28T10:02:00Z" w16du:dateUtc="2024-08-28T02:02:00Z">
              <w:rPr>
                <w:rFonts w:hint="eastAsia"/>
              </w:rPr>
            </w:rPrChange>
          </w:rPr>
          <w:t>之範圍申報程序及其他應遵循事項」</w:t>
        </w:r>
      </w:ins>
      <w:r w:rsidRPr="0004695C">
        <w:rPr>
          <w:rFonts w:hint="eastAsia"/>
          <w:color w:val="000000" w:themeColor="text1"/>
          <w:rPrChange w:id="435" w:author="陳佳宜資訊部資訊安全處" w:date="2024-08-28T10:02:00Z" w16du:dateUtc="2024-08-28T02:02:00Z">
            <w:rPr>
              <w:rFonts w:hint="eastAsia"/>
            </w:rPr>
          </w:rPrChange>
        </w:rPr>
        <w:t>辦理，並採取適當矯正程序，留存紀錄。</w:t>
      </w:r>
    </w:p>
    <w:p w14:paraId="198D2129" w14:textId="5CB3348D" w:rsidR="00B958C0" w:rsidRPr="0004695C" w:rsidRDefault="00D330BC" w:rsidP="00A10B3B">
      <w:pPr>
        <w:pStyle w:val="3"/>
        <w:rPr>
          <w:color w:val="000000" w:themeColor="text1"/>
          <w:rPrChange w:id="436" w:author="陳佳宜資訊部資訊安全處" w:date="2024-08-28T10:02:00Z" w16du:dateUtc="2024-08-28T02:02:00Z">
            <w:rPr/>
          </w:rPrChange>
        </w:rPr>
      </w:pPr>
      <w:r w:rsidRPr="0004695C">
        <w:rPr>
          <w:rFonts w:hint="eastAsia"/>
          <w:color w:val="000000" w:themeColor="text1"/>
          <w:rPrChange w:id="437" w:author="陳佳宜資訊部資訊安全處" w:date="2024-08-28T10:02:00Z" w16du:dateUtc="2024-08-28T02:02:00Z">
            <w:rPr>
              <w:rFonts w:hint="eastAsia"/>
            </w:rPr>
          </w:rPrChange>
        </w:rPr>
        <w:t>建立</w:t>
      </w:r>
      <w:r w:rsidR="00B958C0" w:rsidRPr="0004695C">
        <w:rPr>
          <w:rFonts w:hint="eastAsia"/>
          <w:color w:val="000000" w:themeColor="text1"/>
          <w:rPrChange w:id="438" w:author="陳佳宜資訊部資訊安全處" w:date="2024-08-28T10:02:00Z" w16du:dateUtc="2024-08-28T02:02:00Z">
            <w:rPr>
              <w:rFonts w:hint="eastAsia"/>
            </w:rPr>
          </w:rPrChange>
        </w:rPr>
        <w:t>個人資料之竊取、竄改、毀損、滅失、或洩漏等資安事故</w:t>
      </w:r>
      <w:r w:rsidRPr="0004695C">
        <w:rPr>
          <w:rFonts w:hint="eastAsia"/>
          <w:color w:val="000000" w:themeColor="text1"/>
          <w:rPrChange w:id="439" w:author="陳佳宜資訊部資訊安全處" w:date="2024-08-28T10:02:00Z" w16du:dateUtc="2024-08-28T02:02:00Z">
            <w:rPr>
              <w:rFonts w:hint="eastAsia"/>
            </w:rPr>
          </w:rPrChange>
        </w:rPr>
        <w:t>通報機制</w:t>
      </w:r>
      <w:r w:rsidR="00B958C0" w:rsidRPr="0004695C">
        <w:rPr>
          <w:rFonts w:hint="eastAsia"/>
          <w:color w:val="000000" w:themeColor="text1"/>
          <w:rPrChange w:id="440" w:author="陳佳宜資訊部資訊安全處" w:date="2024-08-28T10:02:00Z" w16du:dateUtc="2024-08-28T02:02:00Z">
            <w:rPr>
              <w:rFonts w:hint="eastAsia"/>
            </w:rPr>
          </w:rPrChange>
        </w:rPr>
        <w:t>，立即函報證交所（或櫃檯買賣中心、券商公會）</w:t>
      </w:r>
      <w:r w:rsidRPr="0004695C">
        <w:rPr>
          <w:rFonts w:hint="eastAsia"/>
          <w:color w:val="000000" w:themeColor="text1"/>
          <w:rPrChange w:id="441" w:author="陳佳宜資訊部資訊安全處" w:date="2024-08-28T10:02:00Z" w16du:dateUtc="2024-08-28T02:02:00Z">
            <w:rPr>
              <w:rFonts w:hint="eastAsia"/>
            </w:rPr>
          </w:rPrChange>
        </w:rPr>
        <w:t>並</w:t>
      </w:r>
      <w:r w:rsidR="00B958C0" w:rsidRPr="0004695C">
        <w:rPr>
          <w:rFonts w:hint="eastAsia"/>
          <w:color w:val="000000" w:themeColor="text1"/>
          <w:rPrChange w:id="442" w:author="陳佳宜資訊部資訊安全處" w:date="2024-08-28T10:02:00Z" w16du:dateUtc="2024-08-28T02:02:00Z">
            <w:rPr>
              <w:rFonts w:hint="eastAsia"/>
            </w:rPr>
          </w:rPrChange>
        </w:rPr>
        <w:t>轉陳主管機關。</w:t>
      </w:r>
    </w:p>
    <w:p w14:paraId="6F474B5B" w14:textId="167A72E9" w:rsidR="00B958C0" w:rsidRPr="0004695C" w:rsidRDefault="00D330BC" w:rsidP="00A800C6">
      <w:pPr>
        <w:pStyle w:val="3"/>
        <w:rPr>
          <w:color w:val="000000" w:themeColor="text1"/>
          <w:rPrChange w:id="443" w:author="陳佳宜資訊部資訊安全處" w:date="2024-08-28T10:02:00Z" w16du:dateUtc="2024-08-28T02:02:00Z">
            <w:rPr/>
          </w:rPrChange>
        </w:rPr>
      </w:pPr>
      <w:r w:rsidRPr="0004695C">
        <w:rPr>
          <w:rFonts w:hint="eastAsia"/>
          <w:color w:val="000000" w:themeColor="text1"/>
          <w:rPrChange w:id="444" w:author="陳佳宜資訊部資訊安全處" w:date="2024-08-28T10:02:00Z" w16du:dateUtc="2024-08-28T02:02:00Z">
            <w:rPr>
              <w:rFonts w:hint="eastAsia"/>
            </w:rPr>
          </w:rPrChange>
        </w:rPr>
        <w:t>建立</w:t>
      </w:r>
      <w:r w:rsidR="00B958C0" w:rsidRPr="0004695C">
        <w:rPr>
          <w:rFonts w:hint="eastAsia"/>
          <w:color w:val="000000" w:themeColor="text1"/>
          <w:rPrChange w:id="445" w:author="陳佳宜資訊部資訊安全處" w:date="2024-08-28T10:02:00Z" w16du:dateUtc="2024-08-28T02:02:00Z">
            <w:rPr>
              <w:rFonts w:hint="eastAsia"/>
            </w:rPr>
          </w:rPrChange>
        </w:rPr>
        <w:t>明確訂定分散式阻斷服務攻擊（</w:t>
      </w:r>
      <w:r w:rsidR="00B958C0" w:rsidRPr="0004695C">
        <w:rPr>
          <w:color w:val="000000" w:themeColor="text1"/>
          <w:rPrChange w:id="446" w:author="陳佳宜資訊部資訊安全處" w:date="2024-08-28T10:02:00Z" w16du:dateUtc="2024-08-28T02:02:00Z">
            <w:rPr/>
          </w:rPrChange>
        </w:rPr>
        <w:t>DDoS</w:t>
      </w:r>
      <w:r w:rsidR="00B958C0" w:rsidRPr="0004695C">
        <w:rPr>
          <w:rFonts w:hint="eastAsia"/>
          <w:color w:val="000000" w:themeColor="text1"/>
          <w:rPrChange w:id="447" w:author="陳佳宜資訊部資訊安全處" w:date="2024-08-28T10:02:00Z" w16du:dateUtc="2024-08-28T02:02:00Z">
            <w:rPr>
              <w:rFonts w:hint="eastAsia"/>
            </w:rPr>
          </w:rPrChange>
        </w:rPr>
        <w:t>）防禦與應變作業程序。</w:t>
      </w:r>
      <w:r w:rsidRPr="0004695C">
        <w:rPr>
          <w:rFonts w:hint="eastAsia"/>
          <w:color w:val="000000" w:themeColor="text1"/>
          <w:rPrChange w:id="448" w:author="陳佳宜資訊部資訊安全處" w:date="2024-08-28T10:02:00Z" w16du:dateUtc="2024-08-28T02:02:00Z">
            <w:rPr>
              <w:rFonts w:hint="eastAsia"/>
            </w:rPr>
          </w:rPrChange>
        </w:rPr>
        <w:t>（參考：「</w:t>
      </w:r>
      <w:r w:rsidRPr="0004695C">
        <w:rPr>
          <w:color w:val="000000" w:themeColor="text1"/>
          <w:rPrChange w:id="449" w:author="陳佳宜資訊部資訊安全處" w:date="2024-08-28T10:02:00Z" w16du:dateUtc="2024-08-28T02:02:00Z">
            <w:rPr/>
          </w:rPrChange>
        </w:rPr>
        <w:t>SO-09-005_</w:t>
      </w:r>
      <w:r w:rsidRPr="0004695C">
        <w:rPr>
          <w:rFonts w:hint="eastAsia"/>
          <w:color w:val="000000" w:themeColor="text1"/>
          <w:rPrChange w:id="450" w:author="陳佳宜資訊部資訊安全處" w:date="2024-08-28T10:02:00Z" w16du:dateUtc="2024-08-28T02:02:00Z">
            <w:rPr>
              <w:rFonts w:hint="eastAsia"/>
            </w:rPr>
          </w:rPrChange>
        </w:rPr>
        <w:t>網路入侵事件作業程序」及「</w:t>
      </w:r>
      <w:r w:rsidRPr="0004695C">
        <w:rPr>
          <w:color w:val="000000" w:themeColor="text1"/>
          <w:rPrChange w:id="451" w:author="陳佳宜資訊部資訊安全處" w:date="2024-08-28T10:02:00Z" w16du:dateUtc="2024-08-28T02:02:00Z">
            <w:rPr/>
          </w:rPrChange>
        </w:rPr>
        <w:t>SO-09-005-F01</w:t>
      </w:r>
      <w:r w:rsidRPr="0004695C">
        <w:rPr>
          <w:rFonts w:hint="eastAsia"/>
          <w:color w:val="000000" w:themeColor="text1"/>
          <w:rPrChange w:id="452" w:author="陳佳宜資訊部資訊安全處" w:date="2024-08-28T10:02:00Z" w16du:dateUtc="2024-08-28T02:02:00Z">
            <w:rPr>
              <w:rFonts w:hint="eastAsia"/>
            </w:rPr>
          </w:rPrChange>
        </w:rPr>
        <w:t>分散式阻斷服務攻擊</w:t>
      </w:r>
      <w:r w:rsidRPr="0004695C">
        <w:rPr>
          <w:color w:val="000000" w:themeColor="text1"/>
          <w:rPrChange w:id="453" w:author="陳佳宜資訊部資訊安全處" w:date="2024-08-28T10:02:00Z" w16du:dateUtc="2024-08-28T02:02:00Z">
            <w:rPr/>
          </w:rPrChange>
        </w:rPr>
        <w:t>(DDoS)</w:t>
      </w:r>
      <w:r w:rsidRPr="0004695C">
        <w:rPr>
          <w:rFonts w:hint="eastAsia"/>
          <w:color w:val="000000" w:themeColor="text1"/>
          <w:rPrChange w:id="454" w:author="陳佳宜資訊部資訊安全處" w:date="2024-08-28T10:02:00Z" w16du:dateUtc="2024-08-28T02:02:00Z">
            <w:rPr>
              <w:rFonts w:hint="eastAsia"/>
            </w:rPr>
          </w:rPrChange>
        </w:rPr>
        <w:t>之應變暨處理措施」）</w:t>
      </w:r>
    </w:p>
    <w:p w14:paraId="68C9F180" w14:textId="77777777" w:rsidR="007B17E6" w:rsidRPr="0004695C" w:rsidRDefault="007B17E6" w:rsidP="002D3A81">
      <w:pPr>
        <w:pStyle w:val="3"/>
        <w:tabs>
          <w:tab w:val="left" w:pos="1843"/>
        </w:tabs>
        <w:rPr>
          <w:color w:val="000000" w:themeColor="text1"/>
          <w:rPrChange w:id="455" w:author="陳佳宜資訊部資訊安全處" w:date="2024-08-28T10:02:00Z" w16du:dateUtc="2024-08-28T02:02:00Z">
            <w:rPr/>
          </w:rPrChange>
        </w:rPr>
      </w:pPr>
      <w:bookmarkStart w:id="456" w:name="_Toc83524747"/>
      <w:bookmarkStart w:id="457" w:name="_Toc309807558"/>
      <w:bookmarkStart w:id="458" w:name="_Toc354582208"/>
      <w:bookmarkStart w:id="459" w:name="_Toc135325914"/>
      <w:r w:rsidRPr="0004695C">
        <w:rPr>
          <w:rFonts w:hint="eastAsia"/>
          <w:color w:val="000000" w:themeColor="text1"/>
          <w:rPrChange w:id="460" w:author="陳佳宜資訊部資訊安全處" w:date="2024-08-28T10:02:00Z" w16du:dateUtc="2024-08-28T02:02:00Z">
            <w:rPr>
              <w:rFonts w:hint="eastAsia"/>
            </w:rPr>
          </w:rPrChange>
        </w:rPr>
        <w:t>本公司辦理下列資安防護事宜：</w:t>
      </w:r>
    </w:p>
    <w:p w14:paraId="26429A5C" w14:textId="77777777" w:rsidR="007B17E6" w:rsidRPr="0004695C" w:rsidRDefault="007B17E6" w:rsidP="002D3A81">
      <w:pPr>
        <w:pStyle w:val="4"/>
        <w:ind w:hanging="480"/>
        <w:rPr>
          <w:rFonts w:ascii="Times New Roman" w:hAnsi="Times New Roman"/>
          <w:color w:val="000000" w:themeColor="text1"/>
          <w:rPrChange w:id="46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462" w:author="陳佳宜資訊部資訊安全處" w:date="2024-08-28T10:02:00Z" w16du:dateUtc="2024-08-28T02:02:00Z">
            <w:rPr>
              <w:rFonts w:ascii="Times New Roman" w:hAnsi="Times New Roman" w:hint="eastAsia"/>
            </w:rPr>
          </w:rPrChange>
        </w:rPr>
        <w:t>指定人員及部門統籌並協調聯繫各有關部門。</w:t>
      </w:r>
      <w:r w:rsidRPr="0004695C">
        <w:rPr>
          <w:rFonts w:hint="eastAsia"/>
          <w:color w:val="000000" w:themeColor="text1"/>
          <w:rPrChange w:id="463" w:author="陳佳宜資訊部資訊安全處" w:date="2024-08-28T10:02:00Z" w16du:dateUtc="2024-08-28T02:02:00Z">
            <w:rPr>
              <w:rFonts w:hint="eastAsia"/>
            </w:rPr>
          </w:rPrChange>
        </w:rPr>
        <w:t>（</w:t>
      </w:r>
      <w:r w:rsidRPr="0004695C">
        <w:rPr>
          <w:rFonts w:ascii="Times New Roman" w:hAnsi="Times New Roman" w:hint="eastAsia"/>
          <w:color w:val="000000" w:themeColor="text1"/>
          <w:rPrChange w:id="464" w:author="陳佳宜資訊部資訊安全處" w:date="2024-08-28T10:02:00Z" w16du:dateUtc="2024-08-28T02:02:00Z">
            <w:rPr>
              <w:rFonts w:ascii="Times New Roman" w:hAnsi="Times New Roman" w:hint="eastAsia"/>
            </w:rPr>
          </w:rPrChange>
        </w:rPr>
        <w:t>參考：《</w:t>
      </w:r>
      <w:r w:rsidRPr="0004695C">
        <w:rPr>
          <w:rFonts w:ascii="Times New Roman" w:hAnsi="Times New Roman"/>
          <w:color w:val="000000" w:themeColor="text1"/>
          <w:rPrChange w:id="465" w:author="陳佳宜資訊部資訊安全處" w:date="2024-08-28T10:02:00Z" w16du:dateUtc="2024-08-28T02:02:00Z">
            <w:rPr>
              <w:rFonts w:ascii="Times New Roman" w:hAnsi="Times New Roman"/>
            </w:rPr>
          </w:rPrChange>
        </w:rPr>
        <w:t>BP-00-001_</w:t>
      </w:r>
      <w:r w:rsidRPr="0004695C">
        <w:rPr>
          <w:rFonts w:ascii="Times New Roman" w:hAnsi="Times New Roman" w:hint="eastAsia"/>
          <w:color w:val="000000" w:themeColor="text1"/>
          <w:rPrChange w:id="466" w:author="陳佳宜資訊部資訊安全處" w:date="2024-08-28T10:02:00Z" w16du:dateUtc="2024-08-28T02:02:00Z">
            <w:rPr>
              <w:rFonts w:ascii="Times New Roman" w:hAnsi="Times New Roman" w:hint="eastAsia"/>
            </w:rPr>
          </w:rPrChange>
        </w:rPr>
        <w:t>企業持續營運管理要點》及《</w:t>
      </w:r>
      <w:r w:rsidRPr="0004695C">
        <w:rPr>
          <w:rFonts w:ascii="Times New Roman" w:hAnsi="Times New Roman"/>
          <w:color w:val="000000" w:themeColor="text1"/>
          <w:rPrChange w:id="467" w:author="陳佳宜資訊部資訊安全處" w:date="2024-08-28T10:02:00Z" w16du:dateUtc="2024-08-28T02:02:00Z">
            <w:rPr>
              <w:rFonts w:ascii="Times New Roman" w:hAnsi="Times New Roman"/>
            </w:rPr>
          </w:rPrChange>
        </w:rPr>
        <w:t>BP-00-003_</w:t>
      </w:r>
      <w:r w:rsidRPr="0004695C">
        <w:rPr>
          <w:rFonts w:ascii="Times New Roman" w:hAnsi="Times New Roman" w:hint="eastAsia"/>
          <w:color w:val="000000" w:themeColor="text1"/>
          <w:rPrChange w:id="468" w:author="陳佳宜資訊部資訊安全處" w:date="2024-08-28T10:02:00Z" w16du:dateUtc="2024-08-28T02:02:00Z">
            <w:rPr>
              <w:rFonts w:ascii="Times New Roman" w:hAnsi="Times New Roman" w:hint="eastAsia"/>
            </w:rPr>
          </w:rPrChange>
        </w:rPr>
        <w:t>營運持續管理政策要點》等規範管理之。</w:t>
      </w:r>
      <w:r w:rsidRPr="0004695C">
        <w:rPr>
          <w:rFonts w:hint="eastAsia"/>
          <w:color w:val="000000" w:themeColor="text1"/>
          <w:rPrChange w:id="469" w:author="陳佳宜資訊部資訊安全處" w:date="2024-08-28T10:02:00Z" w16du:dateUtc="2024-08-28T02:02:00Z">
            <w:rPr>
              <w:rFonts w:hint="eastAsia"/>
            </w:rPr>
          </w:rPrChange>
        </w:rPr>
        <w:t>）</w:t>
      </w:r>
    </w:p>
    <w:p w14:paraId="6428939C" w14:textId="77777777" w:rsidR="007B17E6" w:rsidRPr="0004695C" w:rsidRDefault="007B17E6" w:rsidP="002D3A81">
      <w:pPr>
        <w:pStyle w:val="4"/>
        <w:ind w:hanging="480"/>
        <w:rPr>
          <w:rFonts w:ascii="Times New Roman" w:hAnsi="Times New Roman"/>
          <w:color w:val="000000" w:themeColor="text1"/>
          <w:rPrChange w:id="470" w:author="陳佳宜資訊部資訊安全處" w:date="2024-08-28T10:02:00Z" w16du:dateUtc="2024-08-28T02:02:00Z">
            <w:rPr>
              <w:rFonts w:ascii="Times New Roman" w:hAnsi="Times New Roman"/>
            </w:rPr>
          </w:rPrChange>
        </w:rPr>
      </w:pPr>
      <w:commentRangeStart w:id="471"/>
      <w:r w:rsidRPr="0004695C">
        <w:rPr>
          <w:rFonts w:ascii="Times New Roman" w:hAnsi="Times New Roman" w:hint="eastAsia"/>
          <w:color w:val="000000" w:themeColor="text1"/>
          <w:rPrChange w:id="472" w:author="陳佳宜資訊部資訊安全處" w:date="2024-08-28T10:02:00Z" w16du:dateUtc="2024-08-28T02:02:00Z">
            <w:rPr>
              <w:rFonts w:ascii="Times New Roman" w:hAnsi="Times New Roman" w:hint="eastAsia"/>
            </w:rPr>
          </w:rPrChange>
        </w:rPr>
        <w:t>定期評估核心營運系統及設備，對評估結果採取適當措施，並提報董事會，以確保營運持續及作業韌性之能力。</w:t>
      </w:r>
    </w:p>
    <w:p w14:paraId="03B3BFDC" w14:textId="77777777" w:rsidR="007B17E6" w:rsidRPr="0004695C" w:rsidRDefault="007B17E6" w:rsidP="002D3A81">
      <w:pPr>
        <w:pStyle w:val="4"/>
        <w:ind w:hanging="480"/>
        <w:rPr>
          <w:ins w:id="473" w:author="陳佳宜資訊部策略發展處" w:date="2024-04-19T11:56:00Z"/>
          <w:rFonts w:ascii="Times New Roman" w:hAnsi="Times New Roman"/>
          <w:color w:val="000000" w:themeColor="text1"/>
          <w:rPrChange w:id="474" w:author="陳佳宜資訊部資訊安全處" w:date="2024-08-28T10:02:00Z" w16du:dateUtc="2024-08-28T02:02:00Z">
            <w:rPr>
              <w:ins w:id="475" w:author="陳佳宜資訊部策略發展處" w:date="2024-04-19T11:56:00Z"/>
              <w:rFonts w:ascii="Times New Roman" w:hAnsi="Times New Roman"/>
            </w:rPr>
          </w:rPrChange>
        </w:rPr>
      </w:pPr>
      <w:r w:rsidRPr="0004695C">
        <w:rPr>
          <w:rFonts w:ascii="Times New Roman" w:hAnsi="Times New Roman" w:hint="eastAsia"/>
          <w:color w:val="000000" w:themeColor="text1"/>
          <w:rPrChange w:id="476" w:author="陳佳宜資訊部資訊安全處" w:date="2024-08-28T10:02:00Z" w16du:dateUtc="2024-08-28T02:02:00Z">
            <w:rPr>
              <w:rFonts w:ascii="Times New Roman" w:hAnsi="Times New Roman" w:hint="eastAsia"/>
            </w:rPr>
          </w:rPrChange>
        </w:rPr>
        <w:t>於永續報告書、年報、財務報告或公司網站，揭露年度內公司持續核心營運系統及設備營運所需之資源及落實於年度預算或教育訓練計畫等項目。</w:t>
      </w:r>
      <w:commentRangeEnd w:id="471"/>
      <w:r w:rsidR="00FA6624" w:rsidRPr="0004695C">
        <w:rPr>
          <w:rStyle w:val="ab"/>
          <w:rFonts w:ascii="Times New Roman" w:eastAsia="新細明體" w:hAnsi="Times New Roman"/>
          <w:color w:val="000000" w:themeColor="text1"/>
          <w:rPrChange w:id="477" w:author="陳佳宜資訊部資訊安全處" w:date="2024-08-28T10:02:00Z" w16du:dateUtc="2024-08-28T02:02:00Z">
            <w:rPr>
              <w:rStyle w:val="ab"/>
              <w:rFonts w:ascii="Times New Roman" w:eastAsia="新細明體" w:hAnsi="Times New Roman"/>
            </w:rPr>
          </w:rPrChange>
        </w:rPr>
        <w:commentReference w:id="471"/>
      </w:r>
    </w:p>
    <w:p w14:paraId="31D11EA3" w14:textId="5F79AC27" w:rsidR="00733EE8" w:rsidRPr="0004695C" w:rsidRDefault="00733EE8" w:rsidP="00733EE8">
      <w:pPr>
        <w:pStyle w:val="3"/>
        <w:tabs>
          <w:tab w:val="left" w:pos="1843"/>
        </w:tabs>
        <w:rPr>
          <w:ins w:id="478" w:author="陳佳宜資訊部策略發展處" w:date="2024-04-19T11:56:00Z"/>
          <w:color w:val="000000" w:themeColor="text1"/>
          <w:rPrChange w:id="479" w:author="陳佳宜資訊部資訊安全處" w:date="2024-08-28T10:02:00Z" w16du:dateUtc="2024-08-28T02:02:00Z">
            <w:rPr>
              <w:ins w:id="480" w:author="陳佳宜資訊部策略發展處" w:date="2024-04-19T11:56:00Z"/>
              <w:color w:val="FF0000"/>
            </w:rPr>
          </w:rPrChange>
        </w:rPr>
      </w:pPr>
      <w:ins w:id="481" w:author="陳佳宜資訊部策略發展處" w:date="2024-04-19T11:56:00Z">
        <w:r w:rsidRPr="0004695C">
          <w:rPr>
            <w:rFonts w:hint="eastAsia"/>
            <w:color w:val="000000" w:themeColor="text1"/>
            <w:rPrChange w:id="482" w:author="陳佳宜資訊部資訊安全處" w:date="2024-08-28T10:02:00Z" w16du:dateUtc="2024-08-28T02:02:00Z">
              <w:rPr>
                <w:rFonts w:hint="eastAsia"/>
              </w:rPr>
            </w:rPrChange>
          </w:rPr>
          <w:t>公司應辨識風險情境，就各項風險情境當災害發生造成資訊作業異常或中斷時，擬定各系統之應變、</w:t>
        </w:r>
        <w:proofErr w:type="gramStart"/>
        <w:r w:rsidRPr="0004695C">
          <w:rPr>
            <w:rFonts w:hint="eastAsia"/>
            <w:color w:val="000000" w:themeColor="text1"/>
            <w:rPrChange w:id="483" w:author="陳佳宜資訊部資訊安全處" w:date="2024-08-28T10:02:00Z" w16du:dateUtc="2024-08-28T02:02:00Z">
              <w:rPr>
                <w:rFonts w:hint="eastAsia"/>
              </w:rPr>
            </w:rPrChange>
          </w:rPr>
          <w:t>減災或復原</w:t>
        </w:r>
        <w:proofErr w:type="gramEnd"/>
        <w:r w:rsidRPr="0004695C">
          <w:rPr>
            <w:rFonts w:hint="eastAsia"/>
            <w:color w:val="000000" w:themeColor="text1"/>
            <w:rPrChange w:id="484" w:author="陳佳宜資訊部資訊安全處" w:date="2024-08-28T10:02:00Z" w16du:dateUtc="2024-08-28T02:02:00Z">
              <w:rPr>
                <w:rFonts w:hint="eastAsia"/>
              </w:rPr>
            </w:rPrChange>
          </w:rPr>
          <w:t>措施</w:t>
        </w:r>
        <w:r w:rsidRPr="0004695C">
          <w:rPr>
            <w:color w:val="000000" w:themeColor="text1"/>
            <w:rPrChange w:id="485" w:author="陳佳宜資訊部資訊安全處" w:date="2024-08-28T10:02:00Z" w16du:dateUtc="2024-08-28T02:02:00Z">
              <w:rPr/>
            </w:rPrChange>
          </w:rPr>
          <w:t xml:space="preserve"> </w:t>
        </w:r>
        <w:r w:rsidRPr="0004695C">
          <w:rPr>
            <w:rFonts w:hint="eastAsia"/>
            <w:color w:val="000000" w:themeColor="text1"/>
            <w:rPrChange w:id="486" w:author="陳佳宜資訊部資訊安全處" w:date="2024-08-28T10:02:00Z" w16du:dateUtc="2024-08-28T02:02:00Z">
              <w:rPr>
                <w:rFonts w:hint="eastAsia"/>
              </w:rPr>
            </w:rPrChange>
          </w:rPr>
          <w:t>相關作業流程。</w:t>
        </w:r>
      </w:ins>
    </w:p>
    <w:p w14:paraId="214A6019" w14:textId="48957E9C" w:rsidR="00733EE8" w:rsidRPr="0004695C" w:rsidRDefault="00733EE8">
      <w:pPr>
        <w:pStyle w:val="3"/>
        <w:tabs>
          <w:tab w:val="left" w:pos="1843"/>
        </w:tabs>
        <w:rPr>
          <w:ins w:id="487" w:author="陳佳宜資訊部策略發展處" w:date="2024-08-07T17:45:00Z"/>
          <w:color w:val="000000" w:themeColor="text1"/>
          <w:rPrChange w:id="488" w:author="陳佳宜資訊部資訊安全處" w:date="2024-08-28T10:02:00Z" w16du:dateUtc="2024-08-28T02:02:00Z">
            <w:rPr>
              <w:ins w:id="489" w:author="陳佳宜資訊部策略發展處" w:date="2024-08-07T17:45:00Z"/>
              <w:color w:val="FF0000"/>
            </w:rPr>
          </w:rPrChange>
        </w:rPr>
      </w:pPr>
      <w:ins w:id="490" w:author="陳佳宜資訊部策略發展處" w:date="2024-04-19T11:56:00Z">
        <w:r w:rsidRPr="0004695C">
          <w:rPr>
            <w:rFonts w:hint="eastAsia"/>
            <w:color w:val="000000" w:themeColor="text1"/>
            <w:rPrChange w:id="491" w:author="陳佳宜資訊部資訊安全處" w:date="2024-08-28T10:02:00Z" w16du:dateUtc="2024-08-28T02:02:00Z">
              <w:rPr>
                <w:rFonts w:ascii="Verdana" w:hAnsi="Verdana" w:hint="eastAsia"/>
                <w:bCs w:val="0"/>
                <w:szCs w:val="24"/>
              </w:rPr>
            </w:rPrChange>
          </w:rPr>
          <w:t>核心系統原服務中斷時，應於可容忍時間內，由備援設備或其他方式取代並提供服務。</w:t>
        </w:r>
      </w:ins>
    </w:p>
    <w:p w14:paraId="1116A6A6" w14:textId="4A385B26" w:rsidR="00127C0A" w:rsidRPr="0004695C" w:rsidRDefault="00127C0A">
      <w:pPr>
        <w:pStyle w:val="3"/>
        <w:tabs>
          <w:tab w:val="left" w:pos="1843"/>
        </w:tabs>
        <w:rPr>
          <w:color w:val="000000" w:themeColor="text1"/>
          <w:rPrChange w:id="492" w:author="陳佳宜資訊部資訊安全處" w:date="2024-08-28T10:02:00Z" w16du:dateUtc="2024-08-28T02:02:00Z">
            <w:rPr/>
          </w:rPrChange>
        </w:rPr>
        <w:pPrChange w:id="493" w:author="陳佳宜資訊部策略發展處" w:date="2024-08-07T17:45:00Z">
          <w:pPr>
            <w:pStyle w:val="4"/>
            <w:ind w:hanging="480"/>
          </w:pPr>
        </w:pPrChange>
      </w:pPr>
      <w:ins w:id="494" w:author="陳佳宜資訊部策略發展處" w:date="2024-08-07T17:48:00Z">
        <w:r w:rsidRPr="0004695C">
          <w:rPr>
            <w:rFonts w:hint="eastAsia"/>
            <w:color w:val="000000" w:themeColor="text1"/>
            <w:rPrChange w:id="495" w:author="陳佳宜資訊部資訊安全處" w:date="2024-08-28T10:02:00Z" w16du:dateUtc="2024-08-28T02:02:00Z">
              <w:rPr>
                <w:rFonts w:hint="eastAsia"/>
              </w:rPr>
            </w:rPrChange>
          </w:rPr>
          <w:t>公司</w:t>
        </w:r>
      </w:ins>
      <w:ins w:id="496" w:author="陳佳宜資訊部策略發展處" w:date="2024-08-07T17:46:00Z">
        <w:r w:rsidRPr="0004695C">
          <w:rPr>
            <w:rFonts w:hint="eastAsia"/>
            <w:color w:val="000000" w:themeColor="text1"/>
            <w:rPrChange w:id="497" w:author="陳佳宜資訊部資訊安全處" w:date="2024-08-28T10:02:00Z" w16du:dateUtc="2024-08-28T02:02:00Z">
              <w:rPr>
                <w:rFonts w:hint="eastAsia"/>
              </w:rPr>
            </w:rPrChange>
          </w:rPr>
          <w:t>資訊委外作業如涉及核心資通系統與資通服務，資訊服務供應商應定期提</w:t>
        </w:r>
        <w:r w:rsidRPr="0004695C">
          <w:rPr>
            <w:rFonts w:hint="eastAsia"/>
            <w:color w:val="000000" w:themeColor="text1"/>
            <w:rPrChange w:id="498" w:author="陳佳宜資訊部資訊安全處" w:date="2024-08-28T10:02:00Z" w16du:dateUtc="2024-08-28T02:02:00Z">
              <w:rPr>
                <w:rFonts w:hint="eastAsia"/>
              </w:rPr>
            </w:rPrChange>
          </w:rPr>
          <w:lastRenderedPageBreak/>
          <w:t>供資通系統與資通服務之</w:t>
        </w:r>
      </w:ins>
      <w:ins w:id="499" w:author="陳佳宜資訊部策略發展處" w:date="2024-08-07T17:47:00Z">
        <w:r w:rsidRPr="0004695C">
          <w:rPr>
            <w:rFonts w:hint="eastAsia"/>
            <w:color w:val="000000" w:themeColor="text1"/>
            <w:rPrChange w:id="500" w:author="陳佳宜資訊部資訊安全處" w:date="2024-08-28T10:02:00Z" w16du:dateUtc="2024-08-28T02:02:00Z">
              <w:rPr>
                <w:rFonts w:hint="eastAsia"/>
              </w:rPr>
            </w:rPrChange>
          </w:rPr>
          <w:t>回復計畫，回復計畫可以災難復原計畫、</w:t>
        </w:r>
      </w:ins>
      <w:ins w:id="501" w:author="陳佳宜資訊部策略發展處" w:date="2024-08-07T17:48:00Z">
        <w:r w:rsidRPr="0004695C">
          <w:rPr>
            <w:rFonts w:hint="eastAsia"/>
            <w:color w:val="000000" w:themeColor="text1"/>
            <w:rPrChange w:id="502" w:author="陳佳宜資訊部資訊安全處" w:date="2024-08-28T10:02:00Z" w16du:dateUtc="2024-08-28T02:02:00Z">
              <w:rPr>
                <w:rFonts w:hint="eastAsia"/>
              </w:rPr>
            </w:rPrChange>
          </w:rPr>
          <w:t>備援演練、營運持續計畫等形式呈現。</w:t>
        </w:r>
      </w:ins>
    </w:p>
    <w:p w14:paraId="3F71871A" w14:textId="21D41BE3" w:rsidR="009327E9" w:rsidRPr="0004695C" w:rsidRDefault="007B17E6" w:rsidP="002E46B6">
      <w:pPr>
        <w:pStyle w:val="1"/>
        <w:rPr>
          <w:rFonts w:ascii="Times New Roman" w:hAnsi="Times New Roman" w:cs="Times New Roman"/>
          <w:color w:val="000000" w:themeColor="text1"/>
          <w:rPrChange w:id="503"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504" w:author="陳佳宜資訊部資訊安全處" w:date="2024-08-28T10:02:00Z" w16du:dateUtc="2024-08-28T02:02:00Z">
            <w:rPr>
              <w:rFonts w:ascii="Times New Roman" w:hAnsi="Times New Roman" w:cs="Times New Roman" w:hint="eastAsia"/>
            </w:rPr>
          </w:rPrChange>
        </w:rPr>
        <w:t>範圍</w:t>
      </w:r>
      <w:bookmarkEnd w:id="456"/>
      <w:bookmarkEnd w:id="457"/>
      <w:bookmarkEnd w:id="458"/>
      <w:bookmarkEnd w:id="459"/>
    </w:p>
    <w:p w14:paraId="0158CBA3" w14:textId="38E7ECBE" w:rsidR="00F93402" w:rsidRPr="0004695C" w:rsidRDefault="008D3EFB" w:rsidP="00FB2B33">
      <w:pPr>
        <w:pStyle w:val="13"/>
        <w:rPr>
          <w:rFonts w:ascii="Times New Roman" w:hAnsi="Times New Roman" w:cs="Times New Roman"/>
          <w:color w:val="000000" w:themeColor="text1"/>
          <w:rPrChange w:id="505" w:author="陳佳宜資訊部資訊安全處" w:date="2024-08-28T10:02:00Z" w16du:dateUtc="2024-08-28T02:02:00Z">
            <w:rPr>
              <w:rFonts w:ascii="Times New Roman" w:hAnsi="Times New Roman" w:cs="Times New Roman"/>
            </w:rPr>
          </w:rPrChange>
        </w:rPr>
      </w:pPr>
      <w:r w:rsidRPr="0004695C">
        <w:rPr>
          <w:rFonts w:ascii="Times New Roman" w:hAnsi="Times New Roman" w:cs="Times New Roman" w:hint="eastAsia"/>
          <w:color w:val="000000" w:themeColor="text1"/>
          <w:rPrChange w:id="506" w:author="陳佳宜資訊部資訊安全處" w:date="2024-08-28T10:02:00Z" w16du:dateUtc="2024-08-28T02:02:00Z">
            <w:rPr>
              <w:rFonts w:ascii="Times New Roman" w:hAnsi="Times New Roman" w:cs="Times New Roman" w:hint="eastAsia"/>
            </w:rPr>
          </w:rPrChange>
        </w:rPr>
        <w:t>本委員會應執行之各項活動及</w:t>
      </w:r>
      <w:r w:rsidR="00842963" w:rsidRPr="0004695C">
        <w:rPr>
          <w:rFonts w:ascii="Times New Roman" w:hAnsi="Times New Roman" w:cs="Times New Roman" w:hint="eastAsia"/>
          <w:color w:val="000000" w:themeColor="text1"/>
          <w:rPrChange w:id="507" w:author="陳佳宜資訊部資訊安全處" w:date="2024-08-28T10:02:00Z" w16du:dateUtc="2024-08-28T02:02:00Z">
            <w:rPr>
              <w:rFonts w:ascii="Times New Roman" w:hAnsi="Times New Roman" w:cs="Times New Roman" w:hint="eastAsia"/>
            </w:rPr>
          </w:rPrChange>
        </w:rPr>
        <w:t>本公司</w:t>
      </w:r>
      <w:r w:rsidR="009810BD" w:rsidRPr="0004695C">
        <w:rPr>
          <w:rFonts w:ascii="Times New Roman" w:hAnsi="Times New Roman" w:cs="Times New Roman" w:hint="eastAsia"/>
          <w:color w:val="000000" w:themeColor="text1"/>
          <w:rPrChange w:id="508" w:author="陳佳宜資訊部資訊安全處" w:date="2024-08-28T10:02:00Z" w16du:dateUtc="2024-08-28T02:02:00Z">
            <w:rPr>
              <w:rFonts w:ascii="Times New Roman" w:hAnsi="Times New Roman" w:cs="Times New Roman" w:hint="eastAsia"/>
            </w:rPr>
          </w:rPrChange>
        </w:rPr>
        <w:t>資訊部提供之資訊服務</w:t>
      </w:r>
      <w:r w:rsidRPr="0004695C">
        <w:rPr>
          <w:rFonts w:ascii="Times New Roman" w:hAnsi="Times New Roman" w:cs="Times New Roman" w:hint="eastAsia"/>
          <w:color w:val="000000" w:themeColor="text1"/>
          <w:rPrChange w:id="509" w:author="陳佳宜資訊部資訊安全處" w:date="2024-08-28T10:02:00Z" w16du:dateUtc="2024-08-28T02:02:00Z">
            <w:rPr>
              <w:rFonts w:ascii="Times New Roman" w:hAnsi="Times New Roman" w:cs="Times New Roman" w:hint="eastAsia"/>
            </w:rPr>
          </w:rPrChange>
        </w:rPr>
        <w:t>相關事宜皆適用之</w:t>
      </w:r>
      <w:r w:rsidR="009327E9" w:rsidRPr="0004695C">
        <w:rPr>
          <w:rFonts w:ascii="Times New Roman" w:hAnsi="Times New Roman" w:cs="Times New Roman" w:hint="eastAsia"/>
          <w:color w:val="000000" w:themeColor="text1"/>
          <w:rPrChange w:id="510" w:author="陳佳宜資訊部資訊安全處" w:date="2024-08-28T10:02:00Z" w16du:dateUtc="2024-08-28T02:02:00Z">
            <w:rPr>
              <w:rFonts w:ascii="Times New Roman" w:hAnsi="Times New Roman" w:cs="Times New Roman" w:hint="eastAsia"/>
            </w:rPr>
          </w:rPrChange>
        </w:rPr>
        <w:t>。</w:t>
      </w:r>
    </w:p>
    <w:p w14:paraId="4688E1DD" w14:textId="77777777" w:rsidR="009327E9" w:rsidRPr="0004695C" w:rsidRDefault="009327E9" w:rsidP="002E46B6">
      <w:pPr>
        <w:pStyle w:val="1"/>
        <w:rPr>
          <w:rFonts w:ascii="Times New Roman" w:hAnsi="Times New Roman" w:cs="Times New Roman"/>
          <w:color w:val="000000" w:themeColor="text1"/>
          <w:rPrChange w:id="511" w:author="陳佳宜資訊部資訊安全處" w:date="2024-08-28T10:02:00Z" w16du:dateUtc="2024-08-28T02:02:00Z">
            <w:rPr>
              <w:rFonts w:ascii="Times New Roman" w:hAnsi="Times New Roman" w:cs="Times New Roman"/>
            </w:rPr>
          </w:rPrChange>
        </w:rPr>
      </w:pPr>
      <w:bookmarkStart w:id="512" w:name="_Toc83524748"/>
      <w:bookmarkStart w:id="513" w:name="_Toc309807559"/>
      <w:bookmarkStart w:id="514" w:name="_Toc354582209"/>
      <w:bookmarkStart w:id="515" w:name="_Toc135325915"/>
      <w:r w:rsidRPr="0004695C">
        <w:rPr>
          <w:rFonts w:ascii="Times New Roman" w:hAnsi="Times New Roman" w:cs="Times New Roman" w:hint="eastAsia"/>
          <w:color w:val="000000" w:themeColor="text1"/>
          <w:rPrChange w:id="516" w:author="陳佳宜資訊部資訊安全處" w:date="2024-08-28T10:02:00Z" w16du:dateUtc="2024-08-28T02:02:00Z">
            <w:rPr>
              <w:rFonts w:ascii="Times New Roman" w:hAnsi="Times New Roman" w:cs="Times New Roman" w:hint="eastAsia"/>
            </w:rPr>
          </w:rPrChange>
        </w:rPr>
        <w:t>名詞定義</w:t>
      </w:r>
      <w:bookmarkEnd w:id="512"/>
      <w:bookmarkEnd w:id="513"/>
      <w:bookmarkEnd w:id="514"/>
      <w:bookmarkEnd w:id="515"/>
    </w:p>
    <w:p w14:paraId="4ED14F03" w14:textId="1401371E" w:rsidR="00D330BC" w:rsidRPr="0004695C" w:rsidRDefault="00D330BC" w:rsidP="00FB2B33">
      <w:pPr>
        <w:pStyle w:val="2"/>
        <w:rPr>
          <w:rFonts w:ascii="Times New Roman" w:hAnsi="Times New Roman" w:cs="Times New Roman"/>
          <w:color w:val="000000" w:themeColor="text1"/>
          <w:rPrChange w:id="517" w:author="陳佳宜資訊部資訊安全處" w:date="2024-08-28T10:02:00Z" w16du:dateUtc="2024-08-28T02:02:00Z">
            <w:rPr>
              <w:rFonts w:ascii="Times New Roman" w:hAnsi="Times New Roman" w:cs="Times New Roman"/>
            </w:rPr>
          </w:rPrChange>
        </w:rPr>
      </w:pPr>
      <w:bookmarkStart w:id="518" w:name="_Toc135325916"/>
      <w:bookmarkStart w:id="519" w:name="_Toc309807560"/>
      <w:bookmarkStart w:id="520" w:name="_Toc354582210"/>
      <w:bookmarkStart w:id="521" w:name="_Toc78793637"/>
      <w:r w:rsidRPr="0004695C">
        <w:rPr>
          <w:rFonts w:ascii="Times New Roman" w:hAnsi="Times New Roman" w:cs="Times New Roman" w:hint="eastAsia"/>
          <w:color w:val="000000" w:themeColor="text1"/>
          <w:rPrChange w:id="522" w:author="陳佳宜資訊部資訊安全處" w:date="2024-08-28T10:02:00Z" w16du:dateUtc="2024-08-28T02:02:00Z">
            <w:rPr>
              <w:rFonts w:ascii="Times New Roman" w:hAnsi="Times New Roman" w:cs="Times New Roman" w:hint="eastAsia"/>
            </w:rPr>
          </w:rPrChange>
        </w:rPr>
        <w:t>營運持續作業</w:t>
      </w:r>
      <w:bookmarkEnd w:id="518"/>
    </w:p>
    <w:p w14:paraId="32C0AA9E" w14:textId="77777777" w:rsidR="00D330BC" w:rsidRPr="0004695C" w:rsidRDefault="00D330BC" w:rsidP="00A10B3B">
      <w:pPr>
        <w:pStyle w:val="3"/>
        <w:rPr>
          <w:color w:val="000000" w:themeColor="text1"/>
          <w:rPrChange w:id="523" w:author="陳佳宜資訊部資訊安全處" w:date="2024-08-28T10:02:00Z" w16du:dateUtc="2024-08-28T02:02:00Z">
            <w:rPr/>
          </w:rPrChange>
        </w:rPr>
      </w:pPr>
      <w:r w:rsidRPr="0004695C">
        <w:rPr>
          <w:rFonts w:hint="eastAsia"/>
          <w:color w:val="000000" w:themeColor="text1"/>
          <w:rPrChange w:id="524" w:author="陳佳宜資訊部資訊安全處" w:date="2024-08-28T10:02:00Z" w16du:dateUtc="2024-08-28T02:02:00Z">
            <w:rPr>
              <w:rFonts w:hint="eastAsia"/>
            </w:rPr>
          </w:rPrChange>
        </w:rPr>
        <w:t>資訊服務異常暨資安事故：導致資訊資產毀損或遺失以致危害本公司或客戶權益之事件，或導致本公司主要資訊作業營運中斷之事件。</w:t>
      </w:r>
    </w:p>
    <w:p w14:paraId="245E3C0D" w14:textId="78CF8F98" w:rsidR="00D330BC" w:rsidRPr="0004695C" w:rsidRDefault="00D330BC" w:rsidP="00A10B3B">
      <w:pPr>
        <w:pStyle w:val="3"/>
        <w:rPr>
          <w:color w:val="000000" w:themeColor="text1"/>
          <w:rPrChange w:id="525" w:author="陳佳宜資訊部資訊安全處" w:date="2024-08-28T10:02:00Z" w16du:dateUtc="2024-08-28T02:02:00Z">
            <w:rPr/>
          </w:rPrChange>
        </w:rPr>
      </w:pPr>
      <w:r w:rsidRPr="0004695C">
        <w:rPr>
          <w:rFonts w:hint="eastAsia"/>
          <w:color w:val="000000" w:themeColor="text1"/>
          <w:rPrChange w:id="526" w:author="陳佳宜資訊部資訊安全處" w:date="2024-08-28T10:02:00Z" w16du:dateUtc="2024-08-28T02:02:00Z">
            <w:rPr>
              <w:rFonts w:hint="eastAsia"/>
            </w:rPr>
          </w:rPrChange>
        </w:rPr>
        <w:t>資訊作業營運持續計畫：為避免主要資訊作業遭受意外事件而中斷營運所研擬之計畫。</w:t>
      </w:r>
    </w:p>
    <w:p w14:paraId="4ED0FAFC" w14:textId="51A75094" w:rsidR="00D330BC" w:rsidRPr="0004695C" w:rsidRDefault="005B366C" w:rsidP="00FB2B33">
      <w:pPr>
        <w:pStyle w:val="2"/>
        <w:rPr>
          <w:rFonts w:ascii="Times New Roman" w:hAnsi="Times New Roman" w:cs="Times New Roman"/>
          <w:color w:val="000000" w:themeColor="text1"/>
          <w:rPrChange w:id="527" w:author="陳佳宜資訊部資訊安全處" w:date="2024-08-28T10:02:00Z" w16du:dateUtc="2024-08-28T02:02:00Z">
            <w:rPr>
              <w:rFonts w:ascii="Times New Roman" w:hAnsi="Times New Roman" w:cs="Times New Roman"/>
            </w:rPr>
          </w:rPrChange>
        </w:rPr>
      </w:pPr>
      <w:bookmarkStart w:id="528" w:name="_Toc135325917"/>
      <w:bookmarkStart w:id="529" w:name="_Toc135325918"/>
      <w:bookmarkStart w:id="530" w:name="_Toc135325919"/>
      <w:bookmarkStart w:id="531" w:name="_Toc135325920"/>
      <w:bookmarkStart w:id="532" w:name="_Toc135325921"/>
      <w:bookmarkEnd w:id="528"/>
      <w:bookmarkEnd w:id="529"/>
      <w:bookmarkEnd w:id="530"/>
      <w:bookmarkEnd w:id="531"/>
      <w:r w:rsidRPr="0004695C">
        <w:rPr>
          <w:rFonts w:hint="eastAsia"/>
          <w:color w:val="000000" w:themeColor="text1"/>
          <w:rPrChange w:id="533" w:author="陳佳宜資訊部資訊安全處" w:date="2024-08-28T10:02:00Z" w16du:dateUtc="2024-08-28T02:02:00Z">
            <w:rPr>
              <w:rFonts w:hint="eastAsia"/>
            </w:rPr>
          </w:rPrChange>
        </w:rPr>
        <w:t>通報</w:t>
      </w:r>
      <w:r w:rsidRPr="0004695C">
        <w:rPr>
          <w:rFonts w:ascii="Times New Roman" w:hAnsi="Times New Roman" w:cs="Times New Roman" w:hint="eastAsia"/>
          <w:color w:val="000000" w:themeColor="text1"/>
          <w:rPrChange w:id="534" w:author="陳佳宜資訊部資訊安全處" w:date="2024-08-28T10:02:00Z" w16du:dateUtc="2024-08-28T02:02:00Z">
            <w:rPr>
              <w:rFonts w:ascii="Times New Roman" w:hAnsi="Times New Roman" w:cs="Times New Roman" w:hint="eastAsia"/>
            </w:rPr>
          </w:rPrChange>
        </w:rPr>
        <w:t>機關</w:t>
      </w:r>
      <w:bookmarkEnd w:id="519"/>
      <w:bookmarkEnd w:id="520"/>
      <w:bookmarkEnd w:id="532"/>
    </w:p>
    <w:p w14:paraId="1DFA8921" w14:textId="77777777" w:rsidR="005B366C" w:rsidRPr="0004695C" w:rsidRDefault="005B366C" w:rsidP="00A10B3B">
      <w:pPr>
        <w:pStyle w:val="3"/>
        <w:rPr>
          <w:color w:val="000000" w:themeColor="text1"/>
          <w:rPrChange w:id="535" w:author="陳佳宜資訊部資訊安全處" w:date="2024-08-28T10:02:00Z" w16du:dateUtc="2024-08-28T02:02:00Z">
            <w:rPr/>
          </w:rPrChange>
        </w:rPr>
      </w:pPr>
      <w:r w:rsidRPr="0004695C">
        <w:rPr>
          <w:rFonts w:hint="eastAsia"/>
          <w:color w:val="000000" w:themeColor="text1"/>
          <w:rPrChange w:id="536" w:author="陳佳宜資訊部資訊安全處" w:date="2024-08-28T10:02:00Z" w16du:dateUtc="2024-08-28T02:02:00Z">
            <w:rPr>
              <w:rFonts w:hint="eastAsia"/>
            </w:rPr>
          </w:rPrChange>
        </w:rPr>
        <w:t>主管機關：金融監督管理委員會證券期貨局</w:t>
      </w:r>
    </w:p>
    <w:p w14:paraId="23A1D07D" w14:textId="745B8E38" w:rsidR="005B366C" w:rsidRPr="0004695C" w:rsidRDefault="005B366C" w:rsidP="00A10B3B">
      <w:pPr>
        <w:pStyle w:val="3"/>
        <w:rPr>
          <w:color w:val="000000" w:themeColor="text1"/>
          <w:rPrChange w:id="537" w:author="陳佳宜資訊部資訊安全處" w:date="2024-08-28T10:02:00Z" w16du:dateUtc="2024-08-28T02:02:00Z">
            <w:rPr/>
          </w:rPrChange>
        </w:rPr>
      </w:pPr>
      <w:r w:rsidRPr="0004695C">
        <w:rPr>
          <w:rFonts w:hint="eastAsia"/>
          <w:color w:val="000000" w:themeColor="text1"/>
          <w:rPrChange w:id="538" w:author="陳佳宜資訊部資訊安全處" w:date="2024-08-28T10:02:00Z" w16du:dateUtc="2024-08-28T02:02:00Z">
            <w:rPr>
              <w:rFonts w:hint="eastAsia"/>
            </w:rPr>
          </w:rPrChange>
        </w:rPr>
        <w:t>函報機關：證券交易所、櫃檯買賣中心或券商公會</w:t>
      </w:r>
    </w:p>
    <w:p w14:paraId="423967AB" w14:textId="4F22BC08" w:rsidR="00D330BC" w:rsidRPr="0004695C" w:rsidRDefault="005B366C" w:rsidP="00A10B3B">
      <w:pPr>
        <w:pStyle w:val="3"/>
        <w:rPr>
          <w:color w:val="000000" w:themeColor="text1"/>
          <w:rPrChange w:id="539" w:author="陳佳宜資訊部資訊安全處" w:date="2024-08-28T10:02:00Z" w16du:dateUtc="2024-08-28T02:02:00Z">
            <w:rPr/>
          </w:rPrChange>
        </w:rPr>
      </w:pPr>
      <w:r w:rsidRPr="0004695C">
        <w:rPr>
          <w:rFonts w:hint="eastAsia"/>
          <w:color w:val="000000" w:themeColor="text1"/>
          <w:rPrChange w:id="540" w:author="陳佳宜資訊部資訊安全處" w:date="2024-08-28T10:02:00Z" w16du:dateUtc="2024-08-28T02:02:00Z">
            <w:rPr>
              <w:rFonts w:hint="eastAsia"/>
            </w:rPr>
          </w:rPrChange>
        </w:rPr>
        <w:t>外部專家包含</w:t>
      </w:r>
      <w:r w:rsidR="00D330BC" w:rsidRPr="0004695C">
        <w:rPr>
          <w:rFonts w:hint="eastAsia"/>
          <w:color w:val="000000" w:themeColor="text1"/>
          <w:rPrChange w:id="541" w:author="陳佳宜資訊部資訊安全處" w:date="2024-08-28T10:02:00Z" w16du:dateUtc="2024-08-28T02:02:00Z">
            <w:rPr>
              <w:rFonts w:hint="eastAsia"/>
            </w:rPr>
          </w:rPrChange>
        </w:rPr>
        <w:t>主管機關、司法與警察單位、資訊安全與資訊科技服務顧問及其他相關組織機構等提供專業意見諮詢，或相互交換資料。</w:t>
      </w:r>
    </w:p>
    <w:p w14:paraId="31DBC427" w14:textId="5DEDEB7C" w:rsidR="009327E9" w:rsidRPr="0004695C" w:rsidRDefault="00D330BC" w:rsidP="002E46B6">
      <w:pPr>
        <w:pStyle w:val="1"/>
        <w:rPr>
          <w:rFonts w:ascii="Times New Roman" w:hAnsi="Times New Roman" w:cs="Times New Roman"/>
          <w:color w:val="000000" w:themeColor="text1"/>
          <w:rPrChange w:id="542" w:author="陳佳宜資訊部資訊安全處" w:date="2024-08-28T10:02:00Z" w16du:dateUtc="2024-08-28T02:02:00Z">
            <w:rPr>
              <w:rFonts w:ascii="Times New Roman" w:hAnsi="Times New Roman" w:cs="Times New Roman"/>
            </w:rPr>
          </w:rPrChange>
        </w:rPr>
      </w:pPr>
      <w:bookmarkStart w:id="543" w:name="_Toc83524756"/>
      <w:bookmarkStart w:id="544" w:name="_Toc309807561"/>
      <w:bookmarkStart w:id="545" w:name="_Toc354582211"/>
      <w:bookmarkStart w:id="546" w:name="_Toc135325922"/>
      <w:bookmarkEnd w:id="521"/>
      <w:r w:rsidRPr="0004695C">
        <w:rPr>
          <w:rFonts w:ascii="Times New Roman" w:hAnsi="Times New Roman" w:cs="Times New Roman" w:hint="eastAsia"/>
          <w:color w:val="000000" w:themeColor="text1"/>
          <w:rPrChange w:id="547" w:author="陳佳宜資訊部資訊安全處" w:date="2024-08-28T10:02:00Z" w16du:dateUtc="2024-08-28T02:02:00Z">
            <w:rPr>
              <w:rFonts w:ascii="Times New Roman" w:hAnsi="Times New Roman" w:cs="Times New Roman" w:hint="eastAsia"/>
            </w:rPr>
          </w:rPrChange>
        </w:rPr>
        <w:t>相關文件</w:t>
      </w:r>
      <w:bookmarkEnd w:id="543"/>
      <w:bookmarkEnd w:id="544"/>
      <w:bookmarkEnd w:id="545"/>
      <w:bookmarkEnd w:id="546"/>
    </w:p>
    <w:p w14:paraId="5700D42C" w14:textId="68A95ECF" w:rsidR="008D3EFB" w:rsidRPr="0004695C" w:rsidRDefault="006857ED" w:rsidP="00A10B3B">
      <w:pPr>
        <w:pStyle w:val="3"/>
        <w:rPr>
          <w:color w:val="000000" w:themeColor="text1"/>
          <w:rPrChange w:id="548" w:author="陳佳宜資訊部資訊安全處" w:date="2024-08-28T10:02:00Z" w16du:dateUtc="2024-08-28T02:02:00Z">
            <w:rPr/>
          </w:rPrChange>
        </w:rPr>
      </w:pPr>
      <w:r w:rsidRPr="0004695C">
        <w:rPr>
          <w:color w:val="000000" w:themeColor="text1"/>
          <w:rPrChange w:id="549" w:author="陳佳宜資訊部資訊安全處" w:date="2024-08-28T10:02:00Z" w16du:dateUtc="2024-08-28T02:02:00Z">
            <w:rPr/>
          </w:rPrChange>
        </w:rPr>
        <w:t>SP-0</w:t>
      </w:r>
      <w:r w:rsidR="00B253AD" w:rsidRPr="0004695C">
        <w:rPr>
          <w:color w:val="000000" w:themeColor="text1"/>
          <w:rPrChange w:id="550" w:author="陳佳宜資訊部資訊安全處" w:date="2024-08-28T10:02:00Z" w16du:dateUtc="2024-08-28T02:02:00Z">
            <w:rPr/>
          </w:rPrChange>
        </w:rPr>
        <w:t>0</w:t>
      </w:r>
      <w:r w:rsidRPr="0004695C">
        <w:rPr>
          <w:color w:val="000000" w:themeColor="text1"/>
          <w:rPrChange w:id="551" w:author="陳佳宜資訊部資訊安全處" w:date="2024-08-28T10:02:00Z" w16du:dateUtc="2024-08-28T02:02:00Z">
            <w:rPr/>
          </w:rPrChange>
        </w:rPr>
        <w:t>-001_</w:t>
      </w:r>
      <w:r w:rsidR="008D3EFB" w:rsidRPr="0004695C">
        <w:rPr>
          <w:rFonts w:hint="eastAsia"/>
          <w:color w:val="000000" w:themeColor="text1"/>
          <w:rPrChange w:id="552" w:author="陳佳宜資訊部資訊安全處" w:date="2024-08-28T10:02:00Z" w16du:dateUtc="2024-08-28T02:02:00Z">
            <w:rPr>
              <w:rFonts w:hint="eastAsia"/>
            </w:rPr>
          </w:rPrChange>
        </w:rPr>
        <w:t>資訊安全政策</w:t>
      </w:r>
    </w:p>
    <w:p w14:paraId="55D88B2D" w14:textId="2CCCED2E" w:rsidR="008B4CB7" w:rsidRPr="0004695C" w:rsidRDefault="00F670DC" w:rsidP="00A10B3B">
      <w:pPr>
        <w:pStyle w:val="3"/>
        <w:rPr>
          <w:color w:val="000000" w:themeColor="text1"/>
          <w:rPrChange w:id="553" w:author="陳佳宜資訊部資訊安全處" w:date="2024-08-28T10:02:00Z" w16du:dateUtc="2024-08-28T02:02:00Z">
            <w:rPr/>
          </w:rPrChange>
        </w:rPr>
      </w:pPr>
      <w:r w:rsidRPr="0004695C">
        <w:rPr>
          <w:color w:val="000000" w:themeColor="text1"/>
          <w:rPrChange w:id="554" w:author="陳佳宜資訊部資訊安全處" w:date="2024-08-28T10:02:00Z" w16du:dateUtc="2024-08-28T02:02:00Z">
            <w:rPr/>
          </w:rPrChange>
        </w:rPr>
        <w:t>SC-01-002</w:t>
      </w:r>
      <w:r w:rsidR="009962A0" w:rsidRPr="0004695C">
        <w:rPr>
          <w:color w:val="000000" w:themeColor="text1"/>
          <w:rPrChange w:id="555" w:author="陳佳宜資訊部資訊安全處" w:date="2024-08-28T10:02:00Z" w16du:dateUtc="2024-08-28T02:02:00Z">
            <w:rPr/>
          </w:rPrChange>
        </w:rPr>
        <w:t>_</w:t>
      </w:r>
      <w:r w:rsidRPr="0004695C">
        <w:rPr>
          <w:rFonts w:hint="eastAsia"/>
          <w:color w:val="000000" w:themeColor="text1"/>
          <w:rPrChange w:id="556" w:author="陳佳宜資訊部資訊安全處" w:date="2024-08-28T10:02:00Z" w16du:dateUtc="2024-08-28T02:02:00Z">
            <w:rPr>
              <w:rFonts w:hint="eastAsia"/>
            </w:rPr>
          </w:rPrChange>
        </w:rPr>
        <w:t>資訊安全政策</w:t>
      </w:r>
    </w:p>
    <w:p w14:paraId="4B2901B2" w14:textId="752FFD6A" w:rsidR="00CC18A6" w:rsidRPr="0004695C" w:rsidDel="005775CD" w:rsidRDefault="00CC18A6" w:rsidP="00CC18A6">
      <w:pPr>
        <w:pStyle w:val="3"/>
        <w:rPr>
          <w:del w:id="557" w:author="陳佳宜資訊部資訊安全處" w:date="2024-08-28T10:55:00Z" w16du:dateUtc="2024-08-28T02:55:00Z"/>
          <w:color w:val="000000" w:themeColor="text1"/>
          <w:rPrChange w:id="558" w:author="陳佳宜資訊部資訊安全處" w:date="2024-08-28T10:02:00Z" w16du:dateUtc="2024-08-28T02:02:00Z">
            <w:rPr>
              <w:del w:id="559" w:author="陳佳宜資訊部資訊安全處" w:date="2024-08-28T10:55:00Z" w16du:dateUtc="2024-08-28T02:55:00Z"/>
            </w:rPr>
          </w:rPrChange>
        </w:rPr>
      </w:pPr>
      <w:del w:id="560" w:author="陳佳宜資訊部資訊安全處" w:date="2024-08-28T10:55:00Z" w16du:dateUtc="2024-08-28T02:55:00Z">
        <w:r w:rsidRPr="0004695C" w:rsidDel="005775CD">
          <w:rPr>
            <w:color w:val="000000" w:themeColor="text1"/>
            <w:rPrChange w:id="561" w:author="陳佳宜資訊部資訊安全處" w:date="2024-08-28T10:02:00Z" w16du:dateUtc="2024-08-28T02:02:00Z">
              <w:rPr/>
            </w:rPrChange>
          </w:rPr>
          <w:delText>SO-13-001_</w:delText>
        </w:r>
        <w:r w:rsidRPr="0004695C" w:rsidDel="005775CD">
          <w:rPr>
            <w:rFonts w:hint="eastAsia"/>
            <w:color w:val="000000" w:themeColor="text1"/>
            <w:rPrChange w:id="562" w:author="陳佳宜資訊部資訊安全處" w:date="2024-08-28T10:02:00Z" w16du:dateUtc="2024-08-28T02:02:00Z">
              <w:rPr>
                <w:rFonts w:hint="eastAsia"/>
              </w:rPr>
            </w:rPrChange>
          </w:rPr>
          <w:delText>問題管理程序</w:delText>
        </w:r>
      </w:del>
    </w:p>
    <w:p w14:paraId="3B14AA51" w14:textId="77777777" w:rsidR="00CC18A6" w:rsidRPr="0004695C" w:rsidRDefault="00CC18A6" w:rsidP="00CC18A6">
      <w:pPr>
        <w:pStyle w:val="3"/>
        <w:rPr>
          <w:color w:val="000000" w:themeColor="text1"/>
          <w:rPrChange w:id="563" w:author="陳佳宜資訊部資訊安全處" w:date="2024-08-28T10:02:00Z" w16du:dateUtc="2024-08-28T02:02:00Z">
            <w:rPr/>
          </w:rPrChange>
        </w:rPr>
      </w:pPr>
      <w:r w:rsidRPr="0004695C">
        <w:rPr>
          <w:color w:val="000000" w:themeColor="text1"/>
          <w:rPrChange w:id="564" w:author="陳佳宜資訊部資訊安全處" w:date="2024-08-28T10:02:00Z" w16du:dateUtc="2024-08-28T02:02:00Z">
            <w:rPr/>
          </w:rPrChange>
        </w:rPr>
        <w:t>SO-18-001_</w:t>
      </w:r>
      <w:r w:rsidRPr="0004695C">
        <w:rPr>
          <w:rFonts w:hint="eastAsia"/>
          <w:color w:val="000000" w:themeColor="text1"/>
          <w:rPrChange w:id="565" w:author="陳佳宜資訊部資訊安全處" w:date="2024-08-28T10:02:00Z" w16du:dateUtc="2024-08-28T02:02:00Z">
            <w:rPr>
              <w:rFonts w:hint="eastAsia"/>
            </w:rPr>
          </w:rPrChange>
        </w:rPr>
        <w:t>事件管理程序</w:t>
      </w:r>
    </w:p>
    <w:p w14:paraId="7F1E5A47" w14:textId="364BFD1E" w:rsidR="00CC18A6" w:rsidRPr="0004695C" w:rsidRDefault="00CC18A6" w:rsidP="00CC18A6">
      <w:pPr>
        <w:pStyle w:val="3"/>
        <w:rPr>
          <w:color w:val="000000" w:themeColor="text1"/>
          <w:rPrChange w:id="566" w:author="陳佳宜資訊部資訊安全處" w:date="2024-08-28T10:02:00Z" w16du:dateUtc="2024-08-28T02:02:00Z">
            <w:rPr/>
          </w:rPrChange>
        </w:rPr>
      </w:pPr>
      <w:r w:rsidRPr="0004695C">
        <w:rPr>
          <w:color w:val="000000" w:themeColor="text1"/>
          <w:rPrChange w:id="567" w:author="陳佳宜資訊部資訊安全處" w:date="2024-08-28T10:02:00Z" w16du:dateUtc="2024-08-28T02:02:00Z">
            <w:rPr/>
          </w:rPrChange>
        </w:rPr>
        <w:t>SO-19-001_</w:t>
      </w:r>
      <w:r w:rsidRPr="0004695C">
        <w:rPr>
          <w:rFonts w:hint="eastAsia"/>
          <w:color w:val="000000" w:themeColor="text1"/>
          <w:rPrChange w:id="568" w:author="陳佳宜資訊部資訊安全處" w:date="2024-08-28T10:02:00Z" w16du:dateUtc="2024-08-28T02:02:00Z">
            <w:rPr>
              <w:rFonts w:hint="eastAsia"/>
            </w:rPr>
          </w:rPrChange>
        </w:rPr>
        <w:t>資通安全事件通報程序</w:t>
      </w:r>
    </w:p>
    <w:p w14:paraId="7A39A2F9" w14:textId="79B955CF" w:rsidR="0056433B" w:rsidRPr="0004695C" w:rsidRDefault="0056433B" w:rsidP="0056433B">
      <w:pPr>
        <w:pStyle w:val="3"/>
        <w:rPr>
          <w:color w:val="000000" w:themeColor="text1"/>
          <w:rPrChange w:id="569" w:author="陳佳宜資訊部資訊安全處" w:date="2024-08-28T10:02:00Z" w16du:dateUtc="2024-08-28T02:02:00Z">
            <w:rPr/>
          </w:rPrChange>
        </w:rPr>
      </w:pPr>
      <w:r w:rsidRPr="0004695C">
        <w:rPr>
          <w:color w:val="000000" w:themeColor="text1"/>
          <w:rPrChange w:id="570" w:author="陳佳宜資訊部資訊安全處" w:date="2024-08-28T10:02:00Z" w16du:dateUtc="2024-08-28T02:02:00Z">
            <w:rPr/>
          </w:rPrChange>
        </w:rPr>
        <w:t>SO-09-005_</w:t>
      </w:r>
      <w:r w:rsidRPr="0004695C">
        <w:rPr>
          <w:rFonts w:hint="eastAsia"/>
          <w:color w:val="000000" w:themeColor="text1"/>
          <w:rPrChange w:id="571" w:author="陳佳宜資訊部資訊安全處" w:date="2024-08-28T10:02:00Z" w16du:dateUtc="2024-08-28T02:02:00Z">
            <w:rPr>
              <w:rFonts w:hint="eastAsia"/>
            </w:rPr>
          </w:rPrChange>
        </w:rPr>
        <w:t>網路入侵事件作業程序</w:t>
      </w:r>
    </w:p>
    <w:p w14:paraId="7E77E9AE" w14:textId="77777777" w:rsidR="00CC18A6" w:rsidRPr="0004695C" w:rsidRDefault="00CC18A6" w:rsidP="00CC18A6">
      <w:pPr>
        <w:pStyle w:val="3"/>
        <w:rPr>
          <w:color w:val="000000" w:themeColor="text1"/>
          <w:rPrChange w:id="572" w:author="陳佳宜資訊部資訊安全處" w:date="2024-08-28T10:02:00Z" w16du:dateUtc="2024-08-28T02:02:00Z">
            <w:rPr/>
          </w:rPrChange>
        </w:rPr>
      </w:pPr>
      <w:commentRangeStart w:id="573"/>
      <w:r w:rsidRPr="0004695C">
        <w:rPr>
          <w:color w:val="000000" w:themeColor="text1"/>
          <w:rPrChange w:id="574" w:author="陳佳宜資訊部資訊安全處" w:date="2024-08-28T10:02:00Z" w16du:dateUtc="2024-08-28T02:02:00Z">
            <w:rPr/>
          </w:rPrChange>
        </w:rPr>
        <w:t>BC-00-002_</w:t>
      </w:r>
      <w:r w:rsidRPr="0004695C">
        <w:rPr>
          <w:rFonts w:hint="eastAsia"/>
          <w:color w:val="000000" w:themeColor="text1"/>
          <w:rPrChange w:id="575" w:author="陳佳宜資訊部資訊安全處" w:date="2024-08-28T10:02:00Z" w16du:dateUtc="2024-08-28T02:02:00Z">
            <w:rPr>
              <w:rFonts w:hint="eastAsia"/>
            </w:rPr>
          </w:rPrChange>
        </w:rPr>
        <w:t>危機處理小組管理要點</w:t>
      </w:r>
      <w:commentRangeEnd w:id="573"/>
      <w:r w:rsidRPr="0004695C">
        <w:rPr>
          <w:rStyle w:val="ab"/>
          <w:rFonts w:eastAsia="新細明體"/>
          <w:bCs w:val="0"/>
          <w:color w:val="000000" w:themeColor="text1"/>
          <w:rPrChange w:id="576" w:author="陳佳宜資訊部資訊安全處" w:date="2024-08-28T10:02:00Z" w16du:dateUtc="2024-08-28T02:02:00Z">
            <w:rPr>
              <w:rStyle w:val="ab"/>
              <w:rFonts w:eastAsia="新細明體"/>
              <w:bCs w:val="0"/>
            </w:rPr>
          </w:rPrChange>
        </w:rPr>
        <w:commentReference w:id="573"/>
      </w:r>
    </w:p>
    <w:p w14:paraId="594CA561" w14:textId="77777777" w:rsidR="00CC18A6" w:rsidRPr="0004695C" w:rsidRDefault="00CC18A6" w:rsidP="00CC18A6">
      <w:pPr>
        <w:pStyle w:val="3"/>
        <w:rPr>
          <w:color w:val="000000" w:themeColor="text1"/>
          <w:rPrChange w:id="577" w:author="陳佳宜資訊部資訊安全處" w:date="2024-08-28T10:02:00Z" w16du:dateUtc="2024-08-28T02:02:00Z">
            <w:rPr/>
          </w:rPrChange>
        </w:rPr>
      </w:pPr>
      <w:r w:rsidRPr="0004695C">
        <w:rPr>
          <w:color w:val="000000" w:themeColor="text1"/>
          <w:rPrChange w:id="578" w:author="陳佳宜資訊部資訊安全處" w:date="2024-08-28T10:02:00Z" w16du:dateUtc="2024-08-28T02:02:00Z">
            <w:rPr/>
          </w:rPrChange>
        </w:rPr>
        <w:t>BP-00-003_</w:t>
      </w:r>
      <w:r w:rsidRPr="0004695C">
        <w:rPr>
          <w:rFonts w:hint="eastAsia"/>
          <w:color w:val="000000" w:themeColor="text1"/>
          <w:rPrChange w:id="579" w:author="陳佳宜資訊部資訊安全處" w:date="2024-08-28T10:02:00Z" w16du:dateUtc="2024-08-28T02:02:00Z">
            <w:rPr>
              <w:rFonts w:hint="eastAsia"/>
            </w:rPr>
          </w:rPrChange>
        </w:rPr>
        <w:t>營運持續管理政策要點</w:t>
      </w:r>
    </w:p>
    <w:p w14:paraId="6C716D1A" w14:textId="77777777" w:rsidR="00CC18A6" w:rsidRPr="0004695C" w:rsidRDefault="00CC18A6" w:rsidP="00CC18A6">
      <w:pPr>
        <w:pStyle w:val="3"/>
        <w:rPr>
          <w:color w:val="000000" w:themeColor="text1"/>
          <w:rPrChange w:id="580" w:author="陳佳宜資訊部資訊安全處" w:date="2024-08-28T10:02:00Z" w16du:dateUtc="2024-08-28T02:02:00Z">
            <w:rPr/>
          </w:rPrChange>
        </w:rPr>
      </w:pPr>
      <w:r w:rsidRPr="0004695C">
        <w:rPr>
          <w:color w:val="000000" w:themeColor="text1"/>
          <w:rPrChange w:id="581" w:author="陳佳宜資訊部資訊安全處" w:date="2024-08-28T10:02:00Z" w16du:dateUtc="2024-08-28T02:02:00Z">
            <w:rPr/>
          </w:rPrChange>
        </w:rPr>
        <w:t>BO-MG-002_</w:t>
      </w:r>
      <w:r w:rsidRPr="0004695C">
        <w:rPr>
          <w:rFonts w:hint="eastAsia"/>
          <w:color w:val="000000" w:themeColor="text1"/>
          <w:rPrChange w:id="582" w:author="陳佳宜資訊部資訊安全處" w:date="2024-08-28T10:02:00Z" w16du:dateUtc="2024-08-28T02:02:00Z">
            <w:rPr>
              <w:rFonts w:hint="eastAsia"/>
            </w:rPr>
          </w:rPrChange>
        </w:rPr>
        <w:t>營運衝擊分析程序</w:t>
      </w:r>
    </w:p>
    <w:p w14:paraId="567369BE" w14:textId="79904242" w:rsidR="00CC18A6" w:rsidRPr="0004695C" w:rsidRDefault="00CC18A6" w:rsidP="00ED2959">
      <w:pPr>
        <w:pStyle w:val="3"/>
        <w:rPr>
          <w:color w:val="000000" w:themeColor="text1"/>
          <w:rPrChange w:id="583" w:author="陳佳宜資訊部資訊安全處" w:date="2024-08-28T10:02:00Z" w16du:dateUtc="2024-08-28T02:02:00Z">
            <w:rPr/>
          </w:rPrChange>
        </w:rPr>
      </w:pPr>
      <w:r w:rsidRPr="0004695C">
        <w:rPr>
          <w:color w:val="000000" w:themeColor="text1"/>
          <w:rPrChange w:id="584" w:author="陳佳宜資訊部資訊安全處" w:date="2024-08-28T10:02:00Z" w16du:dateUtc="2024-08-28T02:02:00Z">
            <w:rPr/>
          </w:rPrChange>
        </w:rPr>
        <w:t>BO-MG-004_</w:t>
      </w:r>
      <w:r w:rsidRPr="0004695C">
        <w:rPr>
          <w:rFonts w:hint="eastAsia"/>
          <w:color w:val="000000" w:themeColor="text1"/>
          <w:rPrChange w:id="585" w:author="陳佳宜資訊部資訊安全處" w:date="2024-08-28T10:02:00Z" w16du:dateUtc="2024-08-28T02:02:00Z">
            <w:rPr>
              <w:rFonts w:hint="eastAsia"/>
            </w:rPr>
          </w:rPrChange>
        </w:rPr>
        <w:t>營運持續管理演練作業程序</w:t>
      </w:r>
    </w:p>
    <w:p w14:paraId="24AC7C0F" w14:textId="16D3CE36" w:rsidR="00CC18A6" w:rsidRPr="0004695C" w:rsidRDefault="00CC18A6" w:rsidP="00CC18A6">
      <w:pPr>
        <w:pStyle w:val="3"/>
        <w:rPr>
          <w:color w:val="000000" w:themeColor="text1"/>
          <w:rPrChange w:id="586" w:author="陳佳宜資訊部資訊安全處" w:date="2024-08-28T10:02:00Z" w16du:dateUtc="2024-08-28T02:02:00Z">
            <w:rPr/>
          </w:rPrChange>
        </w:rPr>
      </w:pPr>
      <w:r w:rsidRPr="0004695C">
        <w:rPr>
          <w:color w:val="000000" w:themeColor="text1"/>
          <w:rPrChange w:id="587" w:author="陳佳宜資訊部資訊安全處" w:date="2024-08-28T10:02:00Z" w16du:dateUtc="2024-08-28T02:02:00Z">
            <w:rPr/>
          </w:rPrChange>
        </w:rPr>
        <w:t>BO-MG-008_</w:t>
      </w:r>
      <w:r w:rsidRPr="0004695C">
        <w:rPr>
          <w:rFonts w:hint="eastAsia"/>
          <w:color w:val="000000" w:themeColor="text1"/>
          <w:rPrChange w:id="588" w:author="陳佳宜資訊部資訊安全處" w:date="2024-08-28T10:02:00Z" w16du:dateUtc="2024-08-28T02:02:00Z">
            <w:rPr>
              <w:rFonts w:hint="eastAsia"/>
            </w:rPr>
          </w:rPrChange>
        </w:rPr>
        <w:t>系統異地復原暨演練程序</w:t>
      </w:r>
    </w:p>
    <w:p w14:paraId="07F18710" w14:textId="77777777" w:rsidR="00CC18A6" w:rsidRPr="0004695C" w:rsidRDefault="00CC18A6" w:rsidP="00CC18A6">
      <w:pPr>
        <w:pStyle w:val="3"/>
        <w:rPr>
          <w:color w:val="000000" w:themeColor="text1"/>
          <w:rPrChange w:id="589" w:author="陳佳宜資訊部資訊安全處" w:date="2024-08-28T10:02:00Z" w16du:dateUtc="2024-08-28T02:02:00Z">
            <w:rPr/>
          </w:rPrChange>
        </w:rPr>
      </w:pPr>
      <w:commentRangeStart w:id="590"/>
      <w:r w:rsidRPr="0004695C">
        <w:rPr>
          <w:color w:val="000000" w:themeColor="text1"/>
          <w:rPrChange w:id="591" w:author="陳佳宜資訊部資訊安全處" w:date="2024-08-28T10:02:00Z" w16du:dateUtc="2024-08-28T02:02:00Z">
            <w:rPr/>
          </w:rPrChange>
        </w:rPr>
        <w:t>PIMS-P-01</w:t>
      </w:r>
      <w:r w:rsidRPr="0004695C">
        <w:rPr>
          <w:rFonts w:hint="eastAsia"/>
          <w:color w:val="000000" w:themeColor="text1"/>
          <w:rPrChange w:id="592" w:author="陳佳宜資訊部資訊安全處" w:date="2024-08-28T10:02:00Z" w16du:dateUtc="2024-08-28T02:02:00Z">
            <w:rPr>
              <w:rFonts w:hint="eastAsia"/>
            </w:rPr>
          </w:rPrChange>
        </w:rPr>
        <w:t>個人資料管理目標與政策</w:t>
      </w:r>
      <w:commentRangeEnd w:id="590"/>
      <w:r w:rsidRPr="0004695C">
        <w:rPr>
          <w:rStyle w:val="ab"/>
          <w:rFonts w:eastAsia="新細明體"/>
          <w:bCs w:val="0"/>
          <w:color w:val="000000" w:themeColor="text1"/>
          <w:rPrChange w:id="593" w:author="陳佳宜資訊部資訊安全處" w:date="2024-08-28T10:02:00Z" w16du:dateUtc="2024-08-28T02:02:00Z">
            <w:rPr>
              <w:rStyle w:val="ab"/>
              <w:rFonts w:eastAsia="新細明體"/>
              <w:bCs w:val="0"/>
            </w:rPr>
          </w:rPrChange>
        </w:rPr>
        <w:commentReference w:id="590"/>
      </w:r>
    </w:p>
    <w:p w14:paraId="6C174D76" w14:textId="4C97E766" w:rsidR="009327E9" w:rsidRPr="0004695C" w:rsidRDefault="009327E9" w:rsidP="002E46B6">
      <w:pPr>
        <w:pStyle w:val="1"/>
        <w:rPr>
          <w:rFonts w:ascii="Times New Roman" w:hAnsi="Times New Roman" w:cs="Times New Roman"/>
          <w:color w:val="000000" w:themeColor="text1"/>
          <w:rPrChange w:id="594" w:author="陳佳宜資訊部資訊安全處" w:date="2024-08-28T10:02:00Z" w16du:dateUtc="2024-08-28T02:02:00Z">
            <w:rPr>
              <w:rFonts w:ascii="Times New Roman" w:hAnsi="Times New Roman" w:cs="Times New Roman"/>
            </w:rPr>
          </w:rPrChange>
        </w:rPr>
      </w:pPr>
      <w:bookmarkStart w:id="595" w:name="_Toc83524757"/>
      <w:bookmarkStart w:id="596" w:name="_Toc309807562"/>
      <w:bookmarkStart w:id="597" w:name="_Toc354582212"/>
      <w:bookmarkStart w:id="598" w:name="_Toc135325923"/>
      <w:r w:rsidRPr="0004695C">
        <w:rPr>
          <w:rFonts w:ascii="Times New Roman" w:hAnsi="Times New Roman" w:cs="Times New Roman" w:hint="eastAsia"/>
          <w:color w:val="000000" w:themeColor="text1"/>
          <w:rPrChange w:id="599" w:author="陳佳宜資訊部資訊安全處" w:date="2024-08-28T10:02:00Z" w16du:dateUtc="2024-08-28T02:02:00Z">
            <w:rPr>
              <w:rFonts w:ascii="Times New Roman" w:hAnsi="Times New Roman" w:cs="Times New Roman" w:hint="eastAsia"/>
            </w:rPr>
          </w:rPrChange>
        </w:rPr>
        <w:t>權責</w:t>
      </w:r>
      <w:bookmarkEnd w:id="595"/>
      <w:bookmarkEnd w:id="596"/>
      <w:bookmarkEnd w:id="597"/>
      <w:bookmarkEnd w:id="598"/>
    </w:p>
    <w:p w14:paraId="5C184219" w14:textId="22C2CDC3" w:rsidR="002D0497" w:rsidRPr="0004695C" w:rsidRDefault="00B77A96" w:rsidP="00523670">
      <w:pPr>
        <w:pStyle w:val="2"/>
        <w:rPr>
          <w:rFonts w:ascii="Times New Roman" w:hAnsi="Times New Roman" w:cs="Times New Roman"/>
          <w:color w:val="000000" w:themeColor="text1"/>
          <w:rPrChange w:id="600" w:author="陳佳宜資訊部資訊安全處" w:date="2024-08-28T10:02:00Z" w16du:dateUtc="2024-08-28T02:02:00Z">
            <w:rPr>
              <w:rFonts w:ascii="Times New Roman" w:hAnsi="Times New Roman" w:cs="Times New Roman"/>
            </w:rPr>
          </w:rPrChange>
        </w:rPr>
      </w:pPr>
      <w:bookmarkStart w:id="601" w:name="_Toc309807563"/>
      <w:bookmarkStart w:id="602" w:name="_Toc354582213"/>
      <w:bookmarkStart w:id="603" w:name="_Toc135325924"/>
      <w:r w:rsidRPr="0004695C">
        <w:rPr>
          <w:rFonts w:ascii="Times New Roman" w:hAnsi="Times New Roman" w:cs="Times New Roman" w:hint="eastAsia"/>
          <w:color w:val="000000" w:themeColor="text1"/>
          <w:rPrChange w:id="604" w:author="陳佳宜資訊部資訊安全處" w:date="2024-08-28T10:02:00Z" w16du:dateUtc="2024-08-28T02:02:00Z">
            <w:rPr>
              <w:rFonts w:ascii="Times New Roman" w:hAnsi="Times New Roman" w:cs="Times New Roman" w:hint="eastAsia"/>
            </w:rPr>
          </w:rPrChange>
        </w:rPr>
        <w:t>管理審查委員會</w:t>
      </w:r>
      <w:bookmarkEnd w:id="601"/>
      <w:bookmarkEnd w:id="602"/>
      <w:bookmarkEnd w:id="603"/>
    </w:p>
    <w:p w14:paraId="206DD612" w14:textId="0C6A5964" w:rsidR="00523670" w:rsidRPr="0004695C" w:rsidRDefault="00523670" w:rsidP="00A10B3B">
      <w:pPr>
        <w:pStyle w:val="3"/>
        <w:rPr>
          <w:color w:val="000000" w:themeColor="text1"/>
          <w:rPrChange w:id="605" w:author="陳佳宜資訊部資訊安全處" w:date="2024-08-28T10:02:00Z" w16du:dateUtc="2024-08-28T02:02:00Z">
            <w:rPr/>
          </w:rPrChange>
        </w:rPr>
      </w:pPr>
      <w:r w:rsidRPr="0004695C">
        <w:rPr>
          <w:rFonts w:hint="eastAsia"/>
          <w:color w:val="000000" w:themeColor="text1"/>
          <w:rPrChange w:id="606" w:author="陳佳宜資訊部資訊安全處" w:date="2024-08-28T10:02:00Z" w16du:dateUtc="2024-08-28T02:02:00Z">
            <w:rPr>
              <w:rFonts w:hint="eastAsia"/>
            </w:rPr>
          </w:rPrChange>
        </w:rPr>
        <w:t>為營運持續管理體系運作之最高監督單位。</w:t>
      </w:r>
    </w:p>
    <w:p w14:paraId="79ED5B4B" w14:textId="398EAE56" w:rsidR="00523670" w:rsidRPr="0004695C" w:rsidRDefault="00523670" w:rsidP="00A10B3B">
      <w:pPr>
        <w:pStyle w:val="3"/>
        <w:rPr>
          <w:color w:val="000000" w:themeColor="text1"/>
          <w:rPrChange w:id="607" w:author="陳佳宜資訊部資訊安全處" w:date="2024-08-28T10:02:00Z" w16du:dateUtc="2024-08-28T02:02:00Z">
            <w:rPr/>
          </w:rPrChange>
        </w:rPr>
      </w:pPr>
      <w:r w:rsidRPr="0004695C">
        <w:rPr>
          <w:rFonts w:hint="eastAsia"/>
          <w:color w:val="000000" w:themeColor="text1"/>
          <w:rPrChange w:id="608" w:author="陳佳宜資訊部資訊安全處" w:date="2024-08-28T10:02:00Z" w16du:dateUtc="2024-08-28T02:02:00Z">
            <w:rPr>
              <w:rFonts w:hint="eastAsia"/>
            </w:rPr>
          </w:rPrChange>
        </w:rPr>
        <w:t>營運持續管理體系管理審查事項。</w:t>
      </w:r>
    </w:p>
    <w:p w14:paraId="51A757D0" w14:textId="54E540A2" w:rsidR="00981F65" w:rsidRPr="0004695C" w:rsidRDefault="00B77A96" w:rsidP="00A10B3B">
      <w:pPr>
        <w:pStyle w:val="3"/>
        <w:rPr>
          <w:color w:val="000000" w:themeColor="text1"/>
          <w:rPrChange w:id="609" w:author="陳佳宜資訊部資訊安全處" w:date="2024-08-28T10:02:00Z" w16du:dateUtc="2024-08-28T02:02:00Z">
            <w:rPr/>
          </w:rPrChange>
        </w:rPr>
      </w:pPr>
      <w:r w:rsidRPr="0004695C">
        <w:rPr>
          <w:rFonts w:hint="eastAsia"/>
          <w:color w:val="000000" w:themeColor="text1"/>
          <w:rPrChange w:id="610" w:author="陳佳宜資訊部資訊安全處" w:date="2024-08-28T10:02:00Z" w16du:dateUtc="2024-08-28T02:02:00Z">
            <w:rPr>
              <w:rFonts w:hint="eastAsia"/>
            </w:rPr>
          </w:rPrChange>
        </w:rPr>
        <w:lastRenderedPageBreak/>
        <w:t>委員會溝通方式</w:t>
      </w:r>
    </w:p>
    <w:p w14:paraId="1BE0AEF1" w14:textId="7E0206BE" w:rsidR="00981F65" w:rsidRPr="0004695C" w:rsidRDefault="009810BD" w:rsidP="00523670">
      <w:pPr>
        <w:pStyle w:val="4"/>
        <w:ind w:hanging="480"/>
        <w:rPr>
          <w:rFonts w:ascii="Times New Roman" w:hAnsi="Times New Roman"/>
          <w:color w:val="000000" w:themeColor="text1"/>
          <w:rPrChange w:id="61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12" w:author="陳佳宜資訊部資訊安全處" w:date="2024-08-28T10:02:00Z" w16du:dateUtc="2024-08-28T02:02:00Z">
            <w:rPr>
              <w:rFonts w:ascii="Times New Roman" w:hAnsi="Times New Roman" w:hint="eastAsia"/>
            </w:rPr>
          </w:rPrChange>
        </w:rPr>
        <w:t>本公司</w:t>
      </w:r>
      <w:r w:rsidR="008F248F" w:rsidRPr="0004695C">
        <w:rPr>
          <w:rFonts w:ascii="Times New Roman" w:hAnsi="Times New Roman" w:hint="eastAsia"/>
          <w:color w:val="000000" w:themeColor="text1"/>
          <w:rPrChange w:id="613" w:author="陳佳宜資訊部資訊安全處" w:date="2024-08-28T10:02:00Z" w16du:dateUtc="2024-08-28T02:02:00Z">
            <w:rPr>
              <w:rFonts w:ascii="Times New Roman" w:hAnsi="Times New Roman" w:hint="eastAsia"/>
            </w:rPr>
          </w:rPrChange>
        </w:rPr>
        <w:t>各管理體系</w:t>
      </w:r>
      <w:r w:rsidR="00981F65" w:rsidRPr="0004695C">
        <w:rPr>
          <w:rFonts w:ascii="Times New Roman" w:hAnsi="Times New Roman" w:hint="eastAsia"/>
          <w:color w:val="000000" w:themeColor="text1"/>
          <w:rPrChange w:id="614" w:author="陳佳宜資訊部資訊安全處" w:date="2024-08-28T10:02:00Z" w16du:dateUtc="2024-08-28T02:02:00Z">
            <w:rPr>
              <w:rFonts w:ascii="Times New Roman" w:hAnsi="Times New Roman" w:hint="eastAsia"/>
            </w:rPr>
          </w:rPrChange>
        </w:rPr>
        <w:t>作業管理之最高機構，負責</w:t>
      </w:r>
      <w:r w:rsidRPr="0004695C">
        <w:rPr>
          <w:rFonts w:ascii="Times New Roman" w:hAnsi="Times New Roman" w:hint="eastAsia"/>
          <w:color w:val="000000" w:themeColor="text1"/>
          <w:rPrChange w:id="615" w:author="陳佳宜資訊部資訊安全處" w:date="2024-08-28T10:02:00Z" w16du:dateUtc="2024-08-28T02:02:00Z">
            <w:rPr>
              <w:rFonts w:ascii="Times New Roman" w:hAnsi="Times New Roman" w:hint="eastAsia"/>
            </w:rPr>
          </w:rPrChange>
        </w:rPr>
        <w:t>本公司</w:t>
      </w:r>
      <w:r w:rsidR="00766289" w:rsidRPr="0004695C">
        <w:rPr>
          <w:rFonts w:ascii="Times New Roman" w:hAnsi="Times New Roman" w:hint="eastAsia"/>
          <w:color w:val="000000" w:themeColor="text1"/>
          <w:rPrChange w:id="616" w:author="陳佳宜資訊部資訊安全處" w:date="2024-08-28T10:02:00Z" w16du:dateUtc="2024-08-28T02:02:00Z">
            <w:rPr>
              <w:rFonts w:ascii="Times New Roman" w:hAnsi="Times New Roman" w:hint="eastAsia"/>
            </w:rPr>
          </w:rPrChange>
        </w:rPr>
        <w:t>管理體系之</w:t>
      </w:r>
      <w:r w:rsidR="00981F65" w:rsidRPr="0004695C">
        <w:rPr>
          <w:rFonts w:ascii="Times New Roman" w:hAnsi="Times New Roman" w:hint="eastAsia"/>
          <w:color w:val="000000" w:themeColor="text1"/>
          <w:rPrChange w:id="617" w:author="陳佳宜資訊部資訊安全處" w:date="2024-08-28T10:02:00Z" w16du:dateUtc="2024-08-28T02:02:00Z">
            <w:rPr>
              <w:rFonts w:ascii="Times New Roman" w:hAnsi="Times New Roman" w:hint="eastAsia"/>
            </w:rPr>
          </w:rPrChange>
        </w:rPr>
        <w:t>政策審核、管理系統建置作業及相關活動之督導，內容如下：</w:t>
      </w:r>
    </w:p>
    <w:p w14:paraId="15A40801" w14:textId="77777777" w:rsidR="0048464B" w:rsidRPr="0004695C" w:rsidRDefault="00981F65" w:rsidP="00523670">
      <w:pPr>
        <w:pStyle w:val="5"/>
        <w:ind w:left="1841" w:hangingChars="217" w:hanging="521"/>
        <w:rPr>
          <w:rFonts w:ascii="Times New Roman" w:hAnsi="Times New Roman"/>
          <w:color w:val="000000" w:themeColor="text1"/>
          <w:rPrChange w:id="618"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19" w:author="陳佳宜資訊部資訊安全處" w:date="2024-08-28T10:02:00Z" w16du:dateUtc="2024-08-28T02:02:00Z">
            <w:rPr>
              <w:rFonts w:ascii="Times New Roman" w:hAnsi="Times New Roman" w:hint="eastAsia"/>
            </w:rPr>
          </w:rPrChange>
        </w:rPr>
        <w:t>討論並議定全公司</w:t>
      </w:r>
      <w:r w:rsidR="008F248F" w:rsidRPr="0004695C">
        <w:rPr>
          <w:rFonts w:ascii="Times New Roman" w:hAnsi="Times New Roman" w:hint="eastAsia"/>
          <w:color w:val="000000" w:themeColor="text1"/>
          <w:rPrChange w:id="620" w:author="陳佳宜資訊部資訊安全處" w:date="2024-08-28T10:02:00Z" w16du:dateUtc="2024-08-28T02:02:00Z">
            <w:rPr>
              <w:rFonts w:ascii="Times New Roman" w:hAnsi="Times New Roman" w:hint="eastAsia"/>
            </w:rPr>
          </w:rPrChange>
        </w:rPr>
        <w:t>各管理體系</w:t>
      </w:r>
      <w:r w:rsidRPr="0004695C">
        <w:rPr>
          <w:rFonts w:ascii="Times New Roman" w:hAnsi="Times New Roman" w:hint="eastAsia"/>
          <w:color w:val="000000" w:themeColor="text1"/>
          <w:rPrChange w:id="621" w:author="陳佳宜資訊部資訊安全處" w:date="2024-08-28T10:02:00Z" w16du:dateUtc="2024-08-28T02:02:00Z">
            <w:rPr>
              <w:rFonts w:ascii="Times New Roman" w:hAnsi="Times New Roman" w:hint="eastAsia"/>
            </w:rPr>
          </w:rPrChange>
        </w:rPr>
        <w:t>之重大事項。</w:t>
      </w:r>
    </w:p>
    <w:p w14:paraId="50D3C788" w14:textId="2EC99458" w:rsidR="00981F65" w:rsidRPr="0004695C" w:rsidRDefault="00981F65" w:rsidP="00523670">
      <w:pPr>
        <w:pStyle w:val="5"/>
        <w:ind w:left="1841" w:hangingChars="217" w:hanging="521"/>
        <w:rPr>
          <w:rFonts w:ascii="Times New Roman" w:hAnsi="Times New Roman"/>
          <w:color w:val="000000" w:themeColor="text1"/>
          <w:rPrChange w:id="622"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23" w:author="陳佳宜資訊部資訊安全處" w:date="2024-08-28T10:02:00Z" w16du:dateUtc="2024-08-28T02:02:00Z">
            <w:rPr>
              <w:rFonts w:ascii="Times New Roman" w:hAnsi="Times New Roman" w:hint="eastAsia"/>
            </w:rPr>
          </w:rPrChange>
        </w:rPr>
        <w:t>依照</w:t>
      </w:r>
      <w:r w:rsidR="009810BD" w:rsidRPr="0004695C">
        <w:rPr>
          <w:rFonts w:ascii="Times New Roman" w:hAnsi="Times New Roman" w:hint="eastAsia"/>
          <w:color w:val="000000" w:themeColor="text1"/>
          <w:rPrChange w:id="624" w:author="陳佳宜資訊部資訊安全處" w:date="2024-08-28T10:02:00Z" w16du:dateUtc="2024-08-28T02:02:00Z">
            <w:rPr>
              <w:rFonts w:ascii="Times New Roman" w:hAnsi="Times New Roman" w:hint="eastAsia"/>
            </w:rPr>
          </w:rPrChange>
        </w:rPr>
        <w:t>本公司</w:t>
      </w:r>
      <w:r w:rsidRPr="0004695C">
        <w:rPr>
          <w:rFonts w:ascii="Times New Roman" w:hAnsi="Times New Roman" w:hint="eastAsia"/>
          <w:color w:val="000000" w:themeColor="text1"/>
          <w:rPrChange w:id="625" w:author="陳佳宜資訊部資訊安全處" w:date="2024-08-28T10:02:00Z" w16du:dateUtc="2024-08-28T02:02:00Z">
            <w:rPr>
              <w:rFonts w:ascii="Times New Roman" w:hAnsi="Times New Roman" w:hint="eastAsia"/>
            </w:rPr>
          </w:rPrChange>
        </w:rPr>
        <w:t>之</w:t>
      </w:r>
      <w:r w:rsidR="008F248F" w:rsidRPr="0004695C">
        <w:rPr>
          <w:rFonts w:ascii="Times New Roman" w:hAnsi="Times New Roman" w:hint="eastAsia"/>
          <w:color w:val="000000" w:themeColor="text1"/>
          <w:rPrChange w:id="626" w:author="陳佳宜資訊部資訊安全處" w:date="2024-08-28T10:02:00Z" w16du:dateUtc="2024-08-28T02:02:00Z">
            <w:rPr>
              <w:rFonts w:ascii="Times New Roman" w:hAnsi="Times New Roman" w:hint="eastAsia"/>
            </w:rPr>
          </w:rPrChange>
        </w:rPr>
        <w:t>各管理體系</w:t>
      </w:r>
      <w:r w:rsidRPr="0004695C">
        <w:rPr>
          <w:rFonts w:ascii="Times New Roman" w:hAnsi="Times New Roman" w:hint="eastAsia"/>
          <w:color w:val="000000" w:themeColor="text1"/>
          <w:rPrChange w:id="627" w:author="陳佳宜資訊部資訊安全處" w:date="2024-08-28T10:02:00Z" w16du:dateUtc="2024-08-28T02:02:00Z">
            <w:rPr>
              <w:rFonts w:ascii="Times New Roman" w:hAnsi="Times New Roman" w:hint="eastAsia"/>
            </w:rPr>
          </w:rPrChange>
        </w:rPr>
        <w:t>的策略方向，發展、修訂與公布</w:t>
      </w:r>
      <w:r w:rsidR="00766289" w:rsidRPr="0004695C">
        <w:rPr>
          <w:rFonts w:ascii="Times New Roman" w:hAnsi="Times New Roman" w:hint="eastAsia"/>
          <w:color w:val="000000" w:themeColor="text1"/>
          <w:rPrChange w:id="628" w:author="陳佳宜資訊部資訊安全處" w:date="2024-08-28T10:02:00Z" w16du:dateUtc="2024-08-28T02:02:00Z">
            <w:rPr>
              <w:rFonts w:ascii="Times New Roman" w:hAnsi="Times New Roman" w:hint="eastAsia"/>
            </w:rPr>
          </w:rPrChange>
        </w:rPr>
        <w:t>管理</w:t>
      </w:r>
      <w:r w:rsidR="00CB071A" w:rsidRPr="0004695C">
        <w:rPr>
          <w:rFonts w:ascii="Times New Roman" w:hAnsi="Times New Roman" w:hint="eastAsia"/>
          <w:color w:val="000000" w:themeColor="text1"/>
          <w:rPrChange w:id="629" w:author="陳佳宜資訊部資訊安全處" w:date="2024-08-28T10:02:00Z" w16du:dateUtc="2024-08-28T02:02:00Z">
            <w:rPr>
              <w:rFonts w:ascii="Times New Roman" w:hAnsi="Times New Roman" w:hint="eastAsia"/>
            </w:rPr>
          </w:rPrChange>
        </w:rPr>
        <w:t>政策及要點</w:t>
      </w:r>
      <w:r w:rsidRPr="0004695C">
        <w:rPr>
          <w:rFonts w:ascii="Times New Roman" w:hAnsi="Times New Roman" w:hint="eastAsia"/>
          <w:color w:val="000000" w:themeColor="text1"/>
          <w:rPrChange w:id="630" w:author="陳佳宜資訊部資訊安全處" w:date="2024-08-28T10:02:00Z" w16du:dateUtc="2024-08-28T02:02:00Z">
            <w:rPr>
              <w:rFonts w:ascii="Times New Roman" w:hAnsi="Times New Roman" w:hint="eastAsia"/>
            </w:rPr>
          </w:rPrChange>
        </w:rPr>
        <w:t>。</w:t>
      </w:r>
    </w:p>
    <w:p w14:paraId="679A9CF2" w14:textId="7957B5C2" w:rsidR="00981F65" w:rsidRPr="0004695C" w:rsidRDefault="00981F65" w:rsidP="00523670">
      <w:pPr>
        <w:pStyle w:val="5"/>
        <w:ind w:left="1841" w:hangingChars="217" w:hanging="521"/>
        <w:rPr>
          <w:rFonts w:ascii="Times New Roman" w:hAnsi="Times New Roman"/>
          <w:color w:val="000000" w:themeColor="text1"/>
          <w:rPrChange w:id="63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32" w:author="陳佳宜資訊部資訊安全處" w:date="2024-08-28T10:02:00Z" w16du:dateUtc="2024-08-28T02:02:00Z">
            <w:rPr>
              <w:rFonts w:ascii="Times New Roman" w:hAnsi="Times New Roman" w:hint="eastAsia"/>
            </w:rPr>
          </w:rPrChange>
        </w:rPr>
        <w:t>聽取及覆核</w:t>
      </w:r>
      <w:r w:rsidR="00694D2A" w:rsidRPr="0004695C">
        <w:rPr>
          <w:rFonts w:ascii="Times New Roman" w:hAnsi="Times New Roman" w:hint="eastAsia"/>
          <w:color w:val="000000" w:themeColor="text1"/>
          <w:rPrChange w:id="633" w:author="陳佳宜資訊部資訊安全處" w:date="2024-08-28T10:02:00Z" w16du:dateUtc="2024-08-28T02:02:00Z">
            <w:rPr>
              <w:rFonts w:ascii="Times New Roman" w:hAnsi="Times New Roman" w:hint="eastAsia"/>
            </w:rPr>
          </w:rPrChange>
        </w:rPr>
        <w:t>營運持續及</w:t>
      </w:r>
      <w:r w:rsidRPr="0004695C">
        <w:rPr>
          <w:rFonts w:ascii="Times New Roman" w:hAnsi="Times New Roman" w:hint="eastAsia"/>
          <w:color w:val="000000" w:themeColor="text1"/>
          <w:rPrChange w:id="634" w:author="陳佳宜資訊部資訊安全處" w:date="2024-08-28T10:02:00Z" w16du:dateUtc="2024-08-28T02:02:00Z">
            <w:rPr>
              <w:rFonts w:ascii="Times New Roman" w:hAnsi="Times New Roman" w:hint="eastAsia"/>
            </w:rPr>
          </w:rPrChange>
        </w:rPr>
        <w:t>資訊安全風險評估報告，並根據該報告之結果，決定</w:t>
      </w:r>
      <w:r w:rsidR="00694D2A" w:rsidRPr="0004695C">
        <w:rPr>
          <w:rFonts w:ascii="Times New Roman" w:hAnsi="Times New Roman" w:hint="eastAsia"/>
          <w:color w:val="000000" w:themeColor="text1"/>
          <w:rPrChange w:id="635" w:author="陳佳宜資訊部資訊安全處" w:date="2024-08-28T10:02:00Z" w16du:dateUtc="2024-08-28T02:02:00Z">
            <w:rPr>
              <w:rFonts w:ascii="Times New Roman" w:hAnsi="Times New Roman" w:hint="eastAsia"/>
            </w:rPr>
          </w:rPrChange>
        </w:rPr>
        <w:t>營運持續及</w:t>
      </w:r>
      <w:r w:rsidRPr="0004695C">
        <w:rPr>
          <w:rFonts w:ascii="Times New Roman" w:hAnsi="Times New Roman" w:hint="eastAsia"/>
          <w:color w:val="000000" w:themeColor="text1"/>
          <w:rPrChange w:id="636" w:author="陳佳宜資訊部資訊安全處" w:date="2024-08-28T10:02:00Z" w16du:dateUtc="2024-08-28T02:02:00Z">
            <w:rPr>
              <w:rFonts w:ascii="Times New Roman" w:hAnsi="Times New Roman" w:hint="eastAsia"/>
            </w:rPr>
          </w:rPrChange>
        </w:rPr>
        <w:t>資訊安全之可接受風險水準。</w:t>
      </w:r>
    </w:p>
    <w:p w14:paraId="3183E960" w14:textId="34E4BC28" w:rsidR="00981F65" w:rsidRPr="0004695C" w:rsidRDefault="00981F65" w:rsidP="00523670">
      <w:pPr>
        <w:pStyle w:val="5"/>
        <w:ind w:left="1841" w:hangingChars="217" w:hanging="521"/>
        <w:rPr>
          <w:rFonts w:ascii="Times New Roman" w:hAnsi="Times New Roman"/>
          <w:color w:val="000000" w:themeColor="text1"/>
          <w:rPrChange w:id="637"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38" w:author="陳佳宜資訊部資訊安全處" w:date="2024-08-28T10:02:00Z" w16du:dateUtc="2024-08-28T02:02:00Z">
            <w:rPr>
              <w:rFonts w:ascii="Times New Roman" w:hAnsi="Times New Roman" w:hint="eastAsia"/>
            </w:rPr>
          </w:rPrChange>
        </w:rPr>
        <w:t>依據</w:t>
      </w:r>
      <w:r w:rsidR="009810BD" w:rsidRPr="0004695C">
        <w:rPr>
          <w:rFonts w:ascii="Times New Roman" w:hAnsi="Times New Roman" w:hint="eastAsia"/>
          <w:color w:val="000000" w:themeColor="text1"/>
          <w:rPrChange w:id="639" w:author="陳佳宜資訊部資訊安全處" w:date="2024-08-28T10:02:00Z" w16du:dateUtc="2024-08-28T02:02:00Z">
            <w:rPr>
              <w:rFonts w:ascii="Times New Roman" w:hAnsi="Times New Roman" w:hint="eastAsia"/>
            </w:rPr>
          </w:rPrChange>
        </w:rPr>
        <w:t>本公司</w:t>
      </w:r>
      <w:r w:rsidRPr="0004695C">
        <w:rPr>
          <w:rFonts w:ascii="Times New Roman" w:hAnsi="Times New Roman" w:hint="eastAsia"/>
          <w:color w:val="000000" w:themeColor="text1"/>
          <w:rPrChange w:id="640" w:author="陳佳宜資訊部資訊安全處" w:date="2024-08-28T10:02:00Z" w16du:dateUtc="2024-08-28T02:02:00Z">
            <w:rPr>
              <w:rFonts w:ascii="Times New Roman" w:hAnsi="Times New Roman" w:hint="eastAsia"/>
            </w:rPr>
          </w:rPrChange>
        </w:rPr>
        <w:t>之營運需求、法令異動、</w:t>
      </w:r>
      <w:r w:rsidR="00992B7B" w:rsidRPr="0004695C">
        <w:rPr>
          <w:rFonts w:ascii="Times New Roman" w:hAnsi="Times New Roman" w:hint="eastAsia"/>
          <w:color w:val="000000" w:themeColor="text1"/>
          <w:rPrChange w:id="641" w:author="陳佳宜資訊部資訊安全處" w:date="2024-08-28T10:02:00Z" w16du:dateUtc="2024-08-28T02:02:00Z">
            <w:rPr>
              <w:rFonts w:ascii="Times New Roman" w:hAnsi="Times New Roman" w:hint="eastAsia"/>
            </w:rPr>
          </w:rPrChange>
        </w:rPr>
        <w:t>營運持續</w:t>
      </w:r>
      <w:r w:rsidR="001D24D9" w:rsidRPr="0004695C">
        <w:rPr>
          <w:rFonts w:ascii="Times New Roman" w:hAnsi="Times New Roman" w:hint="eastAsia"/>
          <w:color w:val="000000" w:themeColor="text1"/>
          <w:rPrChange w:id="642" w:author="陳佳宜資訊部資訊安全處" w:date="2024-08-28T10:02:00Z" w16du:dateUtc="2024-08-28T02:02:00Z">
            <w:rPr>
              <w:rFonts w:ascii="Times New Roman" w:hAnsi="Times New Roman" w:hint="eastAsia"/>
            </w:rPr>
          </w:rPrChange>
        </w:rPr>
        <w:t>、</w:t>
      </w:r>
      <w:r w:rsidR="00992B7B" w:rsidRPr="0004695C">
        <w:rPr>
          <w:rFonts w:ascii="Times New Roman" w:hAnsi="Times New Roman" w:hint="eastAsia"/>
          <w:color w:val="000000" w:themeColor="text1"/>
          <w:rPrChange w:id="643" w:author="陳佳宜資訊部資訊安全處" w:date="2024-08-28T10:02:00Z" w16du:dateUtc="2024-08-28T02:02:00Z">
            <w:rPr>
              <w:rFonts w:ascii="Times New Roman" w:hAnsi="Times New Roman" w:hint="eastAsia"/>
            </w:rPr>
          </w:rPrChange>
        </w:rPr>
        <w:t>資訊安全</w:t>
      </w:r>
      <w:r w:rsidRPr="0004695C">
        <w:rPr>
          <w:rFonts w:ascii="Times New Roman" w:hAnsi="Times New Roman" w:hint="eastAsia"/>
          <w:color w:val="000000" w:themeColor="text1"/>
          <w:rPrChange w:id="644" w:author="陳佳宜資訊部資訊安全處" w:date="2024-08-28T10:02:00Z" w16du:dateUtc="2024-08-28T02:02:00Z">
            <w:rPr>
              <w:rFonts w:ascii="Times New Roman" w:hAnsi="Times New Roman" w:hint="eastAsia"/>
            </w:rPr>
          </w:rPrChange>
        </w:rPr>
        <w:t>需求、技術變遷及可接受風險水準等因素，審議及公布</w:t>
      </w:r>
      <w:r w:rsidR="00766289" w:rsidRPr="0004695C">
        <w:rPr>
          <w:rFonts w:ascii="Times New Roman" w:hAnsi="Times New Roman" w:hint="eastAsia"/>
          <w:color w:val="000000" w:themeColor="text1"/>
          <w:rPrChange w:id="645" w:author="陳佳宜資訊部資訊安全處" w:date="2024-08-28T10:02:00Z" w16du:dateUtc="2024-08-28T02:02:00Z">
            <w:rPr>
              <w:rFonts w:ascii="Times New Roman" w:hAnsi="Times New Roman" w:hint="eastAsia"/>
            </w:rPr>
          </w:rPrChange>
        </w:rPr>
        <w:t>管理體系</w:t>
      </w:r>
      <w:r w:rsidRPr="0004695C">
        <w:rPr>
          <w:rFonts w:ascii="Times New Roman" w:hAnsi="Times New Roman" w:hint="eastAsia"/>
          <w:color w:val="000000" w:themeColor="text1"/>
          <w:rPrChange w:id="646" w:author="陳佳宜資訊部資訊安全處" w:date="2024-08-28T10:02:00Z" w16du:dateUtc="2024-08-28T02:02:00Z">
            <w:rPr>
              <w:rFonts w:ascii="Times New Roman" w:hAnsi="Times New Roman" w:hint="eastAsia"/>
            </w:rPr>
          </w:rPrChange>
        </w:rPr>
        <w:t>政策、</w:t>
      </w:r>
      <w:r w:rsidR="00766289" w:rsidRPr="0004695C">
        <w:rPr>
          <w:rFonts w:ascii="Times New Roman" w:hAnsi="Times New Roman" w:hint="eastAsia"/>
          <w:color w:val="000000" w:themeColor="text1"/>
          <w:rPrChange w:id="647" w:author="陳佳宜資訊部資訊安全處" w:date="2024-08-28T10:02:00Z" w16du:dateUtc="2024-08-28T02:02:00Z">
            <w:rPr>
              <w:rFonts w:ascii="Times New Roman" w:hAnsi="Times New Roman" w:hint="eastAsia"/>
            </w:rPr>
          </w:rPrChange>
        </w:rPr>
        <w:t>管理體系</w:t>
      </w:r>
      <w:r w:rsidR="00CB071A" w:rsidRPr="0004695C">
        <w:rPr>
          <w:rFonts w:ascii="Times New Roman" w:hAnsi="Times New Roman" w:hint="eastAsia"/>
          <w:color w:val="000000" w:themeColor="text1"/>
          <w:rPrChange w:id="648" w:author="陳佳宜資訊部資訊安全處" w:date="2024-08-28T10:02:00Z" w16du:dateUtc="2024-08-28T02:02:00Z">
            <w:rPr>
              <w:rFonts w:ascii="Times New Roman" w:hAnsi="Times New Roman" w:hint="eastAsia"/>
            </w:rPr>
          </w:rPrChange>
        </w:rPr>
        <w:t>組織及相關要點</w:t>
      </w:r>
      <w:r w:rsidRPr="0004695C">
        <w:rPr>
          <w:rFonts w:ascii="Times New Roman" w:hAnsi="Times New Roman" w:hint="eastAsia"/>
          <w:color w:val="000000" w:themeColor="text1"/>
          <w:rPrChange w:id="649" w:author="陳佳宜資訊部資訊安全處" w:date="2024-08-28T10:02:00Z" w16du:dateUtc="2024-08-28T02:02:00Z">
            <w:rPr>
              <w:rFonts w:ascii="Times New Roman" w:hAnsi="Times New Roman" w:hint="eastAsia"/>
            </w:rPr>
          </w:rPrChange>
        </w:rPr>
        <w:t>。</w:t>
      </w:r>
    </w:p>
    <w:p w14:paraId="2C9CCC36" w14:textId="01A9831F" w:rsidR="00981F65" w:rsidRPr="0004695C" w:rsidRDefault="00981F65" w:rsidP="00523670">
      <w:pPr>
        <w:pStyle w:val="5"/>
        <w:ind w:left="1841" w:hangingChars="217" w:hanging="521"/>
        <w:rPr>
          <w:rFonts w:ascii="Times New Roman" w:hAnsi="Times New Roman"/>
          <w:color w:val="000000" w:themeColor="text1"/>
          <w:rPrChange w:id="650"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51" w:author="陳佳宜資訊部資訊安全處" w:date="2024-08-28T10:02:00Z" w16du:dateUtc="2024-08-28T02:02:00Z">
            <w:rPr>
              <w:rFonts w:ascii="Times New Roman" w:hAnsi="Times New Roman" w:hint="eastAsia"/>
            </w:rPr>
          </w:rPrChange>
        </w:rPr>
        <w:t>議定各功能單位</w:t>
      </w:r>
      <w:r w:rsidR="00992B7B" w:rsidRPr="0004695C">
        <w:rPr>
          <w:rFonts w:ascii="Times New Roman" w:hAnsi="Times New Roman" w:hint="eastAsia"/>
          <w:color w:val="000000" w:themeColor="text1"/>
          <w:rPrChange w:id="652" w:author="陳佳宜資訊部資訊安全處" w:date="2024-08-28T10:02:00Z" w16du:dateUtc="2024-08-28T02:02:00Z">
            <w:rPr>
              <w:rFonts w:ascii="Times New Roman" w:hAnsi="Times New Roman" w:hint="eastAsia"/>
            </w:rPr>
          </w:rPrChange>
        </w:rPr>
        <w:t>營運持續與資訊安全</w:t>
      </w:r>
      <w:r w:rsidRPr="0004695C">
        <w:rPr>
          <w:rFonts w:ascii="Times New Roman" w:hAnsi="Times New Roman" w:hint="eastAsia"/>
          <w:color w:val="000000" w:themeColor="text1"/>
          <w:rPrChange w:id="653" w:author="陳佳宜資訊部資訊安全處" w:date="2024-08-28T10:02:00Z" w16du:dateUtc="2024-08-28T02:02:00Z">
            <w:rPr>
              <w:rFonts w:ascii="Times New Roman" w:hAnsi="Times New Roman" w:hint="eastAsia"/>
            </w:rPr>
          </w:rPrChange>
        </w:rPr>
        <w:t>之職務與責任。</w:t>
      </w:r>
    </w:p>
    <w:p w14:paraId="16530046" w14:textId="177DFDC4" w:rsidR="00335FC1" w:rsidRPr="0004695C" w:rsidRDefault="005B366C" w:rsidP="00523670">
      <w:pPr>
        <w:pStyle w:val="5"/>
        <w:ind w:left="1841" w:hangingChars="217" w:hanging="521"/>
        <w:rPr>
          <w:rFonts w:ascii="Times New Roman" w:hAnsi="Times New Roman"/>
          <w:color w:val="000000" w:themeColor="text1"/>
          <w:rPrChange w:id="654"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55" w:author="陳佳宜資訊部資訊安全處" w:date="2024-08-28T10:02:00Z" w16du:dateUtc="2024-08-28T02:02:00Z">
            <w:rPr>
              <w:rFonts w:ascii="Times New Roman" w:hAnsi="Times New Roman" w:hint="eastAsia"/>
            </w:rPr>
          </w:rPrChange>
        </w:rPr>
        <w:t>針對本公司各項系統之復原順序、資源分配與外部專家進行</w:t>
      </w:r>
      <w:r w:rsidR="00981F65" w:rsidRPr="0004695C">
        <w:rPr>
          <w:rFonts w:ascii="Times New Roman" w:hAnsi="Times New Roman" w:hint="eastAsia"/>
          <w:color w:val="000000" w:themeColor="text1"/>
          <w:rPrChange w:id="656" w:author="陳佳宜資訊部資訊安全處" w:date="2024-08-28T10:02:00Z" w16du:dateUtc="2024-08-28T02:02:00Z">
            <w:rPr>
              <w:rFonts w:ascii="Times New Roman" w:hAnsi="Times New Roman" w:hint="eastAsia"/>
            </w:rPr>
          </w:rPrChange>
        </w:rPr>
        <w:t>溝通與協調</w:t>
      </w:r>
      <w:r w:rsidRPr="0004695C">
        <w:rPr>
          <w:rFonts w:ascii="Times New Roman" w:hAnsi="Times New Roman" w:hint="eastAsia"/>
          <w:color w:val="000000" w:themeColor="text1"/>
          <w:rPrChange w:id="657" w:author="陳佳宜資訊部資訊安全處" w:date="2024-08-28T10:02:00Z" w16du:dateUtc="2024-08-28T02:02:00Z">
            <w:rPr>
              <w:rFonts w:ascii="Times New Roman" w:hAnsi="Times New Roman" w:hint="eastAsia"/>
            </w:rPr>
          </w:rPrChange>
        </w:rPr>
        <w:t>，與</w:t>
      </w:r>
      <w:r w:rsidR="00981F65" w:rsidRPr="0004695C">
        <w:rPr>
          <w:rFonts w:ascii="Times New Roman" w:hAnsi="Times New Roman" w:hint="eastAsia"/>
          <w:color w:val="000000" w:themeColor="text1"/>
          <w:rPrChange w:id="658" w:author="陳佳宜資訊部資訊安全處" w:date="2024-08-28T10:02:00Z" w16du:dateUtc="2024-08-28T02:02:00Z">
            <w:rPr>
              <w:rFonts w:ascii="Times New Roman" w:hAnsi="Times New Roman" w:hint="eastAsia"/>
            </w:rPr>
          </w:rPrChange>
        </w:rPr>
        <w:t>各部門有關</w:t>
      </w:r>
      <w:r w:rsidR="00992B7B" w:rsidRPr="0004695C">
        <w:rPr>
          <w:rFonts w:ascii="Times New Roman" w:hAnsi="Times New Roman" w:hint="eastAsia"/>
          <w:color w:val="000000" w:themeColor="text1"/>
          <w:rPrChange w:id="659" w:author="陳佳宜資訊部資訊安全處" w:date="2024-08-28T10:02:00Z" w16du:dateUtc="2024-08-28T02:02:00Z">
            <w:rPr>
              <w:rFonts w:ascii="Times New Roman" w:hAnsi="Times New Roman" w:hint="eastAsia"/>
            </w:rPr>
          </w:rPrChange>
        </w:rPr>
        <w:t>營運持續與資訊安全</w:t>
      </w:r>
      <w:r w:rsidR="00981F65" w:rsidRPr="0004695C">
        <w:rPr>
          <w:rFonts w:ascii="Times New Roman" w:hAnsi="Times New Roman" w:hint="eastAsia"/>
          <w:color w:val="000000" w:themeColor="text1"/>
          <w:rPrChange w:id="660" w:author="陳佳宜資訊部資訊安全處" w:date="2024-08-28T10:02:00Z" w16du:dateUtc="2024-08-28T02:02:00Z">
            <w:rPr>
              <w:rFonts w:ascii="Times New Roman" w:hAnsi="Times New Roman" w:hint="eastAsia"/>
            </w:rPr>
          </w:rPrChange>
        </w:rPr>
        <w:t>事務</w:t>
      </w:r>
      <w:r w:rsidRPr="0004695C">
        <w:rPr>
          <w:rFonts w:ascii="Times New Roman" w:hAnsi="Times New Roman" w:hint="eastAsia"/>
          <w:color w:val="000000" w:themeColor="text1"/>
          <w:rPrChange w:id="661" w:author="陳佳宜資訊部資訊安全處" w:date="2024-08-28T10:02:00Z" w16du:dateUtc="2024-08-28T02:02:00Z">
            <w:rPr>
              <w:rFonts w:ascii="Times New Roman" w:hAnsi="Times New Roman" w:hint="eastAsia"/>
            </w:rPr>
          </w:rPrChange>
        </w:rPr>
        <w:t>達成一致共識</w:t>
      </w:r>
      <w:r w:rsidR="00981F65" w:rsidRPr="0004695C">
        <w:rPr>
          <w:rFonts w:ascii="Times New Roman" w:hAnsi="Times New Roman" w:hint="eastAsia"/>
          <w:color w:val="000000" w:themeColor="text1"/>
          <w:rPrChange w:id="662" w:author="陳佳宜資訊部資訊安全處" w:date="2024-08-28T10:02:00Z" w16du:dateUtc="2024-08-28T02:02:00Z">
            <w:rPr>
              <w:rFonts w:ascii="Times New Roman" w:hAnsi="Times New Roman" w:hint="eastAsia"/>
            </w:rPr>
          </w:rPrChange>
        </w:rPr>
        <w:t>。</w:t>
      </w:r>
    </w:p>
    <w:p w14:paraId="093E29F1" w14:textId="2DCF5B7E" w:rsidR="00981F65" w:rsidRPr="0004695C" w:rsidRDefault="00981F65" w:rsidP="00523670">
      <w:pPr>
        <w:pStyle w:val="5"/>
        <w:ind w:left="1841" w:hangingChars="217" w:hanging="521"/>
        <w:rPr>
          <w:rFonts w:ascii="Times New Roman" w:hAnsi="Times New Roman"/>
          <w:color w:val="000000" w:themeColor="text1"/>
          <w:rPrChange w:id="663"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64" w:author="陳佳宜資訊部資訊安全處" w:date="2024-08-28T10:02:00Z" w16du:dateUtc="2024-08-28T02:02:00Z">
            <w:rPr>
              <w:rFonts w:ascii="Times New Roman" w:hAnsi="Times New Roman" w:hint="eastAsia"/>
            </w:rPr>
          </w:rPrChange>
        </w:rPr>
        <w:t>監控並檢討重大安全事件應變處理與改善措施，與安全事變報告及事件調查結果。</w:t>
      </w:r>
    </w:p>
    <w:p w14:paraId="30DBB1FB" w14:textId="77777777" w:rsidR="00981F65" w:rsidRPr="0004695C" w:rsidRDefault="00981F65" w:rsidP="00523670">
      <w:pPr>
        <w:pStyle w:val="5"/>
        <w:ind w:left="1841" w:hangingChars="217" w:hanging="521"/>
        <w:rPr>
          <w:rFonts w:ascii="Times New Roman" w:hAnsi="Times New Roman"/>
          <w:color w:val="000000" w:themeColor="text1"/>
          <w:rPrChange w:id="665"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66" w:author="陳佳宜資訊部資訊安全處" w:date="2024-08-28T10:02:00Z" w16du:dateUtc="2024-08-28T02:02:00Z">
            <w:rPr>
              <w:rFonts w:ascii="Times New Roman" w:hAnsi="Times New Roman" w:hint="eastAsia"/>
            </w:rPr>
          </w:rPrChange>
        </w:rPr>
        <w:t>聽取</w:t>
      </w:r>
      <w:r w:rsidR="00742830" w:rsidRPr="0004695C">
        <w:rPr>
          <w:rFonts w:ascii="Times New Roman" w:hAnsi="Times New Roman" w:hint="eastAsia"/>
          <w:color w:val="000000" w:themeColor="text1"/>
          <w:rPrChange w:id="667" w:author="陳佳宜資訊部資訊安全處" w:date="2024-08-28T10:02:00Z" w16du:dateUtc="2024-08-28T02:02:00Z">
            <w:rPr>
              <w:rFonts w:ascii="Times New Roman" w:hAnsi="Times New Roman" w:hint="eastAsia"/>
            </w:rPr>
          </w:rPrChange>
        </w:rPr>
        <w:t>營運持續、</w:t>
      </w:r>
      <w:r w:rsidRPr="0004695C">
        <w:rPr>
          <w:rFonts w:ascii="Times New Roman" w:hAnsi="Times New Roman" w:hint="eastAsia"/>
          <w:color w:val="000000" w:themeColor="text1"/>
          <w:rPrChange w:id="668" w:author="陳佳宜資訊部資訊安全處" w:date="2024-08-28T10:02:00Z" w16du:dateUtc="2024-08-28T02:02:00Z">
            <w:rPr>
              <w:rFonts w:ascii="Times New Roman" w:hAnsi="Times New Roman" w:hint="eastAsia"/>
            </w:rPr>
          </w:rPrChange>
        </w:rPr>
        <w:t>資訊安全</w:t>
      </w:r>
      <w:r w:rsidR="00742830" w:rsidRPr="0004695C">
        <w:rPr>
          <w:rFonts w:ascii="Times New Roman" w:hAnsi="Times New Roman" w:hint="eastAsia"/>
          <w:color w:val="000000" w:themeColor="text1"/>
          <w:rPrChange w:id="669" w:author="陳佳宜資訊部資訊安全處" w:date="2024-08-28T10:02:00Z" w16du:dateUtc="2024-08-28T02:02:00Z">
            <w:rPr>
              <w:rFonts w:ascii="Times New Roman" w:hAnsi="Times New Roman" w:hint="eastAsia"/>
            </w:rPr>
          </w:rPrChange>
        </w:rPr>
        <w:t>及個人資料管理</w:t>
      </w:r>
      <w:r w:rsidRPr="0004695C">
        <w:rPr>
          <w:rFonts w:ascii="Times New Roman" w:hAnsi="Times New Roman" w:hint="eastAsia"/>
          <w:color w:val="000000" w:themeColor="text1"/>
          <w:rPrChange w:id="670" w:author="陳佳宜資訊部資訊安全處" w:date="2024-08-28T10:02:00Z" w16du:dateUtc="2024-08-28T02:02:00Z">
            <w:rPr>
              <w:rFonts w:ascii="Times New Roman" w:hAnsi="Times New Roman" w:hint="eastAsia"/>
            </w:rPr>
          </w:rPrChange>
        </w:rPr>
        <w:t>之落實、威脅變化、安全評估等相關評估或措施。</w:t>
      </w:r>
    </w:p>
    <w:p w14:paraId="17184D47" w14:textId="77777777" w:rsidR="00981F65" w:rsidRPr="0004695C" w:rsidRDefault="00981F65" w:rsidP="00523670">
      <w:pPr>
        <w:pStyle w:val="5"/>
        <w:ind w:left="1841" w:hangingChars="217" w:hanging="521"/>
        <w:rPr>
          <w:rFonts w:ascii="Times New Roman" w:hAnsi="Times New Roman"/>
          <w:color w:val="000000" w:themeColor="text1"/>
          <w:rPrChange w:id="671"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72" w:author="陳佳宜資訊部資訊安全處" w:date="2024-08-28T10:02:00Z" w16du:dateUtc="2024-08-28T02:02:00Z">
            <w:rPr>
              <w:rFonts w:ascii="Times New Roman" w:hAnsi="Times New Roman" w:hint="eastAsia"/>
            </w:rPr>
          </w:rPrChange>
        </w:rPr>
        <w:t>檢討與處分</w:t>
      </w:r>
      <w:r w:rsidR="001D24D9" w:rsidRPr="0004695C">
        <w:rPr>
          <w:rFonts w:ascii="Times New Roman" w:hAnsi="Times New Roman" w:hint="eastAsia"/>
          <w:color w:val="000000" w:themeColor="text1"/>
          <w:rPrChange w:id="673" w:author="陳佳宜資訊部資訊安全處" w:date="2024-08-28T10:02:00Z" w16du:dateUtc="2024-08-28T02:02:00Z">
            <w:rPr>
              <w:rFonts w:ascii="Times New Roman" w:hAnsi="Times New Roman" w:hint="eastAsia"/>
            </w:rPr>
          </w:rPrChange>
        </w:rPr>
        <w:t>各管理體系</w:t>
      </w:r>
      <w:r w:rsidRPr="0004695C">
        <w:rPr>
          <w:rFonts w:ascii="Times New Roman" w:hAnsi="Times New Roman" w:hint="eastAsia"/>
          <w:color w:val="000000" w:themeColor="text1"/>
          <w:rPrChange w:id="674" w:author="陳佳宜資訊部資訊安全處" w:date="2024-08-28T10:02:00Z" w16du:dateUtc="2024-08-28T02:02:00Z">
            <w:rPr>
              <w:rFonts w:ascii="Times New Roman" w:hAnsi="Times New Roman" w:hint="eastAsia"/>
            </w:rPr>
          </w:rPrChange>
        </w:rPr>
        <w:t>違失事項。</w:t>
      </w:r>
    </w:p>
    <w:p w14:paraId="1A5956DD" w14:textId="77777777" w:rsidR="00981F65" w:rsidRPr="0004695C" w:rsidRDefault="00981F65" w:rsidP="00523670">
      <w:pPr>
        <w:pStyle w:val="5"/>
        <w:ind w:left="1841" w:hangingChars="217" w:hanging="521"/>
        <w:rPr>
          <w:rFonts w:ascii="Times New Roman" w:hAnsi="Times New Roman"/>
          <w:color w:val="000000" w:themeColor="text1"/>
          <w:rPrChange w:id="675"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76" w:author="陳佳宜資訊部資訊安全處" w:date="2024-08-28T10:02:00Z" w16du:dateUtc="2024-08-28T02:02:00Z">
            <w:rPr>
              <w:rFonts w:ascii="Times New Roman" w:hAnsi="Times New Roman" w:hint="eastAsia"/>
            </w:rPr>
          </w:rPrChange>
        </w:rPr>
        <w:t>檢討並改進現行管理體系，以提高其運作效率及有效性。</w:t>
      </w:r>
    </w:p>
    <w:p w14:paraId="70662D5B" w14:textId="3F4547E0" w:rsidR="00992B7B" w:rsidRPr="0004695C" w:rsidRDefault="00992B7B" w:rsidP="00523670">
      <w:pPr>
        <w:pStyle w:val="5"/>
        <w:ind w:left="1841" w:hangingChars="217" w:hanging="521"/>
        <w:rPr>
          <w:rFonts w:ascii="Times New Roman" w:hAnsi="Times New Roman"/>
          <w:color w:val="000000" w:themeColor="text1"/>
          <w:rPrChange w:id="677" w:author="陳佳宜資訊部資訊安全處" w:date="2024-08-28T10:02:00Z" w16du:dateUtc="2024-08-28T02:02:00Z">
            <w:rPr>
              <w:rFonts w:ascii="Times New Roman" w:hAnsi="Times New Roman"/>
            </w:rPr>
          </w:rPrChange>
        </w:rPr>
      </w:pPr>
      <w:r w:rsidRPr="0004695C">
        <w:rPr>
          <w:rFonts w:ascii="Times New Roman" w:hAnsi="Times New Roman" w:hint="eastAsia"/>
          <w:color w:val="000000" w:themeColor="text1"/>
          <w:rPrChange w:id="678" w:author="陳佳宜資訊部資訊安全處" w:date="2024-08-28T10:02:00Z" w16du:dateUtc="2024-08-28T02:02:00Z">
            <w:rPr>
              <w:rFonts w:ascii="Times New Roman" w:hAnsi="Times New Roman" w:hint="eastAsia"/>
            </w:rPr>
          </w:rPrChange>
        </w:rPr>
        <w:t>了解管理體系運作相關人員必須具備之職能，並提供相關人員所需之教育訓練課程。</w:t>
      </w:r>
    </w:p>
    <w:p w14:paraId="1AE6EA6E" w14:textId="2CAB30B4" w:rsidR="009327E9" w:rsidRPr="0004695C" w:rsidRDefault="009327E9" w:rsidP="002E46B6">
      <w:pPr>
        <w:pStyle w:val="1"/>
        <w:rPr>
          <w:rFonts w:ascii="Times New Roman" w:hAnsi="Times New Roman" w:cs="Times New Roman"/>
          <w:color w:val="000000" w:themeColor="text1"/>
          <w:rPrChange w:id="679" w:author="陳佳宜資訊部資訊安全處" w:date="2024-08-28T10:02:00Z" w16du:dateUtc="2024-08-28T02:02:00Z">
            <w:rPr>
              <w:rFonts w:ascii="Times New Roman" w:hAnsi="Times New Roman" w:cs="Times New Roman"/>
            </w:rPr>
          </w:rPrChange>
        </w:rPr>
      </w:pPr>
      <w:bookmarkStart w:id="680" w:name="_Toc83524761"/>
      <w:bookmarkStart w:id="681" w:name="_Toc309807565"/>
      <w:bookmarkStart w:id="682" w:name="_Toc354582215"/>
      <w:bookmarkStart w:id="683" w:name="_Toc135325925"/>
      <w:r w:rsidRPr="0004695C">
        <w:rPr>
          <w:rFonts w:ascii="Times New Roman" w:hAnsi="Times New Roman" w:cs="Times New Roman" w:hint="eastAsia"/>
          <w:color w:val="000000" w:themeColor="text1"/>
          <w:rPrChange w:id="684" w:author="陳佳宜資訊部資訊安全處" w:date="2024-08-28T10:02:00Z" w16du:dateUtc="2024-08-28T02:02:00Z">
            <w:rPr>
              <w:rFonts w:ascii="Times New Roman" w:hAnsi="Times New Roman" w:cs="Times New Roman" w:hint="eastAsia"/>
            </w:rPr>
          </w:rPrChange>
        </w:rPr>
        <w:t>作業內容</w:t>
      </w:r>
      <w:bookmarkEnd w:id="680"/>
      <w:bookmarkEnd w:id="681"/>
      <w:bookmarkEnd w:id="682"/>
      <w:bookmarkEnd w:id="683"/>
    </w:p>
    <w:p w14:paraId="3E783931" w14:textId="046FACAB" w:rsidR="00B6323F" w:rsidRPr="0004695C" w:rsidRDefault="00523670" w:rsidP="00523670">
      <w:pPr>
        <w:pStyle w:val="2"/>
        <w:rPr>
          <w:rFonts w:ascii="Times New Roman" w:hAnsi="Times New Roman" w:cs="Times New Roman"/>
          <w:color w:val="000000" w:themeColor="text1"/>
          <w:rPrChange w:id="685" w:author="陳佳宜資訊部資訊安全處" w:date="2024-08-28T10:02:00Z" w16du:dateUtc="2024-08-28T02:02:00Z">
            <w:rPr>
              <w:rFonts w:ascii="Times New Roman" w:hAnsi="Times New Roman" w:cs="Times New Roman"/>
            </w:rPr>
          </w:rPrChange>
        </w:rPr>
      </w:pPr>
      <w:bookmarkStart w:id="686" w:name="_Toc135325926"/>
      <w:r w:rsidRPr="0004695C">
        <w:rPr>
          <w:rFonts w:ascii="Times New Roman" w:hAnsi="Times New Roman" w:cs="Times New Roman" w:hint="eastAsia"/>
          <w:color w:val="000000" w:themeColor="text1"/>
          <w:rPrChange w:id="687" w:author="陳佳宜資訊部資訊安全處" w:date="2024-08-28T10:02:00Z" w16du:dateUtc="2024-08-28T02:02:00Z">
            <w:rPr>
              <w:rFonts w:ascii="Times New Roman" w:hAnsi="Times New Roman" w:cs="Times New Roman" w:hint="eastAsia"/>
            </w:rPr>
          </w:rPrChange>
        </w:rPr>
        <w:t>營運持續管理體系</w:t>
      </w:r>
      <w:r w:rsidRPr="0004695C">
        <w:rPr>
          <w:rFonts w:ascii="Times New Roman" w:hAnsi="Times New Roman" w:cs="Times New Roman"/>
          <w:color w:val="000000" w:themeColor="text1"/>
          <w:rPrChange w:id="688" w:author="陳佳宜資訊部資訊安全處" w:date="2024-08-28T10:02:00Z" w16du:dateUtc="2024-08-28T02:02:00Z">
            <w:rPr>
              <w:rFonts w:ascii="Times New Roman" w:hAnsi="Times New Roman" w:cs="Times New Roman"/>
            </w:rPr>
          </w:rPrChange>
        </w:rPr>
        <w:t>(Business Continuity Management System</w:t>
      </w:r>
      <w:r w:rsidRPr="0004695C">
        <w:rPr>
          <w:rFonts w:ascii="Times New Roman" w:hAnsi="Times New Roman" w:cs="Times New Roman" w:hint="eastAsia"/>
          <w:color w:val="000000" w:themeColor="text1"/>
          <w:rPrChange w:id="689" w:author="陳佳宜資訊部資訊安全處" w:date="2024-08-28T10:02:00Z" w16du:dateUtc="2024-08-28T02:02:00Z">
            <w:rPr>
              <w:rFonts w:ascii="Times New Roman" w:hAnsi="Times New Roman" w:cs="Times New Roman" w:hint="eastAsia"/>
            </w:rPr>
          </w:rPrChange>
        </w:rPr>
        <w:t>，</w:t>
      </w:r>
      <w:r w:rsidRPr="0004695C">
        <w:rPr>
          <w:rFonts w:ascii="Times New Roman" w:hAnsi="Times New Roman" w:cs="Times New Roman"/>
          <w:color w:val="000000" w:themeColor="text1"/>
          <w:rPrChange w:id="690" w:author="陳佳宜資訊部資訊安全處" w:date="2024-08-28T10:02:00Z" w16du:dateUtc="2024-08-28T02:02:00Z">
            <w:rPr>
              <w:rFonts w:ascii="Times New Roman" w:hAnsi="Times New Roman" w:cs="Times New Roman"/>
            </w:rPr>
          </w:rPrChange>
        </w:rPr>
        <w:t>BCMS)</w:t>
      </w:r>
      <w:bookmarkEnd w:id="686"/>
    </w:p>
    <w:p w14:paraId="1576CEC4" w14:textId="12A72151" w:rsidR="0097390A" w:rsidRPr="0004695C" w:rsidRDefault="0097390A" w:rsidP="002D3A81">
      <w:pPr>
        <w:rPr>
          <w:color w:val="000000" w:themeColor="text1"/>
          <w:rPrChange w:id="691" w:author="陳佳宜資訊部資訊安全處" w:date="2024-08-28T10:02:00Z" w16du:dateUtc="2024-08-28T02:02:00Z">
            <w:rPr/>
          </w:rPrChange>
        </w:rPr>
      </w:pPr>
      <w:r w:rsidRPr="0004695C">
        <w:rPr>
          <w:color w:val="000000" w:themeColor="text1"/>
          <w:rPrChange w:id="692" w:author="陳佳宜資訊部資訊安全處" w:date="2024-08-28T10:02:00Z" w16du:dateUtc="2024-08-28T02:02:00Z">
            <w:rPr/>
          </w:rPrChange>
        </w:rPr>
        <w:t xml:space="preserve">      </w:t>
      </w:r>
    </w:p>
    <w:p w14:paraId="207B6203" w14:textId="0D7F7C28" w:rsidR="00876635" w:rsidRPr="0004695C" w:rsidRDefault="00876635" w:rsidP="00A10B3B">
      <w:pPr>
        <w:pStyle w:val="3"/>
        <w:rPr>
          <w:color w:val="000000" w:themeColor="text1"/>
          <w:rPrChange w:id="693" w:author="陳佳宜資訊部資訊安全處" w:date="2024-08-28T10:02:00Z" w16du:dateUtc="2024-08-28T02:02:00Z">
            <w:rPr/>
          </w:rPrChange>
        </w:rPr>
      </w:pPr>
      <w:r w:rsidRPr="0004695C">
        <w:rPr>
          <w:rFonts w:hint="eastAsia"/>
          <w:color w:val="000000" w:themeColor="text1"/>
          <w:rPrChange w:id="694" w:author="陳佳宜資訊部資訊安全處" w:date="2024-08-28T10:02:00Z" w16du:dateUtc="2024-08-28T02:02:00Z">
            <w:rPr>
              <w:rFonts w:hint="eastAsia"/>
            </w:rPr>
          </w:rPrChange>
        </w:rPr>
        <w:t>程序書「</w:t>
      </w:r>
      <w:r w:rsidRPr="0004695C">
        <w:rPr>
          <w:color w:val="000000" w:themeColor="text1"/>
          <w:rPrChange w:id="695" w:author="陳佳宜資訊部資訊安全處" w:date="2024-08-28T10:02:00Z" w16du:dateUtc="2024-08-28T02:02:00Z">
            <w:rPr/>
          </w:rPrChange>
        </w:rPr>
        <w:t>BO-MG-008_</w:t>
      </w:r>
      <w:r w:rsidRPr="0004695C">
        <w:rPr>
          <w:rFonts w:hint="eastAsia"/>
          <w:color w:val="000000" w:themeColor="text1"/>
          <w:rPrChange w:id="696" w:author="陳佳宜資訊部資訊安全處" w:date="2024-08-28T10:02:00Z" w16du:dateUtc="2024-08-28T02:02:00Z">
            <w:rPr>
              <w:rFonts w:hint="eastAsia"/>
            </w:rPr>
          </w:rPrChange>
        </w:rPr>
        <w:t>系統異地復原暨演練程序」已明確訂定（如：電腦設備、通訊設備、電力系統、資料庫、電腦作業系統等備援及回復計畫）故障復原程序，並落實執行且留存紀錄。</w:t>
      </w:r>
    </w:p>
    <w:p w14:paraId="386BE14F" w14:textId="2A190AD9" w:rsidR="00876635" w:rsidRPr="0004695C" w:rsidRDefault="00876635" w:rsidP="00A10B3B">
      <w:pPr>
        <w:pStyle w:val="3"/>
        <w:rPr>
          <w:color w:val="000000" w:themeColor="text1"/>
          <w:rPrChange w:id="697" w:author="陳佳宜資訊部資訊安全處" w:date="2024-08-28T10:02:00Z" w16du:dateUtc="2024-08-28T02:02:00Z">
            <w:rPr/>
          </w:rPrChange>
        </w:rPr>
      </w:pPr>
      <w:r w:rsidRPr="0004695C">
        <w:rPr>
          <w:rFonts w:hint="eastAsia"/>
          <w:color w:val="000000" w:themeColor="text1"/>
          <w:rPrChange w:id="698" w:author="陳佳宜資訊部資訊安全處" w:date="2024-08-28T10:02:00Z" w16du:dateUtc="2024-08-28T02:02:00Z">
            <w:rPr>
              <w:rFonts w:hint="eastAsia"/>
            </w:rPr>
          </w:rPrChange>
        </w:rPr>
        <w:t>程序書</w:t>
      </w:r>
      <w:r w:rsidR="00A10B3B" w:rsidRPr="0004695C">
        <w:rPr>
          <w:rFonts w:hint="eastAsia"/>
          <w:color w:val="000000" w:themeColor="text1"/>
          <w:rPrChange w:id="699" w:author="陳佳宜資訊部資訊安全處" w:date="2024-08-28T10:02:00Z" w16du:dateUtc="2024-08-28T02:02:00Z">
            <w:rPr>
              <w:rFonts w:hint="eastAsia"/>
            </w:rPr>
          </w:rPrChange>
        </w:rPr>
        <w:t>「</w:t>
      </w:r>
      <w:r w:rsidR="00A10B3B" w:rsidRPr="0004695C">
        <w:rPr>
          <w:color w:val="000000" w:themeColor="text1"/>
          <w:rPrChange w:id="700" w:author="陳佳宜資訊部資訊安全處" w:date="2024-08-28T10:02:00Z" w16du:dateUtc="2024-08-28T02:02:00Z">
            <w:rPr/>
          </w:rPrChange>
        </w:rPr>
        <w:t>BO-MG-008_</w:t>
      </w:r>
      <w:r w:rsidR="00A10B3B" w:rsidRPr="0004695C">
        <w:rPr>
          <w:rFonts w:hint="eastAsia"/>
          <w:color w:val="000000" w:themeColor="text1"/>
          <w:rPrChange w:id="701" w:author="陳佳宜資訊部資訊安全處" w:date="2024-08-28T10:02:00Z" w16du:dateUtc="2024-08-28T02:02:00Z">
            <w:rPr>
              <w:rFonts w:hint="eastAsia"/>
            </w:rPr>
          </w:rPrChange>
        </w:rPr>
        <w:t>系統異地復原暨演練程序」、「</w:t>
      </w:r>
      <w:r w:rsidR="00A10B3B" w:rsidRPr="0004695C">
        <w:rPr>
          <w:color w:val="000000" w:themeColor="text1"/>
          <w:rPrChange w:id="702" w:author="陳佳宜資訊部資訊安全處" w:date="2024-08-28T10:02:00Z" w16du:dateUtc="2024-08-28T02:02:00Z">
            <w:rPr/>
          </w:rPrChange>
        </w:rPr>
        <w:t>BO-CM-002_</w:t>
      </w:r>
      <w:r w:rsidR="00A10B3B" w:rsidRPr="0004695C">
        <w:rPr>
          <w:rFonts w:hint="eastAsia"/>
          <w:color w:val="000000" w:themeColor="text1"/>
          <w:rPrChange w:id="703" w:author="陳佳宜資訊部資訊安全處" w:date="2024-08-28T10:02:00Z" w16du:dateUtc="2024-08-28T02:02:00Z">
            <w:rPr>
              <w:rFonts w:hint="eastAsia"/>
            </w:rPr>
          </w:rPrChange>
        </w:rPr>
        <w:t>人員疏散程序」、「</w:t>
      </w:r>
      <w:r w:rsidR="00A10B3B" w:rsidRPr="0004695C">
        <w:rPr>
          <w:color w:val="000000" w:themeColor="text1"/>
          <w:rPrChange w:id="704" w:author="陳佳宜資訊部資訊安全處" w:date="2024-08-28T10:02:00Z" w16du:dateUtc="2024-08-28T02:02:00Z">
            <w:rPr/>
          </w:rPrChange>
        </w:rPr>
        <w:t>BO-CM-003_</w:t>
      </w:r>
      <w:r w:rsidR="00A10B3B" w:rsidRPr="0004695C">
        <w:rPr>
          <w:rFonts w:hint="eastAsia"/>
          <w:color w:val="000000" w:themeColor="text1"/>
          <w:rPrChange w:id="705" w:author="陳佳宜資訊部資訊安全處" w:date="2024-08-28T10:02:00Z" w16du:dateUtc="2024-08-28T02:02:00Z">
            <w:rPr>
              <w:rFonts w:hint="eastAsia"/>
            </w:rPr>
          </w:rPrChange>
        </w:rPr>
        <w:t>風災水災應變暨處理程序」、「</w:t>
      </w:r>
      <w:r w:rsidR="00A10B3B" w:rsidRPr="0004695C">
        <w:rPr>
          <w:color w:val="000000" w:themeColor="text1"/>
          <w:rPrChange w:id="706" w:author="陳佳宜資訊部資訊安全處" w:date="2024-08-28T10:02:00Z" w16du:dateUtc="2024-08-28T02:02:00Z">
            <w:rPr/>
          </w:rPrChange>
        </w:rPr>
        <w:t>BO-CM-004_</w:t>
      </w:r>
      <w:r w:rsidR="00A10B3B" w:rsidRPr="0004695C">
        <w:rPr>
          <w:rFonts w:hint="eastAsia"/>
          <w:color w:val="000000" w:themeColor="text1"/>
          <w:rPrChange w:id="707" w:author="陳佳宜資訊部資訊安全處" w:date="2024-08-28T10:02:00Z" w16du:dateUtc="2024-08-28T02:02:00Z">
            <w:rPr>
              <w:rFonts w:hint="eastAsia"/>
            </w:rPr>
          </w:rPrChange>
        </w:rPr>
        <w:t>地震應變暨處理程序」、「</w:t>
      </w:r>
      <w:r w:rsidR="00A10B3B" w:rsidRPr="0004695C">
        <w:rPr>
          <w:color w:val="000000" w:themeColor="text1"/>
          <w:rPrChange w:id="708" w:author="陳佳宜資訊部資訊安全處" w:date="2024-08-28T10:02:00Z" w16du:dateUtc="2024-08-28T02:02:00Z">
            <w:rPr/>
          </w:rPrChange>
        </w:rPr>
        <w:t>BO-CM-005_</w:t>
      </w:r>
      <w:r w:rsidR="00A10B3B" w:rsidRPr="0004695C">
        <w:rPr>
          <w:rFonts w:hint="eastAsia"/>
          <w:color w:val="000000" w:themeColor="text1"/>
          <w:rPrChange w:id="709" w:author="陳佳宜資訊部資訊安全處" w:date="2024-08-28T10:02:00Z" w16du:dateUtc="2024-08-28T02:02:00Z">
            <w:rPr>
              <w:rFonts w:hint="eastAsia"/>
            </w:rPr>
          </w:rPrChange>
        </w:rPr>
        <w:t>火災應變暨處理程序」、「</w:t>
      </w:r>
      <w:r w:rsidR="00A10B3B" w:rsidRPr="0004695C">
        <w:rPr>
          <w:color w:val="000000" w:themeColor="text1"/>
          <w:rPrChange w:id="710" w:author="陳佳宜資訊部資訊安全處" w:date="2024-08-28T10:02:00Z" w16du:dateUtc="2024-08-28T02:02:00Z">
            <w:rPr/>
          </w:rPrChange>
        </w:rPr>
        <w:t>BO-CM-006_</w:t>
      </w:r>
      <w:r w:rsidR="00A10B3B" w:rsidRPr="0004695C">
        <w:rPr>
          <w:rFonts w:hint="eastAsia"/>
          <w:color w:val="000000" w:themeColor="text1"/>
          <w:rPrChange w:id="711" w:author="陳佳宜資訊部資訊安全處" w:date="2024-08-28T10:02:00Z" w16du:dateUtc="2024-08-28T02:02:00Z">
            <w:rPr>
              <w:rFonts w:hint="eastAsia"/>
            </w:rPr>
          </w:rPrChange>
        </w:rPr>
        <w:t>重大疾病或傳染病處理程序」、「</w:t>
      </w:r>
      <w:r w:rsidR="00A10B3B" w:rsidRPr="0004695C">
        <w:rPr>
          <w:color w:val="000000" w:themeColor="text1"/>
          <w:rPrChange w:id="712" w:author="陳佳宜資訊部資訊安全處" w:date="2024-08-28T10:02:00Z" w16du:dateUtc="2024-08-28T02:02:00Z">
            <w:rPr/>
          </w:rPrChange>
        </w:rPr>
        <w:t>BO-CM-007_</w:t>
      </w:r>
      <w:r w:rsidR="00A10B3B" w:rsidRPr="0004695C">
        <w:rPr>
          <w:rFonts w:hint="eastAsia"/>
          <w:color w:val="000000" w:themeColor="text1"/>
          <w:rPrChange w:id="713" w:author="陳佳宜資訊部資訊安全處" w:date="2024-08-28T10:02:00Z" w16du:dateUtc="2024-08-28T02:02:00Z">
            <w:rPr>
              <w:rFonts w:hint="eastAsia"/>
            </w:rPr>
          </w:rPrChange>
        </w:rPr>
        <w:t>危機溝通程序」、「</w:t>
      </w:r>
      <w:r w:rsidR="00A10B3B" w:rsidRPr="0004695C">
        <w:rPr>
          <w:color w:val="000000" w:themeColor="text1"/>
          <w:rPrChange w:id="714" w:author="陳佳宜資訊部資訊安全處" w:date="2024-08-28T10:02:00Z" w16du:dateUtc="2024-08-28T02:02:00Z">
            <w:rPr/>
          </w:rPrChange>
        </w:rPr>
        <w:t>BO-CM-008_</w:t>
      </w:r>
      <w:r w:rsidR="00A10B3B" w:rsidRPr="0004695C">
        <w:rPr>
          <w:rFonts w:hint="eastAsia"/>
          <w:color w:val="000000" w:themeColor="text1"/>
          <w:rPrChange w:id="715" w:author="陳佳宜資訊部資訊安全處" w:date="2024-08-28T10:02:00Z" w16du:dateUtc="2024-08-28T02:02:00Z">
            <w:rPr>
              <w:rFonts w:hint="eastAsia"/>
            </w:rPr>
          </w:rPrChange>
        </w:rPr>
        <w:t>電力中斷應變暨處理程序」、「</w:t>
      </w:r>
      <w:r w:rsidR="00A10B3B" w:rsidRPr="0004695C">
        <w:rPr>
          <w:color w:val="000000" w:themeColor="text1"/>
          <w:rPrChange w:id="716" w:author="陳佳宜資訊部資訊安全處" w:date="2024-08-28T10:02:00Z" w16du:dateUtc="2024-08-28T02:02:00Z">
            <w:rPr/>
          </w:rPrChange>
        </w:rPr>
        <w:t>BO-CM-009_</w:t>
      </w:r>
      <w:r w:rsidR="00A10B3B" w:rsidRPr="0004695C">
        <w:rPr>
          <w:rFonts w:hint="eastAsia"/>
          <w:color w:val="000000" w:themeColor="text1"/>
          <w:rPrChange w:id="717" w:author="陳佳宜資訊部資訊安全處" w:date="2024-08-28T10:02:00Z" w16du:dateUtc="2024-08-28T02:02:00Z">
            <w:rPr>
              <w:rFonts w:hint="eastAsia"/>
            </w:rPr>
          </w:rPrChange>
        </w:rPr>
        <w:t>異地辦公室啟動暨資訊系統切換程序」、「</w:t>
      </w:r>
      <w:r w:rsidR="00A10B3B" w:rsidRPr="0004695C">
        <w:rPr>
          <w:color w:val="000000" w:themeColor="text1"/>
          <w:rPrChange w:id="718" w:author="陳佳宜資訊部資訊安全處" w:date="2024-08-28T10:02:00Z" w16du:dateUtc="2024-08-28T02:02:00Z">
            <w:rPr/>
          </w:rPrChange>
        </w:rPr>
        <w:t>BO-CM-010_</w:t>
      </w:r>
      <w:r w:rsidR="00A10B3B" w:rsidRPr="0004695C">
        <w:rPr>
          <w:rFonts w:hint="eastAsia"/>
          <w:color w:val="000000" w:themeColor="text1"/>
          <w:rPrChange w:id="719" w:author="陳佳宜資訊部資訊安全處" w:date="2024-08-28T10:02:00Z" w16du:dateUtc="2024-08-28T02:02:00Z">
            <w:rPr>
              <w:rFonts w:hint="eastAsia"/>
            </w:rPr>
          </w:rPrChange>
        </w:rPr>
        <w:t>保險理賠採購招募程序」</w:t>
      </w:r>
      <w:r w:rsidRPr="0004695C">
        <w:rPr>
          <w:rFonts w:hint="eastAsia"/>
          <w:color w:val="000000" w:themeColor="text1"/>
          <w:rPrChange w:id="720" w:author="陳佳宜資訊部資訊安全處" w:date="2024-08-28T10:02:00Z" w16du:dateUtc="2024-08-28T02:02:00Z">
            <w:rPr>
              <w:rFonts w:hint="eastAsia"/>
            </w:rPr>
          </w:rPrChange>
        </w:rPr>
        <w:t>建立故障復原程序及週期性測試，並於測試後召開檢討會議，針對測試缺失謀求改進，並留存紀錄。</w:t>
      </w:r>
    </w:p>
    <w:p w14:paraId="1DAF73D6" w14:textId="618F98CD" w:rsidR="00876635" w:rsidRPr="0004695C" w:rsidRDefault="00A10B3B" w:rsidP="00A10B3B">
      <w:pPr>
        <w:pStyle w:val="3"/>
        <w:rPr>
          <w:color w:val="000000" w:themeColor="text1"/>
          <w:rPrChange w:id="721" w:author="陳佳宜資訊部資訊安全處" w:date="2024-08-28T10:02:00Z" w16du:dateUtc="2024-08-28T02:02:00Z">
            <w:rPr/>
          </w:rPrChange>
        </w:rPr>
      </w:pPr>
      <w:r w:rsidRPr="0004695C">
        <w:rPr>
          <w:rFonts w:hint="eastAsia"/>
          <w:color w:val="000000" w:themeColor="text1"/>
          <w:rPrChange w:id="722" w:author="陳佳宜資訊部資訊安全處" w:date="2024-08-28T10:02:00Z" w16du:dateUtc="2024-08-28T02:02:00Z">
            <w:rPr>
              <w:rFonts w:hint="eastAsia"/>
            </w:rPr>
          </w:rPrChange>
        </w:rPr>
        <w:t>程序書「</w:t>
      </w:r>
      <w:r w:rsidRPr="0004695C">
        <w:rPr>
          <w:color w:val="000000" w:themeColor="text1"/>
          <w:rPrChange w:id="723" w:author="陳佳宜資訊部資訊安全處" w:date="2024-08-28T10:02:00Z" w16du:dateUtc="2024-08-28T02:02:00Z">
            <w:rPr/>
          </w:rPrChange>
        </w:rPr>
        <w:t>BP-00-003_</w:t>
      </w:r>
      <w:r w:rsidRPr="0004695C">
        <w:rPr>
          <w:rFonts w:hint="eastAsia"/>
          <w:color w:val="000000" w:themeColor="text1"/>
          <w:rPrChange w:id="724" w:author="陳佳宜資訊部資訊安全處" w:date="2024-08-28T10:02:00Z" w16du:dateUtc="2024-08-28T02:02:00Z">
            <w:rPr>
              <w:rFonts w:hint="eastAsia"/>
            </w:rPr>
          </w:rPrChange>
        </w:rPr>
        <w:t>營運持續管理政策要點」及「</w:t>
      </w:r>
      <w:r w:rsidRPr="0004695C">
        <w:rPr>
          <w:color w:val="000000" w:themeColor="text1"/>
          <w:rPrChange w:id="725" w:author="陳佳宜資訊部資訊安全處" w:date="2024-08-28T10:02:00Z" w16du:dateUtc="2024-08-28T02:02:00Z">
            <w:rPr/>
          </w:rPrChange>
        </w:rPr>
        <w:t>BP-00-003-F02_</w:t>
      </w:r>
      <w:r w:rsidRPr="0004695C">
        <w:rPr>
          <w:rFonts w:hint="eastAsia"/>
          <w:color w:val="000000" w:themeColor="text1"/>
          <w:rPrChange w:id="726" w:author="陳佳宜資訊部資訊安全處" w:date="2024-08-28T10:02:00Z" w16du:dateUtc="2024-08-28T02:02:00Z">
            <w:rPr>
              <w:rFonts w:hint="eastAsia"/>
            </w:rPr>
          </w:rPrChange>
        </w:rPr>
        <w:t>營運持續管理策略」</w:t>
      </w:r>
      <w:r w:rsidR="00876635" w:rsidRPr="0004695C">
        <w:rPr>
          <w:rFonts w:hint="eastAsia"/>
          <w:color w:val="000000" w:themeColor="text1"/>
          <w:rPrChange w:id="727" w:author="陳佳宜資訊部資訊安全處" w:date="2024-08-28T10:02:00Z" w16du:dateUtc="2024-08-28T02:02:00Z">
            <w:rPr>
              <w:rFonts w:hint="eastAsia"/>
            </w:rPr>
          </w:rPrChange>
        </w:rPr>
        <w:t>建立證券經紀商之交易主機之備援措施。</w:t>
      </w:r>
    </w:p>
    <w:p w14:paraId="6EFB8DF0" w14:textId="1BC4D27A" w:rsidR="00876635" w:rsidRPr="0004695C" w:rsidRDefault="00604723" w:rsidP="00604723">
      <w:pPr>
        <w:pStyle w:val="3"/>
        <w:rPr>
          <w:color w:val="000000" w:themeColor="text1"/>
          <w:rPrChange w:id="728" w:author="陳佳宜資訊部資訊安全處" w:date="2024-08-28T10:02:00Z" w16du:dateUtc="2024-08-28T02:02:00Z">
            <w:rPr/>
          </w:rPrChange>
        </w:rPr>
      </w:pPr>
      <w:r w:rsidRPr="0004695C">
        <w:rPr>
          <w:rFonts w:hint="eastAsia"/>
          <w:color w:val="000000" w:themeColor="text1"/>
          <w:rPrChange w:id="729" w:author="陳佳宜資訊部資訊安全處" w:date="2024-08-28T10:02:00Z" w16du:dateUtc="2024-08-28T02:02:00Z">
            <w:rPr>
              <w:rFonts w:hint="eastAsia"/>
            </w:rPr>
          </w:rPrChange>
        </w:rPr>
        <w:t>程序書「</w:t>
      </w:r>
      <w:r w:rsidRPr="0004695C">
        <w:rPr>
          <w:color w:val="000000" w:themeColor="text1"/>
          <w:rPrChange w:id="730" w:author="陳佳宜資訊部資訊安全處" w:date="2024-08-28T10:02:00Z" w16du:dateUtc="2024-08-28T02:02:00Z">
            <w:rPr/>
          </w:rPrChange>
        </w:rPr>
        <w:t>BO-MG-004_</w:t>
      </w:r>
      <w:r w:rsidRPr="0004695C">
        <w:rPr>
          <w:rFonts w:hint="eastAsia"/>
          <w:color w:val="000000" w:themeColor="text1"/>
          <w:rPrChange w:id="731" w:author="陳佳宜資訊部資訊安全處" w:date="2024-08-28T10:02:00Z" w16du:dateUtc="2024-08-28T02:02:00Z">
            <w:rPr>
              <w:rFonts w:hint="eastAsia"/>
            </w:rPr>
          </w:rPrChange>
        </w:rPr>
        <w:t>營運持續管理演練作業程序」建立</w:t>
      </w:r>
      <w:r w:rsidR="00876635" w:rsidRPr="0004695C">
        <w:rPr>
          <w:rFonts w:hint="eastAsia"/>
          <w:color w:val="000000" w:themeColor="text1"/>
          <w:rPrChange w:id="732" w:author="陳佳宜資訊部資訊安全處" w:date="2024-08-28T10:02:00Z" w16du:dateUtc="2024-08-28T02:02:00Z">
            <w:rPr>
              <w:rFonts w:hint="eastAsia"/>
            </w:rPr>
          </w:rPrChange>
        </w:rPr>
        <w:t>營運持續計畫（含起動條件、參與人員、緊急程序、備援程序、維護時間表、教育訓練、職責說明、往來外單位之應變規劃及合約適當性等）及其必要之維護，並定訂關鍵業務及其衝擊影響</w:t>
      </w:r>
      <w:r w:rsidR="00876635" w:rsidRPr="0004695C">
        <w:rPr>
          <w:rFonts w:hint="eastAsia"/>
          <w:color w:val="000000" w:themeColor="text1"/>
          <w:rPrChange w:id="733" w:author="陳佳宜資訊部資訊安全處" w:date="2024-08-28T10:02:00Z" w16du:dateUtc="2024-08-28T02:02:00Z">
            <w:rPr>
              <w:rFonts w:hint="eastAsia"/>
            </w:rPr>
          </w:rPrChange>
        </w:rPr>
        <w:lastRenderedPageBreak/>
        <w:t>分析，並已依其所屬資安分級定期辦理業務持續運作演練。</w:t>
      </w:r>
    </w:p>
    <w:p w14:paraId="43812F0B" w14:textId="3EB7FC5D" w:rsidR="00876635" w:rsidRPr="0004695C" w:rsidRDefault="00332821" w:rsidP="00A10B3B">
      <w:pPr>
        <w:pStyle w:val="3"/>
        <w:rPr>
          <w:color w:val="000000" w:themeColor="text1"/>
          <w:rPrChange w:id="734" w:author="陳佳宜資訊部資訊安全處" w:date="2024-08-28T10:02:00Z" w16du:dateUtc="2024-08-28T02:02:00Z">
            <w:rPr/>
          </w:rPrChange>
        </w:rPr>
      </w:pPr>
      <w:r w:rsidRPr="0004695C">
        <w:rPr>
          <w:rFonts w:hint="eastAsia"/>
          <w:color w:val="000000" w:themeColor="text1"/>
          <w:rPrChange w:id="735" w:author="陳佳宜資訊部資訊安全處" w:date="2024-08-28T10:02:00Z" w16du:dateUtc="2024-08-28T02:02:00Z">
            <w:rPr>
              <w:rFonts w:hint="eastAsia"/>
            </w:rPr>
          </w:rPrChange>
        </w:rPr>
        <w:t>本要點</w:t>
      </w:r>
      <w:r w:rsidR="00DA75C9" w:rsidRPr="0004695C">
        <w:rPr>
          <w:rFonts w:hint="eastAsia"/>
          <w:color w:val="000000" w:themeColor="text1"/>
          <w:rPrChange w:id="736" w:author="陳佳宜資訊部資訊安全處" w:date="2024-08-28T10:02:00Z" w16du:dateUtc="2024-08-28T02:02:00Z">
            <w:rPr>
              <w:rFonts w:hint="eastAsia"/>
            </w:rPr>
          </w:rPrChange>
        </w:rPr>
        <w:t>、「</w:t>
      </w:r>
      <w:r w:rsidR="00DA75C9" w:rsidRPr="0004695C">
        <w:rPr>
          <w:color w:val="000000" w:themeColor="text1"/>
          <w:rPrChange w:id="737" w:author="陳佳宜資訊部資訊安全處" w:date="2024-08-28T10:02:00Z" w16du:dateUtc="2024-08-28T02:02:00Z">
            <w:rPr/>
          </w:rPrChange>
        </w:rPr>
        <w:t>SO-19-001_</w:t>
      </w:r>
      <w:r w:rsidR="00DA75C9" w:rsidRPr="0004695C">
        <w:rPr>
          <w:rFonts w:hint="eastAsia"/>
          <w:color w:val="000000" w:themeColor="text1"/>
          <w:rPrChange w:id="738" w:author="陳佳宜資訊部資訊安全處" w:date="2024-08-28T10:02:00Z" w16du:dateUtc="2024-08-28T02:02:00Z">
            <w:rPr>
              <w:rFonts w:hint="eastAsia"/>
            </w:rPr>
          </w:rPrChange>
        </w:rPr>
        <w:t>資通安全事件通報程序」及「</w:t>
      </w:r>
      <w:r w:rsidR="00876635" w:rsidRPr="0004695C">
        <w:rPr>
          <w:color w:val="000000" w:themeColor="text1"/>
          <w:rPrChange w:id="739" w:author="陳佳宜資訊部資訊安全處" w:date="2024-08-28T10:02:00Z" w16du:dateUtc="2024-08-28T02:02:00Z">
            <w:rPr/>
          </w:rPrChange>
        </w:rPr>
        <w:t>BO-CM-001_</w:t>
      </w:r>
      <w:r w:rsidR="00876635" w:rsidRPr="0004695C">
        <w:rPr>
          <w:rFonts w:hint="eastAsia"/>
          <w:color w:val="000000" w:themeColor="text1"/>
          <w:rPrChange w:id="740" w:author="陳佳宜資訊部資訊安全處" w:date="2024-08-28T10:02:00Z" w16du:dateUtc="2024-08-28T02:02:00Z">
            <w:rPr>
              <w:rFonts w:hint="eastAsia"/>
            </w:rPr>
          </w:rPrChange>
        </w:rPr>
        <w:t>事件通報程序」訂定資訊安全訊息通報機制（如：正式之通報程序及資安事件通報聯絡人），針對與資訊系統有關之資訊安全或服務異常事件依「證券期貨市場資通安全事件通報應變作業注意事項」辦理，並採取適當矯正程序，留存紀錄。</w:t>
      </w:r>
    </w:p>
    <w:p w14:paraId="4DF68067" w14:textId="11DED3DC" w:rsidR="00876635" w:rsidRPr="0004695C" w:rsidRDefault="00876635" w:rsidP="00A10B3B">
      <w:pPr>
        <w:pStyle w:val="3"/>
        <w:rPr>
          <w:color w:val="000000" w:themeColor="text1"/>
          <w:rPrChange w:id="741" w:author="陳佳宜資訊部資訊安全處" w:date="2024-08-28T10:02:00Z" w16du:dateUtc="2024-08-28T02:02:00Z">
            <w:rPr/>
          </w:rPrChange>
        </w:rPr>
      </w:pPr>
      <w:r w:rsidRPr="0004695C">
        <w:rPr>
          <w:rFonts w:hint="eastAsia"/>
          <w:color w:val="000000" w:themeColor="text1"/>
          <w:rPrChange w:id="742" w:author="陳佳宜資訊部資訊安全處" w:date="2024-08-28T10:02:00Z" w16du:dateUtc="2024-08-28T02:02:00Z">
            <w:rPr>
              <w:rFonts w:hint="eastAsia"/>
            </w:rPr>
          </w:rPrChange>
        </w:rPr>
        <w:t>程序書「</w:t>
      </w:r>
      <w:r w:rsidRPr="0004695C">
        <w:rPr>
          <w:color w:val="000000" w:themeColor="text1"/>
          <w:rPrChange w:id="743" w:author="陳佳宜資訊部資訊安全處" w:date="2024-08-28T10:02:00Z" w16du:dateUtc="2024-08-28T02:02:00Z">
            <w:rPr/>
          </w:rPrChange>
        </w:rPr>
        <w:t>PIMS-P-01</w:t>
      </w:r>
      <w:r w:rsidRPr="0004695C">
        <w:rPr>
          <w:rFonts w:hint="eastAsia"/>
          <w:color w:val="000000" w:themeColor="text1"/>
          <w:rPrChange w:id="744" w:author="陳佳宜資訊部資訊安全處" w:date="2024-08-28T10:02:00Z" w16du:dateUtc="2024-08-28T02:02:00Z">
            <w:rPr>
              <w:rFonts w:hint="eastAsia"/>
            </w:rPr>
          </w:rPrChange>
        </w:rPr>
        <w:t>個人資料管理目標與政策」已建立個人資料之竊取、竄改、毀損、滅失、或洩漏等資安事故通報機制，立即函報證交所（或櫃檯買賣中心、券商公會）並轉陳主管機關。</w:t>
      </w:r>
    </w:p>
    <w:p w14:paraId="04A8CD3B" w14:textId="4D9860E3" w:rsidR="00876635" w:rsidRPr="0004695C" w:rsidRDefault="00876635" w:rsidP="00A10B3B">
      <w:pPr>
        <w:pStyle w:val="3"/>
        <w:rPr>
          <w:color w:val="000000" w:themeColor="text1"/>
          <w:rPrChange w:id="745" w:author="陳佳宜資訊部資訊安全處" w:date="2024-08-28T10:02:00Z" w16du:dateUtc="2024-08-28T02:02:00Z">
            <w:rPr/>
          </w:rPrChange>
        </w:rPr>
      </w:pPr>
      <w:r w:rsidRPr="0004695C">
        <w:rPr>
          <w:rFonts w:hint="eastAsia"/>
          <w:color w:val="000000" w:themeColor="text1"/>
          <w:rPrChange w:id="746" w:author="陳佳宜資訊部資訊安全處" w:date="2024-08-28T10:02:00Z" w16du:dateUtc="2024-08-28T02:02:00Z">
            <w:rPr>
              <w:rFonts w:hint="eastAsia"/>
            </w:rPr>
          </w:rPrChange>
        </w:rPr>
        <w:t>程序書「</w:t>
      </w:r>
      <w:r w:rsidRPr="0004695C">
        <w:rPr>
          <w:color w:val="000000" w:themeColor="text1"/>
          <w:rPrChange w:id="747" w:author="陳佳宜資訊部資訊安全處" w:date="2024-08-28T10:02:00Z" w16du:dateUtc="2024-08-28T02:02:00Z">
            <w:rPr/>
          </w:rPrChange>
        </w:rPr>
        <w:t>SO-09-005_</w:t>
      </w:r>
      <w:r w:rsidRPr="0004695C">
        <w:rPr>
          <w:rFonts w:hint="eastAsia"/>
          <w:color w:val="000000" w:themeColor="text1"/>
          <w:rPrChange w:id="748" w:author="陳佳宜資訊部資訊安全處" w:date="2024-08-28T10:02:00Z" w16du:dateUtc="2024-08-28T02:02:00Z">
            <w:rPr>
              <w:rFonts w:hint="eastAsia"/>
            </w:rPr>
          </w:rPrChange>
        </w:rPr>
        <w:t>網路入侵事件作業程序」及「</w:t>
      </w:r>
      <w:r w:rsidRPr="0004695C">
        <w:rPr>
          <w:color w:val="000000" w:themeColor="text1"/>
          <w:rPrChange w:id="749" w:author="陳佳宜資訊部資訊安全處" w:date="2024-08-28T10:02:00Z" w16du:dateUtc="2024-08-28T02:02:00Z">
            <w:rPr/>
          </w:rPrChange>
        </w:rPr>
        <w:t>SO-09-005-F01</w:t>
      </w:r>
      <w:r w:rsidRPr="0004695C">
        <w:rPr>
          <w:rFonts w:hint="eastAsia"/>
          <w:color w:val="000000" w:themeColor="text1"/>
          <w:rPrChange w:id="750" w:author="陳佳宜資訊部資訊安全處" w:date="2024-08-28T10:02:00Z" w16du:dateUtc="2024-08-28T02:02:00Z">
            <w:rPr>
              <w:rFonts w:hint="eastAsia"/>
            </w:rPr>
          </w:rPrChange>
        </w:rPr>
        <w:t>分散式阻斷服務攻擊</w:t>
      </w:r>
      <w:r w:rsidRPr="0004695C">
        <w:rPr>
          <w:color w:val="000000" w:themeColor="text1"/>
          <w:rPrChange w:id="751" w:author="陳佳宜資訊部資訊安全處" w:date="2024-08-28T10:02:00Z" w16du:dateUtc="2024-08-28T02:02:00Z">
            <w:rPr/>
          </w:rPrChange>
        </w:rPr>
        <w:t>(DDoS)</w:t>
      </w:r>
      <w:r w:rsidRPr="0004695C">
        <w:rPr>
          <w:rFonts w:hint="eastAsia"/>
          <w:color w:val="000000" w:themeColor="text1"/>
          <w:rPrChange w:id="752" w:author="陳佳宜資訊部資訊安全處" w:date="2024-08-28T10:02:00Z" w16du:dateUtc="2024-08-28T02:02:00Z">
            <w:rPr>
              <w:rFonts w:hint="eastAsia"/>
            </w:rPr>
          </w:rPrChange>
        </w:rPr>
        <w:t>之應變暨處理措施」建立明確訂定分散式阻斷服務攻擊（</w:t>
      </w:r>
      <w:r w:rsidRPr="0004695C">
        <w:rPr>
          <w:color w:val="000000" w:themeColor="text1"/>
          <w:rPrChange w:id="753" w:author="陳佳宜資訊部資訊安全處" w:date="2024-08-28T10:02:00Z" w16du:dateUtc="2024-08-28T02:02:00Z">
            <w:rPr/>
          </w:rPrChange>
        </w:rPr>
        <w:t>DDoS</w:t>
      </w:r>
      <w:r w:rsidRPr="0004695C">
        <w:rPr>
          <w:rFonts w:hint="eastAsia"/>
          <w:color w:val="000000" w:themeColor="text1"/>
          <w:rPrChange w:id="754" w:author="陳佳宜資訊部資訊安全處" w:date="2024-08-28T10:02:00Z" w16du:dateUtc="2024-08-28T02:02:00Z">
            <w:rPr>
              <w:rFonts w:hint="eastAsia"/>
            </w:rPr>
          </w:rPrChange>
        </w:rPr>
        <w:t>）防禦與應變作業程序。</w:t>
      </w:r>
    </w:p>
    <w:p w14:paraId="3D04F5E6" w14:textId="77777777" w:rsidR="009327E9" w:rsidRPr="0004695C" w:rsidRDefault="00F93402" w:rsidP="002E46B6">
      <w:pPr>
        <w:pStyle w:val="1"/>
        <w:rPr>
          <w:rFonts w:ascii="Times New Roman" w:hAnsi="Times New Roman" w:cs="Times New Roman"/>
          <w:color w:val="000000" w:themeColor="text1"/>
          <w:rPrChange w:id="755" w:author="陳佳宜資訊部資訊安全處" w:date="2024-08-28T10:02:00Z" w16du:dateUtc="2024-08-28T02:02:00Z">
            <w:rPr>
              <w:rFonts w:ascii="Times New Roman" w:hAnsi="Times New Roman" w:cs="Times New Roman"/>
            </w:rPr>
          </w:rPrChange>
        </w:rPr>
      </w:pPr>
      <w:bookmarkStart w:id="756" w:name="_Toc246493435"/>
      <w:bookmarkStart w:id="757" w:name="_Toc125861081"/>
      <w:bookmarkStart w:id="758" w:name="_Toc309807568"/>
      <w:bookmarkStart w:id="759" w:name="_Toc354582218"/>
      <w:bookmarkStart w:id="760" w:name="_Toc135325927"/>
      <w:bookmarkEnd w:id="756"/>
      <w:bookmarkEnd w:id="757"/>
      <w:r w:rsidRPr="0004695C">
        <w:rPr>
          <w:rFonts w:ascii="Times New Roman" w:hAnsi="Times New Roman" w:cs="Times New Roman" w:hint="eastAsia"/>
          <w:color w:val="000000" w:themeColor="text1"/>
          <w:rPrChange w:id="761" w:author="陳佳宜資訊部資訊安全處" w:date="2024-08-28T10:02:00Z" w16du:dateUtc="2024-08-28T02:02:00Z">
            <w:rPr>
              <w:rFonts w:ascii="Times New Roman" w:hAnsi="Times New Roman" w:cs="Times New Roman" w:hint="eastAsia"/>
            </w:rPr>
          </w:rPrChange>
        </w:rPr>
        <w:t>輸出文件記錄</w:t>
      </w:r>
      <w:bookmarkEnd w:id="758"/>
      <w:bookmarkEnd w:id="759"/>
      <w:bookmarkEnd w:id="760"/>
    </w:p>
    <w:p w14:paraId="3F2BAE20" w14:textId="5992233F" w:rsidR="00604723" w:rsidRPr="0004695C" w:rsidRDefault="00F31838" w:rsidP="002D3A81">
      <w:pPr>
        <w:pStyle w:val="3"/>
        <w:numPr>
          <w:ilvl w:val="0"/>
          <w:numId w:val="0"/>
        </w:numPr>
        <w:ind w:left="1320" w:hanging="360"/>
        <w:rPr>
          <w:color w:val="000000" w:themeColor="text1"/>
          <w:rPrChange w:id="762" w:author="陳佳宜資訊部資訊安全處" w:date="2024-08-28T10:02:00Z" w16du:dateUtc="2024-08-28T02:02:00Z">
            <w:rPr/>
          </w:rPrChange>
        </w:rPr>
      </w:pPr>
      <w:r w:rsidRPr="0004695C">
        <w:rPr>
          <w:rFonts w:hint="eastAsia"/>
          <w:color w:val="000000" w:themeColor="text1"/>
          <w:rPrChange w:id="763" w:author="陳佳宜資訊部資訊安全處" w:date="2024-08-28T10:02:00Z" w16du:dateUtc="2024-08-28T02:02:00Z">
            <w:rPr>
              <w:rFonts w:hint="eastAsia"/>
            </w:rPr>
          </w:rPrChange>
        </w:rPr>
        <w:t>無。</w:t>
      </w:r>
    </w:p>
    <w:sectPr w:rsidR="00604723" w:rsidRPr="0004695C" w:rsidSect="00755869">
      <w:headerReference w:type="default" r:id="rId12"/>
      <w:footerReference w:type="default" r:id="rId13"/>
      <w:headerReference w:type="first" r:id="rId14"/>
      <w:pgSz w:w="11906" w:h="16838" w:code="9"/>
      <w:pgMar w:top="1304" w:right="851" w:bottom="1077" w:left="851"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73" w:author="Yang, Steven J." w:date="2023-05-25T10:30:00Z" w:initials="SJY">
    <w:p w14:paraId="3AC9522D" w14:textId="712E6A99" w:rsidR="006C6B72" w:rsidRDefault="006C6B72">
      <w:pPr>
        <w:pStyle w:val="ac"/>
      </w:pPr>
      <w:r>
        <w:rPr>
          <w:rStyle w:val="ab"/>
        </w:rPr>
        <w:annotationRef/>
      </w:r>
      <w:r>
        <w:rPr>
          <w:rFonts w:hint="eastAsia"/>
        </w:rPr>
        <w:t>已調整</w:t>
      </w:r>
    </w:p>
  </w:comment>
  <w:comment w:id="471" w:author="Chen, Becky P." w:date="2023-08-08T23:58:00Z" w:initials="CBP">
    <w:p w14:paraId="56F67305" w14:textId="270F7930" w:rsidR="00FA6624" w:rsidRDefault="00FA6624">
      <w:pPr>
        <w:pStyle w:val="ac"/>
      </w:pPr>
      <w:r>
        <w:rPr>
          <w:rStyle w:val="ab"/>
        </w:rPr>
        <w:annotationRef/>
      </w:r>
      <w:r>
        <w:rPr>
          <w:rFonts w:hint="eastAsia"/>
        </w:rPr>
        <w:t>需確認是否有可以</w:t>
      </w:r>
      <w:r>
        <w:rPr>
          <w:rFonts w:hint="eastAsia"/>
        </w:rPr>
        <w:t>refer</w:t>
      </w:r>
      <w:r>
        <w:rPr>
          <w:rFonts w:hint="eastAsia"/>
        </w:rPr>
        <w:t>的程序書</w:t>
      </w:r>
    </w:p>
  </w:comment>
  <w:comment w:id="573" w:author="Yang, Steven J." w:date="2023-05-15T16:35:00Z" w:initials="SJY">
    <w:p w14:paraId="082023B8" w14:textId="77777777" w:rsidR="00CC18A6" w:rsidRDefault="00CC18A6" w:rsidP="00CC18A6">
      <w:pPr>
        <w:pStyle w:val="ac"/>
      </w:pPr>
      <w:r>
        <w:rPr>
          <w:rStyle w:val="ab"/>
        </w:rPr>
        <w:annotationRef/>
      </w:r>
      <w:r>
        <w:rPr>
          <w:rFonts w:hint="eastAsia"/>
        </w:rPr>
        <w:t>看</w:t>
      </w:r>
      <w:r>
        <w:rPr>
          <w:rFonts w:hint="eastAsia"/>
        </w:rPr>
        <w:t>BCM</w:t>
      </w:r>
      <w:r>
        <w:rPr>
          <w:rFonts w:hint="eastAsia"/>
        </w:rPr>
        <w:t>程序這本是</w:t>
      </w:r>
      <w:r>
        <w:rPr>
          <w:rFonts w:hint="eastAsia"/>
        </w:rPr>
        <w:t>BC</w:t>
      </w:r>
      <w:r>
        <w:rPr>
          <w:rFonts w:hint="eastAsia"/>
        </w:rPr>
        <w:t>不是</w:t>
      </w:r>
      <w:r>
        <w:rPr>
          <w:rFonts w:hint="eastAsia"/>
        </w:rPr>
        <w:t>BP</w:t>
      </w:r>
    </w:p>
  </w:comment>
  <w:comment w:id="590" w:author="Yang, Steven J." w:date="2023-05-15T16:22:00Z" w:initials="SJY">
    <w:p w14:paraId="57D72962" w14:textId="77777777" w:rsidR="00CC18A6" w:rsidRDefault="00CC18A6" w:rsidP="00CC18A6">
      <w:pPr>
        <w:pStyle w:val="ac"/>
      </w:pPr>
      <w:r>
        <w:rPr>
          <w:rStyle w:val="ab"/>
        </w:rPr>
        <w:annotationRef/>
      </w:r>
      <w:r>
        <w:rPr>
          <w:rFonts w:hint="eastAsia"/>
        </w:rPr>
        <w:t>依據證交所內容需要包含個資通報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C9522D" w15:done="1"/>
  <w15:commentEx w15:paraId="56F67305" w15:done="1"/>
  <w15:commentEx w15:paraId="082023B8" w15:done="1"/>
  <w15:commentEx w15:paraId="57D729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19B752" w16cex:dateUtc="2023-05-25T02:30:00Z"/>
  <w16cex:commentExtensible w16cex:durableId="287D553B" w16cex:dateUtc="2023-08-08T15:58:00Z"/>
  <w16cex:commentExtensible w16cex:durableId="2810E4DA" w16cex:dateUtc="2023-05-15T08:35:00Z"/>
  <w16cex:commentExtensible w16cex:durableId="2810E4DE" w16cex:dateUtc="2023-05-15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C9522D" w16cid:durableId="2819B752"/>
  <w16cid:commentId w16cid:paraId="56F67305" w16cid:durableId="287D553B"/>
  <w16cid:commentId w16cid:paraId="082023B8" w16cid:durableId="2810E4DA"/>
  <w16cid:commentId w16cid:paraId="57D72962" w16cid:durableId="2810E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92E4B" w14:textId="77777777" w:rsidR="00CB26A1" w:rsidRDefault="00CB26A1">
      <w:r>
        <w:separator/>
      </w:r>
    </w:p>
  </w:endnote>
  <w:endnote w:type="continuationSeparator" w:id="0">
    <w:p w14:paraId="118E9C07" w14:textId="77777777" w:rsidR="00CB26A1" w:rsidRDefault="00CB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DBD72" w14:textId="77777777" w:rsidR="002E46B6" w:rsidRPr="002E46B6" w:rsidRDefault="002E46B6" w:rsidP="006857ED">
    <w:pPr>
      <w:pStyle w:val="a4"/>
      <w:pBdr>
        <w:top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第</w:t>
    </w:r>
    <w:r w:rsidRPr="002E46B6">
      <w:rPr>
        <w:rFonts w:ascii="Verdana" w:eastAsia="標楷體" w:hAnsi="Verdana"/>
      </w:rPr>
      <w:fldChar w:fldCharType="begin"/>
    </w:r>
    <w:r w:rsidRPr="002E46B6">
      <w:rPr>
        <w:rFonts w:ascii="Verdana" w:eastAsia="標楷體" w:hAnsi="Verdana"/>
      </w:rPr>
      <w:instrText xml:space="preserve"> PAGE </w:instrText>
    </w:r>
    <w:r w:rsidRPr="002E46B6">
      <w:rPr>
        <w:rFonts w:ascii="Verdana" w:eastAsia="標楷體" w:hAnsi="Verdana"/>
      </w:rPr>
      <w:fldChar w:fldCharType="separate"/>
    </w:r>
    <w:r w:rsidR="00717928">
      <w:rPr>
        <w:rFonts w:ascii="Verdana" w:eastAsia="標楷體" w:hAnsi="Verdana"/>
        <w:noProof/>
      </w:rPr>
      <w:t>4</w:t>
    </w:r>
    <w:r w:rsidRPr="002E46B6">
      <w:rPr>
        <w:rFonts w:ascii="Verdana" w:eastAsia="標楷體" w:hAnsi="Verdana"/>
      </w:rPr>
      <w:fldChar w:fldCharType="end"/>
    </w:r>
    <w:r w:rsidRPr="002E46B6">
      <w:rPr>
        <w:rFonts w:ascii="Verdana" w:eastAsia="標楷體" w:hAnsi="Verdana"/>
      </w:rPr>
      <w:t>頁，</w:t>
    </w:r>
    <w:r w:rsidR="00B818F7">
      <w:rPr>
        <w:rFonts w:ascii="Verdana" w:eastAsia="標楷體" w:hAnsi="Verdana" w:hint="eastAsia"/>
      </w:rPr>
      <w:t>含封面</w:t>
    </w:r>
    <w:r w:rsidRPr="002E46B6">
      <w:rPr>
        <w:rFonts w:ascii="Verdana" w:eastAsia="標楷體" w:hAnsi="Verdana"/>
      </w:rPr>
      <w:t>共</w:t>
    </w:r>
    <w:r w:rsidRPr="002E46B6">
      <w:rPr>
        <w:rFonts w:ascii="Verdana" w:eastAsia="標楷體" w:hAnsi="Verdana"/>
      </w:rPr>
      <w:fldChar w:fldCharType="begin"/>
    </w:r>
    <w:r w:rsidRPr="002E46B6">
      <w:rPr>
        <w:rFonts w:ascii="Verdana" w:eastAsia="標楷體" w:hAnsi="Verdana"/>
      </w:rPr>
      <w:instrText xml:space="preserve"> NUMPAGES </w:instrText>
    </w:r>
    <w:r w:rsidRPr="002E46B6">
      <w:rPr>
        <w:rFonts w:ascii="Verdana" w:eastAsia="標楷體" w:hAnsi="Verdana"/>
      </w:rPr>
      <w:fldChar w:fldCharType="separate"/>
    </w:r>
    <w:r w:rsidR="00717928">
      <w:rPr>
        <w:rFonts w:ascii="Verdana" w:eastAsia="標楷體" w:hAnsi="Verdana"/>
        <w:noProof/>
      </w:rPr>
      <w:t>10</w:t>
    </w:r>
    <w:r w:rsidRPr="002E46B6">
      <w:rPr>
        <w:rFonts w:ascii="Verdana" w:eastAsia="標楷體" w:hAnsi="Verdana"/>
      </w:rPr>
      <w:fldChar w:fldCharType="end"/>
    </w:r>
    <w:r w:rsidRPr="002E46B6">
      <w:rPr>
        <w:rFonts w:ascii="Verdana" w:eastAsia="標楷體" w:hAnsi="Verdana"/>
      </w:rPr>
      <w:t>頁</w:t>
    </w:r>
  </w:p>
  <w:p w14:paraId="19E98EF7" w14:textId="41F89B3A" w:rsidR="006D0605" w:rsidRPr="002E46B6" w:rsidRDefault="002E46B6" w:rsidP="006857ED">
    <w:pPr>
      <w:pStyle w:val="a4"/>
      <w:tabs>
        <w:tab w:val="clear" w:pos="4153"/>
        <w:tab w:val="clear" w:pos="8306"/>
      </w:tabs>
      <w:spacing w:line="240" w:lineRule="atLeast"/>
      <w:jc w:val="right"/>
      <w:rPr>
        <w:rFonts w:ascii="Verdana" w:eastAsia="標楷體" w:hAnsi="Verdana"/>
      </w:rPr>
    </w:pPr>
    <w:r w:rsidRPr="002E46B6">
      <w:rPr>
        <w:rFonts w:ascii="Verdana" w:eastAsia="標楷體" w:hAnsi="Verdana"/>
      </w:rPr>
      <w:t>版</w:t>
    </w:r>
    <w:r w:rsidR="006857ED">
      <w:rPr>
        <w:rFonts w:ascii="Verdana" w:eastAsia="標楷體" w:hAnsi="Verdana" w:hint="eastAsia"/>
      </w:rPr>
      <w:t>次</w:t>
    </w:r>
    <w:r w:rsidRPr="002E46B6">
      <w:rPr>
        <w:rFonts w:ascii="Verdana" w:eastAsia="標楷體" w:hAnsi="Verdana"/>
      </w:rPr>
      <w:t>：</w:t>
    </w:r>
    <w:r w:rsidR="00B938E8">
      <w:rPr>
        <w:rFonts w:ascii="Verdana" w:eastAsia="標楷體" w:hAnsi="Verdana" w:hint="eastAsia"/>
      </w:rPr>
      <w:t>V</w:t>
    </w:r>
    <w:r w:rsidR="000834BE">
      <w:rPr>
        <w:rFonts w:ascii="Verdana" w:eastAsia="標楷體" w:hAnsi="Verdana"/>
      </w:rPr>
      <w:t>1</w:t>
    </w:r>
    <w:r w:rsidR="00EB2C3A">
      <w:rPr>
        <w:rFonts w:ascii="Verdana" w:eastAsia="標楷體" w:hAnsi="Verdana" w:hint="eastAsia"/>
      </w:rPr>
      <w:t>.</w:t>
    </w:r>
    <w:ins w:id="764" w:author="陳佳宜資訊部策略發展處" w:date="2024-08-07T17:43:00Z">
      <w:r w:rsidR="00127C0A">
        <w:rPr>
          <w:rFonts w:ascii="Verdana" w:eastAsia="標楷體" w:hAnsi="Verdana" w:hint="eastAsia"/>
        </w:rPr>
        <w:t>1</w:t>
      </w:r>
    </w:ins>
    <w:del w:id="765" w:author="陳佳宜資訊部策略發展處" w:date="2024-08-07T17:43:00Z">
      <w:r w:rsidR="000834BE" w:rsidDel="00127C0A">
        <w:rPr>
          <w:rFonts w:ascii="Verdana" w:eastAsia="標楷體" w:hAnsi="Verdana"/>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987ED" w14:textId="77777777" w:rsidR="00CB26A1" w:rsidRDefault="00CB26A1">
      <w:r>
        <w:separator/>
      </w:r>
    </w:p>
  </w:footnote>
  <w:footnote w:type="continuationSeparator" w:id="0">
    <w:p w14:paraId="277075D9" w14:textId="77777777" w:rsidR="00CB26A1" w:rsidRDefault="00CB2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486BB" w14:textId="1883EF35" w:rsidR="006D0605" w:rsidRPr="002E46B6" w:rsidRDefault="00000000" w:rsidP="006857ED">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pict w14:anchorId="52133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9" type="#_x0000_t75" style="position:absolute;left:0;text-align:left;margin-left:0;margin-top:0;width:425.55pt;height:242.3pt;z-index:-251657216;mso-position-horizontal:center;mso-position-horizontal-relative:margin;mso-position-vertical:center;mso-position-vertical-relative:margin">
          <v:imagedata r:id="rId1" o:title="" cropbottom="11085f" gain="19661f" blacklevel="22938f"/>
          <w10:wrap anchorx="margin" anchory="margin"/>
        </v:shape>
      </w:pict>
    </w:r>
    <w:r w:rsidR="00CC22EB">
      <w:rPr>
        <w:noProof/>
      </w:rPr>
      <w:drawing>
        <wp:anchor distT="0" distB="0" distL="114300" distR="114300" simplePos="0" relativeHeight="251656192" behindDoc="1" locked="0" layoutInCell="0" allowOverlap="0" wp14:anchorId="470FA371" wp14:editId="3DFDF746">
          <wp:simplePos x="0" y="0"/>
          <wp:positionH relativeFrom="margin">
            <wp:align>left</wp:align>
          </wp:positionH>
          <wp:positionV relativeFrom="page">
            <wp:posOffset>215900</wp:posOffset>
          </wp:positionV>
          <wp:extent cx="990600" cy="561975"/>
          <wp:effectExtent l="0" t="0" r="0" b="9525"/>
          <wp:wrapNone/>
          <wp:docPr id="8" name="圖片 3"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D0605" w:rsidRPr="002E46B6">
      <w:rPr>
        <w:rFonts w:ascii="Verdana" w:eastAsia="標楷體" w:hAnsi="Verdana"/>
      </w:rPr>
      <w:t>文件名稱：營運持續管理</w:t>
    </w:r>
  </w:p>
  <w:p w14:paraId="23519292" w14:textId="69A619D9" w:rsidR="006D0605" w:rsidRPr="002E46B6" w:rsidRDefault="006D0605" w:rsidP="006857ED">
    <w:pPr>
      <w:pStyle w:val="a3"/>
      <w:tabs>
        <w:tab w:val="clear" w:pos="4153"/>
        <w:tab w:val="clear" w:pos="8306"/>
      </w:tabs>
      <w:spacing w:line="240" w:lineRule="atLeast"/>
      <w:jc w:val="right"/>
      <w:rPr>
        <w:rFonts w:ascii="Verdana" w:eastAsia="標楷體" w:hAnsi="Verdana"/>
      </w:rPr>
    </w:pPr>
    <w:r w:rsidRPr="002E46B6">
      <w:rPr>
        <w:rFonts w:ascii="Verdana" w:eastAsia="標楷體" w:hAnsi="Verdana"/>
      </w:rPr>
      <w:t>文件編號：</w:t>
    </w:r>
    <w:r w:rsidR="00EB2C3A">
      <w:rPr>
        <w:rFonts w:ascii="Verdana" w:eastAsia="標楷體" w:hAnsi="Verdana"/>
      </w:rPr>
      <w:t>SC-01-010</w:t>
    </w:r>
  </w:p>
  <w:p w14:paraId="0B70AE54" w14:textId="77777777" w:rsidR="006D0605" w:rsidRDefault="006D0605" w:rsidP="006857ED">
    <w:pPr>
      <w:pStyle w:val="a3"/>
      <w:pBdr>
        <w:bottom w:val="single" w:sz="12" w:space="1" w:color="auto"/>
      </w:pBdr>
      <w:tabs>
        <w:tab w:val="clear" w:pos="4153"/>
        <w:tab w:val="clear" w:pos="8306"/>
      </w:tabs>
      <w:spacing w:line="240" w:lineRule="atLeast"/>
      <w:jc w:val="right"/>
      <w:rPr>
        <w:rFonts w:ascii="Verdana" w:eastAsia="標楷體" w:hAnsi="Verdana"/>
      </w:rPr>
    </w:pPr>
    <w:r w:rsidRPr="002E46B6">
      <w:rPr>
        <w:rFonts w:ascii="Verdana" w:eastAsia="標楷體" w:hAnsi="Verdan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CA78" w14:textId="77777777" w:rsidR="006D0605" w:rsidRDefault="00CC22EB">
    <w:pPr>
      <w:pStyle w:val="a3"/>
    </w:pPr>
    <w:r>
      <w:rPr>
        <w:noProof/>
      </w:rPr>
      <w:drawing>
        <wp:anchor distT="0" distB="0" distL="114300" distR="114300" simplePos="0" relativeHeight="251658240" behindDoc="1" locked="0" layoutInCell="1" allowOverlap="1" wp14:anchorId="53040E5F" wp14:editId="5DA83976">
          <wp:simplePos x="0" y="0"/>
          <wp:positionH relativeFrom="column">
            <wp:align>center</wp:align>
          </wp:positionH>
          <wp:positionV relativeFrom="paragraph">
            <wp:posOffset>539750</wp:posOffset>
          </wp:positionV>
          <wp:extent cx="4391025" cy="847725"/>
          <wp:effectExtent l="0" t="0" r="9525" b="0"/>
          <wp:wrapNone/>
          <wp:docPr id="9" name="圖片 9"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9B153BD" wp14:editId="42E63467">
          <wp:simplePos x="0" y="0"/>
          <wp:positionH relativeFrom="margin">
            <wp:align>center</wp:align>
          </wp:positionH>
          <wp:positionV relativeFrom="margin">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CF9"/>
    <w:multiLevelType w:val="hybridMultilevel"/>
    <w:tmpl w:val="E52C4FF4"/>
    <w:lvl w:ilvl="0" w:tplc="7BEA38F2">
      <w:start w:val="1"/>
      <w:numFmt w:val="decimal"/>
      <w:lvlText w:val="（%1）"/>
      <w:lvlJc w:val="left"/>
      <w:pPr>
        <w:ind w:left="780" w:hanging="7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D864A7"/>
    <w:multiLevelType w:val="hybridMultilevel"/>
    <w:tmpl w:val="4BCA15BC"/>
    <w:lvl w:ilvl="0" w:tplc="3BC68836">
      <w:start w:val="1"/>
      <w:numFmt w:val="bullet"/>
      <w:lvlText w:val=""/>
      <w:lvlJc w:val="left"/>
      <w:pPr>
        <w:tabs>
          <w:tab w:val="num" w:pos="720"/>
        </w:tabs>
        <w:ind w:left="720" w:hanging="360"/>
      </w:pPr>
      <w:rPr>
        <w:rFonts w:ascii="Wingdings" w:hAnsi="Wingdings" w:hint="default"/>
      </w:rPr>
    </w:lvl>
    <w:lvl w:ilvl="1" w:tplc="12E07C9C">
      <w:start w:val="1"/>
      <w:numFmt w:val="bullet"/>
      <w:lvlText w:val=""/>
      <w:lvlJc w:val="left"/>
      <w:pPr>
        <w:tabs>
          <w:tab w:val="num" w:pos="1440"/>
        </w:tabs>
        <w:ind w:left="1440" w:hanging="360"/>
      </w:pPr>
      <w:rPr>
        <w:rFonts w:ascii="Wingdings" w:hAnsi="Wingdings" w:hint="default"/>
      </w:rPr>
    </w:lvl>
    <w:lvl w:ilvl="2" w:tplc="029ED602" w:tentative="1">
      <w:start w:val="1"/>
      <w:numFmt w:val="bullet"/>
      <w:lvlText w:val=""/>
      <w:lvlJc w:val="left"/>
      <w:pPr>
        <w:tabs>
          <w:tab w:val="num" w:pos="2160"/>
        </w:tabs>
        <w:ind w:left="2160" w:hanging="360"/>
      </w:pPr>
      <w:rPr>
        <w:rFonts w:ascii="Wingdings" w:hAnsi="Wingdings" w:hint="default"/>
      </w:rPr>
    </w:lvl>
    <w:lvl w:ilvl="3" w:tplc="8A2C439C" w:tentative="1">
      <w:start w:val="1"/>
      <w:numFmt w:val="bullet"/>
      <w:lvlText w:val=""/>
      <w:lvlJc w:val="left"/>
      <w:pPr>
        <w:tabs>
          <w:tab w:val="num" w:pos="2880"/>
        </w:tabs>
        <w:ind w:left="2880" w:hanging="360"/>
      </w:pPr>
      <w:rPr>
        <w:rFonts w:ascii="Wingdings" w:hAnsi="Wingdings" w:hint="default"/>
      </w:rPr>
    </w:lvl>
    <w:lvl w:ilvl="4" w:tplc="3B408960" w:tentative="1">
      <w:start w:val="1"/>
      <w:numFmt w:val="bullet"/>
      <w:lvlText w:val=""/>
      <w:lvlJc w:val="left"/>
      <w:pPr>
        <w:tabs>
          <w:tab w:val="num" w:pos="3600"/>
        </w:tabs>
        <w:ind w:left="3600" w:hanging="360"/>
      </w:pPr>
      <w:rPr>
        <w:rFonts w:ascii="Wingdings" w:hAnsi="Wingdings" w:hint="default"/>
      </w:rPr>
    </w:lvl>
    <w:lvl w:ilvl="5" w:tplc="88E88D48" w:tentative="1">
      <w:start w:val="1"/>
      <w:numFmt w:val="bullet"/>
      <w:lvlText w:val=""/>
      <w:lvlJc w:val="left"/>
      <w:pPr>
        <w:tabs>
          <w:tab w:val="num" w:pos="4320"/>
        </w:tabs>
        <w:ind w:left="4320" w:hanging="360"/>
      </w:pPr>
      <w:rPr>
        <w:rFonts w:ascii="Wingdings" w:hAnsi="Wingdings" w:hint="default"/>
      </w:rPr>
    </w:lvl>
    <w:lvl w:ilvl="6" w:tplc="A6D82C04" w:tentative="1">
      <w:start w:val="1"/>
      <w:numFmt w:val="bullet"/>
      <w:lvlText w:val=""/>
      <w:lvlJc w:val="left"/>
      <w:pPr>
        <w:tabs>
          <w:tab w:val="num" w:pos="5040"/>
        </w:tabs>
        <w:ind w:left="5040" w:hanging="360"/>
      </w:pPr>
      <w:rPr>
        <w:rFonts w:ascii="Wingdings" w:hAnsi="Wingdings" w:hint="default"/>
      </w:rPr>
    </w:lvl>
    <w:lvl w:ilvl="7" w:tplc="E28465DE" w:tentative="1">
      <w:start w:val="1"/>
      <w:numFmt w:val="bullet"/>
      <w:lvlText w:val=""/>
      <w:lvlJc w:val="left"/>
      <w:pPr>
        <w:tabs>
          <w:tab w:val="num" w:pos="5760"/>
        </w:tabs>
        <w:ind w:left="5760" w:hanging="360"/>
      </w:pPr>
      <w:rPr>
        <w:rFonts w:ascii="Wingdings" w:hAnsi="Wingdings" w:hint="default"/>
      </w:rPr>
    </w:lvl>
    <w:lvl w:ilvl="8" w:tplc="68226A2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A1277"/>
    <w:multiLevelType w:val="multilevel"/>
    <w:tmpl w:val="347E509A"/>
    <w:lvl w:ilvl="0">
      <w:start w:val="1"/>
      <w:numFmt w:val="taiwaneseCountingThousand"/>
      <w:pStyle w:val="1"/>
      <w:lvlText w:val="第%1章"/>
      <w:lvlJc w:val="left"/>
      <w:pPr>
        <w:tabs>
          <w:tab w:val="num" w:pos="975"/>
        </w:tabs>
        <w:ind w:left="975" w:hanging="975"/>
      </w:pPr>
      <w:rPr>
        <w:rFonts w:hint="default"/>
      </w:rPr>
    </w:lvl>
    <w:lvl w:ilvl="1">
      <w:start w:val="1"/>
      <w:numFmt w:val="taiwaneseCountingThousand"/>
      <w:pStyle w:val="2"/>
      <w:lvlText w:val="第%2節"/>
      <w:lvlJc w:val="left"/>
      <w:pPr>
        <w:tabs>
          <w:tab w:val="num" w:pos="1215"/>
        </w:tabs>
        <w:ind w:left="1215" w:hanging="735"/>
      </w:pPr>
      <w:rPr>
        <w:rFonts w:hint="default"/>
      </w:rPr>
    </w:lvl>
    <w:lvl w:ilvl="2">
      <w:start w:val="1"/>
      <w:numFmt w:val="taiwaneseCountingThousand"/>
      <w:pStyle w:val="3"/>
      <w:lvlText w:val="%3、"/>
      <w:lvlJc w:val="left"/>
      <w:pPr>
        <w:tabs>
          <w:tab w:val="num" w:pos="1320"/>
        </w:tabs>
        <w:ind w:left="1320" w:hanging="360"/>
      </w:pPr>
      <w:rPr>
        <w:rFonts w:hint="default"/>
        <w:color w:val="auto"/>
      </w:rPr>
    </w:lvl>
    <w:lvl w:ilvl="3">
      <w:start w:val="1"/>
      <w:numFmt w:val="taiwaneseCountingThousand"/>
      <w:pStyle w:val="4"/>
      <w:lvlText w:val="(%4)"/>
      <w:lvlJc w:val="left"/>
      <w:pPr>
        <w:tabs>
          <w:tab w:val="num" w:pos="1920"/>
        </w:tabs>
        <w:ind w:left="1920" w:hanging="480"/>
      </w:pPr>
      <w:rPr>
        <w:rFonts w:hint="eastAsia"/>
      </w:rPr>
    </w:lvl>
    <w:lvl w:ilvl="4">
      <w:start w:val="1"/>
      <w:numFmt w:val="decimal"/>
      <w:pStyle w:val="5"/>
      <w:lvlText w:val="%5. "/>
      <w:lvlJc w:val="left"/>
      <w:pPr>
        <w:tabs>
          <w:tab w:val="num" w:pos="2400"/>
        </w:tabs>
        <w:ind w:left="2400" w:hanging="480"/>
      </w:pPr>
      <w:rPr>
        <w:rFonts w:hint="eastAsia"/>
      </w:rPr>
    </w:lvl>
    <w:lvl w:ilvl="5">
      <w:start w:val="1"/>
      <w:numFmt w:val="decimal"/>
      <w:pStyle w:val="6"/>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 w15:restartNumberingAfterBreak="0">
    <w:nsid w:val="13DC1B7D"/>
    <w:multiLevelType w:val="hybridMultilevel"/>
    <w:tmpl w:val="8DCEA97C"/>
    <w:lvl w:ilvl="0" w:tplc="A7A054F8">
      <w:start w:val="1"/>
      <w:numFmt w:val="bullet"/>
      <w:lvlText w:val=""/>
      <w:lvlJc w:val="left"/>
      <w:pPr>
        <w:tabs>
          <w:tab w:val="num" w:pos="720"/>
        </w:tabs>
        <w:ind w:left="720" w:hanging="360"/>
      </w:pPr>
      <w:rPr>
        <w:rFonts w:ascii="Wingdings" w:hAnsi="Wingdings" w:hint="default"/>
      </w:rPr>
    </w:lvl>
    <w:lvl w:ilvl="1" w:tplc="4262275A">
      <w:start w:val="1"/>
      <w:numFmt w:val="bullet"/>
      <w:lvlText w:val=""/>
      <w:lvlJc w:val="left"/>
      <w:pPr>
        <w:tabs>
          <w:tab w:val="num" w:pos="1440"/>
        </w:tabs>
        <w:ind w:left="1440" w:hanging="360"/>
      </w:pPr>
      <w:rPr>
        <w:rFonts w:ascii="Wingdings" w:hAnsi="Wingdings" w:hint="default"/>
      </w:rPr>
    </w:lvl>
    <w:lvl w:ilvl="2" w:tplc="36223150" w:tentative="1">
      <w:start w:val="1"/>
      <w:numFmt w:val="bullet"/>
      <w:lvlText w:val=""/>
      <w:lvlJc w:val="left"/>
      <w:pPr>
        <w:tabs>
          <w:tab w:val="num" w:pos="2160"/>
        </w:tabs>
        <w:ind w:left="2160" w:hanging="360"/>
      </w:pPr>
      <w:rPr>
        <w:rFonts w:ascii="Wingdings" w:hAnsi="Wingdings" w:hint="default"/>
      </w:rPr>
    </w:lvl>
    <w:lvl w:ilvl="3" w:tplc="3888197A" w:tentative="1">
      <w:start w:val="1"/>
      <w:numFmt w:val="bullet"/>
      <w:lvlText w:val=""/>
      <w:lvlJc w:val="left"/>
      <w:pPr>
        <w:tabs>
          <w:tab w:val="num" w:pos="2880"/>
        </w:tabs>
        <w:ind w:left="2880" w:hanging="360"/>
      </w:pPr>
      <w:rPr>
        <w:rFonts w:ascii="Wingdings" w:hAnsi="Wingdings" w:hint="default"/>
      </w:rPr>
    </w:lvl>
    <w:lvl w:ilvl="4" w:tplc="D5965AAC" w:tentative="1">
      <w:start w:val="1"/>
      <w:numFmt w:val="bullet"/>
      <w:lvlText w:val=""/>
      <w:lvlJc w:val="left"/>
      <w:pPr>
        <w:tabs>
          <w:tab w:val="num" w:pos="3600"/>
        </w:tabs>
        <w:ind w:left="3600" w:hanging="360"/>
      </w:pPr>
      <w:rPr>
        <w:rFonts w:ascii="Wingdings" w:hAnsi="Wingdings" w:hint="default"/>
      </w:rPr>
    </w:lvl>
    <w:lvl w:ilvl="5" w:tplc="D60E77CC" w:tentative="1">
      <w:start w:val="1"/>
      <w:numFmt w:val="bullet"/>
      <w:lvlText w:val=""/>
      <w:lvlJc w:val="left"/>
      <w:pPr>
        <w:tabs>
          <w:tab w:val="num" w:pos="4320"/>
        </w:tabs>
        <w:ind w:left="4320" w:hanging="360"/>
      </w:pPr>
      <w:rPr>
        <w:rFonts w:ascii="Wingdings" w:hAnsi="Wingdings" w:hint="default"/>
      </w:rPr>
    </w:lvl>
    <w:lvl w:ilvl="6" w:tplc="620CE336" w:tentative="1">
      <w:start w:val="1"/>
      <w:numFmt w:val="bullet"/>
      <w:lvlText w:val=""/>
      <w:lvlJc w:val="left"/>
      <w:pPr>
        <w:tabs>
          <w:tab w:val="num" w:pos="5040"/>
        </w:tabs>
        <w:ind w:left="5040" w:hanging="360"/>
      </w:pPr>
      <w:rPr>
        <w:rFonts w:ascii="Wingdings" w:hAnsi="Wingdings" w:hint="default"/>
      </w:rPr>
    </w:lvl>
    <w:lvl w:ilvl="7" w:tplc="4460AD10" w:tentative="1">
      <w:start w:val="1"/>
      <w:numFmt w:val="bullet"/>
      <w:lvlText w:val=""/>
      <w:lvlJc w:val="left"/>
      <w:pPr>
        <w:tabs>
          <w:tab w:val="num" w:pos="5760"/>
        </w:tabs>
        <w:ind w:left="5760" w:hanging="360"/>
      </w:pPr>
      <w:rPr>
        <w:rFonts w:ascii="Wingdings" w:hAnsi="Wingdings" w:hint="default"/>
      </w:rPr>
    </w:lvl>
    <w:lvl w:ilvl="8" w:tplc="BCE09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E25EC5"/>
    <w:multiLevelType w:val="hybridMultilevel"/>
    <w:tmpl w:val="F6189AA2"/>
    <w:lvl w:ilvl="0" w:tplc="67CA2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B80178B"/>
    <w:multiLevelType w:val="hybridMultilevel"/>
    <w:tmpl w:val="B442EDF0"/>
    <w:lvl w:ilvl="0" w:tplc="4D1208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68F6FAE"/>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7" w15:restartNumberingAfterBreak="0">
    <w:nsid w:val="56F4215F"/>
    <w:multiLevelType w:val="multilevel"/>
    <w:tmpl w:val="6B68E382"/>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
      <w:lvlJc w:val="left"/>
      <w:pPr>
        <w:tabs>
          <w:tab w:val="num" w:pos="2400"/>
        </w:tabs>
        <w:ind w:left="2400" w:hanging="480"/>
      </w:pPr>
      <w:rPr>
        <w:rFonts w:hint="eastAsia"/>
      </w:rPr>
    </w:lvl>
    <w:lvl w:ilvl="5">
      <w:start w:val="1"/>
      <w:numFmt w:val="bullet"/>
      <w:lvlText w:val="•"/>
      <w:lvlJc w:val="left"/>
      <w:pPr>
        <w:tabs>
          <w:tab w:val="num" w:pos="2880"/>
        </w:tabs>
        <w:ind w:left="2880" w:hanging="480"/>
      </w:pPr>
      <w:rPr>
        <w:rFonts w:ascii="Arial" w:eastAsia="新細明體" w:hAnsi="Arial" w:hint="default"/>
        <w:b w:val="0"/>
        <w:i w:val="0"/>
        <w:strike w:val="0"/>
        <w:dstrike w:val="0"/>
        <w:color w:val="000000"/>
        <w:sz w:val="24"/>
        <w:szCs w:val="24"/>
        <w:u w:val="none" w:color="000000"/>
        <w:vertAlign w:val="baseline"/>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8" w15:restartNumberingAfterBreak="0">
    <w:nsid w:val="65122128"/>
    <w:multiLevelType w:val="hybridMultilevel"/>
    <w:tmpl w:val="6D082F8A"/>
    <w:lvl w:ilvl="0" w:tplc="4042766A">
      <w:start w:val="1"/>
      <w:numFmt w:val="bullet"/>
      <w:lvlText w:val=""/>
      <w:lvlJc w:val="left"/>
      <w:pPr>
        <w:tabs>
          <w:tab w:val="num" w:pos="720"/>
        </w:tabs>
        <w:ind w:left="720" w:hanging="360"/>
      </w:pPr>
      <w:rPr>
        <w:rFonts w:ascii="Wingdings" w:hAnsi="Wingdings" w:hint="default"/>
      </w:rPr>
    </w:lvl>
    <w:lvl w:ilvl="1" w:tplc="545EFBDE">
      <w:start w:val="1"/>
      <w:numFmt w:val="bullet"/>
      <w:lvlText w:val=""/>
      <w:lvlJc w:val="left"/>
      <w:pPr>
        <w:tabs>
          <w:tab w:val="num" w:pos="1440"/>
        </w:tabs>
        <w:ind w:left="1440" w:hanging="360"/>
      </w:pPr>
      <w:rPr>
        <w:rFonts w:ascii="Wingdings" w:hAnsi="Wingdings" w:hint="default"/>
      </w:rPr>
    </w:lvl>
    <w:lvl w:ilvl="2" w:tplc="36A85E0C" w:tentative="1">
      <w:start w:val="1"/>
      <w:numFmt w:val="bullet"/>
      <w:lvlText w:val=""/>
      <w:lvlJc w:val="left"/>
      <w:pPr>
        <w:tabs>
          <w:tab w:val="num" w:pos="2160"/>
        </w:tabs>
        <w:ind w:left="2160" w:hanging="360"/>
      </w:pPr>
      <w:rPr>
        <w:rFonts w:ascii="Wingdings" w:hAnsi="Wingdings" w:hint="default"/>
      </w:rPr>
    </w:lvl>
    <w:lvl w:ilvl="3" w:tplc="7C8C99B4" w:tentative="1">
      <w:start w:val="1"/>
      <w:numFmt w:val="bullet"/>
      <w:lvlText w:val=""/>
      <w:lvlJc w:val="left"/>
      <w:pPr>
        <w:tabs>
          <w:tab w:val="num" w:pos="2880"/>
        </w:tabs>
        <w:ind w:left="2880" w:hanging="360"/>
      </w:pPr>
      <w:rPr>
        <w:rFonts w:ascii="Wingdings" w:hAnsi="Wingdings" w:hint="default"/>
      </w:rPr>
    </w:lvl>
    <w:lvl w:ilvl="4" w:tplc="12488FD2" w:tentative="1">
      <w:start w:val="1"/>
      <w:numFmt w:val="bullet"/>
      <w:lvlText w:val=""/>
      <w:lvlJc w:val="left"/>
      <w:pPr>
        <w:tabs>
          <w:tab w:val="num" w:pos="3600"/>
        </w:tabs>
        <w:ind w:left="3600" w:hanging="360"/>
      </w:pPr>
      <w:rPr>
        <w:rFonts w:ascii="Wingdings" w:hAnsi="Wingdings" w:hint="default"/>
      </w:rPr>
    </w:lvl>
    <w:lvl w:ilvl="5" w:tplc="E4B0D886" w:tentative="1">
      <w:start w:val="1"/>
      <w:numFmt w:val="bullet"/>
      <w:lvlText w:val=""/>
      <w:lvlJc w:val="left"/>
      <w:pPr>
        <w:tabs>
          <w:tab w:val="num" w:pos="4320"/>
        </w:tabs>
        <w:ind w:left="4320" w:hanging="360"/>
      </w:pPr>
      <w:rPr>
        <w:rFonts w:ascii="Wingdings" w:hAnsi="Wingdings" w:hint="default"/>
      </w:rPr>
    </w:lvl>
    <w:lvl w:ilvl="6" w:tplc="24E24564" w:tentative="1">
      <w:start w:val="1"/>
      <w:numFmt w:val="bullet"/>
      <w:lvlText w:val=""/>
      <w:lvlJc w:val="left"/>
      <w:pPr>
        <w:tabs>
          <w:tab w:val="num" w:pos="5040"/>
        </w:tabs>
        <w:ind w:left="5040" w:hanging="360"/>
      </w:pPr>
      <w:rPr>
        <w:rFonts w:ascii="Wingdings" w:hAnsi="Wingdings" w:hint="default"/>
      </w:rPr>
    </w:lvl>
    <w:lvl w:ilvl="7" w:tplc="9A5EA4F0" w:tentative="1">
      <w:start w:val="1"/>
      <w:numFmt w:val="bullet"/>
      <w:lvlText w:val=""/>
      <w:lvlJc w:val="left"/>
      <w:pPr>
        <w:tabs>
          <w:tab w:val="num" w:pos="5760"/>
        </w:tabs>
        <w:ind w:left="5760" w:hanging="360"/>
      </w:pPr>
      <w:rPr>
        <w:rFonts w:ascii="Wingdings" w:hAnsi="Wingdings" w:hint="default"/>
      </w:rPr>
    </w:lvl>
    <w:lvl w:ilvl="8" w:tplc="11FC78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DE345D"/>
    <w:multiLevelType w:val="hybridMultilevel"/>
    <w:tmpl w:val="494AED92"/>
    <w:lvl w:ilvl="0" w:tplc="9C0E6082">
      <w:start w:val="1"/>
      <w:numFmt w:val="bullet"/>
      <w:lvlText w:val=""/>
      <w:lvlJc w:val="left"/>
      <w:pPr>
        <w:tabs>
          <w:tab w:val="num" w:pos="720"/>
        </w:tabs>
        <w:ind w:left="720" w:hanging="360"/>
      </w:pPr>
      <w:rPr>
        <w:rFonts w:ascii="Wingdings" w:hAnsi="Wingdings" w:hint="default"/>
      </w:rPr>
    </w:lvl>
    <w:lvl w:ilvl="1" w:tplc="D72E77A6">
      <w:start w:val="1"/>
      <w:numFmt w:val="bullet"/>
      <w:lvlText w:val=""/>
      <w:lvlJc w:val="left"/>
      <w:pPr>
        <w:tabs>
          <w:tab w:val="num" w:pos="1440"/>
        </w:tabs>
        <w:ind w:left="1440" w:hanging="360"/>
      </w:pPr>
      <w:rPr>
        <w:rFonts w:ascii="Wingdings" w:hAnsi="Wingdings" w:hint="default"/>
      </w:rPr>
    </w:lvl>
    <w:lvl w:ilvl="2" w:tplc="951E2C7C">
      <w:start w:val="1"/>
      <w:numFmt w:val="bullet"/>
      <w:lvlText w:val=""/>
      <w:lvlJc w:val="left"/>
      <w:pPr>
        <w:tabs>
          <w:tab w:val="num" w:pos="2160"/>
        </w:tabs>
        <w:ind w:left="2160" w:hanging="360"/>
      </w:pPr>
      <w:rPr>
        <w:rFonts w:ascii="Wingdings" w:hAnsi="Wingdings" w:hint="default"/>
      </w:rPr>
    </w:lvl>
    <w:lvl w:ilvl="3" w:tplc="11401194" w:tentative="1">
      <w:start w:val="1"/>
      <w:numFmt w:val="bullet"/>
      <w:lvlText w:val=""/>
      <w:lvlJc w:val="left"/>
      <w:pPr>
        <w:tabs>
          <w:tab w:val="num" w:pos="2880"/>
        </w:tabs>
        <w:ind w:left="2880" w:hanging="360"/>
      </w:pPr>
      <w:rPr>
        <w:rFonts w:ascii="Wingdings" w:hAnsi="Wingdings" w:hint="default"/>
      </w:rPr>
    </w:lvl>
    <w:lvl w:ilvl="4" w:tplc="A5F09B50" w:tentative="1">
      <w:start w:val="1"/>
      <w:numFmt w:val="bullet"/>
      <w:lvlText w:val=""/>
      <w:lvlJc w:val="left"/>
      <w:pPr>
        <w:tabs>
          <w:tab w:val="num" w:pos="3600"/>
        </w:tabs>
        <w:ind w:left="3600" w:hanging="360"/>
      </w:pPr>
      <w:rPr>
        <w:rFonts w:ascii="Wingdings" w:hAnsi="Wingdings" w:hint="default"/>
      </w:rPr>
    </w:lvl>
    <w:lvl w:ilvl="5" w:tplc="BED8D59E" w:tentative="1">
      <w:start w:val="1"/>
      <w:numFmt w:val="bullet"/>
      <w:lvlText w:val=""/>
      <w:lvlJc w:val="left"/>
      <w:pPr>
        <w:tabs>
          <w:tab w:val="num" w:pos="4320"/>
        </w:tabs>
        <w:ind w:left="4320" w:hanging="360"/>
      </w:pPr>
      <w:rPr>
        <w:rFonts w:ascii="Wingdings" w:hAnsi="Wingdings" w:hint="default"/>
      </w:rPr>
    </w:lvl>
    <w:lvl w:ilvl="6" w:tplc="A2C6F8FA" w:tentative="1">
      <w:start w:val="1"/>
      <w:numFmt w:val="bullet"/>
      <w:lvlText w:val=""/>
      <w:lvlJc w:val="left"/>
      <w:pPr>
        <w:tabs>
          <w:tab w:val="num" w:pos="5040"/>
        </w:tabs>
        <w:ind w:left="5040" w:hanging="360"/>
      </w:pPr>
      <w:rPr>
        <w:rFonts w:ascii="Wingdings" w:hAnsi="Wingdings" w:hint="default"/>
      </w:rPr>
    </w:lvl>
    <w:lvl w:ilvl="7" w:tplc="1DA8F5E4" w:tentative="1">
      <w:start w:val="1"/>
      <w:numFmt w:val="bullet"/>
      <w:lvlText w:val=""/>
      <w:lvlJc w:val="left"/>
      <w:pPr>
        <w:tabs>
          <w:tab w:val="num" w:pos="5760"/>
        </w:tabs>
        <w:ind w:left="5760" w:hanging="360"/>
      </w:pPr>
      <w:rPr>
        <w:rFonts w:ascii="Wingdings" w:hAnsi="Wingdings" w:hint="default"/>
      </w:rPr>
    </w:lvl>
    <w:lvl w:ilvl="8" w:tplc="BB2E83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C44C37"/>
    <w:multiLevelType w:val="hybridMultilevel"/>
    <w:tmpl w:val="31E8046A"/>
    <w:lvl w:ilvl="0" w:tplc="B1F6CD90">
      <w:start w:val="1"/>
      <w:numFmt w:val="bullet"/>
      <w:lvlText w:val=""/>
      <w:lvlJc w:val="left"/>
      <w:pPr>
        <w:tabs>
          <w:tab w:val="num" w:pos="720"/>
        </w:tabs>
        <w:ind w:left="720" w:hanging="360"/>
      </w:pPr>
      <w:rPr>
        <w:rFonts w:ascii="Wingdings" w:hAnsi="Wingdings" w:hint="default"/>
      </w:rPr>
    </w:lvl>
    <w:lvl w:ilvl="1" w:tplc="B0BCB7A6">
      <w:start w:val="1"/>
      <w:numFmt w:val="bullet"/>
      <w:lvlText w:val=""/>
      <w:lvlJc w:val="left"/>
      <w:pPr>
        <w:tabs>
          <w:tab w:val="num" w:pos="1440"/>
        </w:tabs>
        <w:ind w:left="1440" w:hanging="360"/>
      </w:pPr>
      <w:rPr>
        <w:rFonts w:ascii="Wingdings" w:hAnsi="Wingdings" w:hint="default"/>
      </w:rPr>
    </w:lvl>
    <w:lvl w:ilvl="2" w:tplc="E6609E0A" w:tentative="1">
      <w:start w:val="1"/>
      <w:numFmt w:val="bullet"/>
      <w:lvlText w:val=""/>
      <w:lvlJc w:val="left"/>
      <w:pPr>
        <w:tabs>
          <w:tab w:val="num" w:pos="2160"/>
        </w:tabs>
        <w:ind w:left="2160" w:hanging="360"/>
      </w:pPr>
      <w:rPr>
        <w:rFonts w:ascii="Wingdings" w:hAnsi="Wingdings" w:hint="default"/>
      </w:rPr>
    </w:lvl>
    <w:lvl w:ilvl="3" w:tplc="85F0A8E4" w:tentative="1">
      <w:start w:val="1"/>
      <w:numFmt w:val="bullet"/>
      <w:lvlText w:val=""/>
      <w:lvlJc w:val="left"/>
      <w:pPr>
        <w:tabs>
          <w:tab w:val="num" w:pos="2880"/>
        </w:tabs>
        <w:ind w:left="2880" w:hanging="360"/>
      </w:pPr>
      <w:rPr>
        <w:rFonts w:ascii="Wingdings" w:hAnsi="Wingdings" w:hint="default"/>
      </w:rPr>
    </w:lvl>
    <w:lvl w:ilvl="4" w:tplc="DA02421A" w:tentative="1">
      <w:start w:val="1"/>
      <w:numFmt w:val="bullet"/>
      <w:lvlText w:val=""/>
      <w:lvlJc w:val="left"/>
      <w:pPr>
        <w:tabs>
          <w:tab w:val="num" w:pos="3600"/>
        </w:tabs>
        <w:ind w:left="3600" w:hanging="360"/>
      </w:pPr>
      <w:rPr>
        <w:rFonts w:ascii="Wingdings" w:hAnsi="Wingdings" w:hint="default"/>
      </w:rPr>
    </w:lvl>
    <w:lvl w:ilvl="5" w:tplc="6C20803A" w:tentative="1">
      <w:start w:val="1"/>
      <w:numFmt w:val="bullet"/>
      <w:lvlText w:val=""/>
      <w:lvlJc w:val="left"/>
      <w:pPr>
        <w:tabs>
          <w:tab w:val="num" w:pos="4320"/>
        </w:tabs>
        <w:ind w:left="4320" w:hanging="360"/>
      </w:pPr>
      <w:rPr>
        <w:rFonts w:ascii="Wingdings" w:hAnsi="Wingdings" w:hint="default"/>
      </w:rPr>
    </w:lvl>
    <w:lvl w:ilvl="6" w:tplc="BE60F3AA" w:tentative="1">
      <w:start w:val="1"/>
      <w:numFmt w:val="bullet"/>
      <w:lvlText w:val=""/>
      <w:lvlJc w:val="left"/>
      <w:pPr>
        <w:tabs>
          <w:tab w:val="num" w:pos="5040"/>
        </w:tabs>
        <w:ind w:left="5040" w:hanging="360"/>
      </w:pPr>
      <w:rPr>
        <w:rFonts w:ascii="Wingdings" w:hAnsi="Wingdings" w:hint="default"/>
      </w:rPr>
    </w:lvl>
    <w:lvl w:ilvl="7" w:tplc="621A1836" w:tentative="1">
      <w:start w:val="1"/>
      <w:numFmt w:val="bullet"/>
      <w:lvlText w:val=""/>
      <w:lvlJc w:val="left"/>
      <w:pPr>
        <w:tabs>
          <w:tab w:val="num" w:pos="5760"/>
        </w:tabs>
        <w:ind w:left="5760" w:hanging="360"/>
      </w:pPr>
      <w:rPr>
        <w:rFonts w:ascii="Wingdings" w:hAnsi="Wingdings" w:hint="default"/>
      </w:rPr>
    </w:lvl>
    <w:lvl w:ilvl="8" w:tplc="380A2B58" w:tentative="1">
      <w:start w:val="1"/>
      <w:numFmt w:val="bullet"/>
      <w:lvlText w:val=""/>
      <w:lvlJc w:val="left"/>
      <w:pPr>
        <w:tabs>
          <w:tab w:val="num" w:pos="6480"/>
        </w:tabs>
        <w:ind w:left="6480" w:hanging="360"/>
      </w:pPr>
      <w:rPr>
        <w:rFonts w:ascii="Wingdings" w:hAnsi="Wingdings" w:hint="default"/>
      </w:rPr>
    </w:lvl>
  </w:abstractNum>
  <w:num w:numId="1" w16cid:durableId="1955361358">
    <w:abstractNumId w:val="2"/>
  </w:num>
  <w:num w:numId="2" w16cid:durableId="834997775">
    <w:abstractNumId w:val="4"/>
  </w:num>
  <w:num w:numId="3" w16cid:durableId="988091569">
    <w:abstractNumId w:val="5"/>
  </w:num>
  <w:num w:numId="4" w16cid:durableId="525095608">
    <w:abstractNumId w:val="9"/>
  </w:num>
  <w:num w:numId="5" w16cid:durableId="1952205731">
    <w:abstractNumId w:val="10"/>
  </w:num>
  <w:num w:numId="6" w16cid:durableId="49572115">
    <w:abstractNumId w:val="1"/>
  </w:num>
  <w:num w:numId="7" w16cid:durableId="1435132883">
    <w:abstractNumId w:val="8"/>
  </w:num>
  <w:num w:numId="8" w16cid:durableId="1083188311">
    <w:abstractNumId w:val="3"/>
  </w:num>
  <w:num w:numId="9" w16cid:durableId="1019429473">
    <w:abstractNumId w:val="6"/>
  </w:num>
  <w:num w:numId="10" w16cid:durableId="830801344">
    <w:abstractNumId w:val="7"/>
  </w:num>
  <w:num w:numId="11" w16cid:durableId="868640148">
    <w:abstractNumId w:val="0"/>
  </w:num>
  <w:num w:numId="12" w16cid:durableId="1267228946">
    <w:abstractNumId w:val="2"/>
  </w:num>
  <w:num w:numId="13" w16cid:durableId="1709451792">
    <w:abstractNumId w:val="2"/>
  </w:num>
  <w:num w:numId="14" w16cid:durableId="1408529050">
    <w:abstractNumId w:val="2"/>
  </w:num>
  <w:num w:numId="15" w16cid:durableId="613904516">
    <w:abstractNumId w:val="2"/>
  </w:num>
  <w:num w:numId="16" w16cid:durableId="756286840">
    <w:abstractNumId w:val="2"/>
  </w:num>
  <w:num w:numId="17" w16cid:durableId="1578973376">
    <w:abstractNumId w:val="2"/>
  </w:num>
  <w:num w:numId="18" w16cid:durableId="2081949071">
    <w:abstractNumId w:val="2"/>
  </w:num>
  <w:num w:numId="19" w16cid:durableId="802893754">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陳佳宜資訊部資訊安全處">
    <w15:presenceInfo w15:providerId="AD" w15:userId="S::A50558@capital.com.tw::4c9383a1-80ae-4873-a0b7-f6f75531eff6"/>
  </w15:person>
  <w15:person w15:author="陳佳宜資訊部策略發展處">
    <w15:presenceInfo w15:providerId="AD" w15:userId="S::A50558@capital.com.tw::4c9383a1-80ae-4873-a0b7-f6f75531eff6"/>
  </w15:person>
  <w15:person w15:author="王奎元資訊部策略發展處">
    <w15:presenceInfo w15:providerId="AD" w15:userId="S::A50702@capital.com.tw::2988a203-d7d8-44e0-9d15-673b8200baca"/>
  </w15:person>
  <w15:person w15:author="Yang, Steven J.">
    <w15:presenceInfo w15:providerId="None" w15:userId="Yang, Steven J."/>
  </w15:person>
  <w15:person w15:author="Chen, Becky P.">
    <w15:presenceInfo w15:providerId="None" w15:userId="Chen, Becky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50">
      <o:colormru v:ext="edit" colors="#9c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4"/>
    <w:rsid w:val="00001C13"/>
    <w:rsid w:val="00003ECE"/>
    <w:rsid w:val="0000482D"/>
    <w:rsid w:val="00012BD3"/>
    <w:rsid w:val="00015D86"/>
    <w:rsid w:val="00017213"/>
    <w:rsid w:val="000239E9"/>
    <w:rsid w:val="00035713"/>
    <w:rsid w:val="00036832"/>
    <w:rsid w:val="00040E99"/>
    <w:rsid w:val="00041FCA"/>
    <w:rsid w:val="00046424"/>
    <w:rsid w:val="0004695C"/>
    <w:rsid w:val="00050E25"/>
    <w:rsid w:val="00052409"/>
    <w:rsid w:val="000546B8"/>
    <w:rsid w:val="000551E3"/>
    <w:rsid w:val="00061056"/>
    <w:rsid w:val="0006523F"/>
    <w:rsid w:val="00066A90"/>
    <w:rsid w:val="00066E7B"/>
    <w:rsid w:val="000702FC"/>
    <w:rsid w:val="0007678C"/>
    <w:rsid w:val="00081939"/>
    <w:rsid w:val="000834BE"/>
    <w:rsid w:val="000927BA"/>
    <w:rsid w:val="00096DCD"/>
    <w:rsid w:val="000A15C6"/>
    <w:rsid w:val="000A4642"/>
    <w:rsid w:val="000A6410"/>
    <w:rsid w:val="000A6E09"/>
    <w:rsid w:val="000B03F9"/>
    <w:rsid w:val="000B0B37"/>
    <w:rsid w:val="000B348F"/>
    <w:rsid w:val="000C3115"/>
    <w:rsid w:val="000C4010"/>
    <w:rsid w:val="000D0364"/>
    <w:rsid w:val="000D0C1E"/>
    <w:rsid w:val="000D5755"/>
    <w:rsid w:val="000E1FF8"/>
    <w:rsid w:val="000E7A06"/>
    <w:rsid w:val="000E7A91"/>
    <w:rsid w:val="000F26B1"/>
    <w:rsid w:val="000F3B79"/>
    <w:rsid w:val="000F3DAF"/>
    <w:rsid w:val="000F3F5C"/>
    <w:rsid w:val="000F4F18"/>
    <w:rsid w:val="001014BD"/>
    <w:rsid w:val="001021EA"/>
    <w:rsid w:val="00112214"/>
    <w:rsid w:val="00115CD2"/>
    <w:rsid w:val="0012147C"/>
    <w:rsid w:val="00127C0A"/>
    <w:rsid w:val="0013030F"/>
    <w:rsid w:val="001303EC"/>
    <w:rsid w:val="00132A6D"/>
    <w:rsid w:val="00141000"/>
    <w:rsid w:val="0014169A"/>
    <w:rsid w:val="00142547"/>
    <w:rsid w:val="00144257"/>
    <w:rsid w:val="00150674"/>
    <w:rsid w:val="001507A8"/>
    <w:rsid w:val="00160384"/>
    <w:rsid w:val="001622BF"/>
    <w:rsid w:val="00164056"/>
    <w:rsid w:val="00177B6A"/>
    <w:rsid w:val="00180674"/>
    <w:rsid w:val="00185626"/>
    <w:rsid w:val="001862E1"/>
    <w:rsid w:val="001912D7"/>
    <w:rsid w:val="001913B7"/>
    <w:rsid w:val="00191DD8"/>
    <w:rsid w:val="001B0295"/>
    <w:rsid w:val="001B0442"/>
    <w:rsid w:val="001B1F7C"/>
    <w:rsid w:val="001B6BA6"/>
    <w:rsid w:val="001C1E75"/>
    <w:rsid w:val="001D24D9"/>
    <w:rsid w:val="001D6035"/>
    <w:rsid w:val="001E04CB"/>
    <w:rsid w:val="001E1717"/>
    <w:rsid w:val="001E433A"/>
    <w:rsid w:val="001E509C"/>
    <w:rsid w:val="001F08FB"/>
    <w:rsid w:val="001F1886"/>
    <w:rsid w:val="001F58AC"/>
    <w:rsid w:val="001F6D47"/>
    <w:rsid w:val="00201AAA"/>
    <w:rsid w:val="002100C5"/>
    <w:rsid w:val="00211DA8"/>
    <w:rsid w:val="00217F2B"/>
    <w:rsid w:val="002227DC"/>
    <w:rsid w:val="00224C66"/>
    <w:rsid w:val="00231585"/>
    <w:rsid w:val="0023240E"/>
    <w:rsid w:val="0023267A"/>
    <w:rsid w:val="00234F8A"/>
    <w:rsid w:val="00235717"/>
    <w:rsid w:val="00237152"/>
    <w:rsid w:val="00246863"/>
    <w:rsid w:val="00270730"/>
    <w:rsid w:val="00273EFD"/>
    <w:rsid w:val="00275B9B"/>
    <w:rsid w:val="00283368"/>
    <w:rsid w:val="002913B3"/>
    <w:rsid w:val="00293B66"/>
    <w:rsid w:val="0029685C"/>
    <w:rsid w:val="002A7DD7"/>
    <w:rsid w:val="002B492D"/>
    <w:rsid w:val="002C04AB"/>
    <w:rsid w:val="002C0D03"/>
    <w:rsid w:val="002C6B39"/>
    <w:rsid w:val="002D0497"/>
    <w:rsid w:val="002D2324"/>
    <w:rsid w:val="002D3A81"/>
    <w:rsid w:val="002D3F2B"/>
    <w:rsid w:val="002E46B6"/>
    <w:rsid w:val="002F15FC"/>
    <w:rsid w:val="002F19B2"/>
    <w:rsid w:val="002F7225"/>
    <w:rsid w:val="00313EB3"/>
    <w:rsid w:val="0032043B"/>
    <w:rsid w:val="00320CB7"/>
    <w:rsid w:val="0032145B"/>
    <w:rsid w:val="003249B6"/>
    <w:rsid w:val="003263B5"/>
    <w:rsid w:val="00330753"/>
    <w:rsid w:val="00332821"/>
    <w:rsid w:val="00333393"/>
    <w:rsid w:val="00335946"/>
    <w:rsid w:val="00335FC1"/>
    <w:rsid w:val="0034762C"/>
    <w:rsid w:val="00351032"/>
    <w:rsid w:val="003734D4"/>
    <w:rsid w:val="00374A60"/>
    <w:rsid w:val="0037582B"/>
    <w:rsid w:val="003760DE"/>
    <w:rsid w:val="00382F9C"/>
    <w:rsid w:val="003A2417"/>
    <w:rsid w:val="003A2DA4"/>
    <w:rsid w:val="003A701A"/>
    <w:rsid w:val="003D510F"/>
    <w:rsid w:val="003D5A60"/>
    <w:rsid w:val="003E26DE"/>
    <w:rsid w:val="003E56F3"/>
    <w:rsid w:val="003F3F3B"/>
    <w:rsid w:val="00400D9A"/>
    <w:rsid w:val="0040175F"/>
    <w:rsid w:val="00406880"/>
    <w:rsid w:val="004118B2"/>
    <w:rsid w:val="0041695D"/>
    <w:rsid w:val="004200AD"/>
    <w:rsid w:val="00421FFE"/>
    <w:rsid w:val="00430B9F"/>
    <w:rsid w:val="00431A10"/>
    <w:rsid w:val="00432A35"/>
    <w:rsid w:val="00435D4A"/>
    <w:rsid w:val="00450EC5"/>
    <w:rsid w:val="00453628"/>
    <w:rsid w:val="00457001"/>
    <w:rsid w:val="00457F04"/>
    <w:rsid w:val="00473AE1"/>
    <w:rsid w:val="00475777"/>
    <w:rsid w:val="00481EB8"/>
    <w:rsid w:val="0048464B"/>
    <w:rsid w:val="004853A0"/>
    <w:rsid w:val="00486015"/>
    <w:rsid w:val="00491730"/>
    <w:rsid w:val="00495847"/>
    <w:rsid w:val="004A7599"/>
    <w:rsid w:val="004A7E11"/>
    <w:rsid w:val="004B3F5D"/>
    <w:rsid w:val="004B5823"/>
    <w:rsid w:val="004B7A2C"/>
    <w:rsid w:val="004D2217"/>
    <w:rsid w:val="004D22FF"/>
    <w:rsid w:val="004F40EE"/>
    <w:rsid w:val="005015B0"/>
    <w:rsid w:val="0050202E"/>
    <w:rsid w:val="0050639B"/>
    <w:rsid w:val="00523670"/>
    <w:rsid w:val="00523F23"/>
    <w:rsid w:val="00543990"/>
    <w:rsid w:val="00543DCA"/>
    <w:rsid w:val="0054736A"/>
    <w:rsid w:val="005479AC"/>
    <w:rsid w:val="00552740"/>
    <w:rsid w:val="00554C70"/>
    <w:rsid w:val="00560A66"/>
    <w:rsid w:val="0056433B"/>
    <w:rsid w:val="00567076"/>
    <w:rsid w:val="005714BD"/>
    <w:rsid w:val="00575267"/>
    <w:rsid w:val="005775CD"/>
    <w:rsid w:val="005833DD"/>
    <w:rsid w:val="005917AC"/>
    <w:rsid w:val="00597A56"/>
    <w:rsid w:val="005A0A4E"/>
    <w:rsid w:val="005A51EF"/>
    <w:rsid w:val="005B2950"/>
    <w:rsid w:val="005B366C"/>
    <w:rsid w:val="005B793E"/>
    <w:rsid w:val="005C0BE2"/>
    <w:rsid w:val="005C42B6"/>
    <w:rsid w:val="005D276E"/>
    <w:rsid w:val="005D3B11"/>
    <w:rsid w:val="005D5923"/>
    <w:rsid w:val="005D7103"/>
    <w:rsid w:val="005E1DD4"/>
    <w:rsid w:val="005E2D7F"/>
    <w:rsid w:val="005E342D"/>
    <w:rsid w:val="005E6669"/>
    <w:rsid w:val="005F10A3"/>
    <w:rsid w:val="005F2749"/>
    <w:rsid w:val="00601843"/>
    <w:rsid w:val="00603AD3"/>
    <w:rsid w:val="00604723"/>
    <w:rsid w:val="006224FB"/>
    <w:rsid w:val="00626D10"/>
    <w:rsid w:val="00632156"/>
    <w:rsid w:val="00633796"/>
    <w:rsid w:val="00633E5D"/>
    <w:rsid w:val="006429DB"/>
    <w:rsid w:val="00645DDB"/>
    <w:rsid w:val="00651C23"/>
    <w:rsid w:val="00654D62"/>
    <w:rsid w:val="00655BB4"/>
    <w:rsid w:val="00656733"/>
    <w:rsid w:val="00656FFA"/>
    <w:rsid w:val="00671225"/>
    <w:rsid w:val="006712A2"/>
    <w:rsid w:val="00675DA4"/>
    <w:rsid w:val="00676332"/>
    <w:rsid w:val="00684DF3"/>
    <w:rsid w:val="006857ED"/>
    <w:rsid w:val="006935BF"/>
    <w:rsid w:val="00694D2A"/>
    <w:rsid w:val="006A40C4"/>
    <w:rsid w:val="006A7A4A"/>
    <w:rsid w:val="006B0120"/>
    <w:rsid w:val="006B4129"/>
    <w:rsid w:val="006B5C00"/>
    <w:rsid w:val="006B710A"/>
    <w:rsid w:val="006C6B72"/>
    <w:rsid w:val="006D0605"/>
    <w:rsid w:val="006D4BB5"/>
    <w:rsid w:val="006E0763"/>
    <w:rsid w:val="006E481C"/>
    <w:rsid w:val="007040B5"/>
    <w:rsid w:val="00704451"/>
    <w:rsid w:val="00704C15"/>
    <w:rsid w:val="0070501A"/>
    <w:rsid w:val="0071082B"/>
    <w:rsid w:val="00712C37"/>
    <w:rsid w:val="007158FE"/>
    <w:rsid w:val="00717928"/>
    <w:rsid w:val="00725055"/>
    <w:rsid w:val="00733987"/>
    <w:rsid w:val="00733EE8"/>
    <w:rsid w:val="0073595F"/>
    <w:rsid w:val="007365FF"/>
    <w:rsid w:val="00737973"/>
    <w:rsid w:val="00737AD3"/>
    <w:rsid w:val="00742830"/>
    <w:rsid w:val="00745192"/>
    <w:rsid w:val="007505E7"/>
    <w:rsid w:val="00751772"/>
    <w:rsid w:val="00752FF8"/>
    <w:rsid w:val="00754FB5"/>
    <w:rsid w:val="007554BF"/>
    <w:rsid w:val="00755869"/>
    <w:rsid w:val="007603DB"/>
    <w:rsid w:val="00766289"/>
    <w:rsid w:val="007704A5"/>
    <w:rsid w:val="00775113"/>
    <w:rsid w:val="0079036E"/>
    <w:rsid w:val="00791B1E"/>
    <w:rsid w:val="0079221F"/>
    <w:rsid w:val="00792C7C"/>
    <w:rsid w:val="007B0693"/>
    <w:rsid w:val="007B06F3"/>
    <w:rsid w:val="007B17E6"/>
    <w:rsid w:val="007B67C8"/>
    <w:rsid w:val="007C41AE"/>
    <w:rsid w:val="007C62A1"/>
    <w:rsid w:val="007C7B36"/>
    <w:rsid w:val="007E5372"/>
    <w:rsid w:val="007F19C2"/>
    <w:rsid w:val="007F4DB3"/>
    <w:rsid w:val="007F5A06"/>
    <w:rsid w:val="0080739F"/>
    <w:rsid w:val="00810CDF"/>
    <w:rsid w:val="00814637"/>
    <w:rsid w:val="008207CC"/>
    <w:rsid w:val="00842963"/>
    <w:rsid w:val="00846F67"/>
    <w:rsid w:val="0085390C"/>
    <w:rsid w:val="00862817"/>
    <w:rsid w:val="00862F76"/>
    <w:rsid w:val="00863612"/>
    <w:rsid w:val="008668C6"/>
    <w:rsid w:val="00876635"/>
    <w:rsid w:val="00876FB2"/>
    <w:rsid w:val="00883446"/>
    <w:rsid w:val="0088694C"/>
    <w:rsid w:val="008A14E5"/>
    <w:rsid w:val="008A3A48"/>
    <w:rsid w:val="008A41AA"/>
    <w:rsid w:val="008A48E4"/>
    <w:rsid w:val="008A6536"/>
    <w:rsid w:val="008A7A3F"/>
    <w:rsid w:val="008B3890"/>
    <w:rsid w:val="008B4CB7"/>
    <w:rsid w:val="008C0082"/>
    <w:rsid w:val="008C7F6C"/>
    <w:rsid w:val="008D0A92"/>
    <w:rsid w:val="008D3EFB"/>
    <w:rsid w:val="008E5657"/>
    <w:rsid w:val="008F0C94"/>
    <w:rsid w:val="008F22A3"/>
    <w:rsid w:val="008F248F"/>
    <w:rsid w:val="008F3F49"/>
    <w:rsid w:val="00900640"/>
    <w:rsid w:val="00915FD1"/>
    <w:rsid w:val="00917209"/>
    <w:rsid w:val="00917D88"/>
    <w:rsid w:val="00920873"/>
    <w:rsid w:val="00922990"/>
    <w:rsid w:val="00922AE6"/>
    <w:rsid w:val="0092757C"/>
    <w:rsid w:val="009327E9"/>
    <w:rsid w:val="009333EE"/>
    <w:rsid w:val="00934701"/>
    <w:rsid w:val="009421DA"/>
    <w:rsid w:val="00943ABA"/>
    <w:rsid w:val="00944E61"/>
    <w:rsid w:val="009463A5"/>
    <w:rsid w:val="00951194"/>
    <w:rsid w:val="009535F1"/>
    <w:rsid w:val="009646DC"/>
    <w:rsid w:val="00972D87"/>
    <w:rsid w:val="0097390A"/>
    <w:rsid w:val="00974E62"/>
    <w:rsid w:val="009752F4"/>
    <w:rsid w:val="00977F0B"/>
    <w:rsid w:val="009810BD"/>
    <w:rsid w:val="00981365"/>
    <w:rsid w:val="00981F65"/>
    <w:rsid w:val="00990FFC"/>
    <w:rsid w:val="00992B7B"/>
    <w:rsid w:val="00995C83"/>
    <w:rsid w:val="009962A0"/>
    <w:rsid w:val="009A1F77"/>
    <w:rsid w:val="009B7D7F"/>
    <w:rsid w:val="009C1CF3"/>
    <w:rsid w:val="009C3440"/>
    <w:rsid w:val="009D3BBB"/>
    <w:rsid w:val="009E4E3E"/>
    <w:rsid w:val="009E6462"/>
    <w:rsid w:val="009F1BA3"/>
    <w:rsid w:val="009F23D8"/>
    <w:rsid w:val="009F62DF"/>
    <w:rsid w:val="00A051C6"/>
    <w:rsid w:val="00A10B3B"/>
    <w:rsid w:val="00A14FC5"/>
    <w:rsid w:val="00A171AD"/>
    <w:rsid w:val="00A17739"/>
    <w:rsid w:val="00A27130"/>
    <w:rsid w:val="00A3775D"/>
    <w:rsid w:val="00A4219A"/>
    <w:rsid w:val="00A479EB"/>
    <w:rsid w:val="00A5120B"/>
    <w:rsid w:val="00A514F6"/>
    <w:rsid w:val="00A515AB"/>
    <w:rsid w:val="00A5599F"/>
    <w:rsid w:val="00A6032C"/>
    <w:rsid w:val="00A6536F"/>
    <w:rsid w:val="00A7199A"/>
    <w:rsid w:val="00A744A2"/>
    <w:rsid w:val="00A800C6"/>
    <w:rsid w:val="00A84BBD"/>
    <w:rsid w:val="00A9003C"/>
    <w:rsid w:val="00A907D5"/>
    <w:rsid w:val="00AA23CE"/>
    <w:rsid w:val="00AA2DCB"/>
    <w:rsid w:val="00AA3638"/>
    <w:rsid w:val="00AA6208"/>
    <w:rsid w:val="00AA7FB1"/>
    <w:rsid w:val="00AB5572"/>
    <w:rsid w:val="00AC56EF"/>
    <w:rsid w:val="00AC7C62"/>
    <w:rsid w:val="00AD0F67"/>
    <w:rsid w:val="00AD166C"/>
    <w:rsid w:val="00AF3173"/>
    <w:rsid w:val="00AF4D6D"/>
    <w:rsid w:val="00AF6894"/>
    <w:rsid w:val="00B03E32"/>
    <w:rsid w:val="00B05474"/>
    <w:rsid w:val="00B057F3"/>
    <w:rsid w:val="00B2141E"/>
    <w:rsid w:val="00B235EB"/>
    <w:rsid w:val="00B253AD"/>
    <w:rsid w:val="00B27DB5"/>
    <w:rsid w:val="00B30CAC"/>
    <w:rsid w:val="00B32161"/>
    <w:rsid w:val="00B33D9E"/>
    <w:rsid w:val="00B34AF3"/>
    <w:rsid w:val="00B56F14"/>
    <w:rsid w:val="00B57BFA"/>
    <w:rsid w:val="00B617DA"/>
    <w:rsid w:val="00B6323F"/>
    <w:rsid w:val="00B636C2"/>
    <w:rsid w:val="00B66554"/>
    <w:rsid w:val="00B67F2C"/>
    <w:rsid w:val="00B75E8C"/>
    <w:rsid w:val="00B7701B"/>
    <w:rsid w:val="00B77A96"/>
    <w:rsid w:val="00B81118"/>
    <w:rsid w:val="00B818F7"/>
    <w:rsid w:val="00B831D2"/>
    <w:rsid w:val="00B938E8"/>
    <w:rsid w:val="00B958C0"/>
    <w:rsid w:val="00B95B90"/>
    <w:rsid w:val="00BA6238"/>
    <w:rsid w:val="00BC005E"/>
    <w:rsid w:val="00BC775A"/>
    <w:rsid w:val="00BD0B15"/>
    <w:rsid w:val="00BE3FFF"/>
    <w:rsid w:val="00BF467F"/>
    <w:rsid w:val="00C0200F"/>
    <w:rsid w:val="00C147C1"/>
    <w:rsid w:val="00C16F81"/>
    <w:rsid w:val="00C21A1A"/>
    <w:rsid w:val="00C2264B"/>
    <w:rsid w:val="00C26C0E"/>
    <w:rsid w:val="00C26C60"/>
    <w:rsid w:val="00C2733C"/>
    <w:rsid w:val="00C305FF"/>
    <w:rsid w:val="00C32EFA"/>
    <w:rsid w:val="00C33E27"/>
    <w:rsid w:val="00C42349"/>
    <w:rsid w:val="00C5190D"/>
    <w:rsid w:val="00C536F3"/>
    <w:rsid w:val="00C6312F"/>
    <w:rsid w:val="00C75084"/>
    <w:rsid w:val="00C827C8"/>
    <w:rsid w:val="00C97330"/>
    <w:rsid w:val="00CA16F8"/>
    <w:rsid w:val="00CB071A"/>
    <w:rsid w:val="00CB26A1"/>
    <w:rsid w:val="00CC05DA"/>
    <w:rsid w:val="00CC18A6"/>
    <w:rsid w:val="00CC22EB"/>
    <w:rsid w:val="00CC3E42"/>
    <w:rsid w:val="00CD0400"/>
    <w:rsid w:val="00CE0F03"/>
    <w:rsid w:val="00CE481F"/>
    <w:rsid w:val="00CE526C"/>
    <w:rsid w:val="00CE7797"/>
    <w:rsid w:val="00D03E77"/>
    <w:rsid w:val="00D05E9B"/>
    <w:rsid w:val="00D319EF"/>
    <w:rsid w:val="00D330BC"/>
    <w:rsid w:val="00D33B9D"/>
    <w:rsid w:val="00D361C3"/>
    <w:rsid w:val="00D5369A"/>
    <w:rsid w:val="00D53992"/>
    <w:rsid w:val="00D53B17"/>
    <w:rsid w:val="00D61353"/>
    <w:rsid w:val="00D6358F"/>
    <w:rsid w:val="00D63EB2"/>
    <w:rsid w:val="00D64EB1"/>
    <w:rsid w:val="00D76414"/>
    <w:rsid w:val="00D81310"/>
    <w:rsid w:val="00D85F44"/>
    <w:rsid w:val="00D95B7D"/>
    <w:rsid w:val="00D967DD"/>
    <w:rsid w:val="00DA12C7"/>
    <w:rsid w:val="00DA4B43"/>
    <w:rsid w:val="00DA75C9"/>
    <w:rsid w:val="00DB1138"/>
    <w:rsid w:val="00DB2AF5"/>
    <w:rsid w:val="00DB2FCA"/>
    <w:rsid w:val="00DB66E7"/>
    <w:rsid w:val="00DC5A64"/>
    <w:rsid w:val="00DD37EC"/>
    <w:rsid w:val="00DE0A32"/>
    <w:rsid w:val="00DE2141"/>
    <w:rsid w:val="00DE7AEE"/>
    <w:rsid w:val="00DF03A3"/>
    <w:rsid w:val="00DF158F"/>
    <w:rsid w:val="00DF414E"/>
    <w:rsid w:val="00DF6301"/>
    <w:rsid w:val="00E02B2B"/>
    <w:rsid w:val="00E03024"/>
    <w:rsid w:val="00E12D3C"/>
    <w:rsid w:val="00E138F9"/>
    <w:rsid w:val="00E14769"/>
    <w:rsid w:val="00E222D4"/>
    <w:rsid w:val="00E25772"/>
    <w:rsid w:val="00E27E54"/>
    <w:rsid w:val="00E37E85"/>
    <w:rsid w:val="00E45C29"/>
    <w:rsid w:val="00E53934"/>
    <w:rsid w:val="00E56446"/>
    <w:rsid w:val="00E60B2D"/>
    <w:rsid w:val="00E61B99"/>
    <w:rsid w:val="00E73F00"/>
    <w:rsid w:val="00E74A26"/>
    <w:rsid w:val="00E74BBC"/>
    <w:rsid w:val="00E915CE"/>
    <w:rsid w:val="00E91A76"/>
    <w:rsid w:val="00E95375"/>
    <w:rsid w:val="00E973C5"/>
    <w:rsid w:val="00EA3A2A"/>
    <w:rsid w:val="00EA5458"/>
    <w:rsid w:val="00EB2C3A"/>
    <w:rsid w:val="00EB42F9"/>
    <w:rsid w:val="00EC1412"/>
    <w:rsid w:val="00EC3467"/>
    <w:rsid w:val="00EC483A"/>
    <w:rsid w:val="00EC5640"/>
    <w:rsid w:val="00EC6BEC"/>
    <w:rsid w:val="00EC7F4B"/>
    <w:rsid w:val="00ED1711"/>
    <w:rsid w:val="00ED1B30"/>
    <w:rsid w:val="00ED2959"/>
    <w:rsid w:val="00EE0E54"/>
    <w:rsid w:val="00EE4B97"/>
    <w:rsid w:val="00EF3AB8"/>
    <w:rsid w:val="00EF405A"/>
    <w:rsid w:val="00EF5BA5"/>
    <w:rsid w:val="00EF5D83"/>
    <w:rsid w:val="00EF6390"/>
    <w:rsid w:val="00EF704F"/>
    <w:rsid w:val="00F00FA2"/>
    <w:rsid w:val="00F0524F"/>
    <w:rsid w:val="00F07044"/>
    <w:rsid w:val="00F12F6F"/>
    <w:rsid w:val="00F152E1"/>
    <w:rsid w:val="00F16173"/>
    <w:rsid w:val="00F23406"/>
    <w:rsid w:val="00F24E93"/>
    <w:rsid w:val="00F26612"/>
    <w:rsid w:val="00F31838"/>
    <w:rsid w:val="00F3272C"/>
    <w:rsid w:val="00F4326F"/>
    <w:rsid w:val="00F44B09"/>
    <w:rsid w:val="00F62F73"/>
    <w:rsid w:val="00F63708"/>
    <w:rsid w:val="00F66B29"/>
    <w:rsid w:val="00F670DC"/>
    <w:rsid w:val="00F671AD"/>
    <w:rsid w:val="00F7645F"/>
    <w:rsid w:val="00F82476"/>
    <w:rsid w:val="00F849CC"/>
    <w:rsid w:val="00F85E83"/>
    <w:rsid w:val="00F873A9"/>
    <w:rsid w:val="00F93402"/>
    <w:rsid w:val="00F96583"/>
    <w:rsid w:val="00F97519"/>
    <w:rsid w:val="00FA6624"/>
    <w:rsid w:val="00FB06E2"/>
    <w:rsid w:val="00FB1DDD"/>
    <w:rsid w:val="00FB253F"/>
    <w:rsid w:val="00FB2886"/>
    <w:rsid w:val="00FB2B33"/>
    <w:rsid w:val="00FB3DAF"/>
    <w:rsid w:val="00FB3E30"/>
    <w:rsid w:val="00FC0BF6"/>
    <w:rsid w:val="00FC4166"/>
    <w:rsid w:val="00FC4229"/>
    <w:rsid w:val="00FC4655"/>
    <w:rsid w:val="00FD1496"/>
    <w:rsid w:val="00FE0B61"/>
    <w:rsid w:val="00FE3C84"/>
    <w:rsid w:val="00FE68DE"/>
    <w:rsid w:val="00FE6B3C"/>
    <w:rsid w:val="00FF0630"/>
    <w:rsid w:val="00FF386C"/>
    <w:rsid w:val="00FF4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cf"/>
    </o:shapedefaults>
    <o:shapelayout v:ext="edit">
      <o:idmap v:ext="edit" data="2"/>
    </o:shapelayout>
  </w:shapeDefaults>
  <w:decimalSymbol w:val="."/>
  <w:listSeparator w:val=","/>
  <w14:docId w14:val="70ABF3BF"/>
  <w15:docId w15:val="{13C186D3-5B9D-46DF-B51D-E88DE8BA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129"/>
    <w:pPr>
      <w:widowControl w:val="0"/>
      <w:adjustRightInd w:val="0"/>
      <w:spacing w:line="360" w:lineRule="atLeast"/>
      <w:textAlignment w:val="baseline"/>
    </w:pPr>
    <w:rPr>
      <w:sz w:val="24"/>
      <w:szCs w:val="24"/>
    </w:rPr>
  </w:style>
  <w:style w:type="paragraph" w:styleId="1">
    <w:name w:val="heading 1"/>
    <w:basedOn w:val="a"/>
    <w:next w:val="a"/>
    <w:link w:val="10"/>
    <w:qFormat/>
    <w:rsid w:val="002E46B6"/>
    <w:pPr>
      <w:keepNext/>
      <w:numPr>
        <w:numId w:val="1"/>
      </w:numPr>
      <w:tabs>
        <w:tab w:val="clear" w:pos="975"/>
      </w:tabs>
      <w:snapToGrid w:val="0"/>
      <w:spacing w:beforeLines="100" w:before="240" w:afterLines="100" w:after="240" w:line="240" w:lineRule="atLeast"/>
      <w:ind w:left="0" w:firstLine="0"/>
      <w:jc w:val="both"/>
      <w:outlineLvl w:val="0"/>
    </w:pPr>
    <w:rPr>
      <w:rFonts w:ascii="Arial" w:eastAsia="標楷體" w:hAnsi="Arial" w:cs="Arial"/>
      <w:b/>
      <w:bCs/>
      <w:kern w:val="52"/>
      <w:sz w:val="28"/>
      <w:szCs w:val="28"/>
    </w:rPr>
  </w:style>
  <w:style w:type="paragraph" w:styleId="2">
    <w:name w:val="heading 2"/>
    <w:basedOn w:val="a"/>
    <w:next w:val="a"/>
    <w:link w:val="20"/>
    <w:qFormat/>
    <w:rsid w:val="00FB2B33"/>
    <w:pPr>
      <w:keepNext/>
      <w:numPr>
        <w:ilvl w:val="1"/>
        <w:numId w:val="1"/>
      </w:numPr>
      <w:tabs>
        <w:tab w:val="clear" w:pos="1215"/>
      </w:tabs>
      <w:snapToGrid w:val="0"/>
      <w:spacing w:beforeLines="100" w:before="240" w:afterLines="50" w:after="120" w:line="240" w:lineRule="atLeast"/>
      <w:ind w:leftChars="200" w:left="480" w:firstLine="0"/>
      <w:jc w:val="both"/>
      <w:outlineLvl w:val="1"/>
    </w:pPr>
    <w:rPr>
      <w:rFonts w:ascii="Arial" w:eastAsia="標楷體" w:hAnsi="Arial" w:cs="Arial"/>
      <w:b/>
      <w:bCs/>
    </w:rPr>
  </w:style>
  <w:style w:type="paragraph" w:styleId="3">
    <w:name w:val="heading 3"/>
    <w:basedOn w:val="a"/>
    <w:next w:val="a"/>
    <w:qFormat/>
    <w:rsid w:val="00A10B3B"/>
    <w:pPr>
      <w:numPr>
        <w:ilvl w:val="2"/>
        <w:numId w:val="1"/>
      </w:numPr>
      <w:snapToGrid w:val="0"/>
      <w:spacing w:beforeLines="50" w:before="120" w:afterLines="50" w:after="120" w:line="240" w:lineRule="atLeast"/>
      <w:outlineLvl w:val="2"/>
    </w:pPr>
    <w:rPr>
      <w:rFonts w:eastAsia="標楷體"/>
      <w:bCs/>
      <w:szCs w:val="36"/>
    </w:rPr>
  </w:style>
  <w:style w:type="paragraph" w:styleId="4">
    <w:name w:val="heading 4"/>
    <w:basedOn w:val="a"/>
    <w:next w:val="a"/>
    <w:link w:val="40"/>
    <w:unhideWhenUsed/>
    <w:qFormat/>
    <w:rsid w:val="00FB2B33"/>
    <w:pPr>
      <w:numPr>
        <w:ilvl w:val="3"/>
        <w:numId w:val="1"/>
      </w:numPr>
      <w:tabs>
        <w:tab w:val="clear" w:pos="1920"/>
      </w:tabs>
      <w:snapToGrid w:val="0"/>
      <w:spacing w:beforeLines="50" w:before="120" w:afterLines="50" w:after="120" w:line="240" w:lineRule="atLeast"/>
      <w:ind w:leftChars="400" w:left="1440" w:hangingChars="200" w:hanging="200"/>
      <w:jc w:val="both"/>
      <w:outlineLvl w:val="3"/>
    </w:pPr>
    <w:rPr>
      <w:rFonts w:ascii="Verdana" w:eastAsia="標楷體" w:hAnsi="Verdana"/>
    </w:rPr>
  </w:style>
  <w:style w:type="paragraph" w:styleId="5">
    <w:name w:val="heading 5"/>
    <w:basedOn w:val="a"/>
    <w:next w:val="a"/>
    <w:link w:val="50"/>
    <w:unhideWhenUsed/>
    <w:qFormat/>
    <w:rsid w:val="00FB2B33"/>
    <w:pPr>
      <w:numPr>
        <w:ilvl w:val="4"/>
        <w:numId w:val="1"/>
      </w:numPr>
      <w:tabs>
        <w:tab w:val="clear" w:pos="2400"/>
      </w:tabs>
      <w:snapToGrid w:val="0"/>
      <w:spacing w:beforeLines="50" w:before="120" w:afterLines="50" w:after="120" w:line="240" w:lineRule="atLeast"/>
      <w:ind w:leftChars="550" w:left="1680" w:hangingChars="150" w:hanging="360"/>
      <w:jc w:val="both"/>
      <w:outlineLvl w:val="4"/>
    </w:pPr>
    <w:rPr>
      <w:rFonts w:ascii="Verdana" w:eastAsia="標楷體" w:hAnsi="Verdana"/>
      <w:bCs/>
    </w:rPr>
  </w:style>
  <w:style w:type="paragraph" w:styleId="6">
    <w:name w:val="heading 6"/>
    <w:basedOn w:val="a"/>
    <w:next w:val="a"/>
    <w:link w:val="60"/>
    <w:unhideWhenUsed/>
    <w:qFormat/>
    <w:rsid w:val="00D03E77"/>
    <w:pPr>
      <w:numPr>
        <w:ilvl w:val="5"/>
        <w:numId w:val="1"/>
      </w:numPr>
      <w:tabs>
        <w:tab w:val="clear" w:pos="2880"/>
      </w:tabs>
      <w:snapToGrid w:val="0"/>
      <w:spacing w:beforeLines="50" w:before="120" w:afterLines="50" w:after="120" w:line="240" w:lineRule="atLeast"/>
      <w:ind w:leftChars="850" w:left="2160" w:hangingChars="50" w:hanging="120"/>
      <w:jc w:val="both"/>
      <w:outlineLvl w:val="5"/>
    </w:pPr>
    <w:rPr>
      <w:rFonts w:ascii="Verdana" w:eastAsia="標楷體" w:hAnsi="Verdana"/>
    </w:rPr>
  </w:style>
  <w:style w:type="paragraph" w:styleId="7">
    <w:name w:val="heading 7"/>
    <w:basedOn w:val="a"/>
    <w:next w:val="a"/>
    <w:link w:val="70"/>
    <w:semiHidden/>
    <w:unhideWhenUsed/>
    <w:qFormat/>
    <w:rsid w:val="00EB2C3A"/>
    <w:pPr>
      <w:keepNext/>
      <w:tabs>
        <w:tab w:val="num" w:pos="3360"/>
      </w:tabs>
      <w:spacing w:line="720" w:lineRule="atLeast"/>
      <w:ind w:left="3360" w:hanging="480"/>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2E46B6"/>
    <w:rPr>
      <w:rFonts w:ascii="Arial" w:eastAsia="標楷體" w:hAnsi="Arial" w:cs="Arial"/>
      <w:b/>
      <w:bCs/>
      <w:kern w:val="52"/>
      <w:sz w:val="28"/>
      <w:szCs w:val="28"/>
    </w:rPr>
  </w:style>
  <w:style w:type="character" w:customStyle="1" w:styleId="40">
    <w:name w:val="標題 4 字元"/>
    <w:link w:val="4"/>
    <w:rsid w:val="00FB2B33"/>
    <w:rPr>
      <w:rFonts w:ascii="Verdana" w:eastAsia="標楷體" w:hAnsi="Verdana"/>
      <w:sz w:val="24"/>
      <w:szCs w:val="24"/>
    </w:rPr>
  </w:style>
  <w:style w:type="character" w:customStyle="1" w:styleId="50">
    <w:name w:val="標題 5 字元"/>
    <w:link w:val="5"/>
    <w:rsid w:val="00FB2B33"/>
    <w:rPr>
      <w:rFonts w:ascii="Verdana" w:eastAsia="標楷體" w:hAnsi="Verdana"/>
      <w:bCs/>
      <w:sz w:val="24"/>
      <w:szCs w:val="24"/>
    </w:rPr>
  </w:style>
  <w:style w:type="character" w:customStyle="1" w:styleId="60">
    <w:name w:val="標題 6 字元"/>
    <w:link w:val="6"/>
    <w:rsid w:val="00D03E77"/>
    <w:rPr>
      <w:rFonts w:ascii="Verdana" w:eastAsia="標楷體" w:hAnsi="Verdana"/>
      <w:sz w:val="24"/>
      <w:szCs w:val="24"/>
    </w:rPr>
  </w:style>
  <w:style w:type="paragraph" w:styleId="11">
    <w:name w:val="toc 1"/>
    <w:basedOn w:val="a"/>
    <w:next w:val="a"/>
    <w:autoRedefine/>
    <w:uiPriority w:val="39"/>
    <w:rsid w:val="00BA6238"/>
  </w:style>
  <w:style w:type="paragraph" w:styleId="21">
    <w:name w:val="toc 2"/>
    <w:basedOn w:val="a"/>
    <w:next w:val="a"/>
    <w:autoRedefine/>
    <w:uiPriority w:val="39"/>
    <w:rsid w:val="00BA6238"/>
    <w:pPr>
      <w:ind w:leftChars="200" w:left="480"/>
    </w:p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文件標題"/>
    <w:rsid w:val="00B818F7"/>
    <w:pPr>
      <w:widowControl w:val="0"/>
      <w:adjustRightInd w:val="0"/>
      <w:snapToGrid w:val="0"/>
      <w:spacing w:line="240" w:lineRule="atLeast"/>
      <w:jc w:val="center"/>
    </w:pPr>
    <w:rPr>
      <w:rFonts w:ascii="Arial" w:eastAsia="標楷體" w:hAnsi="Arial" w:cs="Arial"/>
      <w:b/>
      <w:bCs/>
      <w:sz w:val="56"/>
    </w:rPr>
  </w:style>
  <w:style w:type="paragraph" w:customStyle="1" w:styleId="a8">
    <w:name w:val="獨立標題"/>
    <w:basedOn w:val="a"/>
    <w:rsid w:val="00BA6238"/>
    <w:pPr>
      <w:snapToGrid w:val="0"/>
      <w:spacing w:beforeLines="50" w:before="120" w:afterLines="50" w:after="120" w:line="240" w:lineRule="atLeast"/>
      <w:jc w:val="center"/>
    </w:pPr>
    <w:rPr>
      <w:rFonts w:ascii="Arial" w:eastAsia="標楷體" w:hAnsi="Arial" w:cs="Arial"/>
      <w:b/>
      <w:bCs/>
      <w:sz w:val="32"/>
      <w:szCs w:val="32"/>
    </w:rPr>
  </w:style>
  <w:style w:type="paragraph" w:customStyle="1" w:styleId="a9">
    <w:name w:val="表格標題"/>
    <w:rsid w:val="00BA6238"/>
    <w:pPr>
      <w:widowControl w:val="0"/>
      <w:adjustRightInd w:val="0"/>
      <w:snapToGrid w:val="0"/>
      <w:spacing w:line="240" w:lineRule="atLeast"/>
      <w:jc w:val="center"/>
    </w:pPr>
    <w:rPr>
      <w:rFonts w:ascii="Arial" w:eastAsia="標楷體" w:hAnsi="Arial" w:cs="新細明體"/>
      <w:b/>
      <w:bCs/>
      <w:sz w:val="24"/>
    </w:rPr>
  </w:style>
  <w:style w:type="paragraph" w:customStyle="1" w:styleId="-">
    <w:name w:val="表格內文-左右齊"/>
    <w:rsid w:val="00BA6238"/>
    <w:pPr>
      <w:widowControl w:val="0"/>
      <w:adjustRightInd w:val="0"/>
      <w:snapToGrid w:val="0"/>
      <w:spacing w:line="240" w:lineRule="atLeast"/>
      <w:jc w:val="both"/>
    </w:pPr>
    <w:rPr>
      <w:rFonts w:ascii="Verdana" w:eastAsia="標楷體" w:hAnsi="標楷體" w:cs="新細明體"/>
      <w:sz w:val="24"/>
    </w:rPr>
  </w:style>
  <w:style w:type="paragraph" w:customStyle="1" w:styleId="-0">
    <w:name w:val="表格內文-置中"/>
    <w:rsid w:val="00BA6238"/>
    <w:pPr>
      <w:widowControl w:val="0"/>
      <w:adjustRightInd w:val="0"/>
      <w:snapToGrid w:val="0"/>
      <w:spacing w:line="240" w:lineRule="atLeast"/>
      <w:jc w:val="center"/>
    </w:pPr>
    <w:rPr>
      <w:rFonts w:ascii="Verdana" w:eastAsia="標楷體" w:hAnsi="Verdana"/>
      <w:sz w:val="24"/>
      <w:szCs w:val="24"/>
    </w:rPr>
  </w:style>
  <w:style w:type="paragraph" w:customStyle="1" w:styleId="aa">
    <w:name w:val="圖片置中"/>
    <w:basedOn w:val="a"/>
    <w:rsid w:val="00560A66"/>
    <w:pPr>
      <w:spacing w:line="240" w:lineRule="atLeast"/>
      <w:jc w:val="center"/>
    </w:pPr>
    <w:rPr>
      <w:rFonts w:cs="新細明體"/>
      <w:szCs w:val="20"/>
    </w:rPr>
  </w:style>
  <w:style w:type="paragraph" w:customStyle="1" w:styleId="12">
    <w:name w:val="標題 1 內文"/>
    <w:basedOn w:val="a"/>
    <w:next w:val="a"/>
    <w:autoRedefine/>
    <w:rsid w:val="00FE3C84"/>
    <w:pPr>
      <w:widowControl/>
      <w:autoSpaceDE w:val="0"/>
      <w:autoSpaceDN w:val="0"/>
      <w:snapToGrid w:val="0"/>
      <w:spacing w:before="120" w:after="120" w:line="240" w:lineRule="auto"/>
      <w:ind w:left="454"/>
      <w:jc w:val="both"/>
      <w:textAlignment w:val="auto"/>
    </w:pPr>
    <w:rPr>
      <w:rFonts w:ascii="Arial" w:eastAsia="標楷體" w:hAnsi="Arial"/>
      <w:sz w:val="28"/>
      <w:szCs w:val="20"/>
    </w:rPr>
  </w:style>
  <w:style w:type="character" w:styleId="ab">
    <w:name w:val="annotation reference"/>
    <w:semiHidden/>
    <w:rsid w:val="00160384"/>
    <w:rPr>
      <w:sz w:val="18"/>
      <w:szCs w:val="18"/>
    </w:rPr>
  </w:style>
  <w:style w:type="paragraph" w:styleId="ac">
    <w:name w:val="annotation text"/>
    <w:basedOn w:val="a"/>
    <w:semiHidden/>
    <w:rsid w:val="00160384"/>
  </w:style>
  <w:style w:type="paragraph" w:styleId="ad">
    <w:name w:val="annotation subject"/>
    <w:basedOn w:val="ac"/>
    <w:next w:val="ac"/>
    <w:semiHidden/>
    <w:rsid w:val="00160384"/>
    <w:rPr>
      <w:b/>
      <w:bCs/>
    </w:rPr>
  </w:style>
  <w:style w:type="paragraph" w:customStyle="1" w:styleId="13">
    <w:name w:val="標題1內文縮排"/>
    <w:basedOn w:val="a"/>
    <w:rsid w:val="00FB2B33"/>
    <w:pPr>
      <w:snapToGrid w:val="0"/>
      <w:spacing w:beforeLines="50" w:before="120" w:afterLines="50" w:after="120" w:line="240" w:lineRule="atLeast"/>
      <w:ind w:leftChars="300" w:left="720"/>
      <w:jc w:val="both"/>
    </w:pPr>
    <w:rPr>
      <w:rFonts w:ascii="Verdana" w:eastAsia="標楷體" w:hAnsi="Verdana" w:cs="新細明體"/>
      <w:szCs w:val="20"/>
    </w:rPr>
  </w:style>
  <w:style w:type="paragraph" w:styleId="ae">
    <w:name w:val="List Paragraph"/>
    <w:basedOn w:val="a"/>
    <w:uiPriority w:val="34"/>
    <w:qFormat/>
    <w:rsid w:val="009C1CF3"/>
    <w:pPr>
      <w:widowControl/>
      <w:adjustRightInd/>
      <w:spacing w:line="240" w:lineRule="auto"/>
      <w:ind w:leftChars="200" w:left="480"/>
      <w:textAlignment w:val="auto"/>
    </w:pPr>
    <w:rPr>
      <w:rFonts w:ascii="新細明體" w:hAnsi="新細明體" w:cs="新細明體"/>
    </w:rPr>
  </w:style>
  <w:style w:type="paragraph" w:styleId="Web">
    <w:name w:val="Normal (Web)"/>
    <w:basedOn w:val="a"/>
    <w:uiPriority w:val="99"/>
    <w:unhideWhenUsed/>
    <w:rsid w:val="002D0497"/>
    <w:pPr>
      <w:widowControl/>
      <w:adjustRightInd/>
      <w:spacing w:before="100" w:beforeAutospacing="1" w:after="100" w:afterAutospacing="1" w:line="240" w:lineRule="auto"/>
      <w:textAlignment w:val="auto"/>
    </w:pPr>
    <w:rPr>
      <w:rFonts w:ascii="新細明體" w:hAnsi="新細明體" w:cs="新細明體"/>
    </w:rPr>
  </w:style>
  <w:style w:type="paragraph" w:styleId="af">
    <w:name w:val="Revision"/>
    <w:hidden/>
    <w:uiPriority w:val="99"/>
    <w:semiHidden/>
    <w:rsid w:val="00981365"/>
    <w:rPr>
      <w:sz w:val="24"/>
      <w:szCs w:val="24"/>
    </w:rPr>
  </w:style>
  <w:style w:type="character" w:customStyle="1" w:styleId="70">
    <w:name w:val="標題 7 字元"/>
    <w:basedOn w:val="a0"/>
    <w:link w:val="7"/>
    <w:semiHidden/>
    <w:rsid w:val="00EB2C3A"/>
    <w:rPr>
      <w:rFonts w:ascii="Cambria" w:hAnsi="Cambria"/>
      <w:b/>
      <w:bCs/>
      <w:sz w:val="36"/>
      <w:szCs w:val="36"/>
    </w:rPr>
  </w:style>
  <w:style w:type="paragraph" w:customStyle="1" w:styleId="Default">
    <w:name w:val="Default"/>
    <w:rsid w:val="00B77A96"/>
    <w:pPr>
      <w:widowControl w:val="0"/>
      <w:autoSpaceDE w:val="0"/>
      <w:autoSpaceDN w:val="0"/>
      <w:adjustRightInd w:val="0"/>
    </w:pPr>
    <w:rPr>
      <w:rFonts w:ascii="標楷體" w:eastAsia="標楷體" w:cs="標楷體"/>
      <w:color w:val="000000"/>
      <w:sz w:val="24"/>
      <w:szCs w:val="24"/>
    </w:rPr>
  </w:style>
  <w:style w:type="paragraph" w:customStyle="1" w:styleId="22">
    <w:name w:val="標題2 內文縮排"/>
    <w:rsid w:val="009D3BBB"/>
    <w:pPr>
      <w:widowControl w:val="0"/>
      <w:adjustRightInd w:val="0"/>
      <w:snapToGrid w:val="0"/>
      <w:spacing w:beforeLines="50" w:before="120" w:afterLines="50" w:after="120" w:line="240" w:lineRule="atLeast"/>
      <w:ind w:leftChars="500" w:left="1200"/>
      <w:jc w:val="both"/>
    </w:pPr>
    <w:rPr>
      <w:rFonts w:ascii="Verdana" w:eastAsia="標楷體" w:hAnsi="Verdana"/>
      <w:sz w:val="24"/>
      <w:szCs w:val="24"/>
    </w:rPr>
  </w:style>
  <w:style w:type="character" w:customStyle="1" w:styleId="20">
    <w:name w:val="標題 2 字元"/>
    <w:basedOn w:val="a0"/>
    <w:link w:val="2"/>
    <w:rsid w:val="00B6323F"/>
    <w:rPr>
      <w:rFonts w:ascii="Arial" w:eastAsia="標楷體" w:hAnsi="Arial" w:cs="Arial"/>
      <w:b/>
      <w:bCs/>
      <w:sz w:val="24"/>
      <w:szCs w:val="24"/>
    </w:rPr>
  </w:style>
  <w:style w:type="character" w:styleId="af0">
    <w:name w:val="Hyperlink"/>
    <w:basedOn w:val="a0"/>
    <w:uiPriority w:val="99"/>
    <w:unhideWhenUsed/>
    <w:rsid w:val="008A7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80289">
      <w:bodyDiv w:val="1"/>
      <w:marLeft w:val="0"/>
      <w:marRight w:val="0"/>
      <w:marTop w:val="0"/>
      <w:marBottom w:val="0"/>
      <w:divBdr>
        <w:top w:val="none" w:sz="0" w:space="0" w:color="auto"/>
        <w:left w:val="none" w:sz="0" w:space="0" w:color="auto"/>
        <w:bottom w:val="none" w:sz="0" w:space="0" w:color="auto"/>
        <w:right w:val="none" w:sz="0" w:space="0" w:color="auto"/>
      </w:divBdr>
    </w:div>
    <w:div w:id="373118342">
      <w:bodyDiv w:val="1"/>
      <w:marLeft w:val="0"/>
      <w:marRight w:val="0"/>
      <w:marTop w:val="0"/>
      <w:marBottom w:val="0"/>
      <w:divBdr>
        <w:top w:val="none" w:sz="0" w:space="0" w:color="auto"/>
        <w:left w:val="none" w:sz="0" w:space="0" w:color="auto"/>
        <w:bottom w:val="none" w:sz="0" w:space="0" w:color="auto"/>
        <w:right w:val="none" w:sz="0" w:space="0" w:color="auto"/>
      </w:divBdr>
      <w:divsChild>
        <w:div w:id="1636178813">
          <w:marLeft w:val="1166"/>
          <w:marRight w:val="0"/>
          <w:marTop w:val="60"/>
          <w:marBottom w:val="60"/>
          <w:divBdr>
            <w:top w:val="none" w:sz="0" w:space="0" w:color="auto"/>
            <w:left w:val="none" w:sz="0" w:space="0" w:color="auto"/>
            <w:bottom w:val="none" w:sz="0" w:space="0" w:color="auto"/>
            <w:right w:val="none" w:sz="0" w:space="0" w:color="auto"/>
          </w:divBdr>
        </w:div>
      </w:divsChild>
    </w:div>
    <w:div w:id="681863386">
      <w:bodyDiv w:val="1"/>
      <w:marLeft w:val="0"/>
      <w:marRight w:val="0"/>
      <w:marTop w:val="0"/>
      <w:marBottom w:val="0"/>
      <w:divBdr>
        <w:top w:val="none" w:sz="0" w:space="0" w:color="auto"/>
        <w:left w:val="none" w:sz="0" w:space="0" w:color="auto"/>
        <w:bottom w:val="none" w:sz="0" w:space="0" w:color="auto"/>
        <w:right w:val="none" w:sz="0" w:space="0" w:color="auto"/>
      </w:divBdr>
      <w:divsChild>
        <w:div w:id="984580049">
          <w:marLeft w:val="1166"/>
          <w:marRight w:val="0"/>
          <w:marTop w:val="60"/>
          <w:marBottom w:val="60"/>
          <w:divBdr>
            <w:top w:val="none" w:sz="0" w:space="0" w:color="auto"/>
            <w:left w:val="none" w:sz="0" w:space="0" w:color="auto"/>
            <w:bottom w:val="none" w:sz="0" w:space="0" w:color="auto"/>
            <w:right w:val="none" w:sz="0" w:space="0" w:color="auto"/>
          </w:divBdr>
        </w:div>
      </w:divsChild>
    </w:div>
    <w:div w:id="761535890">
      <w:bodyDiv w:val="1"/>
      <w:marLeft w:val="0"/>
      <w:marRight w:val="0"/>
      <w:marTop w:val="0"/>
      <w:marBottom w:val="0"/>
      <w:divBdr>
        <w:top w:val="none" w:sz="0" w:space="0" w:color="auto"/>
        <w:left w:val="none" w:sz="0" w:space="0" w:color="auto"/>
        <w:bottom w:val="none" w:sz="0" w:space="0" w:color="auto"/>
        <w:right w:val="none" w:sz="0" w:space="0" w:color="auto"/>
      </w:divBdr>
    </w:div>
    <w:div w:id="971908243">
      <w:bodyDiv w:val="1"/>
      <w:marLeft w:val="0"/>
      <w:marRight w:val="0"/>
      <w:marTop w:val="0"/>
      <w:marBottom w:val="0"/>
      <w:divBdr>
        <w:top w:val="none" w:sz="0" w:space="0" w:color="auto"/>
        <w:left w:val="none" w:sz="0" w:space="0" w:color="auto"/>
        <w:bottom w:val="none" w:sz="0" w:space="0" w:color="auto"/>
        <w:right w:val="none" w:sz="0" w:space="0" w:color="auto"/>
      </w:divBdr>
      <w:divsChild>
        <w:div w:id="2127384857">
          <w:marLeft w:val="1166"/>
          <w:marRight w:val="0"/>
          <w:marTop w:val="60"/>
          <w:marBottom w:val="60"/>
          <w:divBdr>
            <w:top w:val="none" w:sz="0" w:space="0" w:color="auto"/>
            <w:left w:val="none" w:sz="0" w:space="0" w:color="auto"/>
            <w:bottom w:val="none" w:sz="0" w:space="0" w:color="auto"/>
            <w:right w:val="none" w:sz="0" w:space="0" w:color="auto"/>
          </w:divBdr>
        </w:div>
      </w:divsChild>
    </w:div>
    <w:div w:id="1356810019">
      <w:bodyDiv w:val="1"/>
      <w:marLeft w:val="0"/>
      <w:marRight w:val="0"/>
      <w:marTop w:val="0"/>
      <w:marBottom w:val="0"/>
      <w:divBdr>
        <w:top w:val="none" w:sz="0" w:space="0" w:color="auto"/>
        <w:left w:val="none" w:sz="0" w:space="0" w:color="auto"/>
        <w:bottom w:val="none" w:sz="0" w:space="0" w:color="auto"/>
        <w:right w:val="none" w:sz="0" w:space="0" w:color="auto"/>
      </w:divBdr>
      <w:divsChild>
        <w:div w:id="458305621">
          <w:marLeft w:val="446"/>
          <w:marRight w:val="0"/>
          <w:marTop w:val="0"/>
          <w:marBottom w:val="0"/>
          <w:divBdr>
            <w:top w:val="none" w:sz="0" w:space="0" w:color="auto"/>
            <w:left w:val="none" w:sz="0" w:space="0" w:color="auto"/>
            <w:bottom w:val="none" w:sz="0" w:space="0" w:color="auto"/>
            <w:right w:val="none" w:sz="0" w:space="0" w:color="auto"/>
          </w:divBdr>
        </w:div>
      </w:divsChild>
    </w:div>
    <w:div w:id="1453209337">
      <w:bodyDiv w:val="1"/>
      <w:marLeft w:val="0"/>
      <w:marRight w:val="0"/>
      <w:marTop w:val="0"/>
      <w:marBottom w:val="0"/>
      <w:divBdr>
        <w:top w:val="none" w:sz="0" w:space="0" w:color="auto"/>
        <w:left w:val="none" w:sz="0" w:space="0" w:color="auto"/>
        <w:bottom w:val="none" w:sz="0" w:space="0" w:color="auto"/>
        <w:right w:val="none" w:sz="0" w:space="0" w:color="auto"/>
      </w:divBdr>
    </w:div>
    <w:div w:id="1563831201">
      <w:bodyDiv w:val="1"/>
      <w:marLeft w:val="0"/>
      <w:marRight w:val="0"/>
      <w:marTop w:val="0"/>
      <w:marBottom w:val="0"/>
      <w:divBdr>
        <w:top w:val="none" w:sz="0" w:space="0" w:color="auto"/>
        <w:left w:val="none" w:sz="0" w:space="0" w:color="auto"/>
        <w:bottom w:val="none" w:sz="0" w:space="0" w:color="auto"/>
        <w:right w:val="none" w:sz="0" w:space="0" w:color="auto"/>
      </w:divBdr>
      <w:divsChild>
        <w:div w:id="1521628560">
          <w:marLeft w:val="1886"/>
          <w:marRight w:val="0"/>
          <w:marTop w:val="0"/>
          <w:marBottom w:val="0"/>
          <w:divBdr>
            <w:top w:val="none" w:sz="0" w:space="0" w:color="auto"/>
            <w:left w:val="none" w:sz="0" w:space="0" w:color="auto"/>
            <w:bottom w:val="none" w:sz="0" w:space="0" w:color="auto"/>
            <w:right w:val="none" w:sz="0" w:space="0" w:color="auto"/>
          </w:divBdr>
        </w:div>
      </w:divsChild>
    </w:div>
    <w:div w:id="1617908815">
      <w:bodyDiv w:val="1"/>
      <w:marLeft w:val="0"/>
      <w:marRight w:val="0"/>
      <w:marTop w:val="0"/>
      <w:marBottom w:val="0"/>
      <w:divBdr>
        <w:top w:val="none" w:sz="0" w:space="0" w:color="auto"/>
        <w:left w:val="none" w:sz="0" w:space="0" w:color="auto"/>
        <w:bottom w:val="none" w:sz="0" w:space="0" w:color="auto"/>
        <w:right w:val="none" w:sz="0" w:space="0" w:color="auto"/>
      </w:divBdr>
      <w:divsChild>
        <w:div w:id="1124617641">
          <w:marLeft w:val="1166"/>
          <w:marRight w:val="0"/>
          <w:marTop w:val="60"/>
          <w:marBottom w:val="60"/>
          <w:divBdr>
            <w:top w:val="none" w:sz="0" w:space="0" w:color="auto"/>
            <w:left w:val="none" w:sz="0" w:space="0" w:color="auto"/>
            <w:bottom w:val="none" w:sz="0" w:space="0" w:color="auto"/>
            <w:right w:val="none" w:sz="0" w:space="0" w:color="auto"/>
          </w:divBdr>
        </w:div>
      </w:divsChild>
    </w:div>
    <w:div w:id="1655406261">
      <w:bodyDiv w:val="1"/>
      <w:marLeft w:val="0"/>
      <w:marRight w:val="0"/>
      <w:marTop w:val="0"/>
      <w:marBottom w:val="0"/>
      <w:divBdr>
        <w:top w:val="none" w:sz="0" w:space="0" w:color="auto"/>
        <w:left w:val="none" w:sz="0" w:space="0" w:color="auto"/>
        <w:bottom w:val="none" w:sz="0" w:space="0" w:color="auto"/>
        <w:right w:val="none" w:sz="0" w:space="0" w:color="auto"/>
      </w:divBdr>
      <w:divsChild>
        <w:div w:id="998533013">
          <w:marLeft w:val="1886"/>
          <w:marRight w:val="0"/>
          <w:marTop w:val="0"/>
          <w:marBottom w:val="0"/>
          <w:divBdr>
            <w:top w:val="none" w:sz="0" w:space="0" w:color="auto"/>
            <w:left w:val="none" w:sz="0" w:space="0" w:color="auto"/>
            <w:bottom w:val="none" w:sz="0" w:space="0" w:color="auto"/>
            <w:right w:val="none" w:sz="0" w:space="0" w:color="auto"/>
          </w:divBdr>
        </w:div>
      </w:divsChild>
    </w:div>
    <w:div w:id="1657682174">
      <w:bodyDiv w:val="1"/>
      <w:marLeft w:val="0"/>
      <w:marRight w:val="0"/>
      <w:marTop w:val="0"/>
      <w:marBottom w:val="0"/>
      <w:divBdr>
        <w:top w:val="none" w:sz="0" w:space="0" w:color="auto"/>
        <w:left w:val="none" w:sz="0" w:space="0" w:color="auto"/>
        <w:bottom w:val="none" w:sz="0" w:space="0" w:color="auto"/>
        <w:right w:val="none" w:sz="0" w:space="0" w:color="auto"/>
      </w:divBdr>
      <w:divsChild>
        <w:div w:id="1644433882">
          <w:marLeft w:val="1166"/>
          <w:marRight w:val="0"/>
          <w:marTop w:val="60"/>
          <w:marBottom w:val="60"/>
          <w:divBdr>
            <w:top w:val="none" w:sz="0" w:space="0" w:color="auto"/>
            <w:left w:val="none" w:sz="0" w:space="0" w:color="auto"/>
            <w:bottom w:val="none" w:sz="0" w:space="0" w:color="auto"/>
            <w:right w:val="none" w:sz="0" w:space="0" w:color="auto"/>
          </w:divBdr>
        </w:div>
      </w:divsChild>
    </w:div>
    <w:div w:id="1798137547">
      <w:bodyDiv w:val="1"/>
      <w:marLeft w:val="0"/>
      <w:marRight w:val="0"/>
      <w:marTop w:val="0"/>
      <w:marBottom w:val="0"/>
      <w:divBdr>
        <w:top w:val="none" w:sz="0" w:space="0" w:color="auto"/>
        <w:left w:val="none" w:sz="0" w:space="0" w:color="auto"/>
        <w:bottom w:val="none" w:sz="0" w:space="0" w:color="auto"/>
        <w:right w:val="none" w:sz="0" w:space="0" w:color="auto"/>
      </w:divBdr>
    </w:div>
    <w:div w:id="1819497334">
      <w:bodyDiv w:val="1"/>
      <w:marLeft w:val="0"/>
      <w:marRight w:val="0"/>
      <w:marTop w:val="0"/>
      <w:marBottom w:val="0"/>
      <w:divBdr>
        <w:top w:val="none" w:sz="0" w:space="0" w:color="auto"/>
        <w:left w:val="none" w:sz="0" w:space="0" w:color="auto"/>
        <w:bottom w:val="none" w:sz="0" w:space="0" w:color="auto"/>
        <w:right w:val="none" w:sz="0" w:space="0" w:color="auto"/>
      </w:divBdr>
      <w:divsChild>
        <w:div w:id="2125885107">
          <w:marLeft w:val="1886"/>
          <w:marRight w:val="0"/>
          <w:marTop w:val="0"/>
          <w:marBottom w:val="0"/>
          <w:divBdr>
            <w:top w:val="none" w:sz="0" w:space="0" w:color="auto"/>
            <w:left w:val="none" w:sz="0" w:space="0" w:color="auto"/>
            <w:bottom w:val="none" w:sz="0" w:space="0" w:color="auto"/>
            <w:right w:val="none" w:sz="0" w:space="0" w:color="auto"/>
          </w:divBdr>
        </w:div>
      </w:divsChild>
    </w:div>
    <w:div w:id="1854761118">
      <w:bodyDiv w:val="1"/>
      <w:marLeft w:val="0"/>
      <w:marRight w:val="0"/>
      <w:marTop w:val="0"/>
      <w:marBottom w:val="0"/>
      <w:divBdr>
        <w:top w:val="none" w:sz="0" w:space="0" w:color="auto"/>
        <w:left w:val="none" w:sz="0" w:space="0" w:color="auto"/>
        <w:bottom w:val="none" w:sz="0" w:space="0" w:color="auto"/>
        <w:right w:val="none" w:sz="0" w:space="0" w:color="auto"/>
      </w:divBdr>
      <w:divsChild>
        <w:div w:id="1773209426">
          <w:marLeft w:val="1166"/>
          <w:marRight w:val="0"/>
          <w:marTop w:val="60"/>
          <w:marBottom w:val="60"/>
          <w:divBdr>
            <w:top w:val="none" w:sz="0" w:space="0" w:color="auto"/>
            <w:left w:val="none" w:sz="0" w:space="0" w:color="auto"/>
            <w:bottom w:val="none" w:sz="0" w:space="0" w:color="auto"/>
            <w:right w:val="none" w:sz="0" w:space="0" w:color="auto"/>
          </w:divBdr>
        </w:div>
      </w:divsChild>
    </w:div>
    <w:div w:id="1856186178">
      <w:bodyDiv w:val="1"/>
      <w:marLeft w:val="0"/>
      <w:marRight w:val="0"/>
      <w:marTop w:val="0"/>
      <w:marBottom w:val="0"/>
      <w:divBdr>
        <w:top w:val="none" w:sz="0" w:space="0" w:color="auto"/>
        <w:left w:val="none" w:sz="0" w:space="0" w:color="auto"/>
        <w:bottom w:val="none" w:sz="0" w:space="0" w:color="auto"/>
        <w:right w:val="none" w:sz="0" w:space="0" w:color="auto"/>
      </w:divBdr>
      <w:divsChild>
        <w:div w:id="135924349">
          <w:marLeft w:val="1166"/>
          <w:marRight w:val="0"/>
          <w:marTop w:val="60"/>
          <w:marBottom w:val="60"/>
          <w:divBdr>
            <w:top w:val="none" w:sz="0" w:space="0" w:color="auto"/>
            <w:left w:val="none" w:sz="0" w:space="0" w:color="auto"/>
            <w:bottom w:val="none" w:sz="0" w:space="0" w:color="auto"/>
            <w:right w:val="none" w:sz="0" w:space="0" w:color="auto"/>
          </w:divBdr>
        </w:div>
      </w:divsChild>
    </w:div>
    <w:div w:id="1940867324">
      <w:bodyDiv w:val="1"/>
      <w:marLeft w:val="0"/>
      <w:marRight w:val="0"/>
      <w:marTop w:val="0"/>
      <w:marBottom w:val="0"/>
      <w:divBdr>
        <w:top w:val="none" w:sz="0" w:space="0" w:color="auto"/>
        <w:left w:val="none" w:sz="0" w:space="0" w:color="auto"/>
        <w:bottom w:val="none" w:sz="0" w:space="0" w:color="auto"/>
        <w:right w:val="none" w:sz="0" w:space="0" w:color="auto"/>
      </w:divBdr>
      <w:divsChild>
        <w:div w:id="2136285493">
          <w:marLeft w:val="1166"/>
          <w:marRight w:val="0"/>
          <w:marTop w:val="60"/>
          <w:marBottom w:val="60"/>
          <w:divBdr>
            <w:top w:val="none" w:sz="0" w:space="0" w:color="auto"/>
            <w:left w:val="none" w:sz="0" w:space="0" w:color="auto"/>
            <w:bottom w:val="none" w:sz="0" w:space="0" w:color="auto"/>
            <w:right w:val="none" w:sz="0" w:space="0" w:color="auto"/>
          </w:divBdr>
        </w:div>
      </w:divsChild>
    </w:div>
    <w:div w:id="20321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84917-F3EB-43CE-B6BE-7006D0F0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SP-00-002_營運持續暨資訊服務管理要點</vt:lpstr>
    </vt:vector>
  </TitlesOfParts>
  <Company>Deloitte &amp; Touche</Company>
  <LinksUpToDate>false</LinksUpToDate>
  <CharactersWithSpaces>4479</CharactersWithSpaces>
  <SharedDoc>false</SharedDoc>
  <HLinks>
    <vt:vector size="72" baseType="variant">
      <vt:variant>
        <vt:i4>1114175</vt:i4>
      </vt:variant>
      <vt:variant>
        <vt:i4>68</vt:i4>
      </vt:variant>
      <vt:variant>
        <vt:i4>0</vt:i4>
      </vt:variant>
      <vt:variant>
        <vt:i4>5</vt:i4>
      </vt:variant>
      <vt:variant>
        <vt:lpwstr/>
      </vt:variant>
      <vt:variant>
        <vt:lpwstr>_Toc374006879</vt:lpwstr>
      </vt:variant>
      <vt:variant>
        <vt:i4>1114175</vt:i4>
      </vt:variant>
      <vt:variant>
        <vt:i4>62</vt:i4>
      </vt:variant>
      <vt:variant>
        <vt:i4>0</vt:i4>
      </vt:variant>
      <vt:variant>
        <vt:i4>5</vt:i4>
      </vt:variant>
      <vt:variant>
        <vt:lpwstr/>
      </vt:variant>
      <vt:variant>
        <vt:lpwstr>_Toc374006878</vt:lpwstr>
      </vt:variant>
      <vt:variant>
        <vt:i4>1114175</vt:i4>
      </vt:variant>
      <vt:variant>
        <vt:i4>56</vt:i4>
      </vt:variant>
      <vt:variant>
        <vt:i4>0</vt:i4>
      </vt:variant>
      <vt:variant>
        <vt:i4>5</vt:i4>
      </vt:variant>
      <vt:variant>
        <vt:lpwstr/>
      </vt:variant>
      <vt:variant>
        <vt:lpwstr>_Toc374006877</vt:lpwstr>
      </vt:variant>
      <vt:variant>
        <vt:i4>1114175</vt:i4>
      </vt:variant>
      <vt:variant>
        <vt:i4>50</vt:i4>
      </vt:variant>
      <vt:variant>
        <vt:i4>0</vt:i4>
      </vt:variant>
      <vt:variant>
        <vt:i4>5</vt:i4>
      </vt:variant>
      <vt:variant>
        <vt:lpwstr/>
      </vt:variant>
      <vt:variant>
        <vt:lpwstr>_Toc374006876</vt:lpwstr>
      </vt:variant>
      <vt:variant>
        <vt:i4>1114175</vt:i4>
      </vt:variant>
      <vt:variant>
        <vt:i4>44</vt:i4>
      </vt:variant>
      <vt:variant>
        <vt:i4>0</vt:i4>
      </vt:variant>
      <vt:variant>
        <vt:i4>5</vt:i4>
      </vt:variant>
      <vt:variant>
        <vt:lpwstr/>
      </vt:variant>
      <vt:variant>
        <vt:lpwstr>_Toc374006875</vt:lpwstr>
      </vt:variant>
      <vt:variant>
        <vt:i4>1114175</vt:i4>
      </vt:variant>
      <vt:variant>
        <vt:i4>38</vt:i4>
      </vt:variant>
      <vt:variant>
        <vt:i4>0</vt:i4>
      </vt:variant>
      <vt:variant>
        <vt:i4>5</vt:i4>
      </vt:variant>
      <vt:variant>
        <vt:lpwstr/>
      </vt:variant>
      <vt:variant>
        <vt:lpwstr>_Toc374006874</vt:lpwstr>
      </vt:variant>
      <vt:variant>
        <vt:i4>1114175</vt:i4>
      </vt:variant>
      <vt:variant>
        <vt:i4>32</vt:i4>
      </vt:variant>
      <vt:variant>
        <vt:i4>0</vt:i4>
      </vt:variant>
      <vt:variant>
        <vt:i4>5</vt:i4>
      </vt:variant>
      <vt:variant>
        <vt:lpwstr/>
      </vt:variant>
      <vt:variant>
        <vt:lpwstr>_Toc374006873</vt:lpwstr>
      </vt:variant>
      <vt:variant>
        <vt:i4>1114175</vt:i4>
      </vt:variant>
      <vt:variant>
        <vt:i4>26</vt:i4>
      </vt:variant>
      <vt:variant>
        <vt:i4>0</vt:i4>
      </vt:variant>
      <vt:variant>
        <vt:i4>5</vt:i4>
      </vt:variant>
      <vt:variant>
        <vt:lpwstr/>
      </vt:variant>
      <vt:variant>
        <vt:lpwstr>_Toc374006872</vt:lpwstr>
      </vt:variant>
      <vt:variant>
        <vt:i4>1114175</vt:i4>
      </vt:variant>
      <vt:variant>
        <vt:i4>20</vt:i4>
      </vt:variant>
      <vt:variant>
        <vt:i4>0</vt:i4>
      </vt:variant>
      <vt:variant>
        <vt:i4>5</vt:i4>
      </vt:variant>
      <vt:variant>
        <vt:lpwstr/>
      </vt:variant>
      <vt:variant>
        <vt:lpwstr>_Toc374006871</vt:lpwstr>
      </vt:variant>
      <vt:variant>
        <vt:i4>1114175</vt:i4>
      </vt:variant>
      <vt:variant>
        <vt:i4>14</vt:i4>
      </vt:variant>
      <vt:variant>
        <vt:i4>0</vt:i4>
      </vt:variant>
      <vt:variant>
        <vt:i4>5</vt:i4>
      </vt:variant>
      <vt:variant>
        <vt:lpwstr/>
      </vt:variant>
      <vt:variant>
        <vt:lpwstr>_Toc374006870</vt:lpwstr>
      </vt:variant>
      <vt:variant>
        <vt:i4>1048639</vt:i4>
      </vt:variant>
      <vt:variant>
        <vt:i4>8</vt:i4>
      </vt:variant>
      <vt:variant>
        <vt:i4>0</vt:i4>
      </vt:variant>
      <vt:variant>
        <vt:i4>5</vt:i4>
      </vt:variant>
      <vt:variant>
        <vt:lpwstr/>
      </vt:variant>
      <vt:variant>
        <vt:lpwstr>_Toc374006869</vt:lpwstr>
      </vt:variant>
      <vt:variant>
        <vt:i4>1048639</vt:i4>
      </vt:variant>
      <vt:variant>
        <vt:i4>2</vt:i4>
      </vt:variant>
      <vt:variant>
        <vt:i4>0</vt:i4>
      </vt:variant>
      <vt:variant>
        <vt:i4>5</vt:i4>
      </vt:variant>
      <vt:variant>
        <vt:lpwstr/>
      </vt:variant>
      <vt:variant>
        <vt:lpwstr>_Toc374006868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SP-00-002_營運持續暨資訊服務管理要點</dc:title>
  <dc:creator>Deloitte.</dc:creator>
  <cp:lastModifiedBy>陳佳宜資訊部資訊安全處</cp:lastModifiedBy>
  <cp:revision>38</cp:revision>
  <cp:lastPrinted>2024-08-28T02:56:00Z</cp:lastPrinted>
  <dcterms:created xsi:type="dcterms:W3CDTF">2023-08-08T15:44:00Z</dcterms:created>
  <dcterms:modified xsi:type="dcterms:W3CDTF">2024-08-28T02:56:00Z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ea60d57e-af5b-4752-ac57-3e4f28ca11dc_Enabled">
    <vt:lpwstr>true</vt:lpwstr>
  </property>
  <property fmtid="{D5CDD505-2E9C-101B-9397-08002B2CF9AE}" pid="4" name="MSIP_Label_ea60d57e-af5b-4752-ac57-3e4f28ca11dc_SetDate">
    <vt:lpwstr>2022-06-22T06:58:02Z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188b1ab5-362d-463f-adac-176afa8d40c1</vt:lpwstr>
  </property>
  <property fmtid="{D5CDD505-2E9C-101B-9397-08002B2CF9AE}" pid="9" name="MSIP_Label_ea60d57e-af5b-4752-ac57-3e4f28ca11dc_ContentBits">
    <vt:lpwstr>0</vt:lpwstr>
  </property>
</Properties>
</file>