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B08611" w14:textId="77777777" w:rsidR="009327E9" w:rsidRPr="006D4DBE" w:rsidRDefault="009327E9">
      <w:pPr>
        <w:rPr>
          <w:color w:val="000000" w:themeColor="text1"/>
          <w:rPrChange w:id="0" w:author="陳佳宜資訊部資訊安全處" w:date="2024-08-28T10:04:00Z" w16du:dateUtc="2024-08-28T02:04:00Z">
            <w:rPr>
              <w:color w:val="000000"/>
            </w:rPr>
          </w:rPrChange>
        </w:rPr>
      </w:pPr>
    </w:p>
    <w:p w14:paraId="6913F538" w14:textId="77777777" w:rsidR="009327E9" w:rsidRPr="006D4DBE" w:rsidRDefault="009327E9" w:rsidP="001E20CB">
      <w:pPr>
        <w:rPr>
          <w:color w:val="000000" w:themeColor="text1"/>
          <w:rPrChange w:id="1" w:author="陳佳宜資訊部資訊安全處" w:date="2024-08-28T10:04:00Z" w16du:dateUtc="2024-08-28T02:04:00Z">
            <w:rPr>
              <w:color w:val="000000"/>
            </w:rPr>
          </w:rPrChange>
        </w:rPr>
      </w:pPr>
    </w:p>
    <w:p w14:paraId="3DB34447" w14:textId="77777777" w:rsidR="00B30CAC" w:rsidRPr="006D4DBE" w:rsidRDefault="00B30CAC" w:rsidP="00B30CAC">
      <w:pPr>
        <w:rPr>
          <w:color w:val="000000" w:themeColor="text1"/>
          <w:rPrChange w:id="2" w:author="陳佳宜資訊部資訊安全處" w:date="2024-08-28T10:04:00Z" w16du:dateUtc="2024-08-28T02:04:00Z">
            <w:rPr>
              <w:color w:val="000000"/>
            </w:rPr>
          </w:rPrChange>
        </w:rPr>
      </w:pPr>
    </w:p>
    <w:p w14:paraId="214F36F4" w14:textId="77777777" w:rsidR="00B30CAC" w:rsidRPr="006D4DBE" w:rsidRDefault="00B30CAC" w:rsidP="00B30CAC">
      <w:pPr>
        <w:rPr>
          <w:color w:val="000000" w:themeColor="text1"/>
          <w:rPrChange w:id="3" w:author="陳佳宜資訊部資訊安全處" w:date="2024-08-28T10:04:00Z" w16du:dateUtc="2024-08-28T02:04:00Z">
            <w:rPr>
              <w:color w:val="000000"/>
            </w:rPr>
          </w:rPrChange>
        </w:rPr>
      </w:pPr>
    </w:p>
    <w:p w14:paraId="76FBFC57" w14:textId="77777777" w:rsidR="00B30CAC" w:rsidRPr="006D4DBE" w:rsidRDefault="00B30CAC" w:rsidP="00B30CAC">
      <w:pPr>
        <w:rPr>
          <w:color w:val="000000" w:themeColor="text1"/>
          <w:rPrChange w:id="4" w:author="陳佳宜資訊部資訊安全處" w:date="2024-08-28T10:04:00Z" w16du:dateUtc="2024-08-28T02:04:00Z">
            <w:rPr>
              <w:color w:val="000000"/>
            </w:rPr>
          </w:rPrChange>
        </w:rPr>
      </w:pPr>
    </w:p>
    <w:p w14:paraId="3C0C7D4F" w14:textId="77777777" w:rsidR="00175E5B" w:rsidRPr="006D4DBE" w:rsidRDefault="00175E5B" w:rsidP="00175E5B">
      <w:pPr>
        <w:rPr>
          <w:color w:val="000000" w:themeColor="text1"/>
          <w:rPrChange w:id="5" w:author="陳佳宜資訊部資訊安全處" w:date="2024-08-28T10:04:00Z" w16du:dateUtc="2024-08-28T02:04:00Z">
            <w:rPr>
              <w:color w:val="000000"/>
            </w:rPr>
          </w:rPrChange>
        </w:rPr>
      </w:pPr>
    </w:p>
    <w:p w14:paraId="46300229" w14:textId="77777777" w:rsidR="00D32ECC" w:rsidRPr="006D4DBE" w:rsidRDefault="00D32ECC" w:rsidP="00175E5B">
      <w:pPr>
        <w:rPr>
          <w:color w:val="000000" w:themeColor="text1"/>
          <w:rPrChange w:id="6" w:author="陳佳宜資訊部資訊安全處" w:date="2024-08-28T10:04:00Z" w16du:dateUtc="2024-08-28T02:04:00Z">
            <w:rPr>
              <w:color w:val="000000"/>
            </w:rPr>
          </w:rPrChange>
        </w:rPr>
      </w:pPr>
    </w:p>
    <w:p w14:paraId="3ACFBD28" w14:textId="77777777" w:rsidR="00D32ECC" w:rsidRPr="006D4DBE" w:rsidRDefault="00D32ECC" w:rsidP="00175E5B">
      <w:pPr>
        <w:rPr>
          <w:color w:val="000000" w:themeColor="text1"/>
          <w:rPrChange w:id="7" w:author="陳佳宜資訊部資訊安全處" w:date="2024-08-28T10:04:00Z" w16du:dateUtc="2024-08-28T02:04:00Z">
            <w:rPr>
              <w:color w:val="000000"/>
            </w:rPr>
          </w:rPrChange>
        </w:rPr>
      </w:pPr>
    </w:p>
    <w:p w14:paraId="4E986E57" w14:textId="77777777" w:rsidR="00D32ECC" w:rsidRPr="006D4DBE" w:rsidRDefault="00D32ECC" w:rsidP="00175E5B">
      <w:pPr>
        <w:rPr>
          <w:color w:val="000000" w:themeColor="text1"/>
          <w:rPrChange w:id="8" w:author="陳佳宜資訊部資訊安全處" w:date="2024-08-28T10:04:00Z" w16du:dateUtc="2024-08-28T02:04:00Z">
            <w:rPr>
              <w:color w:val="000000"/>
            </w:rPr>
          </w:rPrChange>
        </w:rPr>
      </w:pPr>
    </w:p>
    <w:p w14:paraId="48CDCC08" w14:textId="77777777" w:rsidR="00B30CAC" w:rsidRPr="006D4DBE" w:rsidRDefault="00B30CAC" w:rsidP="00D32ECC">
      <w:pPr>
        <w:rPr>
          <w:color w:val="000000" w:themeColor="text1"/>
          <w:rPrChange w:id="9" w:author="陳佳宜資訊部資訊安全處" w:date="2024-08-28T10:04:00Z" w16du:dateUtc="2024-08-28T02:04:00Z">
            <w:rPr>
              <w:color w:val="000000"/>
            </w:rPr>
          </w:rPrChange>
        </w:rPr>
      </w:pPr>
    </w:p>
    <w:p w14:paraId="1A19333D" w14:textId="09738B0F" w:rsidR="00B30CAC" w:rsidRPr="006D4DBE" w:rsidRDefault="002E2DF8" w:rsidP="002B79B7">
      <w:pPr>
        <w:pStyle w:val="aa"/>
        <w:rPr>
          <w:rFonts w:ascii="Times New Roman" w:hAnsi="Times New Roman" w:cs="Times New Roman"/>
          <w:color w:val="000000" w:themeColor="text1"/>
          <w:rPrChange w:id="10" w:author="陳佳宜資訊部資訊安全處" w:date="2024-08-28T10:04:00Z" w16du:dateUtc="2024-08-28T02:04:00Z">
            <w:rPr>
              <w:rFonts w:ascii="Times New Roman" w:hAnsi="Times New Roman" w:cs="Times New Roman"/>
              <w:color w:val="000000"/>
            </w:rPr>
          </w:rPrChange>
        </w:rPr>
      </w:pPr>
      <w:r w:rsidRPr="006D4DBE">
        <w:rPr>
          <w:rFonts w:ascii="Times New Roman" w:hAnsi="Times New Roman" w:cs="Times New Roman" w:hint="eastAsia"/>
          <w:color w:val="000000" w:themeColor="text1"/>
          <w:rPrChange w:id="11" w:author="陳佳宜資訊部資訊安全處" w:date="2024-08-28T10:04:00Z" w16du:dateUtc="2024-08-28T02:04:00Z">
            <w:rPr>
              <w:rFonts w:ascii="Times New Roman" w:hAnsi="Times New Roman" w:cs="Times New Roman" w:hint="eastAsia"/>
              <w:color w:val="000000"/>
            </w:rPr>
          </w:rPrChange>
        </w:rPr>
        <w:t>新興科技應用</w:t>
      </w:r>
    </w:p>
    <w:p w14:paraId="53CF66F4" w14:textId="77777777" w:rsidR="00B30CAC" w:rsidRPr="006D4DBE" w:rsidRDefault="00B30CAC" w:rsidP="003C7884">
      <w:pPr>
        <w:rPr>
          <w:color w:val="000000" w:themeColor="text1"/>
          <w:rPrChange w:id="12" w:author="陳佳宜資訊部資訊安全處" w:date="2024-08-28T10:04:00Z" w16du:dateUtc="2024-08-28T02:04:00Z">
            <w:rPr>
              <w:color w:val="000000"/>
            </w:rPr>
          </w:rPrChange>
        </w:rPr>
      </w:pPr>
    </w:p>
    <w:p w14:paraId="56AD7688" w14:textId="77777777" w:rsidR="00B30CAC" w:rsidRPr="006D4DBE" w:rsidRDefault="00B30CAC" w:rsidP="003C7884">
      <w:pPr>
        <w:rPr>
          <w:color w:val="000000" w:themeColor="text1"/>
          <w:rPrChange w:id="13" w:author="陳佳宜資訊部資訊安全處" w:date="2024-08-28T10:04:00Z" w16du:dateUtc="2024-08-28T02:04:00Z">
            <w:rPr>
              <w:color w:val="000000"/>
            </w:rPr>
          </w:rPrChange>
        </w:rPr>
      </w:pPr>
    </w:p>
    <w:p w14:paraId="57A91BB7" w14:textId="77777777" w:rsidR="002B79B7" w:rsidRPr="006D4DBE" w:rsidRDefault="002B79B7" w:rsidP="003C7884">
      <w:pPr>
        <w:rPr>
          <w:color w:val="000000" w:themeColor="text1"/>
          <w:rPrChange w:id="14" w:author="陳佳宜資訊部資訊安全處" w:date="2024-08-28T10:04:00Z" w16du:dateUtc="2024-08-28T02:04:00Z">
            <w:rPr>
              <w:color w:val="000000"/>
            </w:rPr>
          </w:rPrChange>
        </w:rPr>
      </w:pPr>
    </w:p>
    <w:p w14:paraId="0D99334B" w14:textId="77777777" w:rsidR="002B79B7" w:rsidRPr="006D4DBE" w:rsidRDefault="002B79B7" w:rsidP="003C7884">
      <w:pPr>
        <w:rPr>
          <w:color w:val="000000" w:themeColor="text1"/>
          <w:rPrChange w:id="15" w:author="陳佳宜資訊部資訊安全處" w:date="2024-08-28T10:04:00Z" w16du:dateUtc="2024-08-28T02:04:00Z">
            <w:rPr>
              <w:color w:val="000000"/>
            </w:rPr>
          </w:rPrChange>
        </w:rPr>
      </w:pPr>
    </w:p>
    <w:p w14:paraId="495188BB" w14:textId="77777777" w:rsidR="002B79B7" w:rsidRPr="006D4DBE" w:rsidRDefault="002B79B7" w:rsidP="003C7884">
      <w:pPr>
        <w:rPr>
          <w:color w:val="000000" w:themeColor="text1"/>
          <w:rPrChange w:id="16" w:author="陳佳宜資訊部資訊安全處" w:date="2024-08-28T10:04:00Z" w16du:dateUtc="2024-08-28T02:04:00Z">
            <w:rPr>
              <w:color w:val="000000"/>
            </w:rPr>
          </w:rPrChange>
        </w:rPr>
      </w:pPr>
    </w:p>
    <w:p w14:paraId="57F74885" w14:textId="77777777" w:rsidR="002B79B7" w:rsidRPr="006D4DBE" w:rsidRDefault="002B79B7" w:rsidP="003C7884">
      <w:pPr>
        <w:rPr>
          <w:color w:val="000000" w:themeColor="text1"/>
          <w:rPrChange w:id="17" w:author="陳佳宜資訊部資訊安全處" w:date="2024-08-28T10:04:00Z" w16du:dateUtc="2024-08-28T02:04:00Z">
            <w:rPr>
              <w:color w:val="000000"/>
            </w:rPr>
          </w:rPrChange>
        </w:rPr>
      </w:pPr>
    </w:p>
    <w:p w14:paraId="44A6074F" w14:textId="77777777" w:rsidR="002B79B7" w:rsidRPr="006D4DBE" w:rsidRDefault="002B79B7" w:rsidP="003C7884">
      <w:pPr>
        <w:rPr>
          <w:color w:val="000000" w:themeColor="text1"/>
          <w:rPrChange w:id="18" w:author="陳佳宜資訊部資訊安全處" w:date="2024-08-28T10:04:00Z" w16du:dateUtc="2024-08-28T02:04:00Z">
            <w:rPr>
              <w:color w:val="000000"/>
            </w:rPr>
          </w:rPrChange>
        </w:rPr>
      </w:pPr>
    </w:p>
    <w:p w14:paraId="3073383E" w14:textId="77777777" w:rsidR="00B30CAC" w:rsidRPr="006D4DBE" w:rsidRDefault="00B30CAC" w:rsidP="003C7884">
      <w:pPr>
        <w:rPr>
          <w:color w:val="000000" w:themeColor="text1"/>
          <w:rPrChange w:id="19" w:author="陳佳宜資訊部資訊安全處" w:date="2024-08-28T10:04:00Z" w16du:dateUtc="2024-08-28T02:04:00Z">
            <w:rPr>
              <w:color w:val="000000"/>
            </w:rPr>
          </w:rPrChange>
        </w:rPr>
      </w:pPr>
    </w:p>
    <w:p w14:paraId="4F41747F" w14:textId="77777777" w:rsidR="00B30CAC" w:rsidRPr="006D4DBE" w:rsidRDefault="00B30CAC" w:rsidP="003C7884">
      <w:pPr>
        <w:rPr>
          <w:color w:val="000000" w:themeColor="text1"/>
          <w:rPrChange w:id="20" w:author="陳佳宜資訊部資訊安全處" w:date="2024-08-28T10:04:00Z" w16du:dateUtc="2024-08-28T02:04:00Z">
            <w:rPr>
              <w:color w:val="000000"/>
            </w:rPr>
          </w:rPrChange>
        </w:rPr>
      </w:pPr>
    </w:p>
    <w:p w14:paraId="1D1EFB0A" w14:textId="77777777" w:rsidR="002B79B7" w:rsidRPr="006D4DBE" w:rsidRDefault="002B79B7" w:rsidP="003C7884">
      <w:pPr>
        <w:rPr>
          <w:color w:val="000000" w:themeColor="text1"/>
          <w:rPrChange w:id="21" w:author="陳佳宜資訊部資訊安全處" w:date="2024-08-28T10:04:00Z" w16du:dateUtc="2024-08-28T02:04:00Z">
            <w:rPr>
              <w:color w:val="000000"/>
            </w:rPr>
          </w:rPrChange>
        </w:rPr>
      </w:pPr>
    </w:p>
    <w:p w14:paraId="48916C60" w14:textId="77777777" w:rsidR="002B79B7" w:rsidRPr="006D4DBE" w:rsidRDefault="002B79B7" w:rsidP="003C7884">
      <w:pPr>
        <w:rPr>
          <w:color w:val="000000" w:themeColor="text1"/>
          <w:rPrChange w:id="22" w:author="陳佳宜資訊部資訊安全處" w:date="2024-08-28T10:04:00Z" w16du:dateUtc="2024-08-28T02:04:00Z">
            <w:rPr>
              <w:color w:val="000000"/>
            </w:rPr>
          </w:rPrChange>
        </w:rPr>
      </w:pPr>
    </w:p>
    <w:p w14:paraId="0DF76C21" w14:textId="77777777" w:rsidR="00B30CAC" w:rsidRPr="006D4DBE" w:rsidRDefault="00B30CAC" w:rsidP="003C7884">
      <w:pPr>
        <w:rPr>
          <w:color w:val="000000" w:themeColor="text1"/>
          <w:rPrChange w:id="23" w:author="陳佳宜資訊部資訊安全處" w:date="2024-08-28T10:04:00Z" w16du:dateUtc="2024-08-28T02:04:00Z">
            <w:rPr>
              <w:color w:val="000000"/>
            </w:rPr>
          </w:rPrChange>
        </w:rPr>
      </w:pPr>
    </w:p>
    <w:p w14:paraId="67FBEBE0" w14:textId="77777777" w:rsidR="00B30CAC" w:rsidRPr="006D4DBE" w:rsidRDefault="00B30CAC" w:rsidP="003C7884">
      <w:pPr>
        <w:rPr>
          <w:color w:val="000000" w:themeColor="text1"/>
          <w:rPrChange w:id="24" w:author="陳佳宜資訊部資訊安全處" w:date="2024-08-28T10:04:00Z" w16du:dateUtc="2024-08-28T02:04:00Z">
            <w:rPr>
              <w:color w:val="000000"/>
            </w:rPr>
          </w:rPrChange>
        </w:rPr>
      </w:pPr>
    </w:p>
    <w:p w14:paraId="4694F1ED" w14:textId="77777777" w:rsidR="00B30CAC" w:rsidRPr="006D4DBE" w:rsidRDefault="00B30CAC" w:rsidP="003C7884">
      <w:pPr>
        <w:rPr>
          <w:color w:val="000000" w:themeColor="text1"/>
          <w:rPrChange w:id="25" w:author="陳佳宜資訊部資訊安全處" w:date="2024-08-28T10:04:00Z" w16du:dateUtc="2024-08-28T02:04:00Z">
            <w:rPr>
              <w:color w:val="000000"/>
            </w:rPr>
          </w:rPrChange>
        </w:rPr>
      </w:pPr>
    </w:p>
    <w:p w14:paraId="5B11ED1C" w14:textId="77777777" w:rsidR="00B30CAC" w:rsidRPr="006D4DBE" w:rsidRDefault="00B30CAC" w:rsidP="003C7884">
      <w:pPr>
        <w:rPr>
          <w:color w:val="000000" w:themeColor="text1"/>
          <w:rPrChange w:id="26" w:author="陳佳宜資訊部資訊安全處" w:date="2024-08-28T10:04:00Z" w16du:dateUtc="2024-08-28T02:04:00Z">
            <w:rPr>
              <w:color w:val="000000"/>
            </w:rPr>
          </w:rPrChange>
        </w:rPr>
      </w:pPr>
    </w:p>
    <w:p w14:paraId="59C2271C" w14:textId="77777777" w:rsidR="00B30CAC" w:rsidRPr="006D4DBE" w:rsidRDefault="00B30CAC" w:rsidP="003C7884">
      <w:pPr>
        <w:rPr>
          <w:color w:val="000000" w:themeColor="text1"/>
          <w:rPrChange w:id="27" w:author="陳佳宜資訊部資訊安全處" w:date="2024-08-28T10:04:00Z" w16du:dateUtc="2024-08-28T02:04:00Z">
            <w:rPr>
              <w:color w:val="000000"/>
            </w:rPr>
          </w:rPrChange>
        </w:rPr>
      </w:pPr>
    </w:p>
    <w:tbl>
      <w:tblPr>
        <w:tblW w:w="0" w:type="auto"/>
        <w:jc w:val="center"/>
        <w:tblBorders>
          <w:top w:val="single" w:sz="4" w:space="0" w:color="auto"/>
          <w:bottom w:val="single" w:sz="4" w:space="0" w:color="auto"/>
          <w:insideH w:val="single" w:sz="4" w:space="0" w:color="auto"/>
        </w:tblBorders>
        <w:tblLayout w:type="fixed"/>
        <w:tblCellMar>
          <w:top w:w="57" w:type="dxa"/>
          <w:left w:w="28" w:type="dxa"/>
          <w:bottom w:w="57" w:type="dxa"/>
          <w:right w:w="28" w:type="dxa"/>
        </w:tblCellMar>
        <w:tblLook w:val="0000" w:firstRow="0" w:lastRow="0" w:firstColumn="0" w:lastColumn="0" w:noHBand="0" w:noVBand="0"/>
      </w:tblPr>
      <w:tblGrid>
        <w:gridCol w:w="1474"/>
        <w:gridCol w:w="1675"/>
      </w:tblGrid>
      <w:tr w:rsidR="006D4DBE" w:rsidRPr="006D4DBE" w14:paraId="45B41256" w14:textId="77777777" w:rsidTr="008B5FC9">
        <w:trPr>
          <w:jc w:val="center"/>
        </w:trPr>
        <w:tc>
          <w:tcPr>
            <w:tcW w:w="1474" w:type="dxa"/>
            <w:vAlign w:val="center"/>
          </w:tcPr>
          <w:p w14:paraId="08633225" w14:textId="77777777" w:rsidR="00B30CAC" w:rsidRPr="006D4DBE" w:rsidRDefault="00B30CAC" w:rsidP="003D4CD9">
            <w:pPr>
              <w:pStyle w:val="-"/>
              <w:rPr>
                <w:rFonts w:ascii="Times New Roman" w:hAnsi="Times New Roman" w:cs="Times New Roman"/>
                <w:color w:val="000000" w:themeColor="text1"/>
                <w:rPrChange w:id="28" w:author="陳佳宜資訊部資訊安全處" w:date="2024-08-28T10:04:00Z" w16du:dateUtc="2024-08-28T02:04:00Z">
                  <w:rPr>
                    <w:rFonts w:ascii="Times New Roman" w:hAnsi="Times New Roman" w:cs="Times New Roman"/>
                    <w:color w:val="000000"/>
                  </w:rPr>
                </w:rPrChange>
              </w:rPr>
            </w:pPr>
            <w:r w:rsidRPr="006D4DBE">
              <w:rPr>
                <w:rFonts w:ascii="Times New Roman" w:hAnsi="Times New Roman" w:cs="Times New Roman"/>
                <w:color w:val="000000" w:themeColor="text1"/>
                <w:rPrChange w:id="29" w:author="陳佳宜資訊部資訊安全處" w:date="2024-08-28T10:04:00Z" w16du:dateUtc="2024-08-28T02:04:00Z">
                  <w:rPr>
                    <w:rFonts w:ascii="Times New Roman" w:hAnsi="Times New Roman" w:cs="Times New Roman"/>
                    <w:color w:val="000000"/>
                  </w:rPr>
                </w:rPrChange>
              </w:rPr>
              <w:t>文件編號：</w:t>
            </w:r>
          </w:p>
        </w:tc>
        <w:tc>
          <w:tcPr>
            <w:tcW w:w="1675" w:type="dxa"/>
            <w:vAlign w:val="center"/>
          </w:tcPr>
          <w:p w14:paraId="6087682B" w14:textId="6667EC9A" w:rsidR="00B30CAC" w:rsidRPr="006D4DBE" w:rsidRDefault="0029787D" w:rsidP="003D4CD9">
            <w:pPr>
              <w:pStyle w:val="-"/>
              <w:rPr>
                <w:rFonts w:ascii="Times New Roman" w:hAnsi="Times New Roman" w:cs="Times New Roman"/>
                <w:color w:val="000000" w:themeColor="text1"/>
                <w:rPrChange w:id="30" w:author="陳佳宜資訊部資訊安全處" w:date="2024-08-28T10:04:00Z" w16du:dateUtc="2024-08-28T02:04:00Z">
                  <w:rPr>
                    <w:rFonts w:ascii="Times New Roman" w:hAnsi="Times New Roman" w:cs="Times New Roman"/>
                    <w:color w:val="000000"/>
                  </w:rPr>
                </w:rPrChange>
              </w:rPr>
            </w:pPr>
            <w:r w:rsidRPr="006D4DBE">
              <w:rPr>
                <w:rFonts w:ascii="Times New Roman" w:hAnsi="Times New Roman" w:cs="Times New Roman"/>
                <w:color w:val="000000" w:themeColor="text1"/>
                <w:rPrChange w:id="31" w:author="陳佳宜資訊部資訊安全處" w:date="2024-08-28T10:04:00Z" w16du:dateUtc="2024-08-28T02:04:00Z">
                  <w:rPr>
                    <w:rFonts w:ascii="Times New Roman" w:hAnsi="Times New Roman" w:cs="Times New Roman"/>
                    <w:color w:val="000000"/>
                  </w:rPr>
                </w:rPrChange>
              </w:rPr>
              <w:t>SC-0</w:t>
            </w:r>
            <w:r w:rsidR="001C034F" w:rsidRPr="006D4DBE">
              <w:rPr>
                <w:rFonts w:ascii="Times New Roman" w:hAnsi="Times New Roman" w:cs="Times New Roman" w:hint="eastAsia"/>
                <w:color w:val="000000" w:themeColor="text1"/>
                <w:rPrChange w:id="32" w:author="陳佳宜資訊部資訊安全處" w:date="2024-08-28T10:04:00Z" w16du:dateUtc="2024-08-28T02:04:00Z">
                  <w:rPr>
                    <w:rFonts w:ascii="Times New Roman" w:hAnsi="Times New Roman" w:cs="Times New Roman" w:hint="eastAsia"/>
                    <w:color w:val="000000"/>
                  </w:rPr>
                </w:rPrChange>
              </w:rPr>
              <w:t>1</w:t>
            </w:r>
            <w:r w:rsidR="00E00746" w:rsidRPr="006D4DBE">
              <w:rPr>
                <w:rFonts w:ascii="Times New Roman" w:hAnsi="Times New Roman" w:cs="Times New Roman"/>
                <w:color w:val="000000" w:themeColor="text1"/>
                <w:rPrChange w:id="33" w:author="陳佳宜資訊部資訊安全處" w:date="2024-08-28T10:04:00Z" w16du:dateUtc="2024-08-28T02:04:00Z">
                  <w:rPr>
                    <w:rFonts w:ascii="Times New Roman" w:hAnsi="Times New Roman" w:cs="Times New Roman"/>
                    <w:color w:val="000000"/>
                  </w:rPr>
                </w:rPrChange>
              </w:rPr>
              <w:t>-0</w:t>
            </w:r>
            <w:r w:rsidR="002E2DF8" w:rsidRPr="006D4DBE">
              <w:rPr>
                <w:rFonts w:ascii="Times New Roman" w:hAnsi="Times New Roman" w:cs="Times New Roman"/>
                <w:color w:val="000000" w:themeColor="text1"/>
                <w:rPrChange w:id="34" w:author="陳佳宜資訊部資訊安全處" w:date="2024-08-28T10:04:00Z" w16du:dateUtc="2024-08-28T02:04:00Z">
                  <w:rPr>
                    <w:rFonts w:ascii="Times New Roman" w:hAnsi="Times New Roman" w:cs="Times New Roman"/>
                    <w:color w:val="000000"/>
                  </w:rPr>
                </w:rPrChange>
              </w:rPr>
              <w:t>12</w:t>
            </w:r>
          </w:p>
        </w:tc>
      </w:tr>
      <w:tr w:rsidR="006D4DBE" w:rsidRPr="006D4DBE" w14:paraId="42AF19DD" w14:textId="77777777" w:rsidTr="008B5FC9">
        <w:trPr>
          <w:jc w:val="center"/>
        </w:trPr>
        <w:tc>
          <w:tcPr>
            <w:tcW w:w="1474" w:type="dxa"/>
            <w:vAlign w:val="center"/>
          </w:tcPr>
          <w:p w14:paraId="2830497B" w14:textId="77777777" w:rsidR="00B30CAC" w:rsidRPr="006D4DBE" w:rsidRDefault="00B30CAC" w:rsidP="003D4CD9">
            <w:pPr>
              <w:pStyle w:val="-"/>
              <w:rPr>
                <w:rFonts w:ascii="Times New Roman" w:hAnsi="Times New Roman" w:cs="Times New Roman"/>
                <w:color w:val="000000" w:themeColor="text1"/>
                <w:rPrChange w:id="35" w:author="陳佳宜資訊部資訊安全處" w:date="2024-08-28T10:04:00Z" w16du:dateUtc="2024-08-28T02:04:00Z">
                  <w:rPr>
                    <w:rFonts w:ascii="Times New Roman" w:hAnsi="Times New Roman" w:cs="Times New Roman"/>
                    <w:color w:val="000000"/>
                  </w:rPr>
                </w:rPrChange>
              </w:rPr>
            </w:pPr>
            <w:r w:rsidRPr="006D4DBE">
              <w:rPr>
                <w:rFonts w:ascii="Times New Roman" w:hAnsi="Times New Roman" w:cs="Times New Roman"/>
                <w:color w:val="000000" w:themeColor="text1"/>
                <w:rPrChange w:id="36" w:author="陳佳宜資訊部資訊安全處" w:date="2024-08-28T10:04:00Z" w16du:dateUtc="2024-08-28T02:04:00Z">
                  <w:rPr>
                    <w:rFonts w:ascii="Times New Roman" w:hAnsi="Times New Roman" w:cs="Times New Roman"/>
                    <w:color w:val="000000"/>
                  </w:rPr>
                </w:rPrChange>
              </w:rPr>
              <w:t>文件版次：</w:t>
            </w:r>
          </w:p>
        </w:tc>
        <w:tc>
          <w:tcPr>
            <w:tcW w:w="1675" w:type="dxa"/>
            <w:vAlign w:val="center"/>
          </w:tcPr>
          <w:p w14:paraId="5F7FBE29" w14:textId="7BA4326A" w:rsidR="00B30CAC" w:rsidRPr="006D4DBE" w:rsidRDefault="0029787D" w:rsidP="003D4CD9">
            <w:pPr>
              <w:pStyle w:val="-"/>
              <w:rPr>
                <w:rFonts w:ascii="Times New Roman" w:hAnsi="Times New Roman" w:cs="Times New Roman"/>
                <w:color w:val="000000" w:themeColor="text1"/>
                <w:rPrChange w:id="37" w:author="陳佳宜資訊部資訊安全處" w:date="2024-08-28T10:04:00Z" w16du:dateUtc="2024-08-28T02:04:00Z">
                  <w:rPr>
                    <w:rFonts w:ascii="Times New Roman" w:hAnsi="Times New Roman" w:cs="Times New Roman"/>
                  </w:rPr>
                </w:rPrChange>
              </w:rPr>
            </w:pPr>
            <w:r w:rsidRPr="006D4DBE">
              <w:rPr>
                <w:rFonts w:ascii="Times New Roman" w:hAnsi="Times New Roman" w:cs="Times New Roman"/>
                <w:color w:val="000000" w:themeColor="text1"/>
                <w:rPrChange w:id="38" w:author="陳佳宜資訊部資訊安全處" w:date="2024-08-28T10:04:00Z" w16du:dateUtc="2024-08-28T02:04:00Z">
                  <w:rPr>
                    <w:rFonts w:ascii="Times New Roman" w:hAnsi="Times New Roman" w:cs="Times New Roman"/>
                  </w:rPr>
                </w:rPrChange>
              </w:rPr>
              <w:t>V</w:t>
            </w:r>
            <w:r w:rsidR="000F5157" w:rsidRPr="006D4DBE">
              <w:rPr>
                <w:rFonts w:ascii="Times New Roman" w:hAnsi="Times New Roman" w:cs="Times New Roman" w:hint="eastAsia"/>
                <w:color w:val="000000" w:themeColor="text1"/>
                <w:rPrChange w:id="39" w:author="陳佳宜資訊部資訊安全處" w:date="2024-08-28T10:04:00Z" w16du:dateUtc="2024-08-28T02:04:00Z">
                  <w:rPr>
                    <w:rFonts w:ascii="Times New Roman" w:hAnsi="Times New Roman" w:cs="Times New Roman" w:hint="eastAsia"/>
                  </w:rPr>
                </w:rPrChange>
              </w:rPr>
              <w:t>1</w:t>
            </w:r>
            <w:r w:rsidR="00A82093" w:rsidRPr="006D4DBE">
              <w:rPr>
                <w:rFonts w:ascii="Times New Roman" w:hAnsi="Times New Roman" w:cs="Times New Roman"/>
                <w:color w:val="000000" w:themeColor="text1"/>
                <w:rPrChange w:id="40" w:author="陳佳宜資訊部資訊安全處" w:date="2024-08-28T10:04:00Z" w16du:dateUtc="2024-08-28T02:04:00Z">
                  <w:rPr>
                    <w:rFonts w:ascii="Times New Roman" w:hAnsi="Times New Roman" w:cs="Times New Roman"/>
                  </w:rPr>
                </w:rPrChange>
              </w:rPr>
              <w:t>.</w:t>
            </w:r>
            <w:ins w:id="41" w:author="陳佳宜資訊部策略發展處" w:date="2024-08-08T08:36:00Z">
              <w:r w:rsidR="007B7C51" w:rsidRPr="006D4DBE">
                <w:rPr>
                  <w:rFonts w:ascii="Times New Roman" w:hAnsi="Times New Roman" w:cs="Times New Roman" w:hint="eastAsia"/>
                  <w:color w:val="000000" w:themeColor="text1"/>
                  <w:rPrChange w:id="42" w:author="陳佳宜資訊部資訊安全處" w:date="2024-08-28T10:04:00Z" w16du:dateUtc="2024-08-28T02:04:00Z">
                    <w:rPr>
                      <w:rFonts w:ascii="Times New Roman" w:hAnsi="Times New Roman" w:cs="Times New Roman" w:hint="eastAsia"/>
                    </w:rPr>
                  </w:rPrChange>
                </w:rPr>
                <w:t>1</w:t>
              </w:r>
            </w:ins>
            <w:del w:id="43" w:author="陳佳宜資訊部策略發展處" w:date="2024-08-08T08:36:00Z">
              <w:r w:rsidR="000D4522" w:rsidRPr="006D4DBE" w:rsidDel="007B7C51">
                <w:rPr>
                  <w:rFonts w:ascii="Times New Roman" w:hAnsi="Times New Roman" w:cs="Times New Roman"/>
                  <w:color w:val="000000" w:themeColor="text1"/>
                  <w:rPrChange w:id="44" w:author="陳佳宜資訊部資訊安全處" w:date="2024-08-28T10:04:00Z" w16du:dateUtc="2024-08-28T02:04:00Z">
                    <w:rPr>
                      <w:rFonts w:ascii="Times New Roman" w:hAnsi="Times New Roman" w:cs="Times New Roman"/>
                    </w:rPr>
                  </w:rPrChange>
                </w:rPr>
                <w:delText>0</w:delText>
              </w:r>
            </w:del>
          </w:p>
        </w:tc>
      </w:tr>
      <w:tr w:rsidR="008B5FC9" w:rsidRPr="006D4DBE" w14:paraId="384F8C74" w14:textId="77777777" w:rsidTr="008B5FC9">
        <w:trPr>
          <w:jc w:val="center"/>
        </w:trPr>
        <w:tc>
          <w:tcPr>
            <w:tcW w:w="1474" w:type="dxa"/>
            <w:vAlign w:val="center"/>
          </w:tcPr>
          <w:p w14:paraId="52800D7F" w14:textId="77777777" w:rsidR="003D4CD9" w:rsidRPr="006D4DBE" w:rsidRDefault="003D4CD9" w:rsidP="003D4CD9">
            <w:pPr>
              <w:pStyle w:val="-"/>
              <w:rPr>
                <w:rFonts w:ascii="Times New Roman" w:hAnsi="Times New Roman" w:cs="Times New Roman"/>
                <w:color w:val="000000" w:themeColor="text1"/>
                <w:rPrChange w:id="45" w:author="陳佳宜資訊部資訊安全處" w:date="2024-08-28T10:04:00Z" w16du:dateUtc="2024-08-28T02:04:00Z">
                  <w:rPr>
                    <w:rFonts w:ascii="Times New Roman" w:hAnsi="Times New Roman" w:cs="Times New Roman"/>
                    <w:color w:val="000000"/>
                  </w:rPr>
                </w:rPrChange>
              </w:rPr>
            </w:pPr>
            <w:r w:rsidRPr="006D4DBE">
              <w:rPr>
                <w:rFonts w:ascii="Times New Roman" w:hAnsi="Times New Roman" w:cs="Times New Roman"/>
                <w:color w:val="000000" w:themeColor="text1"/>
                <w:rPrChange w:id="46" w:author="陳佳宜資訊部資訊安全處" w:date="2024-08-28T10:04:00Z" w16du:dateUtc="2024-08-28T02:04:00Z">
                  <w:rPr>
                    <w:rFonts w:ascii="Times New Roman" w:hAnsi="Times New Roman" w:cs="Times New Roman"/>
                    <w:color w:val="000000"/>
                  </w:rPr>
                </w:rPrChange>
              </w:rPr>
              <w:t>發行日期：</w:t>
            </w:r>
          </w:p>
        </w:tc>
        <w:tc>
          <w:tcPr>
            <w:tcW w:w="1675" w:type="dxa"/>
            <w:vAlign w:val="center"/>
          </w:tcPr>
          <w:p w14:paraId="1592B5A7" w14:textId="0AF164AA" w:rsidR="003D4CD9" w:rsidRPr="006D4DBE" w:rsidRDefault="007F1981" w:rsidP="00D96CB6">
            <w:pPr>
              <w:pStyle w:val="-"/>
              <w:rPr>
                <w:rFonts w:ascii="Times New Roman" w:hAnsi="Times New Roman" w:cs="Times New Roman"/>
                <w:color w:val="000000" w:themeColor="text1"/>
                <w:rPrChange w:id="47" w:author="陳佳宜資訊部資訊安全處" w:date="2024-08-28T10:04:00Z" w16du:dateUtc="2024-08-28T02:04:00Z">
                  <w:rPr>
                    <w:rFonts w:ascii="Times New Roman" w:hAnsi="Times New Roman" w:cs="Times New Roman"/>
                  </w:rPr>
                </w:rPrChange>
              </w:rPr>
            </w:pPr>
            <w:r w:rsidRPr="006D4DBE">
              <w:rPr>
                <w:rFonts w:ascii="Times New Roman" w:hAnsi="Times New Roman" w:cs="Times New Roman"/>
                <w:color w:val="000000" w:themeColor="text1"/>
                <w:rPrChange w:id="48" w:author="陳佳宜資訊部資訊安全處" w:date="2024-08-28T10:04:00Z" w16du:dateUtc="2024-08-28T02:04:00Z">
                  <w:rPr>
                    <w:rFonts w:ascii="Times New Roman" w:hAnsi="Times New Roman" w:cs="Times New Roman"/>
                  </w:rPr>
                </w:rPrChange>
              </w:rPr>
              <w:t>202</w:t>
            </w:r>
            <w:ins w:id="49" w:author="陳佳宜資訊部策略發展處" w:date="2024-08-08T08:36:00Z">
              <w:r w:rsidR="007B7C51" w:rsidRPr="006D4DBE">
                <w:rPr>
                  <w:rFonts w:ascii="Times New Roman" w:hAnsi="Times New Roman" w:cs="Times New Roman" w:hint="eastAsia"/>
                  <w:color w:val="000000" w:themeColor="text1"/>
                  <w:rPrChange w:id="50" w:author="陳佳宜資訊部資訊安全處" w:date="2024-08-28T10:04:00Z" w16du:dateUtc="2024-08-28T02:04:00Z">
                    <w:rPr>
                      <w:rFonts w:ascii="Times New Roman" w:hAnsi="Times New Roman" w:cs="Times New Roman" w:hint="eastAsia"/>
                    </w:rPr>
                  </w:rPrChange>
                </w:rPr>
                <w:t>4</w:t>
              </w:r>
            </w:ins>
            <w:del w:id="51" w:author="陳佳宜資訊部策略發展處" w:date="2024-08-08T08:36:00Z">
              <w:r w:rsidR="000F5157" w:rsidRPr="006D4DBE" w:rsidDel="007B7C51">
                <w:rPr>
                  <w:rFonts w:ascii="Times New Roman" w:hAnsi="Times New Roman" w:cs="Times New Roman"/>
                  <w:color w:val="000000" w:themeColor="text1"/>
                  <w:rPrChange w:id="52" w:author="陳佳宜資訊部資訊安全處" w:date="2024-08-28T10:04:00Z" w16du:dateUtc="2024-08-28T02:04:00Z">
                    <w:rPr>
                      <w:rFonts w:ascii="Times New Roman" w:hAnsi="Times New Roman" w:cs="Times New Roman"/>
                    </w:rPr>
                  </w:rPrChange>
                </w:rPr>
                <w:delText>3</w:delText>
              </w:r>
            </w:del>
            <w:r w:rsidR="00793F2D" w:rsidRPr="006D4DBE">
              <w:rPr>
                <w:rFonts w:ascii="Times New Roman" w:hAnsi="Times New Roman" w:cs="Times New Roman"/>
                <w:color w:val="000000" w:themeColor="text1"/>
                <w:rPrChange w:id="53" w:author="陳佳宜資訊部資訊安全處" w:date="2024-08-28T10:04:00Z" w16du:dateUtc="2024-08-28T02:04:00Z">
                  <w:rPr>
                    <w:rFonts w:ascii="Times New Roman" w:hAnsi="Times New Roman" w:cs="Times New Roman"/>
                  </w:rPr>
                </w:rPrChange>
              </w:rPr>
              <w:t>/</w:t>
            </w:r>
            <w:ins w:id="54" w:author="陳佳宜資訊部資訊安全處" w:date="2024-08-28T10:03:00Z" w16du:dateUtc="2024-08-28T02:03:00Z">
              <w:r w:rsidR="006D4DBE" w:rsidRPr="006D4DBE">
                <w:rPr>
                  <w:rFonts w:ascii="Times New Roman" w:hAnsi="Times New Roman" w:cs="Times New Roman" w:hint="eastAsia"/>
                  <w:color w:val="000000" w:themeColor="text1"/>
                  <w:rPrChange w:id="55" w:author="陳佳宜資訊部資訊安全處" w:date="2024-08-28T10:04:00Z" w16du:dateUtc="2024-08-28T02:04:00Z">
                    <w:rPr>
                      <w:rFonts w:ascii="Times New Roman" w:hAnsi="Times New Roman" w:cs="Times New Roman" w:hint="eastAsia"/>
                    </w:rPr>
                  </w:rPrChange>
                </w:rPr>
                <w:t>08</w:t>
              </w:r>
            </w:ins>
            <w:ins w:id="56" w:author="陳佳宜資訊部策略發展處" w:date="2024-08-08T08:36:00Z">
              <w:del w:id="57" w:author="陳佳宜資訊部資訊安全處" w:date="2024-08-28T10:03:00Z" w16du:dateUtc="2024-08-28T02:03:00Z">
                <w:r w:rsidR="007B7C51" w:rsidRPr="006D4DBE" w:rsidDel="006D4DBE">
                  <w:rPr>
                    <w:rFonts w:ascii="Times New Roman" w:hAnsi="Times New Roman" w:cs="Times New Roman" w:hint="eastAsia"/>
                    <w:color w:val="000000" w:themeColor="text1"/>
                    <w:rPrChange w:id="58" w:author="陳佳宜資訊部資訊安全處" w:date="2024-08-28T10:04:00Z" w16du:dateUtc="2024-08-28T02:04:00Z">
                      <w:rPr>
                        <w:rFonts w:ascii="Times New Roman" w:hAnsi="Times New Roman" w:cs="Times New Roman" w:hint="eastAsia"/>
                      </w:rPr>
                    </w:rPrChange>
                  </w:rPr>
                  <w:delText>XX</w:delText>
                </w:r>
              </w:del>
            </w:ins>
            <w:del w:id="59" w:author="陳佳宜資訊部策略發展處" w:date="2024-08-08T08:36:00Z">
              <w:r w:rsidR="00616F3B" w:rsidRPr="006D4DBE" w:rsidDel="007B7C51">
                <w:rPr>
                  <w:rFonts w:ascii="Times New Roman" w:hAnsi="Times New Roman" w:cs="Times New Roman" w:hint="eastAsia"/>
                  <w:color w:val="000000" w:themeColor="text1"/>
                  <w:rPrChange w:id="60" w:author="陳佳宜資訊部資訊安全處" w:date="2024-08-28T10:04:00Z" w16du:dateUtc="2024-08-28T02:04:00Z">
                    <w:rPr>
                      <w:rFonts w:ascii="Times New Roman" w:hAnsi="Times New Roman" w:cs="Times New Roman" w:hint="eastAsia"/>
                    </w:rPr>
                  </w:rPrChange>
                </w:rPr>
                <w:delText>11</w:delText>
              </w:r>
            </w:del>
            <w:r w:rsidR="005B13EA" w:rsidRPr="006D4DBE">
              <w:rPr>
                <w:rFonts w:ascii="Times New Roman" w:hAnsi="Times New Roman" w:cs="Times New Roman"/>
                <w:color w:val="000000" w:themeColor="text1"/>
                <w:rPrChange w:id="61" w:author="陳佳宜資訊部資訊安全處" w:date="2024-08-28T10:04:00Z" w16du:dateUtc="2024-08-28T02:04:00Z">
                  <w:rPr>
                    <w:rFonts w:ascii="Times New Roman" w:hAnsi="Times New Roman" w:cs="Times New Roman"/>
                  </w:rPr>
                </w:rPrChange>
              </w:rPr>
              <w:t>/</w:t>
            </w:r>
            <w:ins w:id="62" w:author="陳佳宜資訊部資訊安全處" w:date="2024-08-28T10:03:00Z" w16du:dateUtc="2024-08-28T02:03:00Z">
              <w:r w:rsidR="006D4DBE" w:rsidRPr="006D4DBE">
                <w:rPr>
                  <w:rFonts w:ascii="Times New Roman" w:hAnsi="Times New Roman" w:cs="Times New Roman" w:hint="eastAsia"/>
                  <w:color w:val="000000" w:themeColor="text1"/>
                  <w:rPrChange w:id="63" w:author="陳佳宜資訊部資訊安全處" w:date="2024-08-28T10:04:00Z" w16du:dateUtc="2024-08-28T02:04:00Z">
                    <w:rPr>
                      <w:rFonts w:ascii="Times New Roman" w:hAnsi="Times New Roman" w:cs="Times New Roman" w:hint="eastAsia"/>
                    </w:rPr>
                  </w:rPrChange>
                </w:rPr>
                <w:t>28</w:t>
              </w:r>
            </w:ins>
            <w:ins w:id="64" w:author="陳佳宜資訊部策略發展處" w:date="2024-08-08T08:36:00Z">
              <w:del w:id="65" w:author="陳佳宜資訊部資訊安全處" w:date="2024-08-28T10:03:00Z" w16du:dateUtc="2024-08-28T02:03:00Z">
                <w:r w:rsidR="007B7C51" w:rsidRPr="006D4DBE" w:rsidDel="006D4DBE">
                  <w:rPr>
                    <w:rFonts w:ascii="Times New Roman" w:hAnsi="Times New Roman" w:cs="Times New Roman" w:hint="eastAsia"/>
                    <w:color w:val="000000" w:themeColor="text1"/>
                    <w:rPrChange w:id="66" w:author="陳佳宜資訊部資訊安全處" w:date="2024-08-28T10:04:00Z" w16du:dateUtc="2024-08-28T02:04:00Z">
                      <w:rPr>
                        <w:rFonts w:ascii="Times New Roman" w:hAnsi="Times New Roman" w:cs="Times New Roman" w:hint="eastAsia"/>
                      </w:rPr>
                    </w:rPrChange>
                  </w:rPr>
                  <w:delText>XX</w:delText>
                </w:r>
              </w:del>
            </w:ins>
            <w:del w:id="67" w:author="陳佳宜資訊部策略發展處" w:date="2024-08-08T08:36:00Z">
              <w:r w:rsidR="00616F3B" w:rsidRPr="006D4DBE" w:rsidDel="007B7C51">
                <w:rPr>
                  <w:rFonts w:ascii="Times New Roman" w:hAnsi="Times New Roman" w:cs="Times New Roman" w:hint="eastAsia"/>
                  <w:color w:val="000000" w:themeColor="text1"/>
                  <w:rPrChange w:id="68" w:author="陳佳宜資訊部資訊安全處" w:date="2024-08-28T10:04:00Z" w16du:dateUtc="2024-08-28T02:04:00Z">
                    <w:rPr>
                      <w:rFonts w:ascii="Times New Roman" w:hAnsi="Times New Roman" w:cs="Times New Roman" w:hint="eastAsia"/>
                    </w:rPr>
                  </w:rPrChange>
                </w:rPr>
                <w:delText>22</w:delText>
              </w:r>
            </w:del>
          </w:p>
        </w:tc>
      </w:tr>
    </w:tbl>
    <w:p w14:paraId="5ECC0E3D" w14:textId="77777777" w:rsidR="00B30CAC" w:rsidRPr="006D4DBE" w:rsidRDefault="00B30CAC" w:rsidP="00D32ECC">
      <w:pPr>
        <w:rPr>
          <w:color w:val="000000" w:themeColor="text1"/>
          <w:rPrChange w:id="69" w:author="陳佳宜資訊部資訊安全處" w:date="2024-08-28T10:04:00Z" w16du:dateUtc="2024-08-28T02:04:00Z">
            <w:rPr>
              <w:color w:val="000000"/>
            </w:rPr>
          </w:rPrChange>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pct15" w:color="auto" w:fill="auto"/>
        <w:tblLayout w:type="fixed"/>
        <w:tblLook w:val="0000" w:firstRow="0" w:lastRow="0" w:firstColumn="0" w:lastColumn="0" w:noHBand="0" w:noVBand="0"/>
      </w:tblPr>
      <w:tblGrid>
        <w:gridCol w:w="7314"/>
      </w:tblGrid>
      <w:tr w:rsidR="006D4DBE" w:rsidRPr="006D4DBE" w14:paraId="3A1D9B8D" w14:textId="77777777" w:rsidTr="006F59E4">
        <w:trPr>
          <w:jc w:val="center"/>
        </w:trPr>
        <w:tc>
          <w:tcPr>
            <w:tcW w:w="7314" w:type="dxa"/>
            <w:shd w:val="pct15" w:color="auto" w:fill="auto"/>
            <w:vAlign w:val="center"/>
          </w:tcPr>
          <w:p w14:paraId="554B1AAB" w14:textId="77777777" w:rsidR="00CE7797" w:rsidRPr="006D4DBE" w:rsidRDefault="00CE7797" w:rsidP="003D4CD9">
            <w:pPr>
              <w:pStyle w:val="-"/>
              <w:rPr>
                <w:rFonts w:ascii="Times New Roman" w:hAnsi="Times New Roman" w:cs="Times New Roman"/>
                <w:color w:val="000000" w:themeColor="text1"/>
                <w:rPrChange w:id="70" w:author="陳佳宜資訊部資訊安全處" w:date="2024-08-28T10:04:00Z" w16du:dateUtc="2024-08-28T02:04:00Z">
                  <w:rPr>
                    <w:rFonts w:ascii="Times New Roman" w:hAnsi="Times New Roman" w:cs="Times New Roman"/>
                    <w:color w:val="000000"/>
                  </w:rPr>
                </w:rPrChange>
              </w:rPr>
            </w:pPr>
          </w:p>
          <w:p w14:paraId="3D4AEA2A" w14:textId="77777777" w:rsidR="00B30CAC" w:rsidRPr="006D4DBE" w:rsidRDefault="00B30CAC" w:rsidP="003D4CD9">
            <w:pPr>
              <w:pStyle w:val="-"/>
              <w:rPr>
                <w:rFonts w:ascii="Times New Roman" w:hAnsi="Times New Roman" w:cs="Times New Roman"/>
                <w:color w:val="000000" w:themeColor="text1"/>
                <w:rPrChange w:id="71" w:author="陳佳宜資訊部資訊安全處" w:date="2024-08-28T10:04:00Z" w16du:dateUtc="2024-08-28T02:04:00Z">
                  <w:rPr>
                    <w:rFonts w:ascii="Times New Roman" w:hAnsi="Times New Roman" w:cs="Times New Roman"/>
                    <w:color w:val="000000"/>
                  </w:rPr>
                </w:rPrChange>
              </w:rPr>
            </w:pPr>
            <w:r w:rsidRPr="006D4DBE">
              <w:rPr>
                <w:rFonts w:ascii="Times New Roman" w:hAnsi="Times New Roman" w:cs="Times New Roman"/>
                <w:color w:val="000000" w:themeColor="text1"/>
                <w:rPrChange w:id="72" w:author="陳佳宜資訊部資訊安全處" w:date="2024-08-28T10:04:00Z" w16du:dateUtc="2024-08-28T02:04:00Z">
                  <w:rPr>
                    <w:rFonts w:ascii="Times New Roman" w:hAnsi="Times New Roman" w:cs="Times New Roman"/>
                    <w:color w:val="000000"/>
                  </w:rPr>
                </w:rPrChange>
              </w:rPr>
              <w:sym w:font="Symbol" w:char="F0E3"/>
            </w:r>
            <w:r w:rsidRPr="006D4DBE">
              <w:rPr>
                <w:rFonts w:ascii="Times New Roman" w:hAnsi="Times New Roman" w:cs="Times New Roman"/>
                <w:color w:val="000000" w:themeColor="text1"/>
                <w:rPrChange w:id="73" w:author="陳佳宜資訊部資訊安全處" w:date="2024-08-28T10:04:00Z" w16du:dateUtc="2024-08-28T02:04:00Z">
                  <w:rPr>
                    <w:rFonts w:ascii="Times New Roman" w:hAnsi="Times New Roman" w:cs="Times New Roman"/>
                    <w:color w:val="000000"/>
                  </w:rPr>
                </w:rPrChange>
              </w:rPr>
              <w:t xml:space="preserve"> </w:t>
            </w:r>
            <w:r w:rsidRPr="006D4DBE">
              <w:rPr>
                <w:rFonts w:ascii="Times New Roman" w:hAnsi="Times New Roman" w:cs="Times New Roman"/>
                <w:color w:val="000000" w:themeColor="text1"/>
                <w:rPrChange w:id="74" w:author="陳佳宜資訊部資訊安全處" w:date="2024-08-28T10:04:00Z" w16du:dateUtc="2024-08-28T02:04:00Z">
                  <w:rPr>
                    <w:rFonts w:ascii="Times New Roman" w:hAnsi="Times New Roman" w:cs="Times New Roman"/>
                    <w:color w:val="000000"/>
                  </w:rPr>
                </w:rPrChange>
              </w:rPr>
              <w:t>版　權　說　明</w:t>
            </w:r>
            <w:r w:rsidRPr="006D4DBE">
              <w:rPr>
                <w:rFonts w:ascii="Times New Roman" w:hAnsi="Times New Roman" w:cs="Times New Roman"/>
                <w:color w:val="000000" w:themeColor="text1"/>
                <w:rPrChange w:id="75" w:author="陳佳宜資訊部資訊安全處" w:date="2024-08-28T10:04:00Z" w16du:dateUtc="2024-08-28T02:04:00Z">
                  <w:rPr>
                    <w:rFonts w:ascii="Times New Roman" w:hAnsi="Times New Roman" w:cs="Times New Roman"/>
                    <w:color w:val="000000"/>
                  </w:rPr>
                </w:rPrChange>
              </w:rPr>
              <w:t xml:space="preserve"> </w:t>
            </w:r>
            <w:r w:rsidRPr="006D4DBE">
              <w:rPr>
                <w:rFonts w:ascii="Times New Roman" w:hAnsi="Times New Roman" w:cs="Times New Roman"/>
                <w:color w:val="000000" w:themeColor="text1"/>
                <w:rPrChange w:id="76" w:author="陳佳宜資訊部資訊安全處" w:date="2024-08-28T10:04:00Z" w16du:dateUtc="2024-08-28T02:04:00Z">
                  <w:rPr>
                    <w:rFonts w:ascii="Times New Roman" w:hAnsi="Times New Roman" w:cs="Times New Roman"/>
                    <w:color w:val="000000"/>
                  </w:rPr>
                </w:rPrChange>
              </w:rPr>
              <w:sym w:font="Symbol" w:char="F0E3"/>
            </w:r>
          </w:p>
          <w:p w14:paraId="7E061124" w14:textId="77777777" w:rsidR="00B30CAC" w:rsidRPr="006D4DBE" w:rsidRDefault="00B30CAC" w:rsidP="003D4CD9">
            <w:pPr>
              <w:pStyle w:val="-"/>
              <w:rPr>
                <w:rFonts w:ascii="Times New Roman" w:hAnsi="Times New Roman" w:cs="Times New Roman"/>
                <w:color w:val="000000" w:themeColor="text1"/>
                <w:rPrChange w:id="77" w:author="陳佳宜資訊部資訊安全處" w:date="2024-08-28T10:04:00Z" w16du:dateUtc="2024-08-28T02:04:00Z">
                  <w:rPr>
                    <w:rFonts w:ascii="Times New Roman" w:hAnsi="Times New Roman" w:cs="Times New Roman"/>
                    <w:color w:val="000000"/>
                  </w:rPr>
                </w:rPrChange>
              </w:rPr>
            </w:pPr>
            <w:r w:rsidRPr="006D4DBE">
              <w:rPr>
                <w:rFonts w:ascii="Times New Roman" w:hAnsi="Times New Roman" w:cs="Times New Roman"/>
                <w:color w:val="000000" w:themeColor="text1"/>
                <w:rPrChange w:id="78" w:author="陳佳宜資訊部資訊安全處" w:date="2024-08-28T10:04:00Z" w16du:dateUtc="2024-08-28T02:04:00Z">
                  <w:rPr>
                    <w:rFonts w:ascii="Times New Roman" w:hAnsi="Times New Roman" w:cs="Times New Roman"/>
                    <w:color w:val="000000"/>
                  </w:rPr>
                </w:rPrChange>
              </w:rPr>
              <w:t>本文件為公司所專有之財產，</w:t>
            </w:r>
          </w:p>
          <w:p w14:paraId="49CC81A5" w14:textId="77777777" w:rsidR="00B30CAC" w:rsidRPr="006D4DBE" w:rsidRDefault="00B30CAC" w:rsidP="003D4CD9">
            <w:pPr>
              <w:pStyle w:val="-"/>
              <w:rPr>
                <w:rFonts w:ascii="Times New Roman" w:hAnsi="Times New Roman" w:cs="Times New Roman"/>
                <w:color w:val="000000" w:themeColor="text1"/>
                <w:rPrChange w:id="79" w:author="陳佳宜資訊部資訊安全處" w:date="2024-08-28T10:04:00Z" w16du:dateUtc="2024-08-28T02:04:00Z">
                  <w:rPr>
                    <w:rFonts w:ascii="Times New Roman" w:hAnsi="Times New Roman" w:cs="Times New Roman"/>
                    <w:color w:val="000000"/>
                  </w:rPr>
                </w:rPrChange>
              </w:rPr>
            </w:pPr>
            <w:r w:rsidRPr="006D4DBE">
              <w:rPr>
                <w:rFonts w:ascii="Times New Roman" w:hAnsi="Times New Roman" w:cs="Times New Roman"/>
                <w:color w:val="000000" w:themeColor="text1"/>
                <w:rPrChange w:id="80" w:author="陳佳宜資訊部資訊安全處" w:date="2024-08-28T10:04:00Z" w16du:dateUtc="2024-08-28T02:04:00Z">
                  <w:rPr>
                    <w:rFonts w:ascii="Times New Roman" w:hAnsi="Times New Roman" w:cs="Times New Roman"/>
                    <w:color w:val="000000"/>
                  </w:rPr>
                </w:rPrChange>
              </w:rPr>
              <w:t>未經許可，不得以任何形式使用、引用、複製或公開等。</w:t>
            </w:r>
          </w:p>
          <w:p w14:paraId="4596829D" w14:textId="77777777" w:rsidR="00B30CAC" w:rsidRPr="006D4DBE" w:rsidRDefault="00B30CAC" w:rsidP="003D4CD9">
            <w:pPr>
              <w:pStyle w:val="-"/>
              <w:rPr>
                <w:rFonts w:ascii="Times New Roman" w:hAnsi="Times New Roman" w:cs="Times New Roman"/>
                <w:color w:val="000000" w:themeColor="text1"/>
                <w:rPrChange w:id="81" w:author="陳佳宜資訊部資訊安全處" w:date="2024-08-28T10:04:00Z" w16du:dateUtc="2024-08-28T02:04:00Z">
                  <w:rPr>
                    <w:rFonts w:ascii="Times New Roman" w:hAnsi="Times New Roman" w:cs="Times New Roman"/>
                    <w:color w:val="000000"/>
                  </w:rPr>
                </w:rPrChange>
              </w:rPr>
            </w:pPr>
          </w:p>
        </w:tc>
      </w:tr>
    </w:tbl>
    <w:p w14:paraId="1CE533E3" w14:textId="77777777" w:rsidR="00B30CAC" w:rsidRPr="006D4DBE" w:rsidRDefault="00B30CAC" w:rsidP="00D32ECC">
      <w:pPr>
        <w:rPr>
          <w:color w:val="000000" w:themeColor="text1"/>
          <w:rPrChange w:id="82" w:author="陳佳宜資訊部資訊安全處" w:date="2024-08-28T10:04:00Z" w16du:dateUtc="2024-08-28T02:04:00Z">
            <w:rPr>
              <w:color w:val="000000"/>
            </w:rPr>
          </w:rPrChange>
        </w:rPr>
      </w:pPr>
    </w:p>
    <w:p w14:paraId="20043FC4" w14:textId="77777777" w:rsidR="00B30CAC" w:rsidRPr="006D4DBE" w:rsidRDefault="00B30CAC" w:rsidP="00B30CAC">
      <w:pPr>
        <w:rPr>
          <w:color w:val="000000" w:themeColor="text1"/>
          <w:rPrChange w:id="83" w:author="陳佳宜資訊部資訊安全處" w:date="2024-08-28T10:04:00Z" w16du:dateUtc="2024-08-28T02:04:00Z">
            <w:rPr>
              <w:color w:val="000000"/>
            </w:rPr>
          </w:rPrChange>
        </w:rPr>
      </w:pPr>
    </w:p>
    <w:p w14:paraId="5E0F13CC" w14:textId="77777777" w:rsidR="009327E9" w:rsidRPr="006D4DBE" w:rsidRDefault="00B30CAC" w:rsidP="003D4CD9">
      <w:pPr>
        <w:pStyle w:val="a9"/>
        <w:rPr>
          <w:rFonts w:ascii="Times New Roman" w:hAnsi="Times New Roman" w:cs="Times New Roman"/>
          <w:color w:val="000000" w:themeColor="text1"/>
          <w:rPrChange w:id="84" w:author="陳佳宜資訊部資訊安全處" w:date="2024-08-28T10:04:00Z" w16du:dateUtc="2024-08-28T02:04:00Z">
            <w:rPr>
              <w:rFonts w:ascii="Times New Roman" w:hAnsi="Times New Roman" w:cs="Times New Roman"/>
              <w:color w:val="000000"/>
            </w:rPr>
          </w:rPrChange>
        </w:rPr>
      </w:pPr>
      <w:r w:rsidRPr="006D4DBE">
        <w:rPr>
          <w:rFonts w:ascii="Times New Roman" w:hAnsi="Times New Roman" w:cs="Times New Roman"/>
          <w:color w:val="000000" w:themeColor="text1"/>
          <w:rPrChange w:id="85" w:author="陳佳宜資訊部資訊安全處" w:date="2024-08-28T10:04:00Z" w16du:dateUtc="2024-08-28T02:04:00Z">
            <w:rPr>
              <w:rFonts w:ascii="Times New Roman" w:hAnsi="Times New Roman" w:cs="Times New Roman"/>
              <w:color w:val="000000"/>
            </w:rPr>
          </w:rPrChange>
        </w:rPr>
        <w:br w:type="page"/>
      </w:r>
      <w:r w:rsidR="009327E9" w:rsidRPr="006D4DBE">
        <w:rPr>
          <w:rFonts w:ascii="Times New Roman" w:hAnsi="Times New Roman" w:cs="Times New Roman"/>
          <w:color w:val="000000" w:themeColor="text1"/>
          <w:rPrChange w:id="86" w:author="陳佳宜資訊部資訊安全處" w:date="2024-08-28T10:04:00Z" w16du:dateUtc="2024-08-28T02:04:00Z">
            <w:rPr>
              <w:rFonts w:ascii="Times New Roman" w:hAnsi="Times New Roman" w:cs="Times New Roman"/>
              <w:color w:val="000000"/>
            </w:rPr>
          </w:rPrChange>
        </w:rPr>
        <w:lastRenderedPageBreak/>
        <w:t>文件修訂履歷</w:t>
      </w:r>
    </w:p>
    <w:tbl>
      <w:tblPr>
        <w:tblW w:w="104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000" w:firstRow="0" w:lastRow="0" w:firstColumn="0" w:lastColumn="0" w:noHBand="0" w:noVBand="0"/>
      </w:tblPr>
      <w:tblGrid>
        <w:gridCol w:w="1271"/>
        <w:gridCol w:w="1418"/>
        <w:gridCol w:w="2409"/>
        <w:gridCol w:w="1843"/>
        <w:gridCol w:w="1701"/>
        <w:gridCol w:w="1791"/>
      </w:tblGrid>
      <w:tr w:rsidR="006D4DBE" w:rsidRPr="006D4DBE" w14:paraId="252A310D" w14:textId="77777777" w:rsidTr="00A80D72">
        <w:trPr>
          <w:trHeight w:val="680"/>
          <w:tblHeader/>
          <w:jc w:val="center"/>
        </w:trPr>
        <w:tc>
          <w:tcPr>
            <w:tcW w:w="1271" w:type="dxa"/>
            <w:shd w:val="clear" w:color="auto" w:fill="000000"/>
            <w:vAlign w:val="center"/>
          </w:tcPr>
          <w:p w14:paraId="2D792F60" w14:textId="77777777" w:rsidR="00576291" w:rsidRPr="006D4DBE" w:rsidRDefault="00576291" w:rsidP="003B73B6">
            <w:pPr>
              <w:pStyle w:val="a8"/>
              <w:rPr>
                <w:rFonts w:ascii="Times New Roman" w:hAnsi="Times New Roman" w:cs="Times New Roman"/>
                <w:color w:val="000000" w:themeColor="text1"/>
                <w:rPrChange w:id="87" w:author="陳佳宜資訊部資訊安全處" w:date="2024-08-28T10:04:00Z" w16du:dateUtc="2024-08-28T02:04:00Z">
                  <w:rPr>
                    <w:rFonts w:ascii="Times New Roman" w:hAnsi="Times New Roman" w:cs="Times New Roman"/>
                  </w:rPr>
                </w:rPrChange>
              </w:rPr>
            </w:pPr>
            <w:r w:rsidRPr="006D4DBE">
              <w:rPr>
                <w:rFonts w:ascii="Times New Roman" w:hAnsi="Times New Roman" w:cs="Times New Roman"/>
                <w:color w:val="000000" w:themeColor="text1"/>
                <w:rPrChange w:id="88" w:author="陳佳宜資訊部資訊安全處" w:date="2024-08-28T10:04:00Z" w16du:dateUtc="2024-08-28T02:04:00Z">
                  <w:rPr>
                    <w:rFonts w:ascii="Times New Roman" w:hAnsi="Times New Roman" w:cs="Times New Roman"/>
                  </w:rPr>
                </w:rPrChange>
              </w:rPr>
              <w:t>修訂版次</w:t>
            </w:r>
          </w:p>
        </w:tc>
        <w:tc>
          <w:tcPr>
            <w:tcW w:w="1418" w:type="dxa"/>
            <w:shd w:val="clear" w:color="auto" w:fill="000000"/>
            <w:vAlign w:val="center"/>
          </w:tcPr>
          <w:p w14:paraId="1D1B5004" w14:textId="77777777" w:rsidR="00576291" w:rsidRPr="006D4DBE" w:rsidRDefault="00576291" w:rsidP="003B73B6">
            <w:pPr>
              <w:pStyle w:val="a8"/>
              <w:rPr>
                <w:rFonts w:ascii="Times New Roman" w:hAnsi="Times New Roman" w:cs="Times New Roman"/>
                <w:color w:val="000000" w:themeColor="text1"/>
                <w:rPrChange w:id="89" w:author="陳佳宜資訊部資訊安全處" w:date="2024-08-28T10:04:00Z" w16du:dateUtc="2024-08-28T02:04:00Z">
                  <w:rPr>
                    <w:rFonts w:ascii="Times New Roman" w:hAnsi="Times New Roman" w:cs="Times New Roman"/>
                  </w:rPr>
                </w:rPrChange>
              </w:rPr>
            </w:pPr>
            <w:r w:rsidRPr="006D4DBE">
              <w:rPr>
                <w:rFonts w:ascii="Times New Roman" w:hAnsi="Times New Roman" w:cs="Times New Roman"/>
                <w:color w:val="000000" w:themeColor="text1"/>
                <w:rPrChange w:id="90" w:author="陳佳宜資訊部資訊安全處" w:date="2024-08-28T10:04:00Z" w16du:dateUtc="2024-08-28T02:04:00Z">
                  <w:rPr>
                    <w:rFonts w:ascii="Times New Roman" w:hAnsi="Times New Roman" w:cs="Times New Roman"/>
                  </w:rPr>
                </w:rPrChange>
              </w:rPr>
              <w:t>修訂</w:t>
            </w:r>
            <w:r w:rsidRPr="006D4DBE">
              <w:rPr>
                <w:rFonts w:ascii="Times New Roman" w:hAnsi="Times New Roman" w:cs="Times New Roman" w:hint="eastAsia"/>
                <w:color w:val="000000" w:themeColor="text1"/>
                <w:rPrChange w:id="91" w:author="陳佳宜資訊部資訊安全處" w:date="2024-08-28T10:04:00Z" w16du:dateUtc="2024-08-28T02:04:00Z">
                  <w:rPr>
                    <w:rFonts w:ascii="Times New Roman" w:hAnsi="Times New Roman" w:cs="Times New Roman" w:hint="eastAsia"/>
                  </w:rPr>
                </w:rPrChange>
              </w:rPr>
              <w:t>日期</w:t>
            </w:r>
          </w:p>
        </w:tc>
        <w:tc>
          <w:tcPr>
            <w:tcW w:w="2409" w:type="dxa"/>
            <w:shd w:val="clear" w:color="auto" w:fill="000000"/>
            <w:vAlign w:val="center"/>
          </w:tcPr>
          <w:p w14:paraId="3BD970A3" w14:textId="77777777" w:rsidR="00576291" w:rsidRPr="006D4DBE" w:rsidRDefault="00576291" w:rsidP="003B73B6">
            <w:pPr>
              <w:pStyle w:val="a8"/>
              <w:rPr>
                <w:rFonts w:ascii="Times New Roman" w:hAnsi="Times New Roman" w:cs="Times New Roman"/>
                <w:color w:val="000000" w:themeColor="text1"/>
                <w:rPrChange w:id="92" w:author="陳佳宜資訊部資訊安全處" w:date="2024-08-28T10:04:00Z" w16du:dateUtc="2024-08-28T02:04:00Z">
                  <w:rPr>
                    <w:rFonts w:ascii="Times New Roman" w:hAnsi="Times New Roman" w:cs="Times New Roman"/>
                  </w:rPr>
                </w:rPrChange>
              </w:rPr>
            </w:pPr>
            <w:r w:rsidRPr="006D4DBE">
              <w:rPr>
                <w:rFonts w:ascii="Times New Roman" w:hAnsi="Times New Roman" w:cs="Times New Roman"/>
                <w:color w:val="000000" w:themeColor="text1"/>
                <w:rPrChange w:id="93" w:author="陳佳宜資訊部資訊安全處" w:date="2024-08-28T10:04:00Z" w16du:dateUtc="2024-08-28T02:04:00Z">
                  <w:rPr>
                    <w:rFonts w:ascii="Times New Roman" w:hAnsi="Times New Roman" w:cs="Times New Roman"/>
                  </w:rPr>
                </w:rPrChange>
              </w:rPr>
              <w:t>發行與變更說明</w:t>
            </w:r>
          </w:p>
        </w:tc>
        <w:tc>
          <w:tcPr>
            <w:tcW w:w="1843" w:type="dxa"/>
            <w:shd w:val="clear" w:color="auto" w:fill="000000"/>
            <w:vAlign w:val="center"/>
          </w:tcPr>
          <w:p w14:paraId="1FC2E61F" w14:textId="77777777" w:rsidR="00576291" w:rsidRPr="006D4DBE" w:rsidRDefault="00576291" w:rsidP="003B73B6">
            <w:pPr>
              <w:pStyle w:val="a8"/>
              <w:rPr>
                <w:rFonts w:ascii="Times New Roman" w:hAnsi="Times New Roman" w:cs="Times New Roman"/>
                <w:color w:val="000000" w:themeColor="text1"/>
                <w:rPrChange w:id="94" w:author="陳佳宜資訊部資訊安全處" w:date="2024-08-28T10:04:00Z" w16du:dateUtc="2024-08-28T02:04:00Z">
                  <w:rPr>
                    <w:rFonts w:ascii="Times New Roman" w:hAnsi="Times New Roman" w:cs="Times New Roman"/>
                  </w:rPr>
                </w:rPrChange>
              </w:rPr>
            </w:pPr>
            <w:r w:rsidRPr="006D4DBE">
              <w:rPr>
                <w:rFonts w:ascii="Times New Roman" w:hAnsi="Times New Roman" w:cs="Times New Roman"/>
                <w:color w:val="000000" w:themeColor="text1"/>
                <w:rPrChange w:id="95" w:author="陳佳宜資訊部資訊安全處" w:date="2024-08-28T10:04:00Z" w16du:dateUtc="2024-08-28T02:04:00Z">
                  <w:rPr>
                    <w:rFonts w:ascii="Times New Roman" w:hAnsi="Times New Roman" w:cs="Times New Roman"/>
                  </w:rPr>
                </w:rPrChange>
              </w:rPr>
              <w:t>修訂人員</w:t>
            </w:r>
          </w:p>
        </w:tc>
        <w:tc>
          <w:tcPr>
            <w:tcW w:w="1701" w:type="dxa"/>
            <w:shd w:val="clear" w:color="auto" w:fill="000000"/>
            <w:vAlign w:val="center"/>
          </w:tcPr>
          <w:p w14:paraId="130302FD" w14:textId="62B776C3" w:rsidR="00576291" w:rsidRPr="006D4DBE" w:rsidRDefault="00576291" w:rsidP="003B73B6">
            <w:pPr>
              <w:pStyle w:val="a8"/>
              <w:rPr>
                <w:rFonts w:ascii="Times New Roman" w:hAnsi="Times New Roman" w:cs="Times New Roman"/>
                <w:color w:val="000000" w:themeColor="text1"/>
                <w:rPrChange w:id="96" w:author="陳佳宜資訊部資訊安全處" w:date="2024-08-28T10:04:00Z" w16du:dateUtc="2024-08-28T02:04:00Z">
                  <w:rPr>
                    <w:rFonts w:ascii="Times New Roman" w:hAnsi="Times New Roman" w:cs="Times New Roman"/>
                  </w:rPr>
                </w:rPrChange>
              </w:rPr>
            </w:pPr>
            <w:r w:rsidRPr="006D4DBE">
              <w:rPr>
                <w:rFonts w:ascii="Times New Roman" w:hAnsi="Times New Roman" w:cs="Times New Roman"/>
                <w:color w:val="000000" w:themeColor="text1"/>
                <w:rPrChange w:id="97" w:author="陳佳宜資訊部資訊安全處" w:date="2024-08-28T10:04:00Z" w16du:dateUtc="2024-08-28T02:04:00Z">
                  <w:rPr>
                    <w:rFonts w:ascii="Times New Roman" w:hAnsi="Times New Roman" w:cs="Times New Roman"/>
                  </w:rPr>
                </w:rPrChange>
              </w:rPr>
              <w:t>核准人員</w:t>
            </w:r>
          </w:p>
        </w:tc>
        <w:tc>
          <w:tcPr>
            <w:tcW w:w="1791" w:type="dxa"/>
            <w:shd w:val="clear" w:color="auto" w:fill="000000"/>
            <w:vAlign w:val="center"/>
          </w:tcPr>
          <w:p w14:paraId="75966193" w14:textId="77777777" w:rsidR="00576291" w:rsidRPr="006D4DBE" w:rsidRDefault="00576291" w:rsidP="003B73B6">
            <w:pPr>
              <w:pStyle w:val="a8"/>
              <w:rPr>
                <w:rFonts w:ascii="Times New Roman" w:hAnsi="Times New Roman" w:cs="Times New Roman"/>
                <w:color w:val="000000" w:themeColor="text1"/>
                <w:rPrChange w:id="98" w:author="陳佳宜資訊部資訊安全處" w:date="2024-08-28T10:04:00Z" w16du:dateUtc="2024-08-28T02:04:00Z">
                  <w:rPr>
                    <w:rFonts w:ascii="Times New Roman" w:hAnsi="Times New Roman" w:cs="Times New Roman"/>
                  </w:rPr>
                </w:rPrChange>
              </w:rPr>
            </w:pPr>
            <w:r w:rsidRPr="006D4DBE">
              <w:rPr>
                <w:rFonts w:ascii="Times New Roman" w:hAnsi="Times New Roman" w:cs="Times New Roman"/>
                <w:color w:val="000000" w:themeColor="text1"/>
                <w:rPrChange w:id="99" w:author="陳佳宜資訊部資訊安全處" w:date="2024-08-28T10:04:00Z" w16du:dateUtc="2024-08-28T02:04:00Z">
                  <w:rPr>
                    <w:rFonts w:ascii="Times New Roman" w:hAnsi="Times New Roman" w:cs="Times New Roman"/>
                  </w:rPr>
                </w:rPrChange>
              </w:rPr>
              <w:t>備註</w:t>
            </w:r>
          </w:p>
        </w:tc>
      </w:tr>
      <w:tr w:rsidR="006D4DBE" w:rsidRPr="006D4DBE" w14:paraId="69571FC5" w14:textId="77777777" w:rsidTr="00A80D72">
        <w:trPr>
          <w:jc w:val="center"/>
        </w:trPr>
        <w:tc>
          <w:tcPr>
            <w:tcW w:w="1271" w:type="dxa"/>
            <w:vAlign w:val="center"/>
          </w:tcPr>
          <w:p w14:paraId="5EA881E2" w14:textId="77777777" w:rsidR="00576291" w:rsidRPr="006D4DBE" w:rsidRDefault="00576291" w:rsidP="003B73B6">
            <w:pPr>
              <w:pStyle w:val="-"/>
              <w:rPr>
                <w:rFonts w:ascii="Times New Roman" w:hAnsi="Times New Roman"/>
                <w:color w:val="000000" w:themeColor="text1"/>
                <w:rPrChange w:id="100"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01" w:author="陳佳宜資訊部資訊安全處" w:date="2024-08-28T10:04:00Z" w16du:dateUtc="2024-08-28T02:04:00Z">
                  <w:rPr>
                    <w:rFonts w:ascii="Times New Roman" w:hAnsi="Times New Roman"/>
                  </w:rPr>
                </w:rPrChange>
              </w:rPr>
              <w:t>V1.0</w:t>
            </w:r>
          </w:p>
        </w:tc>
        <w:tc>
          <w:tcPr>
            <w:tcW w:w="1418" w:type="dxa"/>
            <w:vAlign w:val="center"/>
          </w:tcPr>
          <w:p w14:paraId="018BA3DB" w14:textId="069E6567" w:rsidR="00576291" w:rsidRPr="006D4DBE" w:rsidRDefault="00576291" w:rsidP="003B73B6">
            <w:pPr>
              <w:pStyle w:val="-"/>
              <w:rPr>
                <w:rFonts w:ascii="Times New Roman" w:hAnsi="Times New Roman"/>
                <w:color w:val="000000" w:themeColor="text1"/>
                <w:rPrChange w:id="102"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03" w:author="陳佳宜資訊部資訊安全處" w:date="2024-08-28T10:04:00Z" w16du:dateUtc="2024-08-28T02:04:00Z">
                  <w:rPr>
                    <w:rFonts w:ascii="Times New Roman" w:hAnsi="Times New Roman"/>
                  </w:rPr>
                </w:rPrChange>
              </w:rPr>
              <w:t>2023</w:t>
            </w:r>
            <w:r w:rsidRPr="006D4DBE">
              <w:rPr>
                <w:rFonts w:ascii="Times New Roman" w:hAnsi="Times New Roman" w:hint="eastAsia"/>
                <w:color w:val="000000" w:themeColor="text1"/>
                <w:rPrChange w:id="104" w:author="陳佳宜資訊部資訊安全處" w:date="2024-08-28T10:04:00Z" w16du:dateUtc="2024-08-28T02:04:00Z">
                  <w:rPr>
                    <w:rFonts w:ascii="Times New Roman" w:hAnsi="Times New Roman" w:hint="eastAsia"/>
                  </w:rPr>
                </w:rPrChange>
              </w:rPr>
              <w:t>/</w:t>
            </w:r>
            <w:r w:rsidR="00D43DF9" w:rsidRPr="006D4DBE">
              <w:rPr>
                <w:rFonts w:ascii="Times New Roman" w:hAnsi="Times New Roman"/>
                <w:color w:val="000000" w:themeColor="text1"/>
                <w:rPrChange w:id="105" w:author="陳佳宜資訊部資訊安全處" w:date="2024-08-28T10:04:00Z" w16du:dateUtc="2024-08-28T02:04:00Z">
                  <w:rPr>
                    <w:rFonts w:ascii="Times New Roman" w:hAnsi="Times New Roman"/>
                  </w:rPr>
                </w:rPrChange>
              </w:rPr>
              <w:t>11</w:t>
            </w:r>
            <w:r w:rsidRPr="006D4DBE">
              <w:rPr>
                <w:rFonts w:ascii="Times New Roman" w:hAnsi="Times New Roman" w:hint="eastAsia"/>
                <w:color w:val="000000" w:themeColor="text1"/>
                <w:rPrChange w:id="106" w:author="陳佳宜資訊部資訊安全處" w:date="2024-08-28T10:04:00Z" w16du:dateUtc="2024-08-28T02:04:00Z">
                  <w:rPr>
                    <w:rFonts w:ascii="Times New Roman" w:hAnsi="Times New Roman" w:hint="eastAsia"/>
                  </w:rPr>
                </w:rPrChange>
              </w:rPr>
              <w:t>/</w:t>
            </w:r>
            <w:r w:rsidR="00D43DF9" w:rsidRPr="006D4DBE">
              <w:rPr>
                <w:rFonts w:ascii="Times New Roman" w:hAnsi="Times New Roman"/>
                <w:color w:val="000000" w:themeColor="text1"/>
                <w:rPrChange w:id="107" w:author="陳佳宜資訊部資訊安全處" w:date="2024-08-28T10:04:00Z" w16du:dateUtc="2024-08-28T02:04:00Z">
                  <w:rPr>
                    <w:rFonts w:ascii="Times New Roman" w:hAnsi="Times New Roman"/>
                  </w:rPr>
                </w:rPrChange>
              </w:rPr>
              <w:t>01</w:t>
            </w:r>
          </w:p>
        </w:tc>
        <w:tc>
          <w:tcPr>
            <w:tcW w:w="2409" w:type="dxa"/>
            <w:vAlign w:val="center"/>
          </w:tcPr>
          <w:p w14:paraId="6519B97C" w14:textId="595E8A71" w:rsidR="00576291" w:rsidRPr="006D4DBE" w:rsidRDefault="00576291" w:rsidP="003B73B6">
            <w:pPr>
              <w:pStyle w:val="-0"/>
              <w:rPr>
                <w:rFonts w:ascii="Times New Roman" w:hAnsi="Times New Roman" w:cs="Times New Roman"/>
                <w:color w:val="000000" w:themeColor="text1"/>
                <w:rPrChange w:id="108" w:author="陳佳宜資訊部資訊安全處" w:date="2024-08-28T10:04:00Z" w16du:dateUtc="2024-08-28T02:04:00Z">
                  <w:rPr>
                    <w:rFonts w:ascii="Times New Roman" w:hAnsi="Times New Roman" w:cs="Times New Roman"/>
                  </w:rPr>
                </w:rPrChange>
              </w:rPr>
            </w:pPr>
            <w:r w:rsidRPr="006D4DBE">
              <w:rPr>
                <w:rFonts w:ascii="Times New Roman" w:hAnsi="Times New Roman" w:cs="Times New Roman"/>
                <w:color w:val="000000" w:themeColor="text1"/>
                <w:rPrChange w:id="109" w:author="陳佳宜資訊部資訊安全處" w:date="2024-08-28T10:04:00Z" w16du:dateUtc="2024-08-28T02:04:00Z">
                  <w:rPr>
                    <w:rFonts w:ascii="Times New Roman" w:hAnsi="Times New Roman" w:cs="Times New Roman"/>
                  </w:rPr>
                </w:rPrChange>
              </w:rPr>
              <w:t>新版發行</w:t>
            </w:r>
            <w:r w:rsidR="0090264C" w:rsidRPr="006D4DBE">
              <w:rPr>
                <w:rFonts w:ascii="Times New Roman" w:hAnsi="Times New Roman" w:cs="Times New Roman" w:hint="eastAsia"/>
                <w:color w:val="000000" w:themeColor="text1"/>
                <w:rPrChange w:id="110" w:author="陳佳宜資訊部資訊安全處" w:date="2024-08-28T10:04:00Z" w16du:dateUtc="2024-08-28T02:04:00Z">
                  <w:rPr>
                    <w:rFonts w:ascii="Times New Roman" w:hAnsi="Times New Roman" w:cs="Times New Roman" w:hint="eastAsia"/>
                  </w:rPr>
                </w:rPrChange>
              </w:rPr>
              <w:t>。</w:t>
            </w:r>
          </w:p>
        </w:tc>
        <w:tc>
          <w:tcPr>
            <w:tcW w:w="1843" w:type="dxa"/>
            <w:vAlign w:val="center"/>
          </w:tcPr>
          <w:p w14:paraId="26EDBB57" w14:textId="77777777" w:rsidR="00576291" w:rsidRPr="006D4DBE" w:rsidRDefault="00576291" w:rsidP="003B73B6">
            <w:pPr>
              <w:pStyle w:val="-"/>
              <w:rPr>
                <w:rFonts w:ascii="Times New Roman" w:hAnsi="Times New Roman"/>
                <w:color w:val="000000" w:themeColor="text1"/>
                <w:rPrChange w:id="111" w:author="陳佳宜資訊部資訊安全處" w:date="2024-08-28T10:04:00Z" w16du:dateUtc="2024-08-28T02:04:00Z">
                  <w:rPr>
                    <w:rFonts w:ascii="Times New Roman" w:hAnsi="Times New Roman"/>
                  </w:rPr>
                </w:rPrChange>
              </w:rPr>
            </w:pPr>
            <w:proofErr w:type="gramStart"/>
            <w:r w:rsidRPr="006D4DBE">
              <w:rPr>
                <w:rFonts w:ascii="Times New Roman" w:hAnsi="Times New Roman" w:hint="eastAsia"/>
                <w:color w:val="000000" w:themeColor="text1"/>
                <w:rPrChange w:id="112" w:author="陳佳宜資訊部資訊安全處" w:date="2024-08-28T10:04:00Z" w16du:dateUtc="2024-08-28T02:04:00Z">
                  <w:rPr>
                    <w:rFonts w:ascii="Times New Roman" w:hAnsi="Times New Roman" w:hint="eastAsia"/>
                  </w:rPr>
                </w:rPrChange>
              </w:rPr>
              <w:t>丘建華</w:t>
            </w:r>
            <w:proofErr w:type="gramEnd"/>
            <w:r w:rsidRPr="006D4DBE">
              <w:rPr>
                <w:rFonts w:ascii="Times New Roman" w:hAnsi="Times New Roman" w:hint="eastAsia"/>
                <w:color w:val="000000" w:themeColor="text1"/>
                <w:rPrChange w:id="113" w:author="陳佳宜資訊部資訊安全處" w:date="2024-08-28T10:04:00Z" w16du:dateUtc="2024-08-28T02:04:00Z">
                  <w:rPr>
                    <w:rFonts w:ascii="Times New Roman" w:hAnsi="Times New Roman" w:hint="eastAsia"/>
                  </w:rPr>
                </w:rPrChange>
              </w:rPr>
              <w:t>副總經理</w:t>
            </w:r>
          </w:p>
        </w:tc>
        <w:tc>
          <w:tcPr>
            <w:tcW w:w="1701" w:type="dxa"/>
            <w:vAlign w:val="center"/>
          </w:tcPr>
          <w:p w14:paraId="0938D020" w14:textId="77777777" w:rsidR="00576291" w:rsidRPr="006D4DBE" w:rsidRDefault="00576291" w:rsidP="003B73B6">
            <w:pPr>
              <w:pStyle w:val="-"/>
              <w:rPr>
                <w:rFonts w:ascii="Times New Roman" w:hAnsi="Times New Roman"/>
                <w:color w:val="000000" w:themeColor="text1"/>
                <w:rPrChange w:id="114" w:author="陳佳宜資訊部資訊安全處" w:date="2024-08-28T10:04:00Z" w16du:dateUtc="2024-08-28T02:04:00Z">
                  <w:rPr>
                    <w:rFonts w:ascii="Times New Roman" w:hAnsi="Times New Roman"/>
                  </w:rPr>
                </w:rPrChange>
              </w:rPr>
            </w:pPr>
            <w:r w:rsidRPr="006D4DBE">
              <w:rPr>
                <w:rFonts w:ascii="Times New Roman" w:hAnsi="Times New Roman" w:hint="eastAsia"/>
                <w:color w:val="000000" w:themeColor="text1"/>
                <w:rPrChange w:id="115" w:author="陳佳宜資訊部資訊安全處" w:date="2024-08-28T10:04:00Z" w16du:dateUtc="2024-08-28T02:04:00Z">
                  <w:rPr>
                    <w:rFonts w:ascii="Times New Roman" w:hAnsi="Times New Roman" w:hint="eastAsia"/>
                  </w:rPr>
                </w:rPrChange>
              </w:rPr>
              <w:t>李文柱總經理</w:t>
            </w:r>
          </w:p>
        </w:tc>
        <w:tc>
          <w:tcPr>
            <w:tcW w:w="1791" w:type="dxa"/>
            <w:vAlign w:val="center"/>
          </w:tcPr>
          <w:p w14:paraId="63951518" w14:textId="77777777" w:rsidR="00576291" w:rsidRPr="006D4DBE" w:rsidRDefault="00576291" w:rsidP="003B73B6">
            <w:pPr>
              <w:pStyle w:val="-0"/>
              <w:rPr>
                <w:rFonts w:ascii="Times New Roman" w:hAnsi="Times New Roman" w:cs="Times New Roman"/>
                <w:color w:val="000000" w:themeColor="text1"/>
                <w:rPrChange w:id="116" w:author="陳佳宜資訊部資訊安全處" w:date="2024-08-28T10:04:00Z" w16du:dateUtc="2024-08-28T02:04:00Z">
                  <w:rPr>
                    <w:rFonts w:ascii="Times New Roman" w:hAnsi="Times New Roman" w:cs="Times New Roman"/>
                  </w:rPr>
                </w:rPrChange>
              </w:rPr>
            </w:pPr>
            <w:r w:rsidRPr="006D4DBE">
              <w:rPr>
                <w:rFonts w:ascii="Times New Roman" w:hAnsi="Times New Roman" w:cs="Times New Roman" w:hint="eastAsia"/>
                <w:color w:val="000000" w:themeColor="text1"/>
                <w:rPrChange w:id="117" w:author="陳佳宜資訊部資訊安全處" w:date="2024-08-28T10:04:00Z" w16du:dateUtc="2024-08-28T02:04:00Z">
                  <w:rPr>
                    <w:rFonts w:ascii="Times New Roman" w:hAnsi="Times New Roman" w:cs="Times New Roman" w:hint="eastAsia"/>
                  </w:rPr>
                </w:rPrChange>
              </w:rPr>
              <w:t>因應</w:t>
            </w:r>
            <w:r w:rsidRPr="006D4DBE">
              <w:rPr>
                <w:rFonts w:ascii="Times New Roman" w:hAnsi="Times New Roman" w:cs="Times New Roman" w:hint="eastAsia"/>
                <w:color w:val="000000" w:themeColor="text1"/>
                <w:rPrChange w:id="118" w:author="陳佳宜資訊部資訊安全處" w:date="2024-08-28T10:04:00Z" w16du:dateUtc="2024-08-28T02:04:00Z">
                  <w:rPr>
                    <w:rFonts w:ascii="Times New Roman" w:hAnsi="Times New Roman" w:cs="Times New Roman" w:hint="eastAsia"/>
                  </w:rPr>
                </w:rPrChange>
              </w:rPr>
              <w:t>2022</w:t>
            </w:r>
            <w:proofErr w:type="gramStart"/>
            <w:r w:rsidRPr="006D4DBE">
              <w:rPr>
                <w:rFonts w:ascii="Times New Roman" w:hAnsi="Times New Roman" w:cs="Times New Roman" w:hint="eastAsia"/>
                <w:color w:val="000000" w:themeColor="text1"/>
                <w:rPrChange w:id="119" w:author="陳佳宜資訊部資訊安全處" w:date="2024-08-28T10:04:00Z" w16du:dateUtc="2024-08-28T02:04:00Z">
                  <w:rPr>
                    <w:rFonts w:ascii="Times New Roman" w:hAnsi="Times New Roman" w:cs="Times New Roman" w:hint="eastAsia"/>
                  </w:rPr>
                </w:rPrChange>
              </w:rPr>
              <w:t>轉版</w:t>
            </w:r>
            <w:proofErr w:type="gramEnd"/>
            <w:r w:rsidRPr="006D4DBE">
              <w:rPr>
                <w:rFonts w:ascii="Times New Roman" w:hAnsi="Times New Roman" w:cs="Times New Roman" w:hint="eastAsia"/>
                <w:color w:val="000000" w:themeColor="text1"/>
                <w:rPrChange w:id="120" w:author="陳佳宜資訊部資訊安全處" w:date="2024-08-28T10:04:00Z" w16du:dateUtc="2024-08-28T02:04:00Z">
                  <w:rPr>
                    <w:rFonts w:ascii="Times New Roman" w:hAnsi="Times New Roman" w:cs="Times New Roman" w:hint="eastAsia"/>
                  </w:rPr>
                </w:rPrChange>
              </w:rPr>
              <w:t>，重新發行。</w:t>
            </w:r>
          </w:p>
        </w:tc>
      </w:tr>
      <w:tr w:rsidR="006D4DBE" w:rsidRPr="006D4DBE" w14:paraId="0371F6BB" w14:textId="77777777" w:rsidTr="00A80D72">
        <w:trPr>
          <w:jc w:val="center"/>
          <w:ins w:id="121" w:author="陳佳宜資訊部策略發展處" w:date="2024-08-08T08:32:00Z"/>
        </w:trPr>
        <w:tc>
          <w:tcPr>
            <w:tcW w:w="1271" w:type="dxa"/>
            <w:vAlign w:val="center"/>
          </w:tcPr>
          <w:p w14:paraId="19ECCABB" w14:textId="3092B78D" w:rsidR="007B7C51" w:rsidRPr="006D4DBE" w:rsidRDefault="007B7C51" w:rsidP="007B7C51">
            <w:pPr>
              <w:pStyle w:val="-"/>
              <w:rPr>
                <w:ins w:id="122" w:author="陳佳宜資訊部策略發展處" w:date="2024-08-08T08:32:00Z"/>
                <w:rFonts w:ascii="Times New Roman" w:hAnsi="Times New Roman"/>
                <w:color w:val="000000" w:themeColor="text1"/>
                <w:rPrChange w:id="123" w:author="陳佳宜資訊部資訊安全處" w:date="2024-08-28T10:04:00Z" w16du:dateUtc="2024-08-28T02:04:00Z">
                  <w:rPr>
                    <w:ins w:id="124" w:author="陳佳宜資訊部策略發展處" w:date="2024-08-08T08:32:00Z"/>
                    <w:rFonts w:ascii="Times New Roman" w:hAnsi="Times New Roman"/>
                  </w:rPr>
                </w:rPrChange>
              </w:rPr>
            </w:pPr>
            <w:ins w:id="125" w:author="陳佳宜資訊部策略發展處" w:date="2024-08-08T08:35:00Z">
              <w:r w:rsidRPr="006D4DBE">
                <w:rPr>
                  <w:rFonts w:ascii="Times New Roman" w:hAnsi="Times New Roman" w:hint="eastAsia"/>
                  <w:color w:val="000000" w:themeColor="text1"/>
                  <w:rPrChange w:id="126" w:author="陳佳宜資訊部資訊安全處" w:date="2024-08-28T10:04:00Z" w16du:dateUtc="2024-08-28T02:04:00Z">
                    <w:rPr>
                      <w:rFonts w:ascii="Times New Roman" w:hAnsi="Times New Roman" w:hint="eastAsia"/>
                    </w:rPr>
                  </w:rPrChange>
                </w:rPr>
                <w:t>V1.1</w:t>
              </w:r>
            </w:ins>
          </w:p>
        </w:tc>
        <w:tc>
          <w:tcPr>
            <w:tcW w:w="1418" w:type="dxa"/>
            <w:vAlign w:val="center"/>
          </w:tcPr>
          <w:p w14:paraId="2C2A23CE" w14:textId="3200DA3A" w:rsidR="007B7C51" w:rsidRPr="006D4DBE" w:rsidRDefault="007B7C51" w:rsidP="007B7C51">
            <w:pPr>
              <w:pStyle w:val="-"/>
              <w:rPr>
                <w:ins w:id="127" w:author="陳佳宜資訊部策略發展處" w:date="2024-08-08T08:32:00Z"/>
                <w:rFonts w:ascii="Times New Roman" w:hAnsi="Times New Roman"/>
                <w:color w:val="000000" w:themeColor="text1"/>
                <w:rPrChange w:id="128" w:author="陳佳宜資訊部資訊安全處" w:date="2024-08-28T10:04:00Z" w16du:dateUtc="2024-08-28T02:04:00Z">
                  <w:rPr>
                    <w:ins w:id="129" w:author="陳佳宜資訊部策略發展處" w:date="2024-08-08T08:32:00Z"/>
                    <w:rFonts w:ascii="Times New Roman" w:hAnsi="Times New Roman"/>
                  </w:rPr>
                </w:rPrChange>
              </w:rPr>
            </w:pPr>
            <w:ins w:id="130" w:author="陳佳宜資訊部策略發展處" w:date="2024-08-08T08:35:00Z">
              <w:r w:rsidRPr="006D4DBE">
                <w:rPr>
                  <w:rFonts w:ascii="Times New Roman" w:hAnsi="Times New Roman"/>
                  <w:color w:val="000000" w:themeColor="text1"/>
                  <w:rPrChange w:id="131" w:author="陳佳宜資訊部資訊安全處" w:date="2024-08-28T10:04:00Z" w16du:dateUtc="2024-08-28T02:04:00Z">
                    <w:rPr>
                      <w:rFonts w:ascii="Times New Roman" w:hAnsi="Times New Roman"/>
                    </w:rPr>
                  </w:rPrChange>
                </w:rPr>
                <w:t>202</w:t>
              </w:r>
              <w:r w:rsidRPr="006D4DBE">
                <w:rPr>
                  <w:rFonts w:ascii="Times New Roman" w:hAnsi="Times New Roman" w:hint="eastAsia"/>
                  <w:color w:val="000000" w:themeColor="text1"/>
                  <w:rPrChange w:id="132" w:author="陳佳宜資訊部資訊安全處" w:date="2024-08-28T10:04:00Z" w16du:dateUtc="2024-08-28T02:04:00Z">
                    <w:rPr>
                      <w:rFonts w:ascii="Times New Roman" w:hAnsi="Times New Roman" w:hint="eastAsia"/>
                    </w:rPr>
                  </w:rPrChange>
                </w:rPr>
                <w:t>4/08/</w:t>
              </w:r>
              <w:r w:rsidRPr="006D4DBE">
                <w:rPr>
                  <w:rFonts w:ascii="Times New Roman" w:hAnsi="Times New Roman"/>
                  <w:color w:val="000000" w:themeColor="text1"/>
                  <w:rPrChange w:id="133" w:author="陳佳宜資訊部資訊安全處" w:date="2024-08-28T10:04:00Z" w16du:dateUtc="2024-08-28T02:04:00Z">
                    <w:rPr>
                      <w:rFonts w:ascii="Times New Roman" w:hAnsi="Times New Roman"/>
                    </w:rPr>
                  </w:rPrChange>
                </w:rPr>
                <w:t>0</w:t>
              </w:r>
              <w:r w:rsidRPr="006D4DBE">
                <w:rPr>
                  <w:rFonts w:ascii="Times New Roman" w:hAnsi="Times New Roman" w:hint="eastAsia"/>
                  <w:color w:val="000000" w:themeColor="text1"/>
                  <w:rPrChange w:id="134" w:author="陳佳宜資訊部資訊安全處" w:date="2024-08-28T10:04:00Z" w16du:dateUtc="2024-08-28T02:04:00Z">
                    <w:rPr>
                      <w:rFonts w:ascii="Times New Roman" w:hAnsi="Times New Roman" w:hint="eastAsia"/>
                    </w:rPr>
                  </w:rPrChange>
                </w:rPr>
                <w:t>8</w:t>
              </w:r>
            </w:ins>
          </w:p>
        </w:tc>
        <w:tc>
          <w:tcPr>
            <w:tcW w:w="2409" w:type="dxa"/>
            <w:vAlign w:val="center"/>
          </w:tcPr>
          <w:p w14:paraId="67AC4E54" w14:textId="554219D3" w:rsidR="007B7C51" w:rsidRPr="006D4DBE" w:rsidRDefault="007B7C51" w:rsidP="007B7C51">
            <w:pPr>
              <w:pStyle w:val="-0"/>
              <w:rPr>
                <w:ins w:id="135" w:author="陳佳宜資訊部策略發展處" w:date="2024-08-08T08:32:00Z"/>
                <w:rFonts w:ascii="Times New Roman" w:hAnsi="Times New Roman" w:cs="Times New Roman"/>
                <w:color w:val="000000" w:themeColor="text1"/>
                <w:rPrChange w:id="136" w:author="陳佳宜資訊部資訊安全處" w:date="2024-08-28T10:04:00Z" w16du:dateUtc="2024-08-28T02:04:00Z">
                  <w:rPr>
                    <w:ins w:id="137" w:author="陳佳宜資訊部策略發展處" w:date="2024-08-08T08:32:00Z"/>
                    <w:rFonts w:ascii="Times New Roman" w:hAnsi="Times New Roman" w:cs="Times New Roman"/>
                  </w:rPr>
                </w:rPrChange>
              </w:rPr>
            </w:pPr>
            <w:ins w:id="138" w:author="陳佳宜資訊部策略發展處" w:date="2024-08-08T08:36:00Z">
              <w:r w:rsidRPr="006D4DBE">
                <w:rPr>
                  <w:rFonts w:ascii="Times New Roman" w:hAnsi="Times New Roman" w:hint="eastAsia"/>
                  <w:color w:val="000000" w:themeColor="text1"/>
                  <w:rPrChange w:id="139" w:author="陳佳宜資訊部資訊安全處" w:date="2024-08-28T10:04:00Z" w16du:dateUtc="2024-08-28T02:04:00Z">
                    <w:rPr>
                      <w:rFonts w:ascii="Times New Roman" w:hAnsi="Times New Roman" w:hint="eastAsia"/>
                    </w:rPr>
                  </w:rPrChange>
                </w:rPr>
                <w:t>因應內控調整「第一章目的」。</w:t>
              </w:r>
            </w:ins>
          </w:p>
        </w:tc>
        <w:tc>
          <w:tcPr>
            <w:tcW w:w="1843" w:type="dxa"/>
            <w:vAlign w:val="center"/>
          </w:tcPr>
          <w:p w14:paraId="5845EB11" w14:textId="63E59A74" w:rsidR="007B7C51" w:rsidRPr="006D4DBE" w:rsidRDefault="007B7C51" w:rsidP="007B7C51">
            <w:pPr>
              <w:pStyle w:val="-"/>
              <w:rPr>
                <w:ins w:id="140" w:author="陳佳宜資訊部策略發展處" w:date="2024-08-08T08:32:00Z"/>
                <w:rFonts w:ascii="Times New Roman" w:hAnsi="Times New Roman"/>
                <w:color w:val="000000" w:themeColor="text1"/>
                <w:rPrChange w:id="141" w:author="陳佳宜資訊部資訊安全處" w:date="2024-08-28T10:04:00Z" w16du:dateUtc="2024-08-28T02:04:00Z">
                  <w:rPr>
                    <w:ins w:id="142" w:author="陳佳宜資訊部策略發展處" w:date="2024-08-08T08:32:00Z"/>
                    <w:rFonts w:ascii="Times New Roman" w:hAnsi="Times New Roman"/>
                  </w:rPr>
                </w:rPrChange>
              </w:rPr>
            </w:pPr>
            <w:ins w:id="143" w:author="陳佳宜資訊部策略發展處" w:date="2024-08-08T08:36:00Z">
              <w:r w:rsidRPr="006D4DBE">
                <w:rPr>
                  <w:rFonts w:ascii="Times New Roman" w:hAnsi="Times New Roman" w:cs="Times New Roman" w:hint="eastAsia"/>
                  <w:color w:val="000000" w:themeColor="text1"/>
                  <w:rPrChange w:id="144" w:author="陳佳宜資訊部資訊安全處" w:date="2024-08-28T10:04:00Z" w16du:dateUtc="2024-08-28T02:04:00Z">
                    <w:rPr>
                      <w:rFonts w:ascii="Times New Roman" w:hAnsi="Times New Roman" w:cs="Times New Roman" w:hint="eastAsia"/>
                    </w:rPr>
                  </w:rPrChange>
                </w:rPr>
                <w:t>吳允文副總經理</w:t>
              </w:r>
            </w:ins>
          </w:p>
        </w:tc>
        <w:tc>
          <w:tcPr>
            <w:tcW w:w="1701" w:type="dxa"/>
            <w:vAlign w:val="center"/>
          </w:tcPr>
          <w:p w14:paraId="0D57E35D" w14:textId="7A633612" w:rsidR="007B7C51" w:rsidRPr="006D4DBE" w:rsidRDefault="007B7C51" w:rsidP="007B7C51">
            <w:pPr>
              <w:pStyle w:val="-"/>
              <w:rPr>
                <w:ins w:id="145" w:author="陳佳宜資訊部策略發展處" w:date="2024-08-08T08:32:00Z"/>
                <w:rFonts w:ascii="Times New Roman" w:hAnsi="Times New Roman"/>
                <w:color w:val="000000" w:themeColor="text1"/>
                <w:rPrChange w:id="146" w:author="陳佳宜資訊部資訊安全處" w:date="2024-08-28T10:04:00Z" w16du:dateUtc="2024-08-28T02:04:00Z">
                  <w:rPr>
                    <w:ins w:id="147" w:author="陳佳宜資訊部策略發展處" w:date="2024-08-08T08:32:00Z"/>
                    <w:rFonts w:ascii="Times New Roman" w:hAnsi="Times New Roman"/>
                  </w:rPr>
                </w:rPrChange>
              </w:rPr>
            </w:pPr>
            <w:ins w:id="148" w:author="陳佳宜資訊部策略發展處" w:date="2024-08-08T08:36:00Z">
              <w:r w:rsidRPr="006D4DBE">
                <w:rPr>
                  <w:rFonts w:ascii="Times New Roman" w:hAnsi="Times New Roman" w:cs="Times New Roman"/>
                  <w:color w:val="000000" w:themeColor="text1"/>
                  <w:rPrChange w:id="149" w:author="陳佳宜資訊部資訊安全處" w:date="2024-08-28T10:04:00Z" w16du:dateUtc="2024-08-28T02:04:00Z">
                    <w:rPr>
                      <w:rFonts w:ascii="Times New Roman" w:hAnsi="Times New Roman" w:cs="Times New Roman"/>
                    </w:rPr>
                  </w:rPrChange>
                </w:rPr>
                <w:t>李文柱總經理</w:t>
              </w:r>
            </w:ins>
          </w:p>
        </w:tc>
        <w:tc>
          <w:tcPr>
            <w:tcW w:w="1791" w:type="dxa"/>
            <w:vAlign w:val="center"/>
          </w:tcPr>
          <w:p w14:paraId="7FBA27BF" w14:textId="77777777" w:rsidR="007B7C51" w:rsidRPr="006D4DBE" w:rsidRDefault="007B7C51" w:rsidP="007B7C51">
            <w:pPr>
              <w:pStyle w:val="-0"/>
              <w:rPr>
                <w:ins w:id="150" w:author="陳佳宜資訊部策略發展處" w:date="2024-08-08T08:32:00Z"/>
                <w:rFonts w:ascii="Times New Roman" w:hAnsi="Times New Roman" w:cs="Times New Roman"/>
                <w:color w:val="000000" w:themeColor="text1"/>
                <w:rPrChange w:id="151" w:author="陳佳宜資訊部資訊安全處" w:date="2024-08-28T10:04:00Z" w16du:dateUtc="2024-08-28T02:04:00Z">
                  <w:rPr>
                    <w:ins w:id="152" w:author="陳佳宜資訊部策略發展處" w:date="2024-08-08T08:32:00Z"/>
                    <w:rFonts w:ascii="Times New Roman" w:hAnsi="Times New Roman" w:cs="Times New Roman"/>
                  </w:rPr>
                </w:rPrChange>
              </w:rPr>
            </w:pPr>
          </w:p>
        </w:tc>
      </w:tr>
    </w:tbl>
    <w:p w14:paraId="0CCEE12E" w14:textId="77777777" w:rsidR="000055E7" w:rsidRPr="006D4DBE" w:rsidRDefault="000055E7">
      <w:pPr>
        <w:rPr>
          <w:color w:val="000000" w:themeColor="text1"/>
          <w:rPrChange w:id="153" w:author="陳佳宜資訊部資訊安全處" w:date="2024-08-28T10:04:00Z" w16du:dateUtc="2024-08-28T02:04:00Z">
            <w:rPr>
              <w:color w:val="000000"/>
            </w:rPr>
          </w:rPrChange>
        </w:rPr>
      </w:pPr>
    </w:p>
    <w:p w14:paraId="77A1581B" w14:textId="77777777" w:rsidR="009327E9" w:rsidRPr="006D4DBE" w:rsidRDefault="000055E7" w:rsidP="003D4CD9">
      <w:pPr>
        <w:pStyle w:val="a9"/>
        <w:rPr>
          <w:rFonts w:ascii="標楷體" w:hAnsi="標楷體" w:cs="Times New Roman"/>
          <w:color w:val="000000" w:themeColor="text1"/>
          <w:rPrChange w:id="154" w:author="陳佳宜資訊部資訊安全處" w:date="2024-08-28T10:04:00Z" w16du:dateUtc="2024-08-28T02:04:00Z">
            <w:rPr>
              <w:rFonts w:ascii="標楷體" w:hAnsi="標楷體" w:cs="Times New Roman"/>
              <w:color w:val="000000"/>
            </w:rPr>
          </w:rPrChange>
        </w:rPr>
      </w:pPr>
      <w:r w:rsidRPr="006D4DBE">
        <w:rPr>
          <w:rFonts w:ascii="Times New Roman" w:hAnsi="Times New Roman" w:cs="Times New Roman"/>
          <w:color w:val="000000" w:themeColor="text1"/>
          <w:rPrChange w:id="155" w:author="陳佳宜資訊部資訊安全處" w:date="2024-08-28T10:04:00Z" w16du:dateUtc="2024-08-28T02:04:00Z">
            <w:rPr>
              <w:rFonts w:ascii="Times New Roman" w:hAnsi="Times New Roman" w:cs="Times New Roman"/>
              <w:color w:val="000000"/>
            </w:rPr>
          </w:rPrChange>
        </w:rPr>
        <w:br w:type="page"/>
      </w:r>
      <w:r w:rsidR="009327E9" w:rsidRPr="006D4DBE">
        <w:rPr>
          <w:rFonts w:ascii="標楷體" w:hAnsi="標楷體" w:cs="Times New Roman"/>
          <w:color w:val="000000" w:themeColor="text1"/>
          <w:rPrChange w:id="156" w:author="陳佳宜資訊部資訊安全處" w:date="2024-08-28T10:04:00Z" w16du:dateUtc="2024-08-28T02:04:00Z">
            <w:rPr>
              <w:rFonts w:ascii="標楷體" w:hAnsi="標楷體" w:cs="Times New Roman"/>
              <w:color w:val="000000"/>
            </w:rPr>
          </w:rPrChange>
        </w:rPr>
        <w:lastRenderedPageBreak/>
        <w:t>目</w:t>
      </w:r>
      <w:r w:rsidR="003D4CD9" w:rsidRPr="006D4DBE">
        <w:rPr>
          <w:rFonts w:ascii="標楷體" w:hAnsi="標楷體" w:cs="Times New Roman"/>
          <w:color w:val="000000" w:themeColor="text1"/>
          <w:rPrChange w:id="157" w:author="陳佳宜資訊部資訊安全處" w:date="2024-08-28T10:04:00Z" w16du:dateUtc="2024-08-28T02:04:00Z">
            <w:rPr>
              <w:rFonts w:ascii="標楷體" w:hAnsi="標楷體" w:cs="Times New Roman"/>
              <w:color w:val="000000"/>
            </w:rPr>
          </w:rPrChange>
        </w:rPr>
        <w:t xml:space="preserve">  </w:t>
      </w:r>
      <w:r w:rsidR="009327E9" w:rsidRPr="006D4DBE">
        <w:rPr>
          <w:rFonts w:ascii="標楷體" w:hAnsi="標楷體" w:cs="Times New Roman"/>
          <w:color w:val="000000" w:themeColor="text1"/>
          <w:rPrChange w:id="158" w:author="陳佳宜資訊部資訊安全處" w:date="2024-08-28T10:04:00Z" w16du:dateUtc="2024-08-28T02:04:00Z">
            <w:rPr>
              <w:rFonts w:ascii="標楷體" w:hAnsi="標楷體" w:cs="Times New Roman"/>
              <w:color w:val="000000"/>
            </w:rPr>
          </w:rPrChange>
        </w:rPr>
        <w:t>錄</w:t>
      </w:r>
    </w:p>
    <w:p w14:paraId="03BDFF12" w14:textId="77777777" w:rsidR="009327E9" w:rsidRPr="006D4DBE" w:rsidRDefault="009327E9">
      <w:pPr>
        <w:rPr>
          <w:rFonts w:eastAsia="標楷體"/>
          <w:color w:val="000000" w:themeColor="text1"/>
          <w:rPrChange w:id="159" w:author="陳佳宜資訊部資訊安全處" w:date="2024-08-28T10:04:00Z" w16du:dateUtc="2024-08-28T02:04:00Z">
            <w:rPr>
              <w:rFonts w:eastAsia="標楷體"/>
            </w:rPr>
          </w:rPrChange>
        </w:rPr>
      </w:pPr>
    </w:p>
    <w:p w14:paraId="4BE2C237" w14:textId="6A27390A" w:rsidR="009750EC" w:rsidRPr="006D4DBE" w:rsidRDefault="00B320BB">
      <w:pPr>
        <w:pStyle w:val="12"/>
        <w:tabs>
          <w:tab w:val="left" w:pos="1200"/>
          <w:tab w:val="right" w:leader="dot" w:pos="10194"/>
        </w:tabs>
        <w:rPr>
          <w:rFonts w:eastAsia="標楷體"/>
          <w:color w:val="000000" w:themeColor="text1"/>
          <w:rPrChange w:id="160" w:author="陳佳宜資訊部資訊安全處" w:date="2024-08-28T10:04:00Z" w16du:dateUtc="2024-08-28T02:04:00Z">
            <w:rPr>
              <w:rFonts w:eastAsia="標楷體"/>
            </w:rPr>
          </w:rPrChange>
        </w:rPr>
      </w:pPr>
      <w:r w:rsidRPr="006D4DBE">
        <w:rPr>
          <w:rFonts w:eastAsia="標楷體"/>
          <w:color w:val="000000" w:themeColor="text1"/>
          <w:rPrChange w:id="161" w:author="陳佳宜資訊部資訊安全處" w:date="2024-08-28T10:04:00Z" w16du:dateUtc="2024-08-28T02:04:00Z">
            <w:rPr>
              <w:rFonts w:eastAsia="標楷體"/>
            </w:rPr>
          </w:rPrChange>
        </w:rPr>
        <w:fldChar w:fldCharType="begin"/>
      </w:r>
      <w:r w:rsidRPr="006D4DBE">
        <w:rPr>
          <w:rFonts w:eastAsia="標楷體"/>
          <w:color w:val="000000" w:themeColor="text1"/>
          <w:rPrChange w:id="162" w:author="陳佳宜資訊部資訊安全處" w:date="2024-08-28T10:04:00Z" w16du:dateUtc="2024-08-28T02:04:00Z">
            <w:rPr>
              <w:rFonts w:eastAsia="標楷體"/>
            </w:rPr>
          </w:rPrChange>
        </w:rPr>
        <w:instrText xml:space="preserve"> TOC \o "1-2" \h \z \u </w:instrText>
      </w:r>
      <w:r w:rsidRPr="006D4DBE">
        <w:rPr>
          <w:rFonts w:eastAsia="標楷體"/>
          <w:color w:val="000000" w:themeColor="text1"/>
          <w:rPrChange w:id="163" w:author="陳佳宜資訊部資訊安全處" w:date="2024-08-28T10:04:00Z" w16du:dateUtc="2024-08-28T02:04:00Z">
            <w:rPr>
              <w:rFonts w:eastAsia="標楷體"/>
            </w:rPr>
          </w:rPrChange>
        </w:rPr>
        <w:fldChar w:fldCharType="separate"/>
      </w:r>
      <w:r w:rsidR="00000000" w:rsidRPr="006D4DBE">
        <w:rPr>
          <w:color w:val="000000" w:themeColor="text1"/>
          <w:rPrChange w:id="164" w:author="陳佳宜資訊部資訊安全處" w:date="2024-08-28T10:04:00Z" w16du:dateUtc="2024-08-28T02:04:00Z">
            <w:rPr/>
          </w:rPrChange>
        </w:rPr>
        <w:fldChar w:fldCharType="begin"/>
      </w:r>
      <w:r w:rsidR="00000000" w:rsidRPr="006D4DBE">
        <w:rPr>
          <w:color w:val="000000" w:themeColor="text1"/>
          <w:rPrChange w:id="165" w:author="陳佳宜資訊部資訊安全處" w:date="2024-08-28T10:04:00Z" w16du:dateUtc="2024-08-28T02:04:00Z">
            <w:rPr/>
          </w:rPrChange>
        </w:rPr>
        <w:instrText>HYPERLINK \l "_Toc147137032"</w:instrText>
      </w:r>
      <w:r w:rsidR="00000000" w:rsidRPr="006D4DBE">
        <w:rPr>
          <w:color w:val="000000" w:themeColor="text1"/>
          <w:rPrChange w:id="166" w:author="陳佳宜資訊部資訊安全處" w:date="2024-08-28T10:04:00Z" w16du:dateUtc="2024-08-28T02:04:00Z">
            <w:rPr/>
          </w:rPrChange>
        </w:rPr>
      </w:r>
      <w:r w:rsidR="00000000" w:rsidRPr="006D4DBE">
        <w:rPr>
          <w:color w:val="000000" w:themeColor="text1"/>
          <w:rPrChange w:id="167" w:author="陳佳宜資訊部資訊安全處" w:date="2024-08-28T10:04:00Z" w16du:dateUtc="2024-08-28T02:04:00Z">
            <w:rPr/>
          </w:rPrChange>
        </w:rPr>
        <w:fldChar w:fldCharType="separate"/>
      </w:r>
      <w:r w:rsidR="009750EC" w:rsidRPr="006D4DBE">
        <w:rPr>
          <w:rFonts w:eastAsia="標楷體" w:hint="eastAsia"/>
          <w:color w:val="000000" w:themeColor="text1"/>
          <w:rPrChange w:id="168" w:author="陳佳宜資訊部資訊安全處" w:date="2024-08-28T10:04:00Z" w16du:dateUtc="2024-08-28T02:04:00Z">
            <w:rPr>
              <w:rFonts w:eastAsia="標楷體" w:hint="eastAsia"/>
            </w:rPr>
          </w:rPrChange>
        </w:rPr>
        <w:t>第一章</w:t>
      </w:r>
      <w:r w:rsidR="009750EC" w:rsidRPr="006D4DBE">
        <w:rPr>
          <w:rFonts w:eastAsia="標楷體"/>
          <w:color w:val="000000" w:themeColor="text1"/>
          <w:rPrChange w:id="169" w:author="陳佳宜資訊部資訊安全處" w:date="2024-08-28T10:04:00Z" w16du:dateUtc="2024-08-28T02:04:00Z">
            <w:rPr>
              <w:rFonts w:eastAsia="標楷體"/>
            </w:rPr>
          </w:rPrChange>
        </w:rPr>
        <w:tab/>
      </w:r>
      <w:r w:rsidR="009750EC" w:rsidRPr="006D4DBE">
        <w:rPr>
          <w:rFonts w:eastAsia="標楷體" w:hint="eastAsia"/>
          <w:color w:val="000000" w:themeColor="text1"/>
          <w:rPrChange w:id="170" w:author="陳佳宜資訊部資訊安全處" w:date="2024-08-28T10:04:00Z" w16du:dateUtc="2024-08-28T02:04:00Z">
            <w:rPr>
              <w:rFonts w:eastAsia="標楷體" w:hint="eastAsia"/>
            </w:rPr>
          </w:rPrChange>
        </w:rPr>
        <w:t>目的</w:t>
      </w:r>
      <w:r w:rsidR="009750EC" w:rsidRPr="006D4DBE">
        <w:rPr>
          <w:rFonts w:eastAsia="標楷體"/>
          <w:webHidden/>
          <w:color w:val="000000" w:themeColor="text1"/>
          <w:rPrChange w:id="171" w:author="陳佳宜資訊部資訊安全處" w:date="2024-08-28T10:04:00Z" w16du:dateUtc="2024-08-28T02:04:00Z">
            <w:rPr>
              <w:rFonts w:eastAsia="標楷體"/>
              <w:webHidden/>
            </w:rPr>
          </w:rPrChange>
        </w:rPr>
        <w:tab/>
      </w:r>
      <w:r w:rsidR="009750EC" w:rsidRPr="006D4DBE">
        <w:rPr>
          <w:rFonts w:eastAsia="標楷體"/>
          <w:webHidden/>
          <w:color w:val="000000" w:themeColor="text1"/>
          <w:rPrChange w:id="172" w:author="陳佳宜資訊部資訊安全處" w:date="2024-08-28T10:04:00Z" w16du:dateUtc="2024-08-28T02:04:00Z">
            <w:rPr>
              <w:rFonts w:eastAsia="標楷體"/>
              <w:webHidden/>
            </w:rPr>
          </w:rPrChange>
        </w:rPr>
        <w:fldChar w:fldCharType="begin"/>
      </w:r>
      <w:r w:rsidR="009750EC" w:rsidRPr="006D4DBE">
        <w:rPr>
          <w:rFonts w:eastAsia="標楷體"/>
          <w:webHidden/>
          <w:color w:val="000000" w:themeColor="text1"/>
          <w:rPrChange w:id="173" w:author="陳佳宜資訊部資訊安全處" w:date="2024-08-28T10:04:00Z" w16du:dateUtc="2024-08-28T02:04:00Z">
            <w:rPr>
              <w:rFonts w:eastAsia="標楷體"/>
              <w:webHidden/>
            </w:rPr>
          </w:rPrChange>
        </w:rPr>
        <w:instrText xml:space="preserve"> PAGEREF _Toc147137032 \h </w:instrText>
      </w:r>
      <w:r w:rsidR="009750EC" w:rsidRPr="006D4DBE">
        <w:rPr>
          <w:rFonts w:eastAsia="標楷體"/>
          <w:webHidden/>
          <w:color w:val="000000" w:themeColor="text1"/>
          <w:rPrChange w:id="174" w:author="陳佳宜資訊部資訊安全處" w:date="2024-08-28T10:04:00Z" w16du:dateUtc="2024-08-28T02:04:00Z">
            <w:rPr>
              <w:rFonts w:eastAsia="標楷體"/>
              <w:webHidden/>
            </w:rPr>
          </w:rPrChange>
        </w:rPr>
      </w:r>
      <w:r w:rsidR="009750EC" w:rsidRPr="006D4DBE">
        <w:rPr>
          <w:rFonts w:eastAsia="標楷體"/>
          <w:webHidden/>
          <w:color w:val="000000" w:themeColor="text1"/>
          <w:rPrChange w:id="175" w:author="陳佳宜資訊部資訊安全處" w:date="2024-08-28T10:04:00Z" w16du:dateUtc="2024-08-28T02:04:00Z">
            <w:rPr>
              <w:rFonts w:eastAsia="標楷體"/>
              <w:webHidden/>
            </w:rPr>
          </w:rPrChange>
        </w:rPr>
        <w:fldChar w:fldCharType="separate"/>
      </w:r>
      <w:ins w:id="176" w:author="陳佳宜資訊部資訊安全處" w:date="2024-08-28T10:04:00Z" w16du:dateUtc="2024-08-28T02:04:00Z">
        <w:r w:rsidR="006D4DBE">
          <w:rPr>
            <w:rFonts w:eastAsia="標楷體"/>
            <w:noProof/>
            <w:webHidden/>
            <w:color w:val="000000" w:themeColor="text1"/>
          </w:rPr>
          <w:t>4</w:t>
        </w:r>
      </w:ins>
      <w:del w:id="177" w:author="陳佳宜資訊部資訊安全處" w:date="2024-08-28T10:04:00Z" w16du:dateUtc="2024-08-28T02:04:00Z">
        <w:r w:rsidR="009750EC" w:rsidRPr="006D4DBE" w:rsidDel="006D4DBE">
          <w:rPr>
            <w:rFonts w:eastAsia="標楷體"/>
            <w:noProof/>
            <w:webHidden/>
            <w:color w:val="000000" w:themeColor="text1"/>
            <w:rPrChange w:id="178" w:author="陳佳宜資訊部資訊安全處" w:date="2024-08-28T10:04:00Z" w16du:dateUtc="2024-08-28T02:04:00Z">
              <w:rPr>
                <w:rFonts w:eastAsia="標楷體"/>
                <w:webHidden/>
              </w:rPr>
            </w:rPrChange>
          </w:rPr>
          <w:delText>4</w:delText>
        </w:r>
      </w:del>
      <w:r w:rsidR="009750EC" w:rsidRPr="006D4DBE">
        <w:rPr>
          <w:rFonts w:eastAsia="標楷體"/>
          <w:webHidden/>
          <w:color w:val="000000" w:themeColor="text1"/>
          <w:rPrChange w:id="179" w:author="陳佳宜資訊部資訊安全處" w:date="2024-08-28T10:04:00Z" w16du:dateUtc="2024-08-28T02:04:00Z">
            <w:rPr>
              <w:rFonts w:eastAsia="標楷體"/>
              <w:webHidden/>
            </w:rPr>
          </w:rPrChange>
        </w:rPr>
        <w:fldChar w:fldCharType="end"/>
      </w:r>
      <w:r w:rsidR="00000000" w:rsidRPr="006D4DBE">
        <w:rPr>
          <w:rFonts w:eastAsia="標楷體"/>
          <w:color w:val="000000" w:themeColor="text1"/>
          <w:rPrChange w:id="180" w:author="陳佳宜資訊部資訊安全處" w:date="2024-08-28T10:04:00Z" w16du:dateUtc="2024-08-28T02:04:00Z">
            <w:rPr>
              <w:rFonts w:eastAsia="標楷體"/>
            </w:rPr>
          </w:rPrChange>
        </w:rPr>
        <w:fldChar w:fldCharType="end"/>
      </w:r>
    </w:p>
    <w:p w14:paraId="55419C4F" w14:textId="27430C01" w:rsidR="009750EC" w:rsidRPr="006D4DBE" w:rsidRDefault="00000000">
      <w:pPr>
        <w:pStyle w:val="22"/>
        <w:tabs>
          <w:tab w:val="left" w:pos="1680"/>
          <w:tab w:val="right" w:leader="dot" w:pos="10194"/>
        </w:tabs>
        <w:rPr>
          <w:rFonts w:eastAsia="標楷體"/>
          <w:color w:val="000000" w:themeColor="text1"/>
          <w:rPrChange w:id="181" w:author="陳佳宜資訊部資訊安全處" w:date="2024-08-28T10:04:00Z" w16du:dateUtc="2024-08-28T02:04:00Z">
            <w:rPr>
              <w:rFonts w:eastAsia="標楷體"/>
            </w:rPr>
          </w:rPrChange>
        </w:rPr>
      </w:pPr>
      <w:r w:rsidRPr="006D4DBE">
        <w:rPr>
          <w:color w:val="000000" w:themeColor="text1"/>
          <w:rPrChange w:id="182" w:author="陳佳宜資訊部資訊安全處" w:date="2024-08-28T10:04:00Z" w16du:dateUtc="2024-08-28T02:04:00Z">
            <w:rPr/>
          </w:rPrChange>
        </w:rPr>
        <w:fldChar w:fldCharType="begin"/>
      </w:r>
      <w:r w:rsidRPr="006D4DBE">
        <w:rPr>
          <w:color w:val="000000" w:themeColor="text1"/>
          <w:rPrChange w:id="183" w:author="陳佳宜資訊部資訊安全處" w:date="2024-08-28T10:04:00Z" w16du:dateUtc="2024-08-28T02:04:00Z">
            <w:rPr/>
          </w:rPrChange>
        </w:rPr>
        <w:instrText>HYPERLINK \l "_Toc147137033"</w:instrText>
      </w:r>
      <w:r w:rsidRPr="006D4DBE">
        <w:rPr>
          <w:color w:val="000000" w:themeColor="text1"/>
          <w:rPrChange w:id="184" w:author="陳佳宜資訊部資訊安全處" w:date="2024-08-28T10:04:00Z" w16du:dateUtc="2024-08-28T02:04:00Z">
            <w:rPr/>
          </w:rPrChange>
        </w:rPr>
      </w:r>
      <w:r w:rsidRPr="006D4DBE">
        <w:rPr>
          <w:color w:val="000000" w:themeColor="text1"/>
          <w:rPrChange w:id="185" w:author="陳佳宜資訊部資訊安全處" w:date="2024-08-28T10:04:00Z" w16du:dateUtc="2024-08-28T02:04:00Z">
            <w:rPr/>
          </w:rPrChange>
        </w:rPr>
        <w:fldChar w:fldCharType="separate"/>
      </w:r>
      <w:r w:rsidR="009750EC" w:rsidRPr="006D4DBE">
        <w:rPr>
          <w:rFonts w:eastAsia="標楷體" w:hint="eastAsia"/>
          <w:color w:val="000000" w:themeColor="text1"/>
          <w:rPrChange w:id="186" w:author="陳佳宜資訊部資訊安全處" w:date="2024-08-28T10:04:00Z" w16du:dateUtc="2024-08-28T02:04:00Z">
            <w:rPr>
              <w:rFonts w:eastAsia="標楷體" w:hint="eastAsia"/>
            </w:rPr>
          </w:rPrChange>
        </w:rPr>
        <w:t>第一節</w:t>
      </w:r>
      <w:r w:rsidR="009750EC" w:rsidRPr="006D4DBE">
        <w:rPr>
          <w:rFonts w:eastAsia="標楷體"/>
          <w:color w:val="000000" w:themeColor="text1"/>
          <w:rPrChange w:id="187" w:author="陳佳宜資訊部資訊安全處" w:date="2024-08-28T10:04:00Z" w16du:dateUtc="2024-08-28T02:04:00Z">
            <w:rPr>
              <w:rFonts w:eastAsia="標楷體"/>
            </w:rPr>
          </w:rPrChange>
        </w:rPr>
        <w:tab/>
      </w:r>
      <w:r w:rsidR="009750EC" w:rsidRPr="006D4DBE">
        <w:rPr>
          <w:rFonts w:eastAsia="標楷體" w:hint="eastAsia"/>
          <w:color w:val="000000" w:themeColor="text1"/>
          <w:rPrChange w:id="188" w:author="陳佳宜資訊部資訊安全處" w:date="2024-08-28T10:04:00Z" w16du:dateUtc="2024-08-28T02:04:00Z">
            <w:rPr>
              <w:rFonts w:eastAsia="標楷體" w:hint="eastAsia"/>
            </w:rPr>
          </w:rPrChange>
        </w:rPr>
        <w:t>證券商資通安全檢查機制</w:t>
      </w:r>
      <w:r w:rsidR="009750EC" w:rsidRPr="006D4DBE">
        <w:rPr>
          <w:rFonts w:eastAsia="標楷體"/>
          <w:webHidden/>
          <w:color w:val="000000" w:themeColor="text1"/>
          <w:rPrChange w:id="189" w:author="陳佳宜資訊部資訊安全處" w:date="2024-08-28T10:04:00Z" w16du:dateUtc="2024-08-28T02:04:00Z">
            <w:rPr>
              <w:rFonts w:eastAsia="標楷體"/>
              <w:webHidden/>
            </w:rPr>
          </w:rPrChange>
        </w:rPr>
        <w:tab/>
      </w:r>
      <w:r w:rsidR="009750EC" w:rsidRPr="006D4DBE">
        <w:rPr>
          <w:rFonts w:eastAsia="標楷體"/>
          <w:webHidden/>
          <w:color w:val="000000" w:themeColor="text1"/>
          <w:rPrChange w:id="190" w:author="陳佳宜資訊部資訊安全處" w:date="2024-08-28T10:04:00Z" w16du:dateUtc="2024-08-28T02:04:00Z">
            <w:rPr>
              <w:rFonts w:eastAsia="標楷體"/>
              <w:webHidden/>
            </w:rPr>
          </w:rPrChange>
        </w:rPr>
        <w:fldChar w:fldCharType="begin"/>
      </w:r>
      <w:r w:rsidR="009750EC" w:rsidRPr="006D4DBE">
        <w:rPr>
          <w:rFonts w:eastAsia="標楷體"/>
          <w:webHidden/>
          <w:color w:val="000000" w:themeColor="text1"/>
          <w:rPrChange w:id="191" w:author="陳佳宜資訊部資訊安全處" w:date="2024-08-28T10:04:00Z" w16du:dateUtc="2024-08-28T02:04:00Z">
            <w:rPr>
              <w:rFonts w:eastAsia="標楷體"/>
              <w:webHidden/>
            </w:rPr>
          </w:rPrChange>
        </w:rPr>
        <w:instrText xml:space="preserve"> PAGEREF _Toc147137033 \h </w:instrText>
      </w:r>
      <w:r w:rsidR="009750EC" w:rsidRPr="006D4DBE">
        <w:rPr>
          <w:rFonts w:eastAsia="標楷體"/>
          <w:webHidden/>
          <w:color w:val="000000" w:themeColor="text1"/>
          <w:rPrChange w:id="192" w:author="陳佳宜資訊部資訊安全處" w:date="2024-08-28T10:04:00Z" w16du:dateUtc="2024-08-28T02:04:00Z">
            <w:rPr>
              <w:rFonts w:eastAsia="標楷體"/>
              <w:webHidden/>
            </w:rPr>
          </w:rPrChange>
        </w:rPr>
      </w:r>
      <w:r w:rsidR="009750EC" w:rsidRPr="006D4DBE">
        <w:rPr>
          <w:rFonts w:eastAsia="標楷體"/>
          <w:webHidden/>
          <w:color w:val="000000" w:themeColor="text1"/>
          <w:rPrChange w:id="193" w:author="陳佳宜資訊部資訊安全處" w:date="2024-08-28T10:04:00Z" w16du:dateUtc="2024-08-28T02:04:00Z">
            <w:rPr>
              <w:rFonts w:eastAsia="標楷體"/>
              <w:webHidden/>
            </w:rPr>
          </w:rPrChange>
        </w:rPr>
        <w:fldChar w:fldCharType="separate"/>
      </w:r>
      <w:ins w:id="194" w:author="陳佳宜資訊部資訊安全處" w:date="2024-08-28T10:04:00Z" w16du:dateUtc="2024-08-28T02:04:00Z">
        <w:r w:rsidR="006D4DBE">
          <w:rPr>
            <w:rFonts w:eastAsia="標楷體"/>
            <w:noProof/>
            <w:webHidden/>
            <w:color w:val="000000" w:themeColor="text1"/>
          </w:rPr>
          <w:t>4</w:t>
        </w:r>
      </w:ins>
      <w:del w:id="195" w:author="陳佳宜資訊部資訊安全處" w:date="2024-08-28T10:04:00Z" w16du:dateUtc="2024-08-28T02:04:00Z">
        <w:r w:rsidR="009750EC" w:rsidRPr="006D4DBE" w:rsidDel="006D4DBE">
          <w:rPr>
            <w:rFonts w:eastAsia="標楷體"/>
            <w:noProof/>
            <w:webHidden/>
            <w:color w:val="000000" w:themeColor="text1"/>
            <w:rPrChange w:id="196" w:author="陳佳宜資訊部資訊安全處" w:date="2024-08-28T10:04:00Z" w16du:dateUtc="2024-08-28T02:04:00Z">
              <w:rPr>
                <w:rFonts w:eastAsia="標楷體"/>
                <w:webHidden/>
              </w:rPr>
            </w:rPrChange>
          </w:rPr>
          <w:delText>4</w:delText>
        </w:r>
      </w:del>
      <w:r w:rsidR="009750EC" w:rsidRPr="006D4DBE">
        <w:rPr>
          <w:rFonts w:eastAsia="標楷體"/>
          <w:webHidden/>
          <w:color w:val="000000" w:themeColor="text1"/>
          <w:rPrChange w:id="197" w:author="陳佳宜資訊部資訊安全處" w:date="2024-08-28T10:04:00Z" w16du:dateUtc="2024-08-28T02:04:00Z">
            <w:rPr>
              <w:rFonts w:eastAsia="標楷體"/>
              <w:webHidden/>
            </w:rPr>
          </w:rPrChange>
        </w:rPr>
        <w:fldChar w:fldCharType="end"/>
      </w:r>
      <w:r w:rsidRPr="006D4DBE">
        <w:rPr>
          <w:rFonts w:eastAsia="標楷體"/>
          <w:color w:val="000000" w:themeColor="text1"/>
          <w:rPrChange w:id="198" w:author="陳佳宜資訊部資訊安全處" w:date="2024-08-28T10:04:00Z" w16du:dateUtc="2024-08-28T02:04:00Z">
            <w:rPr>
              <w:rFonts w:eastAsia="標楷體"/>
            </w:rPr>
          </w:rPrChange>
        </w:rPr>
        <w:fldChar w:fldCharType="end"/>
      </w:r>
    </w:p>
    <w:p w14:paraId="511664DB" w14:textId="52303876" w:rsidR="009750EC" w:rsidRPr="006D4DBE" w:rsidRDefault="00000000">
      <w:pPr>
        <w:pStyle w:val="12"/>
        <w:tabs>
          <w:tab w:val="left" w:pos="1200"/>
          <w:tab w:val="right" w:leader="dot" w:pos="10194"/>
        </w:tabs>
        <w:rPr>
          <w:rFonts w:eastAsia="標楷體"/>
          <w:color w:val="000000" w:themeColor="text1"/>
          <w:rPrChange w:id="199" w:author="陳佳宜資訊部資訊安全處" w:date="2024-08-28T10:04:00Z" w16du:dateUtc="2024-08-28T02:04:00Z">
            <w:rPr>
              <w:rFonts w:eastAsia="標楷體"/>
            </w:rPr>
          </w:rPrChange>
        </w:rPr>
      </w:pPr>
      <w:r w:rsidRPr="006D4DBE">
        <w:rPr>
          <w:color w:val="000000" w:themeColor="text1"/>
          <w:rPrChange w:id="200" w:author="陳佳宜資訊部資訊安全處" w:date="2024-08-28T10:04:00Z" w16du:dateUtc="2024-08-28T02:04:00Z">
            <w:rPr/>
          </w:rPrChange>
        </w:rPr>
        <w:fldChar w:fldCharType="begin"/>
      </w:r>
      <w:r w:rsidRPr="006D4DBE">
        <w:rPr>
          <w:color w:val="000000" w:themeColor="text1"/>
          <w:rPrChange w:id="201" w:author="陳佳宜資訊部資訊安全處" w:date="2024-08-28T10:04:00Z" w16du:dateUtc="2024-08-28T02:04:00Z">
            <w:rPr/>
          </w:rPrChange>
        </w:rPr>
        <w:instrText>HYPERLINK \l "_Toc147137034"</w:instrText>
      </w:r>
      <w:r w:rsidRPr="006D4DBE">
        <w:rPr>
          <w:color w:val="000000" w:themeColor="text1"/>
          <w:rPrChange w:id="202" w:author="陳佳宜資訊部資訊安全處" w:date="2024-08-28T10:04:00Z" w16du:dateUtc="2024-08-28T02:04:00Z">
            <w:rPr/>
          </w:rPrChange>
        </w:rPr>
      </w:r>
      <w:r w:rsidRPr="006D4DBE">
        <w:rPr>
          <w:color w:val="000000" w:themeColor="text1"/>
          <w:rPrChange w:id="203" w:author="陳佳宜資訊部資訊安全處" w:date="2024-08-28T10:04:00Z" w16du:dateUtc="2024-08-28T02:04:00Z">
            <w:rPr/>
          </w:rPrChange>
        </w:rPr>
        <w:fldChar w:fldCharType="separate"/>
      </w:r>
      <w:r w:rsidR="009750EC" w:rsidRPr="006D4DBE">
        <w:rPr>
          <w:rFonts w:eastAsia="標楷體" w:hint="eastAsia"/>
          <w:color w:val="000000" w:themeColor="text1"/>
          <w:rPrChange w:id="204" w:author="陳佳宜資訊部資訊安全處" w:date="2024-08-28T10:04:00Z" w16du:dateUtc="2024-08-28T02:04:00Z">
            <w:rPr>
              <w:rFonts w:eastAsia="標楷體" w:hint="eastAsia"/>
            </w:rPr>
          </w:rPrChange>
        </w:rPr>
        <w:t>第二章</w:t>
      </w:r>
      <w:r w:rsidR="009750EC" w:rsidRPr="006D4DBE">
        <w:rPr>
          <w:rFonts w:eastAsia="標楷體"/>
          <w:color w:val="000000" w:themeColor="text1"/>
          <w:rPrChange w:id="205" w:author="陳佳宜資訊部資訊安全處" w:date="2024-08-28T10:04:00Z" w16du:dateUtc="2024-08-28T02:04:00Z">
            <w:rPr>
              <w:rFonts w:eastAsia="標楷體"/>
            </w:rPr>
          </w:rPrChange>
        </w:rPr>
        <w:tab/>
      </w:r>
      <w:r w:rsidR="009750EC" w:rsidRPr="006D4DBE">
        <w:rPr>
          <w:rFonts w:eastAsia="標楷體" w:hint="eastAsia"/>
          <w:color w:val="000000" w:themeColor="text1"/>
          <w:rPrChange w:id="206" w:author="陳佳宜資訊部資訊安全處" w:date="2024-08-28T10:04:00Z" w16du:dateUtc="2024-08-28T02:04:00Z">
            <w:rPr>
              <w:rFonts w:eastAsia="標楷體" w:hint="eastAsia"/>
            </w:rPr>
          </w:rPrChange>
        </w:rPr>
        <w:t>範圍</w:t>
      </w:r>
      <w:r w:rsidR="009750EC" w:rsidRPr="006D4DBE">
        <w:rPr>
          <w:rFonts w:eastAsia="標楷體"/>
          <w:webHidden/>
          <w:color w:val="000000" w:themeColor="text1"/>
          <w:rPrChange w:id="207" w:author="陳佳宜資訊部資訊安全處" w:date="2024-08-28T10:04:00Z" w16du:dateUtc="2024-08-28T02:04:00Z">
            <w:rPr>
              <w:rFonts w:eastAsia="標楷體"/>
              <w:webHidden/>
            </w:rPr>
          </w:rPrChange>
        </w:rPr>
        <w:tab/>
      </w:r>
      <w:r w:rsidR="009750EC" w:rsidRPr="006D4DBE">
        <w:rPr>
          <w:rFonts w:eastAsia="標楷體"/>
          <w:webHidden/>
          <w:color w:val="000000" w:themeColor="text1"/>
          <w:rPrChange w:id="208" w:author="陳佳宜資訊部資訊安全處" w:date="2024-08-28T10:04:00Z" w16du:dateUtc="2024-08-28T02:04:00Z">
            <w:rPr>
              <w:rFonts w:eastAsia="標楷體"/>
              <w:webHidden/>
            </w:rPr>
          </w:rPrChange>
        </w:rPr>
        <w:fldChar w:fldCharType="begin"/>
      </w:r>
      <w:r w:rsidR="009750EC" w:rsidRPr="006D4DBE">
        <w:rPr>
          <w:rFonts w:eastAsia="標楷體"/>
          <w:webHidden/>
          <w:color w:val="000000" w:themeColor="text1"/>
          <w:rPrChange w:id="209" w:author="陳佳宜資訊部資訊安全處" w:date="2024-08-28T10:04:00Z" w16du:dateUtc="2024-08-28T02:04:00Z">
            <w:rPr>
              <w:rFonts w:eastAsia="標楷體"/>
              <w:webHidden/>
            </w:rPr>
          </w:rPrChange>
        </w:rPr>
        <w:instrText xml:space="preserve"> PAGEREF _Toc147137034 \h </w:instrText>
      </w:r>
      <w:r w:rsidR="009750EC" w:rsidRPr="006D4DBE">
        <w:rPr>
          <w:rFonts w:eastAsia="標楷體"/>
          <w:webHidden/>
          <w:color w:val="000000" w:themeColor="text1"/>
          <w:rPrChange w:id="210" w:author="陳佳宜資訊部資訊安全處" w:date="2024-08-28T10:04:00Z" w16du:dateUtc="2024-08-28T02:04:00Z">
            <w:rPr>
              <w:rFonts w:eastAsia="標楷體"/>
              <w:webHidden/>
            </w:rPr>
          </w:rPrChange>
        </w:rPr>
      </w:r>
      <w:r w:rsidR="009750EC" w:rsidRPr="006D4DBE">
        <w:rPr>
          <w:rFonts w:eastAsia="標楷體"/>
          <w:webHidden/>
          <w:color w:val="000000" w:themeColor="text1"/>
          <w:rPrChange w:id="211" w:author="陳佳宜資訊部資訊安全處" w:date="2024-08-28T10:04:00Z" w16du:dateUtc="2024-08-28T02:04:00Z">
            <w:rPr>
              <w:rFonts w:eastAsia="標楷體"/>
              <w:webHidden/>
            </w:rPr>
          </w:rPrChange>
        </w:rPr>
        <w:fldChar w:fldCharType="separate"/>
      </w:r>
      <w:ins w:id="212" w:author="陳佳宜資訊部資訊安全處" w:date="2024-08-28T10:04:00Z" w16du:dateUtc="2024-08-28T02:04:00Z">
        <w:r w:rsidR="006D4DBE">
          <w:rPr>
            <w:rFonts w:eastAsia="標楷體"/>
            <w:noProof/>
            <w:webHidden/>
            <w:color w:val="000000" w:themeColor="text1"/>
          </w:rPr>
          <w:t>6</w:t>
        </w:r>
      </w:ins>
      <w:del w:id="213" w:author="陳佳宜資訊部資訊安全處" w:date="2024-08-28T10:04:00Z" w16du:dateUtc="2024-08-28T02:04:00Z">
        <w:r w:rsidR="009750EC" w:rsidRPr="006D4DBE" w:rsidDel="006D4DBE">
          <w:rPr>
            <w:rFonts w:eastAsia="標楷體"/>
            <w:noProof/>
            <w:webHidden/>
            <w:color w:val="000000" w:themeColor="text1"/>
            <w:rPrChange w:id="214" w:author="陳佳宜資訊部資訊安全處" w:date="2024-08-28T10:04:00Z" w16du:dateUtc="2024-08-28T02:04:00Z">
              <w:rPr>
                <w:rFonts w:eastAsia="標楷體"/>
                <w:webHidden/>
              </w:rPr>
            </w:rPrChange>
          </w:rPr>
          <w:delText>5</w:delText>
        </w:r>
      </w:del>
      <w:r w:rsidR="009750EC" w:rsidRPr="006D4DBE">
        <w:rPr>
          <w:rFonts w:eastAsia="標楷體"/>
          <w:webHidden/>
          <w:color w:val="000000" w:themeColor="text1"/>
          <w:rPrChange w:id="215" w:author="陳佳宜資訊部資訊安全處" w:date="2024-08-28T10:04:00Z" w16du:dateUtc="2024-08-28T02:04:00Z">
            <w:rPr>
              <w:rFonts w:eastAsia="標楷體"/>
              <w:webHidden/>
            </w:rPr>
          </w:rPrChange>
        </w:rPr>
        <w:fldChar w:fldCharType="end"/>
      </w:r>
      <w:r w:rsidRPr="006D4DBE">
        <w:rPr>
          <w:rFonts w:eastAsia="標楷體"/>
          <w:color w:val="000000" w:themeColor="text1"/>
          <w:rPrChange w:id="216" w:author="陳佳宜資訊部資訊安全處" w:date="2024-08-28T10:04:00Z" w16du:dateUtc="2024-08-28T02:04:00Z">
            <w:rPr>
              <w:rFonts w:eastAsia="標楷體"/>
            </w:rPr>
          </w:rPrChange>
        </w:rPr>
        <w:fldChar w:fldCharType="end"/>
      </w:r>
    </w:p>
    <w:p w14:paraId="6327FD73" w14:textId="1EF2E641" w:rsidR="009750EC" w:rsidRPr="006D4DBE" w:rsidRDefault="00000000">
      <w:pPr>
        <w:pStyle w:val="22"/>
        <w:tabs>
          <w:tab w:val="left" w:pos="1680"/>
          <w:tab w:val="right" w:leader="dot" w:pos="10194"/>
        </w:tabs>
        <w:rPr>
          <w:rFonts w:eastAsia="標楷體"/>
          <w:color w:val="000000" w:themeColor="text1"/>
          <w:rPrChange w:id="217" w:author="陳佳宜資訊部資訊安全處" w:date="2024-08-28T10:04:00Z" w16du:dateUtc="2024-08-28T02:04:00Z">
            <w:rPr>
              <w:rFonts w:eastAsia="標楷體"/>
            </w:rPr>
          </w:rPrChange>
        </w:rPr>
      </w:pPr>
      <w:r w:rsidRPr="006D4DBE">
        <w:rPr>
          <w:color w:val="000000" w:themeColor="text1"/>
          <w:rPrChange w:id="218" w:author="陳佳宜資訊部資訊安全處" w:date="2024-08-28T10:04:00Z" w16du:dateUtc="2024-08-28T02:04:00Z">
            <w:rPr/>
          </w:rPrChange>
        </w:rPr>
        <w:fldChar w:fldCharType="begin"/>
      </w:r>
      <w:r w:rsidRPr="006D4DBE">
        <w:rPr>
          <w:color w:val="000000" w:themeColor="text1"/>
          <w:rPrChange w:id="219" w:author="陳佳宜資訊部資訊安全處" w:date="2024-08-28T10:04:00Z" w16du:dateUtc="2024-08-28T02:04:00Z">
            <w:rPr/>
          </w:rPrChange>
        </w:rPr>
        <w:instrText>HYPERLINK \l "_Toc147137035"</w:instrText>
      </w:r>
      <w:r w:rsidRPr="006D4DBE">
        <w:rPr>
          <w:color w:val="000000" w:themeColor="text1"/>
          <w:rPrChange w:id="220" w:author="陳佳宜資訊部資訊安全處" w:date="2024-08-28T10:04:00Z" w16du:dateUtc="2024-08-28T02:04:00Z">
            <w:rPr/>
          </w:rPrChange>
        </w:rPr>
      </w:r>
      <w:r w:rsidRPr="006D4DBE">
        <w:rPr>
          <w:color w:val="000000" w:themeColor="text1"/>
          <w:rPrChange w:id="221" w:author="陳佳宜資訊部資訊安全處" w:date="2024-08-28T10:04:00Z" w16du:dateUtc="2024-08-28T02:04:00Z">
            <w:rPr/>
          </w:rPrChange>
        </w:rPr>
        <w:fldChar w:fldCharType="separate"/>
      </w:r>
      <w:r w:rsidR="009750EC" w:rsidRPr="006D4DBE">
        <w:rPr>
          <w:rFonts w:eastAsia="標楷體" w:hint="eastAsia"/>
          <w:color w:val="000000" w:themeColor="text1"/>
          <w:rPrChange w:id="222" w:author="陳佳宜資訊部資訊安全處" w:date="2024-08-28T10:04:00Z" w16du:dateUtc="2024-08-28T02:04:00Z">
            <w:rPr>
              <w:rFonts w:eastAsia="標楷體" w:hint="eastAsia"/>
            </w:rPr>
          </w:rPrChange>
        </w:rPr>
        <w:t>第一節</w:t>
      </w:r>
      <w:r w:rsidR="009750EC" w:rsidRPr="006D4DBE">
        <w:rPr>
          <w:rFonts w:eastAsia="標楷體"/>
          <w:color w:val="000000" w:themeColor="text1"/>
          <w:rPrChange w:id="223" w:author="陳佳宜資訊部資訊安全處" w:date="2024-08-28T10:04:00Z" w16du:dateUtc="2024-08-28T02:04:00Z">
            <w:rPr>
              <w:rFonts w:eastAsia="標楷體"/>
            </w:rPr>
          </w:rPrChange>
        </w:rPr>
        <w:tab/>
      </w:r>
      <w:r w:rsidR="009750EC" w:rsidRPr="006D4DBE">
        <w:rPr>
          <w:rFonts w:eastAsia="標楷體" w:hint="eastAsia"/>
          <w:color w:val="000000" w:themeColor="text1"/>
          <w:rPrChange w:id="224" w:author="陳佳宜資訊部資訊安全處" w:date="2024-08-28T10:04:00Z" w16du:dateUtc="2024-08-28T02:04:00Z">
            <w:rPr>
              <w:rFonts w:eastAsia="標楷體" w:hint="eastAsia"/>
            </w:rPr>
          </w:rPrChange>
        </w:rPr>
        <w:t>雲端運算服務範圍</w:t>
      </w:r>
      <w:r w:rsidR="009750EC" w:rsidRPr="006D4DBE">
        <w:rPr>
          <w:rFonts w:eastAsia="標楷體"/>
          <w:webHidden/>
          <w:color w:val="000000" w:themeColor="text1"/>
          <w:rPrChange w:id="225" w:author="陳佳宜資訊部資訊安全處" w:date="2024-08-28T10:04:00Z" w16du:dateUtc="2024-08-28T02:04:00Z">
            <w:rPr>
              <w:rFonts w:eastAsia="標楷體"/>
              <w:webHidden/>
            </w:rPr>
          </w:rPrChange>
        </w:rPr>
        <w:tab/>
      </w:r>
      <w:r w:rsidR="009750EC" w:rsidRPr="006D4DBE">
        <w:rPr>
          <w:rFonts w:eastAsia="標楷體"/>
          <w:webHidden/>
          <w:color w:val="000000" w:themeColor="text1"/>
          <w:rPrChange w:id="226" w:author="陳佳宜資訊部資訊安全處" w:date="2024-08-28T10:04:00Z" w16du:dateUtc="2024-08-28T02:04:00Z">
            <w:rPr>
              <w:rFonts w:eastAsia="標楷體"/>
              <w:webHidden/>
            </w:rPr>
          </w:rPrChange>
        </w:rPr>
        <w:fldChar w:fldCharType="begin"/>
      </w:r>
      <w:r w:rsidR="009750EC" w:rsidRPr="006D4DBE">
        <w:rPr>
          <w:rFonts w:eastAsia="標楷體"/>
          <w:webHidden/>
          <w:color w:val="000000" w:themeColor="text1"/>
          <w:rPrChange w:id="227" w:author="陳佳宜資訊部資訊安全處" w:date="2024-08-28T10:04:00Z" w16du:dateUtc="2024-08-28T02:04:00Z">
            <w:rPr>
              <w:rFonts w:eastAsia="標楷體"/>
              <w:webHidden/>
            </w:rPr>
          </w:rPrChange>
        </w:rPr>
        <w:instrText xml:space="preserve"> PAGEREF _Toc147137035 \h </w:instrText>
      </w:r>
      <w:r w:rsidR="009750EC" w:rsidRPr="006D4DBE">
        <w:rPr>
          <w:rFonts w:eastAsia="標楷體"/>
          <w:webHidden/>
          <w:color w:val="000000" w:themeColor="text1"/>
          <w:rPrChange w:id="228" w:author="陳佳宜資訊部資訊安全處" w:date="2024-08-28T10:04:00Z" w16du:dateUtc="2024-08-28T02:04:00Z">
            <w:rPr>
              <w:rFonts w:eastAsia="標楷體"/>
              <w:webHidden/>
            </w:rPr>
          </w:rPrChange>
        </w:rPr>
      </w:r>
      <w:r w:rsidR="009750EC" w:rsidRPr="006D4DBE">
        <w:rPr>
          <w:rFonts w:eastAsia="標楷體"/>
          <w:webHidden/>
          <w:color w:val="000000" w:themeColor="text1"/>
          <w:rPrChange w:id="229" w:author="陳佳宜資訊部資訊安全處" w:date="2024-08-28T10:04:00Z" w16du:dateUtc="2024-08-28T02:04:00Z">
            <w:rPr>
              <w:rFonts w:eastAsia="標楷體"/>
              <w:webHidden/>
            </w:rPr>
          </w:rPrChange>
        </w:rPr>
        <w:fldChar w:fldCharType="separate"/>
      </w:r>
      <w:ins w:id="230" w:author="陳佳宜資訊部資訊安全處" w:date="2024-08-28T10:04:00Z" w16du:dateUtc="2024-08-28T02:04:00Z">
        <w:r w:rsidR="006D4DBE">
          <w:rPr>
            <w:rFonts w:eastAsia="標楷體"/>
            <w:noProof/>
            <w:webHidden/>
            <w:color w:val="000000" w:themeColor="text1"/>
          </w:rPr>
          <w:t>6</w:t>
        </w:r>
      </w:ins>
      <w:del w:id="231" w:author="陳佳宜資訊部資訊安全處" w:date="2024-08-28T10:04:00Z" w16du:dateUtc="2024-08-28T02:04:00Z">
        <w:r w:rsidR="009750EC" w:rsidRPr="006D4DBE" w:rsidDel="006D4DBE">
          <w:rPr>
            <w:rFonts w:eastAsia="標楷體"/>
            <w:noProof/>
            <w:webHidden/>
            <w:color w:val="000000" w:themeColor="text1"/>
            <w:rPrChange w:id="232" w:author="陳佳宜資訊部資訊安全處" w:date="2024-08-28T10:04:00Z" w16du:dateUtc="2024-08-28T02:04:00Z">
              <w:rPr>
                <w:rFonts w:eastAsia="標楷體"/>
                <w:webHidden/>
              </w:rPr>
            </w:rPrChange>
          </w:rPr>
          <w:delText>5</w:delText>
        </w:r>
      </w:del>
      <w:r w:rsidR="009750EC" w:rsidRPr="006D4DBE">
        <w:rPr>
          <w:rFonts w:eastAsia="標楷體"/>
          <w:webHidden/>
          <w:color w:val="000000" w:themeColor="text1"/>
          <w:rPrChange w:id="233" w:author="陳佳宜資訊部資訊安全處" w:date="2024-08-28T10:04:00Z" w16du:dateUtc="2024-08-28T02:04:00Z">
            <w:rPr>
              <w:rFonts w:eastAsia="標楷體"/>
              <w:webHidden/>
            </w:rPr>
          </w:rPrChange>
        </w:rPr>
        <w:fldChar w:fldCharType="end"/>
      </w:r>
      <w:r w:rsidRPr="006D4DBE">
        <w:rPr>
          <w:rFonts w:eastAsia="標楷體"/>
          <w:color w:val="000000" w:themeColor="text1"/>
          <w:rPrChange w:id="234" w:author="陳佳宜資訊部資訊安全處" w:date="2024-08-28T10:04:00Z" w16du:dateUtc="2024-08-28T02:04:00Z">
            <w:rPr>
              <w:rFonts w:eastAsia="標楷體"/>
            </w:rPr>
          </w:rPrChange>
        </w:rPr>
        <w:fldChar w:fldCharType="end"/>
      </w:r>
    </w:p>
    <w:p w14:paraId="10330118" w14:textId="677807DB" w:rsidR="009750EC" w:rsidRPr="006D4DBE" w:rsidRDefault="00000000">
      <w:pPr>
        <w:pStyle w:val="22"/>
        <w:tabs>
          <w:tab w:val="left" w:pos="1680"/>
          <w:tab w:val="right" w:leader="dot" w:pos="10194"/>
        </w:tabs>
        <w:rPr>
          <w:rFonts w:eastAsia="標楷體"/>
          <w:color w:val="000000" w:themeColor="text1"/>
          <w:rPrChange w:id="235" w:author="陳佳宜資訊部資訊安全處" w:date="2024-08-28T10:04:00Z" w16du:dateUtc="2024-08-28T02:04:00Z">
            <w:rPr>
              <w:rFonts w:eastAsia="標楷體"/>
            </w:rPr>
          </w:rPrChange>
        </w:rPr>
      </w:pPr>
      <w:r w:rsidRPr="006D4DBE">
        <w:rPr>
          <w:color w:val="000000" w:themeColor="text1"/>
          <w:rPrChange w:id="236" w:author="陳佳宜資訊部資訊安全處" w:date="2024-08-28T10:04:00Z" w16du:dateUtc="2024-08-28T02:04:00Z">
            <w:rPr/>
          </w:rPrChange>
        </w:rPr>
        <w:fldChar w:fldCharType="begin"/>
      </w:r>
      <w:r w:rsidRPr="006D4DBE">
        <w:rPr>
          <w:color w:val="000000" w:themeColor="text1"/>
          <w:rPrChange w:id="237" w:author="陳佳宜資訊部資訊安全處" w:date="2024-08-28T10:04:00Z" w16du:dateUtc="2024-08-28T02:04:00Z">
            <w:rPr/>
          </w:rPrChange>
        </w:rPr>
        <w:instrText>HYPERLINK \l "_Toc147137036"</w:instrText>
      </w:r>
      <w:r w:rsidRPr="006D4DBE">
        <w:rPr>
          <w:color w:val="000000" w:themeColor="text1"/>
          <w:rPrChange w:id="238" w:author="陳佳宜資訊部資訊安全處" w:date="2024-08-28T10:04:00Z" w16du:dateUtc="2024-08-28T02:04:00Z">
            <w:rPr/>
          </w:rPrChange>
        </w:rPr>
      </w:r>
      <w:r w:rsidRPr="006D4DBE">
        <w:rPr>
          <w:color w:val="000000" w:themeColor="text1"/>
          <w:rPrChange w:id="239" w:author="陳佳宜資訊部資訊安全處" w:date="2024-08-28T10:04:00Z" w16du:dateUtc="2024-08-28T02:04:00Z">
            <w:rPr/>
          </w:rPrChange>
        </w:rPr>
        <w:fldChar w:fldCharType="separate"/>
      </w:r>
      <w:r w:rsidR="009750EC" w:rsidRPr="006D4DBE">
        <w:rPr>
          <w:rFonts w:eastAsia="標楷體" w:hint="eastAsia"/>
          <w:color w:val="000000" w:themeColor="text1"/>
          <w:rPrChange w:id="240" w:author="陳佳宜資訊部資訊安全處" w:date="2024-08-28T10:04:00Z" w16du:dateUtc="2024-08-28T02:04:00Z">
            <w:rPr>
              <w:rFonts w:eastAsia="標楷體" w:hint="eastAsia"/>
            </w:rPr>
          </w:rPrChange>
        </w:rPr>
        <w:t>第二節</w:t>
      </w:r>
      <w:r w:rsidR="009750EC" w:rsidRPr="006D4DBE">
        <w:rPr>
          <w:rFonts w:eastAsia="標楷體"/>
          <w:color w:val="000000" w:themeColor="text1"/>
          <w:rPrChange w:id="241" w:author="陳佳宜資訊部資訊安全處" w:date="2024-08-28T10:04:00Z" w16du:dateUtc="2024-08-28T02:04:00Z">
            <w:rPr>
              <w:rFonts w:eastAsia="標楷體"/>
            </w:rPr>
          </w:rPrChange>
        </w:rPr>
        <w:tab/>
      </w:r>
      <w:r w:rsidR="009750EC" w:rsidRPr="006D4DBE">
        <w:rPr>
          <w:rFonts w:eastAsia="標楷體" w:hint="eastAsia"/>
          <w:color w:val="000000" w:themeColor="text1"/>
          <w:rPrChange w:id="242" w:author="陳佳宜資訊部資訊安全處" w:date="2024-08-28T10:04:00Z" w16du:dateUtc="2024-08-28T02:04:00Z">
            <w:rPr>
              <w:rFonts w:eastAsia="標楷體" w:hint="eastAsia"/>
            </w:rPr>
          </w:rPrChange>
        </w:rPr>
        <w:t>社群媒體範圍</w:t>
      </w:r>
      <w:r w:rsidR="009750EC" w:rsidRPr="006D4DBE">
        <w:rPr>
          <w:rFonts w:eastAsia="標楷體"/>
          <w:webHidden/>
          <w:color w:val="000000" w:themeColor="text1"/>
          <w:rPrChange w:id="243" w:author="陳佳宜資訊部資訊安全處" w:date="2024-08-28T10:04:00Z" w16du:dateUtc="2024-08-28T02:04:00Z">
            <w:rPr>
              <w:rFonts w:eastAsia="標楷體"/>
              <w:webHidden/>
            </w:rPr>
          </w:rPrChange>
        </w:rPr>
        <w:tab/>
      </w:r>
      <w:r w:rsidR="009750EC" w:rsidRPr="006D4DBE">
        <w:rPr>
          <w:rFonts w:eastAsia="標楷體"/>
          <w:webHidden/>
          <w:color w:val="000000" w:themeColor="text1"/>
          <w:rPrChange w:id="244" w:author="陳佳宜資訊部資訊安全處" w:date="2024-08-28T10:04:00Z" w16du:dateUtc="2024-08-28T02:04:00Z">
            <w:rPr>
              <w:rFonts w:eastAsia="標楷體"/>
              <w:webHidden/>
            </w:rPr>
          </w:rPrChange>
        </w:rPr>
        <w:fldChar w:fldCharType="begin"/>
      </w:r>
      <w:r w:rsidR="009750EC" w:rsidRPr="006D4DBE">
        <w:rPr>
          <w:rFonts w:eastAsia="標楷體"/>
          <w:webHidden/>
          <w:color w:val="000000" w:themeColor="text1"/>
          <w:rPrChange w:id="245" w:author="陳佳宜資訊部資訊安全處" w:date="2024-08-28T10:04:00Z" w16du:dateUtc="2024-08-28T02:04:00Z">
            <w:rPr>
              <w:rFonts w:eastAsia="標楷體"/>
              <w:webHidden/>
            </w:rPr>
          </w:rPrChange>
        </w:rPr>
        <w:instrText xml:space="preserve"> PAGEREF _Toc147137036 \h </w:instrText>
      </w:r>
      <w:r w:rsidR="009750EC" w:rsidRPr="006D4DBE">
        <w:rPr>
          <w:rFonts w:eastAsia="標楷體"/>
          <w:webHidden/>
          <w:color w:val="000000" w:themeColor="text1"/>
          <w:rPrChange w:id="246" w:author="陳佳宜資訊部資訊安全處" w:date="2024-08-28T10:04:00Z" w16du:dateUtc="2024-08-28T02:04:00Z">
            <w:rPr>
              <w:rFonts w:eastAsia="標楷體"/>
              <w:webHidden/>
            </w:rPr>
          </w:rPrChange>
        </w:rPr>
      </w:r>
      <w:r w:rsidR="009750EC" w:rsidRPr="006D4DBE">
        <w:rPr>
          <w:rFonts w:eastAsia="標楷體"/>
          <w:webHidden/>
          <w:color w:val="000000" w:themeColor="text1"/>
          <w:rPrChange w:id="247" w:author="陳佳宜資訊部資訊安全處" w:date="2024-08-28T10:04:00Z" w16du:dateUtc="2024-08-28T02:04:00Z">
            <w:rPr>
              <w:rFonts w:eastAsia="標楷體"/>
              <w:webHidden/>
            </w:rPr>
          </w:rPrChange>
        </w:rPr>
        <w:fldChar w:fldCharType="separate"/>
      </w:r>
      <w:ins w:id="248" w:author="陳佳宜資訊部資訊安全處" w:date="2024-08-28T10:04:00Z" w16du:dateUtc="2024-08-28T02:04:00Z">
        <w:r w:rsidR="006D4DBE">
          <w:rPr>
            <w:rFonts w:eastAsia="標楷體"/>
            <w:noProof/>
            <w:webHidden/>
            <w:color w:val="000000" w:themeColor="text1"/>
          </w:rPr>
          <w:t>6</w:t>
        </w:r>
      </w:ins>
      <w:del w:id="249" w:author="陳佳宜資訊部資訊安全處" w:date="2024-08-28T10:04:00Z" w16du:dateUtc="2024-08-28T02:04:00Z">
        <w:r w:rsidR="009750EC" w:rsidRPr="006D4DBE" w:rsidDel="006D4DBE">
          <w:rPr>
            <w:rFonts w:eastAsia="標楷體"/>
            <w:noProof/>
            <w:webHidden/>
            <w:color w:val="000000" w:themeColor="text1"/>
            <w:rPrChange w:id="250" w:author="陳佳宜資訊部資訊安全處" w:date="2024-08-28T10:04:00Z" w16du:dateUtc="2024-08-28T02:04:00Z">
              <w:rPr>
                <w:rFonts w:eastAsia="標楷體"/>
                <w:webHidden/>
              </w:rPr>
            </w:rPrChange>
          </w:rPr>
          <w:delText>5</w:delText>
        </w:r>
      </w:del>
      <w:r w:rsidR="009750EC" w:rsidRPr="006D4DBE">
        <w:rPr>
          <w:rFonts w:eastAsia="標楷體"/>
          <w:webHidden/>
          <w:color w:val="000000" w:themeColor="text1"/>
          <w:rPrChange w:id="251" w:author="陳佳宜資訊部資訊安全處" w:date="2024-08-28T10:04:00Z" w16du:dateUtc="2024-08-28T02:04:00Z">
            <w:rPr>
              <w:rFonts w:eastAsia="標楷體"/>
              <w:webHidden/>
            </w:rPr>
          </w:rPrChange>
        </w:rPr>
        <w:fldChar w:fldCharType="end"/>
      </w:r>
      <w:r w:rsidRPr="006D4DBE">
        <w:rPr>
          <w:rFonts w:eastAsia="標楷體"/>
          <w:color w:val="000000" w:themeColor="text1"/>
          <w:rPrChange w:id="252" w:author="陳佳宜資訊部資訊安全處" w:date="2024-08-28T10:04:00Z" w16du:dateUtc="2024-08-28T02:04:00Z">
            <w:rPr>
              <w:rFonts w:eastAsia="標楷體"/>
            </w:rPr>
          </w:rPrChange>
        </w:rPr>
        <w:fldChar w:fldCharType="end"/>
      </w:r>
    </w:p>
    <w:p w14:paraId="0FBDA0CE" w14:textId="02D237E6" w:rsidR="009750EC" w:rsidRPr="006D4DBE" w:rsidRDefault="00000000">
      <w:pPr>
        <w:pStyle w:val="22"/>
        <w:tabs>
          <w:tab w:val="left" w:pos="1680"/>
          <w:tab w:val="right" w:leader="dot" w:pos="10194"/>
        </w:tabs>
        <w:rPr>
          <w:rFonts w:eastAsia="標楷體"/>
          <w:color w:val="000000" w:themeColor="text1"/>
          <w:rPrChange w:id="253" w:author="陳佳宜資訊部資訊安全處" w:date="2024-08-28T10:04:00Z" w16du:dateUtc="2024-08-28T02:04:00Z">
            <w:rPr>
              <w:rFonts w:eastAsia="標楷體"/>
            </w:rPr>
          </w:rPrChange>
        </w:rPr>
      </w:pPr>
      <w:r w:rsidRPr="006D4DBE">
        <w:rPr>
          <w:color w:val="000000" w:themeColor="text1"/>
          <w:rPrChange w:id="254" w:author="陳佳宜資訊部資訊安全處" w:date="2024-08-28T10:04:00Z" w16du:dateUtc="2024-08-28T02:04:00Z">
            <w:rPr/>
          </w:rPrChange>
        </w:rPr>
        <w:fldChar w:fldCharType="begin"/>
      </w:r>
      <w:r w:rsidRPr="006D4DBE">
        <w:rPr>
          <w:color w:val="000000" w:themeColor="text1"/>
          <w:rPrChange w:id="255" w:author="陳佳宜資訊部資訊安全處" w:date="2024-08-28T10:04:00Z" w16du:dateUtc="2024-08-28T02:04:00Z">
            <w:rPr/>
          </w:rPrChange>
        </w:rPr>
        <w:instrText>HYPERLINK \l "_Toc147137037"</w:instrText>
      </w:r>
      <w:r w:rsidRPr="006D4DBE">
        <w:rPr>
          <w:color w:val="000000" w:themeColor="text1"/>
          <w:rPrChange w:id="256" w:author="陳佳宜資訊部資訊安全處" w:date="2024-08-28T10:04:00Z" w16du:dateUtc="2024-08-28T02:04:00Z">
            <w:rPr/>
          </w:rPrChange>
        </w:rPr>
      </w:r>
      <w:r w:rsidRPr="006D4DBE">
        <w:rPr>
          <w:color w:val="000000" w:themeColor="text1"/>
          <w:rPrChange w:id="257" w:author="陳佳宜資訊部資訊安全處" w:date="2024-08-28T10:04:00Z" w16du:dateUtc="2024-08-28T02:04:00Z">
            <w:rPr/>
          </w:rPrChange>
        </w:rPr>
        <w:fldChar w:fldCharType="separate"/>
      </w:r>
      <w:r w:rsidR="009750EC" w:rsidRPr="006D4DBE">
        <w:rPr>
          <w:rFonts w:eastAsia="標楷體" w:hint="eastAsia"/>
          <w:color w:val="000000" w:themeColor="text1"/>
          <w:rPrChange w:id="258" w:author="陳佳宜資訊部資訊安全處" w:date="2024-08-28T10:04:00Z" w16du:dateUtc="2024-08-28T02:04:00Z">
            <w:rPr>
              <w:rFonts w:eastAsia="標楷體" w:hint="eastAsia"/>
            </w:rPr>
          </w:rPrChange>
        </w:rPr>
        <w:t>第三節</w:t>
      </w:r>
      <w:r w:rsidR="009750EC" w:rsidRPr="006D4DBE">
        <w:rPr>
          <w:rFonts w:eastAsia="標楷體"/>
          <w:color w:val="000000" w:themeColor="text1"/>
          <w:rPrChange w:id="259" w:author="陳佳宜資訊部資訊安全處" w:date="2024-08-28T10:04:00Z" w16du:dateUtc="2024-08-28T02:04:00Z">
            <w:rPr>
              <w:rFonts w:eastAsia="標楷體"/>
            </w:rPr>
          </w:rPrChange>
        </w:rPr>
        <w:tab/>
      </w:r>
      <w:r w:rsidR="009750EC" w:rsidRPr="006D4DBE">
        <w:rPr>
          <w:rFonts w:eastAsia="標楷體" w:hint="eastAsia"/>
          <w:color w:val="000000" w:themeColor="text1"/>
          <w:rPrChange w:id="260" w:author="陳佳宜資訊部資訊安全處" w:date="2024-08-28T10:04:00Z" w16du:dateUtc="2024-08-28T02:04:00Z">
            <w:rPr>
              <w:rFonts w:eastAsia="標楷體" w:hint="eastAsia"/>
            </w:rPr>
          </w:rPrChange>
        </w:rPr>
        <w:t>行動裝置範圍</w:t>
      </w:r>
      <w:r w:rsidR="009750EC" w:rsidRPr="006D4DBE">
        <w:rPr>
          <w:rFonts w:eastAsia="標楷體"/>
          <w:webHidden/>
          <w:color w:val="000000" w:themeColor="text1"/>
          <w:rPrChange w:id="261" w:author="陳佳宜資訊部資訊安全處" w:date="2024-08-28T10:04:00Z" w16du:dateUtc="2024-08-28T02:04:00Z">
            <w:rPr>
              <w:rFonts w:eastAsia="標楷體"/>
              <w:webHidden/>
            </w:rPr>
          </w:rPrChange>
        </w:rPr>
        <w:tab/>
      </w:r>
      <w:r w:rsidR="009750EC" w:rsidRPr="006D4DBE">
        <w:rPr>
          <w:rFonts w:eastAsia="標楷體"/>
          <w:webHidden/>
          <w:color w:val="000000" w:themeColor="text1"/>
          <w:rPrChange w:id="262" w:author="陳佳宜資訊部資訊安全處" w:date="2024-08-28T10:04:00Z" w16du:dateUtc="2024-08-28T02:04:00Z">
            <w:rPr>
              <w:rFonts w:eastAsia="標楷體"/>
              <w:webHidden/>
            </w:rPr>
          </w:rPrChange>
        </w:rPr>
        <w:fldChar w:fldCharType="begin"/>
      </w:r>
      <w:r w:rsidR="009750EC" w:rsidRPr="006D4DBE">
        <w:rPr>
          <w:rFonts w:eastAsia="標楷體"/>
          <w:webHidden/>
          <w:color w:val="000000" w:themeColor="text1"/>
          <w:rPrChange w:id="263" w:author="陳佳宜資訊部資訊安全處" w:date="2024-08-28T10:04:00Z" w16du:dateUtc="2024-08-28T02:04:00Z">
            <w:rPr>
              <w:rFonts w:eastAsia="標楷體"/>
              <w:webHidden/>
            </w:rPr>
          </w:rPrChange>
        </w:rPr>
        <w:instrText xml:space="preserve"> PAGEREF _Toc147137037 \h </w:instrText>
      </w:r>
      <w:r w:rsidR="009750EC" w:rsidRPr="006D4DBE">
        <w:rPr>
          <w:rFonts w:eastAsia="標楷體"/>
          <w:webHidden/>
          <w:color w:val="000000" w:themeColor="text1"/>
          <w:rPrChange w:id="264" w:author="陳佳宜資訊部資訊安全處" w:date="2024-08-28T10:04:00Z" w16du:dateUtc="2024-08-28T02:04:00Z">
            <w:rPr>
              <w:rFonts w:eastAsia="標楷體"/>
              <w:webHidden/>
            </w:rPr>
          </w:rPrChange>
        </w:rPr>
      </w:r>
      <w:r w:rsidR="009750EC" w:rsidRPr="006D4DBE">
        <w:rPr>
          <w:rFonts w:eastAsia="標楷體"/>
          <w:webHidden/>
          <w:color w:val="000000" w:themeColor="text1"/>
          <w:rPrChange w:id="265" w:author="陳佳宜資訊部資訊安全處" w:date="2024-08-28T10:04:00Z" w16du:dateUtc="2024-08-28T02:04:00Z">
            <w:rPr>
              <w:rFonts w:eastAsia="標楷體"/>
              <w:webHidden/>
            </w:rPr>
          </w:rPrChange>
        </w:rPr>
        <w:fldChar w:fldCharType="separate"/>
      </w:r>
      <w:ins w:id="266" w:author="陳佳宜資訊部資訊安全處" w:date="2024-08-28T10:04:00Z" w16du:dateUtc="2024-08-28T02:04:00Z">
        <w:r w:rsidR="006D4DBE">
          <w:rPr>
            <w:rFonts w:eastAsia="標楷體"/>
            <w:noProof/>
            <w:webHidden/>
            <w:color w:val="000000" w:themeColor="text1"/>
          </w:rPr>
          <w:t>6</w:t>
        </w:r>
      </w:ins>
      <w:del w:id="267" w:author="陳佳宜資訊部資訊安全處" w:date="2024-08-28T10:04:00Z" w16du:dateUtc="2024-08-28T02:04:00Z">
        <w:r w:rsidR="009750EC" w:rsidRPr="006D4DBE" w:rsidDel="006D4DBE">
          <w:rPr>
            <w:rFonts w:eastAsia="標楷體"/>
            <w:noProof/>
            <w:webHidden/>
            <w:color w:val="000000" w:themeColor="text1"/>
            <w:rPrChange w:id="268" w:author="陳佳宜資訊部資訊安全處" w:date="2024-08-28T10:04:00Z" w16du:dateUtc="2024-08-28T02:04:00Z">
              <w:rPr>
                <w:rFonts w:eastAsia="標楷體"/>
                <w:webHidden/>
              </w:rPr>
            </w:rPrChange>
          </w:rPr>
          <w:delText>6</w:delText>
        </w:r>
      </w:del>
      <w:r w:rsidR="009750EC" w:rsidRPr="006D4DBE">
        <w:rPr>
          <w:rFonts w:eastAsia="標楷體"/>
          <w:webHidden/>
          <w:color w:val="000000" w:themeColor="text1"/>
          <w:rPrChange w:id="269" w:author="陳佳宜資訊部資訊安全處" w:date="2024-08-28T10:04:00Z" w16du:dateUtc="2024-08-28T02:04:00Z">
            <w:rPr>
              <w:rFonts w:eastAsia="標楷體"/>
              <w:webHidden/>
            </w:rPr>
          </w:rPrChange>
        </w:rPr>
        <w:fldChar w:fldCharType="end"/>
      </w:r>
      <w:r w:rsidRPr="006D4DBE">
        <w:rPr>
          <w:rFonts w:eastAsia="標楷體"/>
          <w:color w:val="000000" w:themeColor="text1"/>
          <w:rPrChange w:id="270" w:author="陳佳宜資訊部資訊安全處" w:date="2024-08-28T10:04:00Z" w16du:dateUtc="2024-08-28T02:04:00Z">
            <w:rPr>
              <w:rFonts w:eastAsia="標楷體"/>
            </w:rPr>
          </w:rPrChange>
        </w:rPr>
        <w:fldChar w:fldCharType="end"/>
      </w:r>
    </w:p>
    <w:p w14:paraId="78CEC351" w14:textId="55B73624" w:rsidR="009750EC" w:rsidRPr="006D4DBE" w:rsidRDefault="00000000">
      <w:pPr>
        <w:pStyle w:val="22"/>
        <w:tabs>
          <w:tab w:val="left" w:pos="1680"/>
          <w:tab w:val="right" w:leader="dot" w:pos="10194"/>
        </w:tabs>
        <w:rPr>
          <w:rFonts w:eastAsia="標楷體"/>
          <w:color w:val="000000" w:themeColor="text1"/>
          <w:rPrChange w:id="271" w:author="陳佳宜資訊部資訊安全處" w:date="2024-08-28T10:04:00Z" w16du:dateUtc="2024-08-28T02:04:00Z">
            <w:rPr>
              <w:rFonts w:eastAsia="標楷體"/>
            </w:rPr>
          </w:rPrChange>
        </w:rPr>
      </w:pPr>
      <w:r w:rsidRPr="006D4DBE">
        <w:rPr>
          <w:color w:val="000000" w:themeColor="text1"/>
          <w:rPrChange w:id="272" w:author="陳佳宜資訊部資訊安全處" w:date="2024-08-28T10:04:00Z" w16du:dateUtc="2024-08-28T02:04:00Z">
            <w:rPr/>
          </w:rPrChange>
        </w:rPr>
        <w:fldChar w:fldCharType="begin"/>
      </w:r>
      <w:r w:rsidRPr="006D4DBE">
        <w:rPr>
          <w:color w:val="000000" w:themeColor="text1"/>
          <w:rPrChange w:id="273" w:author="陳佳宜資訊部資訊安全處" w:date="2024-08-28T10:04:00Z" w16du:dateUtc="2024-08-28T02:04:00Z">
            <w:rPr/>
          </w:rPrChange>
        </w:rPr>
        <w:instrText>HYPERLINK \l "_Toc147137038"</w:instrText>
      </w:r>
      <w:r w:rsidRPr="006D4DBE">
        <w:rPr>
          <w:color w:val="000000" w:themeColor="text1"/>
          <w:rPrChange w:id="274" w:author="陳佳宜資訊部資訊安全處" w:date="2024-08-28T10:04:00Z" w16du:dateUtc="2024-08-28T02:04:00Z">
            <w:rPr/>
          </w:rPrChange>
        </w:rPr>
      </w:r>
      <w:r w:rsidRPr="006D4DBE">
        <w:rPr>
          <w:color w:val="000000" w:themeColor="text1"/>
          <w:rPrChange w:id="275" w:author="陳佳宜資訊部資訊安全處" w:date="2024-08-28T10:04:00Z" w16du:dateUtc="2024-08-28T02:04:00Z">
            <w:rPr/>
          </w:rPrChange>
        </w:rPr>
        <w:fldChar w:fldCharType="separate"/>
      </w:r>
      <w:r w:rsidR="009750EC" w:rsidRPr="006D4DBE">
        <w:rPr>
          <w:rFonts w:eastAsia="標楷體" w:hint="eastAsia"/>
          <w:color w:val="000000" w:themeColor="text1"/>
          <w:rPrChange w:id="276" w:author="陳佳宜資訊部資訊安全處" w:date="2024-08-28T10:04:00Z" w16du:dateUtc="2024-08-28T02:04:00Z">
            <w:rPr>
              <w:rFonts w:eastAsia="標楷體" w:hint="eastAsia"/>
            </w:rPr>
          </w:rPrChange>
        </w:rPr>
        <w:t>第四節</w:t>
      </w:r>
      <w:r w:rsidR="009750EC" w:rsidRPr="006D4DBE">
        <w:rPr>
          <w:rFonts w:eastAsia="標楷體"/>
          <w:color w:val="000000" w:themeColor="text1"/>
          <w:rPrChange w:id="277" w:author="陳佳宜資訊部資訊安全處" w:date="2024-08-28T10:04:00Z" w16du:dateUtc="2024-08-28T02:04:00Z">
            <w:rPr>
              <w:rFonts w:eastAsia="標楷體"/>
            </w:rPr>
          </w:rPrChange>
        </w:rPr>
        <w:tab/>
      </w:r>
      <w:r w:rsidR="009750EC" w:rsidRPr="006D4DBE">
        <w:rPr>
          <w:rFonts w:eastAsia="標楷體" w:hint="eastAsia"/>
          <w:color w:val="000000" w:themeColor="text1"/>
          <w:rPrChange w:id="278" w:author="陳佳宜資訊部資訊安全處" w:date="2024-08-28T10:04:00Z" w16du:dateUtc="2024-08-28T02:04:00Z">
            <w:rPr>
              <w:rFonts w:eastAsia="標楷體" w:hint="eastAsia"/>
            </w:rPr>
          </w:rPrChange>
        </w:rPr>
        <w:t>電子式交易範圍</w:t>
      </w:r>
      <w:r w:rsidR="009750EC" w:rsidRPr="006D4DBE">
        <w:rPr>
          <w:rFonts w:eastAsia="標楷體"/>
          <w:webHidden/>
          <w:color w:val="000000" w:themeColor="text1"/>
          <w:rPrChange w:id="279" w:author="陳佳宜資訊部資訊安全處" w:date="2024-08-28T10:04:00Z" w16du:dateUtc="2024-08-28T02:04:00Z">
            <w:rPr>
              <w:rFonts w:eastAsia="標楷體"/>
              <w:webHidden/>
            </w:rPr>
          </w:rPrChange>
        </w:rPr>
        <w:tab/>
      </w:r>
      <w:r w:rsidR="009750EC" w:rsidRPr="006D4DBE">
        <w:rPr>
          <w:rFonts w:eastAsia="標楷體"/>
          <w:webHidden/>
          <w:color w:val="000000" w:themeColor="text1"/>
          <w:rPrChange w:id="280" w:author="陳佳宜資訊部資訊安全處" w:date="2024-08-28T10:04:00Z" w16du:dateUtc="2024-08-28T02:04:00Z">
            <w:rPr>
              <w:rFonts w:eastAsia="標楷體"/>
              <w:webHidden/>
            </w:rPr>
          </w:rPrChange>
        </w:rPr>
        <w:fldChar w:fldCharType="begin"/>
      </w:r>
      <w:r w:rsidR="009750EC" w:rsidRPr="006D4DBE">
        <w:rPr>
          <w:rFonts w:eastAsia="標楷體"/>
          <w:webHidden/>
          <w:color w:val="000000" w:themeColor="text1"/>
          <w:rPrChange w:id="281" w:author="陳佳宜資訊部資訊安全處" w:date="2024-08-28T10:04:00Z" w16du:dateUtc="2024-08-28T02:04:00Z">
            <w:rPr>
              <w:rFonts w:eastAsia="標楷體"/>
              <w:webHidden/>
            </w:rPr>
          </w:rPrChange>
        </w:rPr>
        <w:instrText xml:space="preserve"> PAGEREF _Toc147137038 \h </w:instrText>
      </w:r>
      <w:r w:rsidR="009750EC" w:rsidRPr="006D4DBE">
        <w:rPr>
          <w:rFonts w:eastAsia="標楷體"/>
          <w:webHidden/>
          <w:color w:val="000000" w:themeColor="text1"/>
          <w:rPrChange w:id="282" w:author="陳佳宜資訊部資訊安全處" w:date="2024-08-28T10:04:00Z" w16du:dateUtc="2024-08-28T02:04:00Z">
            <w:rPr>
              <w:rFonts w:eastAsia="標楷體"/>
              <w:webHidden/>
            </w:rPr>
          </w:rPrChange>
        </w:rPr>
      </w:r>
      <w:r w:rsidR="009750EC" w:rsidRPr="006D4DBE">
        <w:rPr>
          <w:rFonts w:eastAsia="標楷體"/>
          <w:webHidden/>
          <w:color w:val="000000" w:themeColor="text1"/>
          <w:rPrChange w:id="283" w:author="陳佳宜資訊部資訊安全處" w:date="2024-08-28T10:04:00Z" w16du:dateUtc="2024-08-28T02:04:00Z">
            <w:rPr>
              <w:rFonts w:eastAsia="標楷體"/>
              <w:webHidden/>
            </w:rPr>
          </w:rPrChange>
        </w:rPr>
        <w:fldChar w:fldCharType="separate"/>
      </w:r>
      <w:ins w:id="284" w:author="陳佳宜資訊部資訊安全處" w:date="2024-08-28T10:04:00Z" w16du:dateUtc="2024-08-28T02:04:00Z">
        <w:r w:rsidR="006D4DBE">
          <w:rPr>
            <w:rFonts w:eastAsia="標楷體"/>
            <w:noProof/>
            <w:webHidden/>
            <w:color w:val="000000" w:themeColor="text1"/>
          </w:rPr>
          <w:t>6</w:t>
        </w:r>
      </w:ins>
      <w:del w:id="285" w:author="陳佳宜資訊部資訊安全處" w:date="2024-08-28T10:04:00Z" w16du:dateUtc="2024-08-28T02:04:00Z">
        <w:r w:rsidR="009750EC" w:rsidRPr="006D4DBE" w:rsidDel="006D4DBE">
          <w:rPr>
            <w:rFonts w:eastAsia="標楷體"/>
            <w:noProof/>
            <w:webHidden/>
            <w:color w:val="000000" w:themeColor="text1"/>
            <w:rPrChange w:id="286" w:author="陳佳宜資訊部資訊安全處" w:date="2024-08-28T10:04:00Z" w16du:dateUtc="2024-08-28T02:04:00Z">
              <w:rPr>
                <w:rFonts w:eastAsia="標楷體"/>
                <w:webHidden/>
              </w:rPr>
            </w:rPrChange>
          </w:rPr>
          <w:delText>6</w:delText>
        </w:r>
      </w:del>
      <w:r w:rsidR="009750EC" w:rsidRPr="006D4DBE">
        <w:rPr>
          <w:rFonts w:eastAsia="標楷體"/>
          <w:webHidden/>
          <w:color w:val="000000" w:themeColor="text1"/>
          <w:rPrChange w:id="287" w:author="陳佳宜資訊部資訊安全處" w:date="2024-08-28T10:04:00Z" w16du:dateUtc="2024-08-28T02:04:00Z">
            <w:rPr>
              <w:rFonts w:eastAsia="標楷體"/>
              <w:webHidden/>
            </w:rPr>
          </w:rPrChange>
        </w:rPr>
        <w:fldChar w:fldCharType="end"/>
      </w:r>
      <w:r w:rsidRPr="006D4DBE">
        <w:rPr>
          <w:rFonts w:eastAsia="標楷體"/>
          <w:color w:val="000000" w:themeColor="text1"/>
          <w:rPrChange w:id="288" w:author="陳佳宜資訊部資訊安全處" w:date="2024-08-28T10:04:00Z" w16du:dateUtc="2024-08-28T02:04:00Z">
            <w:rPr>
              <w:rFonts w:eastAsia="標楷體"/>
            </w:rPr>
          </w:rPrChange>
        </w:rPr>
        <w:fldChar w:fldCharType="end"/>
      </w:r>
    </w:p>
    <w:p w14:paraId="2F27FB61" w14:textId="70A4D6C6" w:rsidR="009750EC" w:rsidRPr="006D4DBE" w:rsidRDefault="00000000">
      <w:pPr>
        <w:pStyle w:val="12"/>
        <w:tabs>
          <w:tab w:val="left" w:pos="1200"/>
          <w:tab w:val="right" w:leader="dot" w:pos="10194"/>
        </w:tabs>
        <w:rPr>
          <w:rFonts w:eastAsia="標楷體"/>
          <w:color w:val="000000" w:themeColor="text1"/>
          <w:rPrChange w:id="289" w:author="陳佳宜資訊部資訊安全處" w:date="2024-08-28T10:04:00Z" w16du:dateUtc="2024-08-28T02:04:00Z">
            <w:rPr>
              <w:rFonts w:eastAsia="標楷體"/>
            </w:rPr>
          </w:rPrChange>
        </w:rPr>
      </w:pPr>
      <w:r w:rsidRPr="006D4DBE">
        <w:rPr>
          <w:color w:val="000000" w:themeColor="text1"/>
          <w:rPrChange w:id="290" w:author="陳佳宜資訊部資訊安全處" w:date="2024-08-28T10:04:00Z" w16du:dateUtc="2024-08-28T02:04:00Z">
            <w:rPr/>
          </w:rPrChange>
        </w:rPr>
        <w:fldChar w:fldCharType="begin"/>
      </w:r>
      <w:r w:rsidRPr="006D4DBE">
        <w:rPr>
          <w:color w:val="000000" w:themeColor="text1"/>
          <w:rPrChange w:id="291" w:author="陳佳宜資訊部資訊安全處" w:date="2024-08-28T10:04:00Z" w16du:dateUtc="2024-08-28T02:04:00Z">
            <w:rPr/>
          </w:rPrChange>
        </w:rPr>
        <w:instrText>HYPERLINK \l "_Toc147137039"</w:instrText>
      </w:r>
      <w:r w:rsidRPr="006D4DBE">
        <w:rPr>
          <w:color w:val="000000" w:themeColor="text1"/>
          <w:rPrChange w:id="292" w:author="陳佳宜資訊部資訊安全處" w:date="2024-08-28T10:04:00Z" w16du:dateUtc="2024-08-28T02:04:00Z">
            <w:rPr/>
          </w:rPrChange>
        </w:rPr>
      </w:r>
      <w:r w:rsidRPr="006D4DBE">
        <w:rPr>
          <w:color w:val="000000" w:themeColor="text1"/>
          <w:rPrChange w:id="293" w:author="陳佳宜資訊部資訊安全處" w:date="2024-08-28T10:04:00Z" w16du:dateUtc="2024-08-28T02:04:00Z">
            <w:rPr/>
          </w:rPrChange>
        </w:rPr>
        <w:fldChar w:fldCharType="separate"/>
      </w:r>
      <w:r w:rsidR="009750EC" w:rsidRPr="006D4DBE">
        <w:rPr>
          <w:rFonts w:eastAsia="標楷體" w:hint="eastAsia"/>
          <w:color w:val="000000" w:themeColor="text1"/>
          <w:rPrChange w:id="294" w:author="陳佳宜資訊部資訊安全處" w:date="2024-08-28T10:04:00Z" w16du:dateUtc="2024-08-28T02:04:00Z">
            <w:rPr>
              <w:rFonts w:eastAsia="標楷體" w:hint="eastAsia"/>
            </w:rPr>
          </w:rPrChange>
        </w:rPr>
        <w:t>第三章</w:t>
      </w:r>
      <w:r w:rsidR="009750EC" w:rsidRPr="006D4DBE">
        <w:rPr>
          <w:rFonts w:eastAsia="標楷體"/>
          <w:color w:val="000000" w:themeColor="text1"/>
          <w:rPrChange w:id="295" w:author="陳佳宜資訊部資訊安全處" w:date="2024-08-28T10:04:00Z" w16du:dateUtc="2024-08-28T02:04:00Z">
            <w:rPr>
              <w:rFonts w:eastAsia="標楷體"/>
            </w:rPr>
          </w:rPrChange>
        </w:rPr>
        <w:tab/>
      </w:r>
      <w:r w:rsidR="009750EC" w:rsidRPr="006D4DBE">
        <w:rPr>
          <w:rFonts w:eastAsia="標楷體" w:hint="eastAsia"/>
          <w:color w:val="000000" w:themeColor="text1"/>
          <w:rPrChange w:id="296" w:author="陳佳宜資訊部資訊安全處" w:date="2024-08-28T10:04:00Z" w16du:dateUtc="2024-08-28T02:04:00Z">
            <w:rPr>
              <w:rFonts w:eastAsia="標楷體" w:hint="eastAsia"/>
            </w:rPr>
          </w:rPrChange>
        </w:rPr>
        <w:t>名詞定義</w:t>
      </w:r>
      <w:r w:rsidR="009750EC" w:rsidRPr="006D4DBE">
        <w:rPr>
          <w:rFonts w:eastAsia="標楷體"/>
          <w:webHidden/>
          <w:color w:val="000000" w:themeColor="text1"/>
          <w:rPrChange w:id="297" w:author="陳佳宜資訊部資訊安全處" w:date="2024-08-28T10:04:00Z" w16du:dateUtc="2024-08-28T02:04:00Z">
            <w:rPr>
              <w:rFonts w:eastAsia="標楷體"/>
              <w:webHidden/>
            </w:rPr>
          </w:rPrChange>
        </w:rPr>
        <w:tab/>
      </w:r>
      <w:r w:rsidR="009750EC" w:rsidRPr="006D4DBE">
        <w:rPr>
          <w:rFonts w:eastAsia="標楷體"/>
          <w:webHidden/>
          <w:color w:val="000000" w:themeColor="text1"/>
          <w:rPrChange w:id="298" w:author="陳佳宜資訊部資訊安全處" w:date="2024-08-28T10:04:00Z" w16du:dateUtc="2024-08-28T02:04:00Z">
            <w:rPr>
              <w:rFonts w:eastAsia="標楷體"/>
              <w:webHidden/>
            </w:rPr>
          </w:rPrChange>
        </w:rPr>
        <w:fldChar w:fldCharType="begin"/>
      </w:r>
      <w:r w:rsidR="009750EC" w:rsidRPr="006D4DBE">
        <w:rPr>
          <w:rFonts w:eastAsia="標楷體"/>
          <w:webHidden/>
          <w:color w:val="000000" w:themeColor="text1"/>
          <w:rPrChange w:id="299" w:author="陳佳宜資訊部資訊安全處" w:date="2024-08-28T10:04:00Z" w16du:dateUtc="2024-08-28T02:04:00Z">
            <w:rPr>
              <w:rFonts w:eastAsia="標楷體"/>
              <w:webHidden/>
            </w:rPr>
          </w:rPrChange>
        </w:rPr>
        <w:instrText xml:space="preserve"> PAGEREF _Toc147137039 \h </w:instrText>
      </w:r>
      <w:r w:rsidR="009750EC" w:rsidRPr="006D4DBE">
        <w:rPr>
          <w:rFonts w:eastAsia="標楷體"/>
          <w:webHidden/>
          <w:color w:val="000000" w:themeColor="text1"/>
          <w:rPrChange w:id="300" w:author="陳佳宜資訊部資訊安全處" w:date="2024-08-28T10:04:00Z" w16du:dateUtc="2024-08-28T02:04:00Z">
            <w:rPr>
              <w:rFonts w:eastAsia="標楷體"/>
              <w:webHidden/>
            </w:rPr>
          </w:rPrChange>
        </w:rPr>
      </w:r>
      <w:r w:rsidR="009750EC" w:rsidRPr="006D4DBE">
        <w:rPr>
          <w:rFonts w:eastAsia="標楷體"/>
          <w:webHidden/>
          <w:color w:val="000000" w:themeColor="text1"/>
          <w:rPrChange w:id="301" w:author="陳佳宜資訊部資訊安全處" w:date="2024-08-28T10:04:00Z" w16du:dateUtc="2024-08-28T02:04:00Z">
            <w:rPr>
              <w:rFonts w:eastAsia="標楷體"/>
              <w:webHidden/>
            </w:rPr>
          </w:rPrChange>
        </w:rPr>
        <w:fldChar w:fldCharType="separate"/>
      </w:r>
      <w:ins w:id="302" w:author="陳佳宜資訊部資訊安全處" w:date="2024-08-28T10:04:00Z" w16du:dateUtc="2024-08-28T02:04:00Z">
        <w:r w:rsidR="006D4DBE">
          <w:rPr>
            <w:rFonts w:eastAsia="標楷體"/>
            <w:noProof/>
            <w:webHidden/>
            <w:color w:val="000000" w:themeColor="text1"/>
          </w:rPr>
          <w:t>6</w:t>
        </w:r>
      </w:ins>
      <w:del w:id="303" w:author="陳佳宜資訊部資訊安全處" w:date="2024-08-28T10:04:00Z" w16du:dateUtc="2024-08-28T02:04:00Z">
        <w:r w:rsidR="009750EC" w:rsidRPr="006D4DBE" w:rsidDel="006D4DBE">
          <w:rPr>
            <w:rFonts w:eastAsia="標楷體"/>
            <w:noProof/>
            <w:webHidden/>
            <w:color w:val="000000" w:themeColor="text1"/>
            <w:rPrChange w:id="304" w:author="陳佳宜資訊部資訊安全處" w:date="2024-08-28T10:04:00Z" w16du:dateUtc="2024-08-28T02:04:00Z">
              <w:rPr>
                <w:rFonts w:eastAsia="標楷體"/>
                <w:webHidden/>
              </w:rPr>
            </w:rPrChange>
          </w:rPr>
          <w:delText>6</w:delText>
        </w:r>
      </w:del>
      <w:r w:rsidR="009750EC" w:rsidRPr="006D4DBE">
        <w:rPr>
          <w:rFonts w:eastAsia="標楷體"/>
          <w:webHidden/>
          <w:color w:val="000000" w:themeColor="text1"/>
          <w:rPrChange w:id="305" w:author="陳佳宜資訊部資訊安全處" w:date="2024-08-28T10:04:00Z" w16du:dateUtc="2024-08-28T02:04:00Z">
            <w:rPr>
              <w:rFonts w:eastAsia="標楷體"/>
              <w:webHidden/>
            </w:rPr>
          </w:rPrChange>
        </w:rPr>
        <w:fldChar w:fldCharType="end"/>
      </w:r>
      <w:r w:rsidRPr="006D4DBE">
        <w:rPr>
          <w:rFonts w:eastAsia="標楷體"/>
          <w:color w:val="000000" w:themeColor="text1"/>
          <w:rPrChange w:id="306" w:author="陳佳宜資訊部資訊安全處" w:date="2024-08-28T10:04:00Z" w16du:dateUtc="2024-08-28T02:04:00Z">
            <w:rPr>
              <w:rFonts w:eastAsia="標楷體"/>
            </w:rPr>
          </w:rPrChange>
        </w:rPr>
        <w:fldChar w:fldCharType="end"/>
      </w:r>
    </w:p>
    <w:p w14:paraId="2BE382F1" w14:textId="7ED056A6" w:rsidR="009750EC" w:rsidRPr="006D4DBE" w:rsidRDefault="00000000">
      <w:pPr>
        <w:pStyle w:val="22"/>
        <w:tabs>
          <w:tab w:val="left" w:pos="1680"/>
          <w:tab w:val="right" w:leader="dot" w:pos="10194"/>
        </w:tabs>
        <w:rPr>
          <w:rFonts w:eastAsia="標楷體"/>
          <w:color w:val="000000" w:themeColor="text1"/>
          <w:rPrChange w:id="307" w:author="陳佳宜資訊部資訊安全處" w:date="2024-08-28T10:04:00Z" w16du:dateUtc="2024-08-28T02:04:00Z">
            <w:rPr>
              <w:rFonts w:eastAsia="標楷體"/>
            </w:rPr>
          </w:rPrChange>
        </w:rPr>
      </w:pPr>
      <w:r w:rsidRPr="006D4DBE">
        <w:rPr>
          <w:color w:val="000000" w:themeColor="text1"/>
          <w:rPrChange w:id="308" w:author="陳佳宜資訊部資訊安全處" w:date="2024-08-28T10:04:00Z" w16du:dateUtc="2024-08-28T02:04:00Z">
            <w:rPr/>
          </w:rPrChange>
        </w:rPr>
        <w:fldChar w:fldCharType="begin"/>
      </w:r>
      <w:r w:rsidRPr="006D4DBE">
        <w:rPr>
          <w:color w:val="000000" w:themeColor="text1"/>
          <w:rPrChange w:id="309" w:author="陳佳宜資訊部資訊安全處" w:date="2024-08-28T10:04:00Z" w16du:dateUtc="2024-08-28T02:04:00Z">
            <w:rPr/>
          </w:rPrChange>
        </w:rPr>
        <w:instrText>HYPERLINK \l "_Toc147137040"</w:instrText>
      </w:r>
      <w:r w:rsidRPr="006D4DBE">
        <w:rPr>
          <w:color w:val="000000" w:themeColor="text1"/>
          <w:rPrChange w:id="310" w:author="陳佳宜資訊部資訊安全處" w:date="2024-08-28T10:04:00Z" w16du:dateUtc="2024-08-28T02:04:00Z">
            <w:rPr/>
          </w:rPrChange>
        </w:rPr>
      </w:r>
      <w:r w:rsidRPr="006D4DBE">
        <w:rPr>
          <w:color w:val="000000" w:themeColor="text1"/>
          <w:rPrChange w:id="311" w:author="陳佳宜資訊部資訊安全處" w:date="2024-08-28T10:04:00Z" w16du:dateUtc="2024-08-28T02:04:00Z">
            <w:rPr/>
          </w:rPrChange>
        </w:rPr>
        <w:fldChar w:fldCharType="separate"/>
      </w:r>
      <w:r w:rsidR="009750EC" w:rsidRPr="006D4DBE">
        <w:rPr>
          <w:rFonts w:eastAsia="標楷體" w:hint="eastAsia"/>
          <w:color w:val="000000" w:themeColor="text1"/>
          <w:rPrChange w:id="312" w:author="陳佳宜資訊部資訊安全處" w:date="2024-08-28T10:04:00Z" w16du:dateUtc="2024-08-28T02:04:00Z">
            <w:rPr>
              <w:rFonts w:eastAsia="標楷體" w:hint="eastAsia"/>
            </w:rPr>
          </w:rPrChange>
        </w:rPr>
        <w:t>第一節</w:t>
      </w:r>
      <w:r w:rsidR="009750EC" w:rsidRPr="006D4DBE">
        <w:rPr>
          <w:rFonts w:eastAsia="標楷體"/>
          <w:color w:val="000000" w:themeColor="text1"/>
          <w:rPrChange w:id="313" w:author="陳佳宜資訊部資訊安全處" w:date="2024-08-28T10:04:00Z" w16du:dateUtc="2024-08-28T02:04:00Z">
            <w:rPr>
              <w:rFonts w:eastAsia="標楷體"/>
            </w:rPr>
          </w:rPrChange>
        </w:rPr>
        <w:tab/>
      </w:r>
      <w:r w:rsidR="009750EC" w:rsidRPr="006D4DBE">
        <w:rPr>
          <w:rFonts w:eastAsia="標楷體" w:hint="eastAsia"/>
          <w:color w:val="000000" w:themeColor="text1"/>
          <w:rPrChange w:id="314" w:author="陳佳宜資訊部資訊安全處" w:date="2024-08-28T10:04:00Z" w16du:dateUtc="2024-08-28T02:04:00Z">
            <w:rPr>
              <w:rFonts w:eastAsia="標楷體" w:hint="eastAsia"/>
            </w:rPr>
          </w:rPrChange>
        </w:rPr>
        <w:t>雲端服務</w:t>
      </w:r>
      <w:r w:rsidR="009750EC" w:rsidRPr="006D4DBE">
        <w:rPr>
          <w:rFonts w:eastAsia="標楷體"/>
          <w:webHidden/>
          <w:color w:val="000000" w:themeColor="text1"/>
          <w:rPrChange w:id="315" w:author="陳佳宜資訊部資訊安全處" w:date="2024-08-28T10:04:00Z" w16du:dateUtc="2024-08-28T02:04:00Z">
            <w:rPr>
              <w:rFonts w:eastAsia="標楷體"/>
              <w:webHidden/>
            </w:rPr>
          </w:rPrChange>
        </w:rPr>
        <w:tab/>
      </w:r>
      <w:r w:rsidR="009750EC" w:rsidRPr="006D4DBE">
        <w:rPr>
          <w:rFonts w:eastAsia="標楷體"/>
          <w:webHidden/>
          <w:color w:val="000000" w:themeColor="text1"/>
          <w:rPrChange w:id="316" w:author="陳佳宜資訊部資訊安全處" w:date="2024-08-28T10:04:00Z" w16du:dateUtc="2024-08-28T02:04:00Z">
            <w:rPr>
              <w:rFonts w:eastAsia="標楷體"/>
              <w:webHidden/>
            </w:rPr>
          </w:rPrChange>
        </w:rPr>
        <w:fldChar w:fldCharType="begin"/>
      </w:r>
      <w:r w:rsidR="009750EC" w:rsidRPr="006D4DBE">
        <w:rPr>
          <w:rFonts w:eastAsia="標楷體"/>
          <w:webHidden/>
          <w:color w:val="000000" w:themeColor="text1"/>
          <w:rPrChange w:id="317" w:author="陳佳宜資訊部資訊安全處" w:date="2024-08-28T10:04:00Z" w16du:dateUtc="2024-08-28T02:04:00Z">
            <w:rPr>
              <w:rFonts w:eastAsia="標楷體"/>
              <w:webHidden/>
            </w:rPr>
          </w:rPrChange>
        </w:rPr>
        <w:instrText xml:space="preserve"> PAGEREF _Toc147137040 \h </w:instrText>
      </w:r>
      <w:r w:rsidR="009750EC" w:rsidRPr="006D4DBE">
        <w:rPr>
          <w:rFonts w:eastAsia="標楷體"/>
          <w:webHidden/>
          <w:color w:val="000000" w:themeColor="text1"/>
          <w:rPrChange w:id="318" w:author="陳佳宜資訊部資訊安全處" w:date="2024-08-28T10:04:00Z" w16du:dateUtc="2024-08-28T02:04:00Z">
            <w:rPr>
              <w:rFonts w:eastAsia="標楷體"/>
              <w:webHidden/>
            </w:rPr>
          </w:rPrChange>
        </w:rPr>
      </w:r>
      <w:r w:rsidR="009750EC" w:rsidRPr="006D4DBE">
        <w:rPr>
          <w:rFonts w:eastAsia="標楷體"/>
          <w:webHidden/>
          <w:color w:val="000000" w:themeColor="text1"/>
          <w:rPrChange w:id="319" w:author="陳佳宜資訊部資訊安全處" w:date="2024-08-28T10:04:00Z" w16du:dateUtc="2024-08-28T02:04:00Z">
            <w:rPr>
              <w:rFonts w:eastAsia="標楷體"/>
              <w:webHidden/>
            </w:rPr>
          </w:rPrChange>
        </w:rPr>
        <w:fldChar w:fldCharType="separate"/>
      </w:r>
      <w:ins w:id="320" w:author="陳佳宜資訊部資訊安全處" w:date="2024-08-28T10:04:00Z" w16du:dateUtc="2024-08-28T02:04:00Z">
        <w:r w:rsidR="006D4DBE">
          <w:rPr>
            <w:rFonts w:eastAsia="標楷體"/>
            <w:noProof/>
            <w:webHidden/>
            <w:color w:val="000000" w:themeColor="text1"/>
          </w:rPr>
          <w:t>6</w:t>
        </w:r>
      </w:ins>
      <w:del w:id="321" w:author="陳佳宜資訊部資訊安全處" w:date="2024-08-28T10:04:00Z" w16du:dateUtc="2024-08-28T02:04:00Z">
        <w:r w:rsidR="009750EC" w:rsidRPr="006D4DBE" w:rsidDel="006D4DBE">
          <w:rPr>
            <w:rFonts w:eastAsia="標楷體"/>
            <w:noProof/>
            <w:webHidden/>
            <w:color w:val="000000" w:themeColor="text1"/>
            <w:rPrChange w:id="322" w:author="陳佳宜資訊部資訊安全處" w:date="2024-08-28T10:04:00Z" w16du:dateUtc="2024-08-28T02:04:00Z">
              <w:rPr>
                <w:rFonts w:eastAsia="標楷體"/>
                <w:webHidden/>
              </w:rPr>
            </w:rPrChange>
          </w:rPr>
          <w:delText>6</w:delText>
        </w:r>
      </w:del>
      <w:r w:rsidR="009750EC" w:rsidRPr="006D4DBE">
        <w:rPr>
          <w:rFonts w:eastAsia="標楷體"/>
          <w:webHidden/>
          <w:color w:val="000000" w:themeColor="text1"/>
          <w:rPrChange w:id="323" w:author="陳佳宜資訊部資訊安全處" w:date="2024-08-28T10:04:00Z" w16du:dateUtc="2024-08-28T02:04:00Z">
            <w:rPr>
              <w:rFonts w:eastAsia="標楷體"/>
              <w:webHidden/>
            </w:rPr>
          </w:rPrChange>
        </w:rPr>
        <w:fldChar w:fldCharType="end"/>
      </w:r>
      <w:r w:rsidRPr="006D4DBE">
        <w:rPr>
          <w:rFonts w:eastAsia="標楷體"/>
          <w:color w:val="000000" w:themeColor="text1"/>
          <w:rPrChange w:id="324" w:author="陳佳宜資訊部資訊安全處" w:date="2024-08-28T10:04:00Z" w16du:dateUtc="2024-08-28T02:04:00Z">
            <w:rPr>
              <w:rFonts w:eastAsia="標楷體"/>
            </w:rPr>
          </w:rPrChange>
        </w:rPr>
        <w:fldChar w:fldCharType="end"/>
      </w:r>
    </w:p>
    <w:p w14:paraId="5223350F" w14:textId="19990DBA" w:rsidR="009750EC" w:rsidRPr="006D4DBE" w:rsidRDefault="00000000">
      <w:pPr>
        <w:pStyle w:val="22"/>
        <w:tabs>
          <w:tab w:val="left" w:pos="1680"/>
          <w:tab w:val="right" w:leader="dot" w:pos="10194"/>
        </w:tabs>
        <w:rPr>
          <w:rFonts w:eastAsia="標楷體"/>
          <w:color w:val="000000" w:themeColor="text1"/>
          <w:rPrChange w:id="325" w:author="陳佳宜資訊部資訊安全處" w:date="2024-08-28T10:04:00Z" w16du:dateUtc="2024-08-28T02:04:00Z">
            <w:rPr>
              <w:rFonts w:eastAsia="標楷體"/>
            </w:rPr>
          </w:rPrChange>
        </w:rPr>
      </w:pPr>
      <w:r w:rsidRPr="006D4DBE">
        <w:rPr>
          <w:color w:val="000000" w:themeColor="text1"/>
          <w:rPrChange w:id="326" w:author="陳佳宜資訊部資訊安全處" w:date="2024-08-28T10:04:00Z" w16du:dateUtc="2024-08-28T02:04:00Z">
            <w:rPr/>
          </w:rPrChange>
        </w:rPr>
        <w:fldChar w:fldCharType="begin"/>
      </w:r>
      <w:r w:rsidRPr="006D4DBE">
        <w:rPr>
          <w:color w:val="000000" w:themeColor="text1"/>
          <w:rPrChange w:id="327" w:author="陳佳宜資訊部資訊安全處" w:date="2024-08-28T10:04:00Z" w16du:dateUtc="2024-08-28T02:04:00Z">
            <w:rPr/>
          </w:rPrChange>
        </w:rPr>
        <w:instrText>HYPERLINK \l "_Toc147137041"</w:instrText>
      </w:r>
      <w:r w:rsidRPr="006D4DBE">
        <w:rPr>
          <w:color w:val="000000" w:themeColor="text1"/>
          <w:rPrChange w:id="328" w:author="陳佳宜資訊部資訊安全處" w:date="2024-08-28T10:04:00Z" w16du:dateUtc="2024-08-28T02:04:00Z">
            <w:rPr/>
          </w:rPrChange>
        </w:rPr>
      </w:r>
      <w:r w:rsidRPr="006D4DBE">
        <w:rPr>
          <w:color w:val="000000" w:themeColor="text1"/>
          <w:rPrChange w:id="329" w:author="陳佳宜資訊部資訊安全處" w:date="2024-08-28T10:04:00Z" w16du:dateUtc="2024-08-28T02:04:00Z">
            <w:rPr/>
          </w:rPrChange>
        </w:rPr>
        <w:fldChar w:fldCharType="separate"/>
      </w:r>
      <w:r w:rsidR="009750EC" w:rsidRPr="006D4DBE">
        <w:rPr>
          <w:rFonts w:eastAsia="標楷體" w:hint="eastAsia"/>
          <w:color w:val="000000" w:themeColor="text1"/>
          <w:rPrChange w:id="330" w:author="陳佳宜資訊部資訊安全處" w:date="2024-08-28T10:04:00Z" w16du:dateUtc="2024-08-28T02:04:00Z">
            <w:rPr>
              <w:rFonts w:eastAsia="標楷體" w:hint="eastAsia"/>
            </w:rPr>
          </w:rPrChange>
        </w:rPr>
        <w:t>第二節</w:t>
      </w:r>
      <w:r w:rsidR="009750EC" w:rsidRPr="006D4DBE">
        <w:rPr>
          <w:rFonts w:eastAsia="標楷體"/>
          <w:color w:val="000000" w:themeColor="text1"/>
          <w:rPrChange w:id="331" w:author="陳佳宜資訊部資訊安全處" w:date="2024-08-28T10:04:00Z" w16du:dateUtc="2024-08-28T02:04:00Z">
            <w:rPr>
              <w:rFonts w:eastAsia="標楷體"/>
            </w:rPr>
          </w:rPrChange>
        </w:rPr>
        <w:tab/>
      </w:r>
      <w:r w:rsidR="009750EC" w:rsidRPr="006D4DBE">
        <w:rPr>
          <w:rFonts w:eastAsia="標楷體" w:hint="eastAsia"/>
          <w:color w:val="000000" w:themeColor="text1"/>
          <w:rPrChange w:id="332" w:author="陳佳宜資訊部資訊安全處" w:date="2024-08-28T10:04:00Z" w16du:dateUtc="2024-08-28T02:04:00Z">
            <w:rPr>
              <w:rFonts w:eastAsia="標楷體" w:hint="eastAsia"/>
            </w:rPr>
          </w:rPrChange>
        </w:rPr>
        <w:t>社群媒體</w:t>
      </w:r>
      <w:r w:rsidR="009750EC" w:rsidRPr="006D4DBE">
        <w:rPr>
          <w:rFonts w:eastAsia="標楷體"/>
          <w:webHidden/>
          <w:color w:val="000000" w:themeColor="text1"/>
          <w:rPrChange w:id="333" w:author="陳佳宜資訊部資訊安全處" w:date="2024-08-28T10:04:00Z" w16du:dateUtc="2024-08-28T02:04:00Z">
            <w:rPr>
              <w:rFonts w:eastAsia="標楷體"/>
              <w:webHidden/>
            </w:rPr>
          </w:rPrChange>
        </w:rPr>
        <w:tab/>
      </w:r>
      <w:r w:rsidR="009750EC" w:rsidRPr="006D4DBE">
        <w:rPr>
          <w:rFonts w:eastAsia="標楷體"/>
          <w:webHidden/>
          <w:color w:val="000000" w:themeColor="text1"/>
          <w:rPrChange w:id="334" w:author="陳佳宜資訊部資訊安全處" w:date="2024-08-28T10:04:00Z" w16du:dateUtc="2024-08-28T02:04:00Z">
            <w:rPr>
              <w:rFonts w:eastAsia="標楷體"/>
              <w:webHidden/>
            </w:rPr>
          </w:rPrChange>
        </w:rPr>
        <w:fldChar w:fldCharType="begin"/>
      </w:r>
      <w:r w:rsidR="009750EC" w:rsidRPr="006D4DBE">
        <w:rPr>
          <w:rFonts w:eastAsia="標楷體"/>
          <w:webHidden/>
          <w:color w:val="000000" w:themeColor="text1"/>
          <w:rPrChange w:id="335" w:author="陳佳宜資訊部資訊安全處" w:date="2024-08-28T10:04:00Z" w16du:dateUtc="2024-08-28T02:04:00Z">
            <w:rPr>
              <w:rFonts w:eastAsia="標楷體"/>
              <w:webHidden/>
            </w:rPr>
          </w:rPrChange>
        </w:rPr>
        <w:instrText xml:space="preserve"> PAGEREF _Toc147137041 \h </w:instrText>
      </w:r>
      <w:r w:rsidR="009750EC" w:rsidRPr="006D4DBE">
        <w:rPr>
          <w:rFonts w:eastAsia="標楷體"/>
          <w:webHidden/>
          <w:color w:val="000000" w:themeColor="text1"/>
          <w:rPrChange w:id="336" w:author="陳佳宜資訊部資訊安全處" w:date="2024-08-28T10:04:00Z" w16du:dateUtc="2024-08-28T02:04:00Z">
            <w:rPr>
              <w:rFonts w:eastAsia="標楷體"/>
              <w:webHidden/>
            </w:rPr>
          </w:rPrChange>
        </w:rPr>
      </w:r>
      <w:r w:rsidR="009750EC" w:rsidRPr="006D4DBE">
        <w:rPr>
          <w:rFonts w:eastAsia="標楷體"/>
          <w:webHidden/>
          <w:color w:val="000000" w:themeColor="text1"/>
          <w:rPrChange w:id="337" w:author="陳佳宜資訊部資訊安全處" w:date="2024-08-28T10:04:00Z" w16du:dateUtc="2024-08-28T02:04:00Z">
            <w:rPr>
              <w:rFonts w:eastAsia="標楷體"/>
              <w:webHidden/>
            </w:rPr>
          </w:rPrChange>
        </w:rPr>
        <w:fldChar w:fldCharType="separate"/>
      </w:r>
      <w:ins w:id="338" w:author="陳佳宜資訊部資訊安全處" w:date="2024-08-28T10:04:00Z" w16du:dateUtc="2024-08-28T02:04:00Z">
        <w:r w:rsidR="006D4DBE">
          <w:rPr>
            <w:rFonts w:eastAsia="標楷體"/>
            <w:noProof/>
            <w:webHidden/>
            <w:color w:val="000000" w:themeColor="text1"/>
          </w:rPr>
          <w:t>6</w:t>
        </w:r>
      </w:ins>
      <w:del w:id="339" w:author="陳佳宜資訊部資訊安全處" w:date="2024-08-28T10:04:00Z" w16du:dateUtc="2024-08-28T02:04:00Z">
        <w:r w:rsidR="009750EC" w:rsidRPr="006D4DBE" w:rsidDel="006D4DBE">
          <w:rPr>
            <w:rFonts w:eastAsia="標楷體"/>
            <w:noProof/>
            <w:webHidden/>
            <w:color w:val="000000" w:themeColor="text1"/>
            <w:rPrChange w:id="340" w:author="陳佳宜資訊部資訊安全處" w:date="2024-08-28T10:04:00Z" w16du:dateUtc="2024-08-28T02:04:00Z">
              <w:rPr>
                <w:rFonts w:eastAsia="標楷體"/>
                <w:webHidden/>
              </w:rPr>
            </w:rPrChange>
          </w:rPr>
          <w:delText>6</w:delText>
        </w:r>
      </w:del>
      <w:r w:rsidR="009750EC" w:rsidRPr="006D4DBE">
        <w:rPr>
          <w:rFonts w:eastAsia="標楷體"/>
          <w:webHidden/>
          <w:color w:val="000000" w:themeColor="text1"/>
          <w:rPrChange w:id="341" w:author="陳佳宜資訊部資訊安全處" w:date="2024-08-28T10:04:00Z" w16du:dateUtc="2024-08-28T02:04:00Z">
            <w:rPr>
              <w:rFonts w:eastAsia="標楷體"/>
              <w:webHidden/>
            </w:rPr>
          </w:rPrChange>
        </w:rPr>
        <w:fldChar w:fldCharType="end"/>
      </w:r>
      <w:r w:rsidRPr="006D4DBE">
        <w:rPr>
          <w:rFonts w:eastAsia="標楷體"/>
          <w:color w:val="000000" w:themeColor="text1"/>
          <w:rPrChange w:id="342" w:author="陳佳宜資訊部資訊安全處" w:date="2024-08-28T10:04:00Z" w16du:dateUtc="2024-08-28T02:04:00Z">
            <w:rPr>
              <w:rFonts w:eastAsia="標楷體"/>
            </w:rPr>
          </w:rPrChange>
        </w:rPr>
        <w:fldChar w:fldCharType="end"/>
      </w:r>
    </w:p>
    <w:p w14:paraId="2BB774AA" w14:textId="1FB04FF2" w:rsidR="009750EC" w:rsidRPr="006D4DBE" w:rsidRDefault="00000000">
      <w:pPr>
        <w:pStyle w:val="22"/>
        <w:tabs>
          <w:tab w:val="left" w:pos="1680"/>
          <w:tab w:val="right" w:leader="dot" w:pos="10194"/>
        </w:tabs>
        <w:rPr>
          <w:rFonts w:eastAsia="標楷體"/>
          <w:color w:val="000000" w:themeColor="text1"/>
          <w:rPrChange w:id="343" w:author="陳佳宜資訊部資訊安全處" w:date="2024-08-28T10:04:00Z" w16du:dateUtc="2024-08-28T02:04:00Z">
            <w:rPr>
              <w:rFonts w:eastAsia="標楷體"/>
            </w:rPr>
          </w:rPrChange>
        </w:rPr>
      </w:pPr>
      <w:r w:rsidRPr="006D4DBE">
        <w:rPr>
          <w:color w:val="000000" w:themeColor="text1"/>
          <w:rPrChange w:id="344" w:author="陳佳宜資訊部資訊安全處" w:date="2024-08-28T10:04:00Z" w16du:dateUtc="2024-08-28T02:04:00Z">
            <w:rPr/>
          </w:rPrChange>
        </w:rPr>
        <w:fldChar w:fldCharType="begin"/>
      </w:r>
      <w:r w:rsidRPr="006D4DBE">
        <w:rPr>
          <w:color w:val="000000" w:themeColor="text1"/>
          <w:rPrChange w:id="345" w:author="陳佳宜資訊部資訊安全處" w:date="2024-08-28T10:04:00Z" w16du:dateUtc="2024-08-28T02:04:00Z">
            <w:rPr/>
          </w:rPrChange>
        </w:rPr>
        <w:instrText>HYPERLINK \l "_Toc147137042"</w:instrText>
      </w:r>
      <w:r w:rsidRPr="006D4DBE">
        <w:rPr>
          <w:color w:val="000000" w:themeColor="text1"/>
          <w:rPrChange w:id="346" w:author="陳佳宜資訊部資訊安全處" w:date="2024-08-28T10:04:00Z" w16du:dateUtc="2024-08-28T02:04:00Z">
            <w:rPr/>
          </w:rPrChange>
        </w:rPr>
      </w:r>
      <w:r w:rsidRPr="006D4DBE">
        <w:rPr>
          <w:color w:val="000000" w:themeColor="text1"/>
          <w:rPrChange w:id="347" w:author="陳佳宜資訊部資訊安全處" w:date="2024-08-28T10:04:00Z" w16du:dateUtc="2024-08-28T02:04:00Z">
            <w:rPr/>
          </w:rPrChange>
        </w:rPr>
        <w:fldChar w:fldCharType="separate"/>
      </w:r>
      <w:r w:rsidR="009750EC" w:rsidRPr="006D4DBE">
        <w:rPr>
          <w:rFonts w:eastAsia="標楷體" w:hint="eastAsia"/>
          <w:color w:val="000000" w:themeColor="text1"/>
          <w:rPrChange w:id="348" w:author="陳佳宜資訊部資訊安全處" w:date="2024-08-28T10:04:00Z" w16du:dateUtc="2024-08-28T02:04:00Z">
            <w:rPr>
              <w:rFonts w:eastAsia="標楷體" w:hint="eastAsia"/>
            </w:rPr>
          </w:rPrChange>
        </w:rPr>
        <w:t>第三節</w:t>
      </w:r>
      <w:r w:rsidR="009750EC" w:rsidRPr="006D4DBE">
        <w:rPr>
          <w:rFonts w:eastAsia="標楷體"/>
          <w:color w:val="000000" w:themeColor="text1"/>
          <w:rPrChange w:id="349" w:author="陳佳宜資訊部資訊安全處" w:date="2024-08-28T10:04:00Z" w16du:dateUtc="2024-08-28T02:04:00Z">
            <w:rPr>
              <w:rFonts w:eastAsia="標楷體"/>
            </w:rPr>
          </w:rPrChange>
        </w:rPr>
        <w:tab/>
      </w:r>
      <w:r w:rsidR="009750EC" w:rsidRPr="006D4DBE">
        <w:rPr>
          <w:rFonts w:eastAsia="標楷體" w:hint="eastAsia"/>
          <w:color w:val="000000" w:themeColor="text1"/>
          <w:rPrChange w:id="350" w:author="陳佳宜資訊部資訊安全處" w:date="2024-08-28T10:04:00Z" w16du:dateUtc="2024-08-28T02:04:00Z">
            <w:rPr>
              <w:rFonts w:eastAsia="標楷體" w:hint="eastAsia"/>
            </w:rPr>
          </w:rPrChange>
        </w:rPr>
        <w:t>行動裝置</w:t>
      </w:r>
      <w:r w:rsidR="009750EC" w:rsidRPr="006D4DBE">
        <w:rPr>
          <w:rFonts w:eastAsia="標楷體"/>
          <w:webHidden/>
          <w:color w:val="000000" w:themeColor="text1"/>
          <w:rPrChange w:id="351" w:author="陳佳宜資訊部資訊安全處" w:date="2024-08-28T10:04:00Z" w16du:dateUtc="2024-08-28T02:04:00Z">
            <w:rPr>
              <w:rFonts w:eastAsia="標楷體"/>
              <w:webHidden/>
            </w:rPr>
          </w:rPrChange>
        </w:rPr>
        <w:tab/>
      </w:r>
      <w:r w:rsidR="009750EC" w:rsidRPr="006D4DBE">
        <w:rPr>
          <w:rFonts w:eastAsia="標楷體"/>
          <w:webHidden/>
          <w:color w:val="000000" w:themeColor="text1"/>
          <w:rPrChange w:id="352" w:author="陳佳宜資訊部資訊安全處" w:date="2024-08-28T10:04:00Z" w16du:dateUtc="2024-08-28T02:04:00Z">
            <w:rPr>
              <w:rFonts w:eastAsia="標楷體"/>
              <w:webHidden/>
            </w:rPr>
          </w:rPrChange>
        </w:rPr>
        <w:fldChar w:fldCharType="begin"/>
      </w:r>
      <w:r w:rsidR="009750EC" w:rsidRPr="006D4DBE">
        <w:rPr>
          <w:rFonts w:eastAsia="標楷體"/>
          <w:webHidden/>
          <w:color w:val="000000" w:themeColor="text1"/>
          <w:rPrChange w:id="353" w:author="陳佳宜資訊部資訊安全處" w:date="2024-08-28T10:04:00Z" w16du:dateUtc="2024-08-28T02:04:00Z">
            <w:rPr>
              <w:rFonts w:eastAsia="標楷體"/>
              <w:webHidden/>
            </w:rPr>
          </w:rPrChange>
        </w:rPr>
        <w:instrText xml:space="preserve"> PAGEREF _Toc147137042 \h </w:instrText>
      </w:r>
      <w:r w:rsidR="009750EC" w:rsidRPr="006D4DBE">
        <w:rPr>
          <w:rFonts w:eastAsia="標楷體"/>
          <w:webHidden/>
          <w:color w:val="000000" w:themeColor="text1"/>
          <w:rPrChange w:id="354" w:author="陳佳宜資訊部資訊安全處" w:date="2024-08-28T10:04:00Z" w16du:dateUtc="2024-08-28T02:04:00Z">
            <w:rPr>
              <w:rFonts w:eastAsia="標楷體"/>
              <w:webHidden/>
            </w:rPr>
          </w:rPrChange>
        </w:rPr>
      </w:r>
      <w:r w:rsidR="009750EC" w:rsidRPr="006D4DBE">
        <w:rPr>
          <w:rFonts w:eastAsia="標楷體"/>
          <w:webHidden/>
          <w:color w:val="000000" w:themeColor="text1"/>
          <w:rPrChange w:id="355" w:author="陳佳宜資訊部資訊安全處" w:date="2024-08-28T10:04:00Z" w16du:dateUtc="2024-08-28T02:04:00Z">
            <w:rPr>
              <w:rFonts w:eastAsia="標楷體"/>
              <w:webHidden/>
            </w:rPr>
          </w:rPrChange>
        </w:rPr>
        <w:fldChar w:fldCharType="separate"/>
      </w:r>
      <w:ins w:id="356" w:author="陳佳宜資訊部資訊安全處" w:date="2024-08-28T10:04:00Z" w16du:dateUtc="2024-08-28T02:04:00Z">
        <w:r w:rsidR="006D4DBE">
          <w:rPr>
            <w:rFonts w:eastAsia="標楷體"/>
            <w:noProof/>
            <w:webHidden/>
            <w:color w:val="000000" w:themeColor="text1"/>
          </w:rPr>
          <w:t>7</w:t>
        </w:r>
      </w:ins>
      <w:del w:id="357" w:author="陳佳宜資訊部資訊安全處" w:date="2024-08-28T10:04:00Z" w16du:dateUtc="2024-08-28T02:04:00Z">
        <w:r w:rsidR="009750EC" w:rsidRPr="006D4DBE" w:rsidDel="006D4DBE">
          <w:rPr>
            <w:rFonts w:eastAsia="標楷體"/>
            <w:noProof/>
            <w:webHidden/>
            <w:color w:val="000000" w:themeColor="text1"/>
            <w:rPrChange w:id="358" w:author="陳佳宜資訊部資訊安全處" w:date="2024-08-28T10:04:00Z" w16du:dateUtc="2024-08-28T02:04:00Z">
              <w:rPr>
                <w:rFonts w:eastAsia="標楷體"/>
                <w:webHidden/>
              </w:rPr>
            </w:rPrChange>
          </w:rPr>
          <w:delText>7</w:delText>
        </w:r>
      </w:del>
      <w:r w:rsidR="009750EC" w:rsidRPr="006D4DBE">
        <w:rPr>
          <w:rFonts w:eastAsia="標楷體"/>
          <w:webHidden/>
          <w:color w:val="000000" w:themeColor="text1"/>
          <w:rPrChange w:id="359" w:author="陳佳宜資訊部資訊安全處" w:date="2024-08-28T10:04:00Z" w16du:dateUtc="2024-08-28T02:04:00Z">
            <w:rPr>
              <w:rFonts w:eastAsia="標楷體"/>
              <w:webHidden/>
            </w:rPr>
          </w:rPrChange>
        </w:rPr>
        <w:fldChar w:fldCharType="end"/>
      </w:r>
      <w:r w:rsidRPr="006D4DBE">
        <w:rPr>
          <w:rFonts w:eastAsia="標楷體"/>
          <w:color w:val="000000" w:themeColor="text1"/>
          <w:rPrChange w:id="360" w:author="陳佳宜資訊部資訊安全處" w:date="2024-08-28T10:04:00Z" w16du:dateUtc="2024-08-28T02:04:00Z">
            <w:rPr>
              <w:rFonts w:eastAsia="標楷體"/>
            </w:rPr>
          </w:rPrChange>
        </w:rPr>
        <w:fldChar w:fldCharType="end"/>
      </w:r>
    </w:p>
    <w:p w14:paraId="38036D08" w14:textId="49F7B34E" w:rsidR="009750EC" w:rsidRPr="006D4DBE" w:rsidRDefault="00000000">
      <w:pPr>
        <w:pStyle w:val="22"/>
        <w:tabs>
          <w:tab w:val="left" w:pos="1680"/>
          <w:tab w:val="right" w:leader="dot" w:pos="10194"/>
        </w:tabs>
        <w:rPr>
          <w:rFonts w:eastAsia="標楷體"/>
          <w:color w:val="000000" w:themeColor="text1"/>
          <w:rPrChange w:id="361" w:author="陳佳宜資訊部資訊安全處" w:date="2024-08-28T10:04:00Z" w16du:dateUtc="2024-08-28T02:04:00Z">
            <w:rPr>
              <w:rFonts w:eastAsia="標楷體"/>
            </w:rPr>
          </w:rPrChange>
        </w:rPr>
      </w:pPr>
      <w:r w:rsidRPr="006D4DBE">
        <w:rPr>
          <w:color w:val="000000" w:themeColor="text1"/>
          <w:rPrChange w:id="362" w:author="陳佳宜資訊部資訊安全處" w:date="2024-08-28T10:04:00Z" w16du:dateUtc="2024-08-28T02:04:00Z">
            <w:rPr/>
          </w:rPrChange>
        </w:rPr>
        <w:fldChar w:fldCharType="begin"/>
      </w:r>
      <w:r w:rsidRPr="006D4DBE">
        <w:rPr>
          <w:color w:val="000000" w:themeColor="text1"/>
          <w:rPrChange w:id="363" w:author="陳佳宜資訊部資訊安全處" w:date="2024-08-28T10:04:00Z" w16du:dateUtc="2024-08-28T02:04:00Z">
            <w:rPr/>
          </w:rPrChange>
        </w:rPr>
        <w:instrText>HYPERLINK \l "_Toc147137043"</w:instrText>
      </w:r>
      <w:r w:rsidRPr="006D4DBE">
        <w:rPr>
          <w:color w:val="000000" w:themeColor="text1"/>
          <w:rPrChange w:id="364" w:author="陳佳宜資訊部資訊安全處" w:date="2024-08-28T10:04:00Z" w16du:dateUtc="2024-08-28T02:04:00Z">
            <w:rPr/>
          </w:rPrChange>
        </w:rPr>
      </w:r>
      <w:r w:rsidRPr="006D4DBE">
        <w:rPr>
          <w:color w:val="000000" w:themeColor="text1"/>
          <w:rPrChange w:id="365" w:author="陳佳宜資訊部資訊安全處" w:date="2024-08-28T10:04:00Z" w16du:dateUtc="2024-08-28T02:04:00Z">
            <w:rPr/>
          </w:rPrChange>
        </w:rPr>
        <w:fldChar w:fldCharType="separate"/>
      </w:r>
      <w:r w:rsidR="009750EC" w:rsidRPr="006D4DBE">
        <w:rPr>
          <w:rFonts w:eastAsia="標楷體" w:hint="eastAsia"/>
          <w:color w:val="000000" w:themeColor="text1"/>
          <w:rPrChange w:id="366" w:author="陳佳宜資訊部資訊安全處" w:date="2024-08-28T10:04:00Z" w16du:dateUtc="2024-08-28T02:04:00Z">
            <w:rPr>
              <w:rFonts w:eastAsia="標楷體" w:hint="eastAsia"/>
            </w:rPr>
          </w:rPrChange>
        </w:rPr>
        <w:t>第四節</w:t>
      </w:r>
      <w:r w:rsidR="009750EC" w:rsidRPr="006D4DBE">
        <w:rPr>
          <w:rFonts w:eastAsia="標楷體"/>
          <w:color w:val="000000" w:themeColor="text1"/>
          <w:rPrChange w:id="367" w:author="陳佳宜資訊部資訊安全處" w:date="2024-08-28T10:04:00Z" w16du:dateUtc="2024-08-28T02:04:00Z">
            <w:rPr>
              <w:rFonts w:eastAsia="標楷體"/>
            </w:rPr>
          </w:rPrChange>
        </w:rPr>
        <w:tab/>
      </w:r>
      <w:r w:rsidR="009750EC" w:rsidRPr="006D4DBE">
        <w:rPr>
          <w:rFonts w:eastAsia="標楷體" w:hint="eastAsia"/>
          <w:color w:val="000000" w:themeColor="text1"/>
          <w:rPrChange w:id="368" w:author="陳佳宜資訊部資訊安全處" w:date="2024-08-28T10:04:00Z" w16du:dateUtc="2024-08-28T02:04:00Z">
            <w:rPr>
              <w:rFonts w:eastAsia="標楷體" w:hint="eastAsia"/>
            </w:rPr>
          </w:rPrChange>
        </w:rPr>
        <w:t>物聯網</w:t>
      </w:r>
      <w:r w:rsidR="009750EC" w:rsidRPr="006D4DBE">
        <w:rPr>
          <w:rFonts w:eastAsia="標楷體"/>
          <w:webHidden/>
          <w:color w:val="000000" w:themeColor="text1"/>
          <w:rPrChange w:id="369" w:author="陳佳宜資訊部資訊安全處" w:date="2024-08-28T10:04:00Z" w16du:dateUtc="2024-08-28T02:04:00Z">
            <w:rPr>
              <w:rFonts w:eastAsia="標楷體"/>
              <w:webHidden/>
            </w:rPr>
          </w:rPrChange>
        </w:rPr>
        <w:tab/>
      </w:r>
      <w:r w:rsidR="009750EC" w:rsidRPr="006D4DBE">
        <w:rPr>
          <w:rFonts w:eastAsia="標楷體"/>
          <w:webHidden/>
          <w:color w:val="000000" w:themeColor="text1"/>
          <w:rPrChange w:id="370" w:author="陳佳宜資訊部資訊安全處" w:date="2024-08-28T10:04:00Z" w16du:dateUtc="2024-08-28T02:04:00Z">
            <w:rPr>
              <w:rFonts w:eastAsia="標楷體"/>
              <w:webHidden/>
            </w:rPr>
          </w:rPrChange>
        </w:rPr>
        <w:fldChar w:fldCharType="begin"/>
      </w:r>
      <w:r w:rsidR="009750EC" w:rsidRPr="006D4DBE">
        <w:rPr>
          <w:rFonts w:eastAsia="標楷體"/>
          <w:webHidden/>
          <w:color w:val="000000" w:themeColor="text1"/>
          <w:rPrChange w:id="371" w:author="陳佳宜資訊部資訊安全處" w:date="2024-08-28T10:04:00Z" w16du:dateUtc="2024-08-28T02:04:00Z">
            <w:rPr>
              <w:rFonts w:eastAsia="標楷體"/>
              <w:webHidden/>
            </w:rPr>
          </w:rPrChange>
        </w:rPr>
        <w:instrText xml:space="preserve"> PAGEREF _Toc147137043 \h </w:instrText>
      </w:r>
      <w:r w:rsidR="009750EC" w:rsidRPr="006D4DBE">
        <w:rPr>
          <w:rFonts w:eastAsia="標楷體"/>
          <w:webHidden/>
          <w:color w:val="000000" w:themeColor="text1"/>
          <w:rPrChange w:id="372" w:author="陳佳宜資訊部資訊安全處" w:date="2024-08-28T10:04:00Z" w16du:dateUtc="2024-08-28T02:04:00Z">
            <w:rPr>
              <w:rFonts w:eastAsia="標楷體"/>
              <w:webHidden/>
            </w:rPr>
          </w:rPrChange>
        </w:rPr>
      </w:r>
      <w:r w:rsidR="009750EC" w:rsidRPr="006D4DBE">
        <w:rPr>
          <w:rFonts w:eastAsia="標楷體"/>
          <w:webHidden/>
          <w:color w:val="000000" w:themeColor="text1"/>
          <w:rPrChange w:id="373" w:author="陳佳宜資訊部資訊安全處" w:date="2024-08-28T10:04:00Z" w16du:dateUtc="2024-08-28T02:04:00Z">
            <w:rPr>
              <w:rFonts w:eastAsia="標楷體"/>
              <w:webHidden/>
            </w:rPr>
          </w:rPrChange>
        </w:rPr>
        <w:fldChar w:fldCharType="separate"/>
      </w:r>
      <w:ins w:id="374" w:author="陳佳宜資訊部資訊安全處" w:date="2024-08-28T10:04:00Z" w16du:dateUtc="2024-08-28T02:04:00Z">
        <w:r w:rsidR="006D4DBE">
          <w:rPr>
            <w:rFonts w:eastAsia="標楷體"/>
            <w:noProof/>
            <w:webHidden/>
            <w:color w:val="000000" w:themeColor="text1"/>
          </w:rPr>
          <w:t>7</w:t>
        </w:r>
      </w:ins>
      <w:del w:id="375" w:author="陳佳宜資訊部資訊安全處" w:date="2024-08-28T10:04:00Z" w16du:dateUtc="2024-08-28T02:04:00Z">
        <w:r w:rsidR="009750EC" w:rsidRPr="006D4DBE" w:rsidDel="006D4DBE">
          <w:rPr>
            <w:rFonts w:eastAsia="標楷體"/>
            <w:noProof/>
            <w:webHidden/>
            <w:color w:val="000000" w:themeColor="text1"/>
            <w:rPrChange w:id="376" w:author="陳佳宜資訊部資訊安全處" w:date="2024-08-28T10:04:00Z" w16du:dateUtc="2024-08-28T02:04:00Z">
              <w:rPr>
                <w:rFonts w:eastAsia="標楷體"/>
                <w:webHidden/>
              </w:rPr>
            </w:rPrChange>
          </w:rPr>
          <w:delText>7</w:delText>
        </w:r>
      </w:del>
      <w:r w:rsidR="009750EC" w:rsidRPr="006D4DBE">
        <w:rPr>
          <w:rFonts w:eastAsia="標楷體"/>
          <w:webHidden/>
          <w:color w:val="000000" w:themeColor="text1"/>
          <w:rPrChange w:id="377" w:author="陳佳宜資訊部資訊安全處" w:date="2024-08-28T10:04:00Z" w16du:dateUtc="2024-08-28T02:04:00Z">
            <w:rPr>
              <w:rFonts w:eastAsia="標楷體"/>
              <w:webHidden/>
            </w:rPr>
          </w:rPrChange>
        </w:rPr>
        <w:fldChar w:fldCharType="end"/>
      </w:r>
      <w:r w:rsidRPr="006D4DBE">
        <w:rPr>
          <w:rFonts w:eastAsia="標楷體"/>
          <w:color w:val="000000" w:themeColor="text1"/>
          <w:rPrChange w:id="378" w:author="陳佳宜資訊部資訊安全處" w:date="2024-08-28T10:04:00Z" w16du:dateUtc="2024-08-28T02:04:00Z">
            <w:rPr>
              <w:rFonts w:eastAsia="標楷體"/>
            </w:rPr>
          </w:rPrChange>
        </w:rPr>
        <w:fldChar w:fldCharType="end"/>
      </w:r>
    </w:p>
    <w:p w14:paraId="767AAC7C" w14:textId="3EA6A09C" w:rsidR="009750EC" w:rsidRPr="006D4DBE" w:rsidRDefault="00000000">
      <w:pPr>
        <w:pStyle w:val="22"/>
        <w:tabs>
          <w:tab w:val="left" w:pos="1680"/>
          <w:tab w:val="right" w:leader="dot" w:pos="10194"/>
        </w:tabs>
        <w:rPr>
          <w:rFonts w:eastAsia="標楷體"/>
          <w:color w:val="000000" w:themeColor="text1"/>
          <w:rPrChange w:id="379" w:author="陳佳宜資訊部資訊安全處" w:date="2024-08-28T10:04:00Z" w16du:dateUtc="2024-08-28T02:04:00Z">
            <w:rPr>
              <w:rFonts w:eastAsia="標楷體"/>
            </w:rPr>
          </w:rPrChange>
        </w:rPr>
      </w:pPr>
      <w:r w:rsidRPr="006D4DBE">
        <w:rPr>
          <w:color w:val="000000" w:themeColor="text1"/>
          <w:rPrChange w:id="380" w:author="陳佳宜資訊部資訊安全處" w:date="2024-08-28T10:04:00Z" w16du:dateUtc="2024-08-28T02:04:00Z">
            <w:rPr/>
          </w:rPrChange>
        </w:rPr>
        <w:fldChar w:fldCharType="begin"/>
      </w:r>
      <w:r w:rsidRPr="006D4DBE">
        <w:rPr>
          <w:color w:val="000000" w:themeColor="text1"/>
          <w:rPrChange w:id="381" w:author="陳佳宜資訊部資訊安全處" w:date="2024-08-28T10:04:00Z" w16du:dateUtc="2024-08-28T02:04:00Z">
            <w:rPr/>
          </w:rPrChange>
        </w:rPr>
        <w:instrText>HYPERLINK \l "_Toc147137044"</w:instrText>
      </w:r>
      <w:r w:rsidRPr="006D4DBE">
        <w:rPr>
          <w:color w:val="000000" w:themeColor="text1"/>
          <w:rPrChange w:id="382" w:author="陳佳宜資訊部資訊安全處" w:date="2024-08-28T10:04:00Z" w16du:dateUtc="2024-08-28T02:04:00Z">
            <w:rPr/>
          </w:rPrChange>
        </w:rPr>
      </w:r>
      <w:r w:rsidRPr="006D4DBE">
        <w:rPr>
          <w:color w:val="000000" w:themeColor="text1"/>
          <w:rPrChange w:id="383" w:author="陳佳宜資訊部資訊安全處" w:date="2024-08-28T10:04:00Z" w16du:dateUtc="2024-08-28T02:04:00Z">
            <w:rPr/>
          </w:rPrChange>
        </w:rPr>
        <w:fldChar w:fldCharType="separate"/>
      </w:r>
      <w:r w:rsidR="009750EC" w:rsidRPr="006D4DBE">
        <w:rPr>
          <w:rFonts w:eastAsia="標楷體" w:hint="eastAsia"/>
          <w:color w:val="000000" w:themeColor="text1"/>
          <w:rPrChange w:id="384" w:author="陳佳宜資訊部資訊安全處" w:date="2024-08-28T10:04:00Z" w16du:dateUtc="2024-08-28T02:04:00Z">
            <w:rPr>
              <w:rFonts w:eastAsia="標楷體" w:hint="eastAsia"/>
            </w:rPr>
          </w:rPrChange>
        </w:rPr>
        <w:t>第五節</w:t>
      </w:r>
      <w:r w:rsidR="009750EC" w:rsidRPr="006D4DBE">
        <w:rPr>
          <w:rFonts w:eastAsia="標楷體"/>
          <w:color w:val="000000" w:themeColor="text1"/>
          <w:rPrChange w:id="385" w:author="陳佳宜資訊部資訊安全處" w:date="2024-08-28T10:04:00Z" w16du:dateUtc="2024-08-28T02:04:00Z">
            <w:rPr>
              <w:rFonts w:eastAsia="標楷體"/>
            </w:rPr>
          </w:rPrChange>
        </w:rPr>
        <w:tab/>
      </w:r>
      <w:r w:rsidR="009750EC" w:rsidRPr="006D4DBE">
        <w:rPr>
          <w:rFonts w:eastAsia="標楷體" w:hint="eastAsia"/>
          <w:color w:val="000000" w:themeColor="text1"/>
          <w:rPrChange w:id="386" w:author="陳佳宜資訊部資訊安全處" w:date="2024-08-28T10:04:00Z" w16du:dateUtc="2024-08-28T02:04:00Z">
            <w:rPr>
              <w:rFonts w:eastAsia="標楷體" w:hint="eastAsia"/>
            </w:rPr>
          </w:rPrChange>
        </w:rPr>
        <w:t>遠距辦公</w:t>
      </w:r>
      <w:r w:rsidR="009750EC" w:rsidRPr="006D4DBE">
        <w:rPr>
          <w:rFonts w:eastAsia="標楷體"/>
          <w:webHidden/>
          <w:color w:val="000000" w:themeColor="text1"/>
          <w:rPrChange w:id="387" w:author="陳佳宜資訊部資訊安全處" w:date="2024-08-28T10:04:00Z" w16du:dateUtc="2024-08-28T02:04:00Z">
            <w:rPr>
              <w:rFonts w:eastAsia="標楷體"/>
              <w:webHidden/>
            </w:rPr>
          </w:rPrChange>
        </w:rPr>
        <w:tab/>
      </w:r>
      <w:r w:rsidR="009750EC" w:rsidRPr="006D4DBE">
        <w:rPr>
          <w:rFonts w:eastAsia="標楷體"/>
          <w:webHidden/>
          <w:color w:val="000000" w:themeColor="text1"/>
          <w:rPrChange w:id="388" w:author="陳佳宜資訊部資訊安全處" w:date="2024-08-28T10:04:00Z" w16du:dateUtc="2024-08-28T02:04:00Z">
            <w:rPr>
              <w:rFonts w:eastAsia="標楷體"/>
              <w:webHidden/>
            </w:rPr>
          </w:rPrChange>
        </w:rPr>
        <w:fldChar w:fldCharType="begin"/>
      </w:r>
      <w:r w:rsidR="009750EC" w:rsidRPr="006D4DBE">
        <w:rPr>
          <w:rFonts w:eastAsia="標楷體"/>
          <w:webHidden/>
          <w:color w:val="000000" w:themeColor="text1"/>
          <w:rPrChange w:id="389" w:author="陳佳宜資訊部資訊安全處" w:date="2024-08-28T10:04:00Z" w16du:dateUtc="2024-08-28T02:04:00Z">
            <w:rPr>
              <w:rFonts w:eastAsia="標楷體"/>
              <w:webHidden/>
            </w:rPr>
          </w:rPrChange>
        </w:rPr>
        <w:instrText xml:space="preserve"> PAGEREF _Toc147137044 \h </w:instrText>
      </w:r>
      <w:r w:rsidR="009750EC" w:rsidRPr="006D4DBE">
        <w:rPr>
          <w:rFonts w:eastAsia="標楷體"/>
          <w:webHidden/>
          <w:color w:val="000000" w:themeColor="text1"/>
          <w:rPrChange w:id="390" w:author="陳佳宜資訊部資訊安全處" w:date="2024-08-28T10:04:00Z" w16du:dateUtc="2024-08-28T02:04:00Z">
            <w:rPr>
              <w:rFonts w:eastAsia="標楷體"/>
              <w:webHidden/>
            </w:rPr>
          </w:rPrChange>
        </w:rPr>
      </w:r>
      <w:r w:rsidR="009750EC" w:rsidRPr="006D4DBE">
        <w:rPr>
          <w:rFonts w:eastAsia="標楷體"/>
          <w:webHidden/>
          <w:color w:val="000000" w:themeColor="text1"/>
          <w:rPrChange w:id="391" w:author="陳佳宜資訊部資訊安全處" w:date="2024-08-28T10:04:00Z" w16du:dateUtc="2024-08-28T02:04:00Z">
            <w:rPr>
              <w:rFonts w:eastAsia="標楷體"/>
              <w:webHidden/>
            </w:rPr>
          </w:rPrChange>
        </w:rPr>
        <w:fldChar w:fldCharType="separate"/>
      </w:r>
      <w:ins w:id="392" w:author="陳佳宜資訊部資訊安全處" w:date="2024-08-28T10:04:00Z" w16du:dateUtc="2024-08-28T02:04:00Z">
        <w:r w:rsidR="006D4DBE">
          <w:rPr>
            <w:rFonts w:eastAsia="標楷體"/>
            <w:noProof/>
            <w:webHidden/>
            <w:color w:val="000000" w:themeColor="text1"/>
          </w:rPr>
          <w:t>8</w:t>
        </w:r>
      </w:ins>
      <w:del w:id="393" w:author="陳佳宜資訊部資訊安全處" w:date="2024-08-28T10:04:00Z" w16du:dateUtc="2024-08-28T02:04:00Z">
        <w:r w:rsidR="009750EC" w:rsidRPr="006D4DBE" w:rsidDel="006D4DBE">
          <w:rPr>
            <w:rFonts w:eastAsia="標楷體"/>
            <w:noProof/>
            <w:webHidden/>
            <w:color w:val="000000" w:themeColor="text1"/>
            <w:rPrChange w:id="394" w:author="陳佳宜資訊部資訊安全處" w:date="2024-08-28T10:04:00Z" w16du:dateUtc="2024-08-28T02:04:00Z">
              <w:rPr>
                <w:rFonts w:eastAsia="標楷體"/>
                <w:webHidden/>
              </w:rPr>
            </w:rPrChange>
          </w:rPr>
          <w:delText>7</w:delText>
        </w:r>
      </w:del>
      <w:r w:rsidR="009750EC" w:rsidRPr="006D4DBE">
        <w:rPr>
          <w:rFonts w:eastAsia="標楷體"/>
          <w:webHidden/>
          <w:color w:val="000000" w:themeColor="text1"/>
          <w:rPrChange w:id="395" w:author="陳佳宜資訊部資訊安全處" w:date="2024-08-28T10:04:00Z" w16du:dateUtc="2024-08-28T02:04:00Z">
            <w:rPr>
              <w:rFonts w:eastAsia="標楷體"/>
              <w:webHidden/>
            </w:rPr>
          </w:rPrChange>
        </w:rPr>
        <w:fldChar w:fldCharType="end"/>
      </w:r>
      <w:r w:rsidRPr="006D4DBE">
        <w:rPr>
          <w:rFonts w:eastAsia="標楷體"/>
          <w:color w:val="000000" w:themeColor="text1"/>
          <w:rPrChange w:id="396" w:author="陳佳宜資訊部資訊安全處" w:date="2024-08-28T10:04:00Z" w16du:dateUtc="2024-08-28T02:04:00Z">
            <w:rPr>
              <w:rFonts w:eastAsia="標楷體"/>
            </w:rPr>
          </w:rPrChange>
        </w:rPr>
        <w:fldChar w:fldCharType="end"/>
      </w:r>
    </w:p>
    <w:p w14:paraId="5B38166B" w14:textId="196C6262" w:rsidR="009750EC" w:rsidRPr="006D4DBE" w:rsidRDefault="00000000">
      <w:pPr>
        <w:pStyle w:val="22"/>
        <w:tabs>
          <w:tab w:val="left" w:pos="1680"/>
          <w:tab w:val="right" w:leader="dot" w:pos="10194"/>
        </w:tabs>
        <w:rPr>
          <w:rFonts w:eastAsia="標楷體"/>
          <w:color w:val="000000" w:themeColor="text1"/>
          <w:rPrChange w:id="397" w:author="陳佳宜資訊部資訊安全處" w:date="2024-08-28T10:04:00Z" w16du:dateUtc="2024-08-28T02:04:00Z">
            <w:rPr>
              <w:rFonts w:eastAsia="標楷體"/>
            </w:rPr>
          </w:rPrChange>
        </w:rPr>
      </w:pPr>
      <w:r w:rsidRPr="006D4DBE">
        <w:rPr>
          <w:color w:val="000000" w:themeColor="text1"/>
          <w:rPrChange w:id="398" w:author="陳佳宜資訊部資訊安全處" w:date="2024-08-28T10:04:00Z" w16du:dateUtc="2024-08-28T02:04:00Z">
            <w:rPr/>
          </w:rPrChange>
        </w:rPr>
        <w:fldChar w:fldCharType="begin"/>
      </w:r>
      <w:r w:rsidRPr="006D4DBE">
        <w:rPr>
          <w:color w:val="000000" w:themeColor="text1"/>
          <w:rPrChange w:id="399" w:author="陳佳宜資訊部資訊安全處" w:date="2024-08-28T10:04:00Z" w16du:dateUtc="2024-08-28T02:04:00Z">
            <w:rPr/>
          </w:rPrChange>
        </w:rPr>
        <w:instrText>HYPERLINK \l "_Toc147137045"</w:instrText>
      </w:r>
      <w:r w:rsidRPr="006D4DBE">
        <w:rPr>
          <w:color w:val="000000" w:themeColor="text1"/>
          <w:rPrChange w:id="400" w:author="陳佳宜資訊部資訊安全處" w:date="2024-08-28T10:04:00Z" w16du:dateUtc="2024-08-28T02:04:00Z">
            <w:rPr/>
          </w:rPrChange>
        </w:rPr>
      </w:r>
      <w:r w:rsidRPr="006D4DBE">
        <w:rPr>
          <w:color w:val="000000" w:themeColor="text1"/>
          <w:rPrChange w:id="401" w:author="陳佳宜資訊部資訊安全處" w:date="2024-08-28T10:04:00Z" w16du:dateUtc="2024-08-28T02:04:00Z">
            <w:rPr/>
          </w:rPrChange>
        </w:rPr>
        <w:fldChar w:fldCharType="separate"/>
      </w:r>
      <w:r w:rsidR="009750EC" w:rsidRPr="006D4DBE">
        <w:rPr>
          <w:rFonts w:eastAsia="標楷體" w:hint="eastAsia"/>
          <w:color w:val="000000" w:themeColor="text1"/>
          <w:rPrChange w:id="402" w:author="陳佳宜資訊部資訊安全處" w:date="2024-08-28T10:04:00Z" w16du:dateUtc="2024-08-28T02:04:00Z">
            <w:rPr>
              <w:rFonts w:eastAsia="標楷體" w:hint="eastAsia"/>
            </w:rPr>
          </w:rPrChange>
        </w:rPr>
        <w:t>第六節</w:t>
      </w:r>
      <w:r w:rsidR="009750EC" w:rsidRPr="006D4DBE">
        <w:rPr>
          <w:rFonts w:eastAsia="標楷體"/>
          <w:color w:val="000000" w:themeColor="text1"/>
          <w:rPrChange w:id="403" w:author="陳佳宜資訊部資訊安全處" w:date="2024-08-28T10:04:00Z" w16du:dateUtc="2024-08-28T02:04:00Z">
            <w:rPr>
              <w:rFonts w:eastAsia="標楷體"/>
            </w:rPr>
          </w:rPrChange>
        </w:rPr>
        <w:tab/>
      </w:r>
      <w:r w:rsidR="009750EC" w:rsidRPr="006D4DBE">
        <w:rPr>
          <w:rFonts w:eastAsia="標楷體" w:hint="eastAsia"/>
          <w:color w:val="000000" w:themeColor="text1"/>
          <w:rPrChange w:id="404" w:author="陳佳宜資訊部資訊安全處" w:date="2024-08-28T10:04:00Z" w16du:dateUtc="2024-08-28T02:04:00Z">
            <w:rPr>
              <w:rFonts w:eastAsia="標楷體" w:hint="eastAsia"/>
            </w:rPr>
          </w:rPrChange>
        </w:rPr>
        <w:t>電子式交易</w:t>
      </w:r>
      <w:r w:rsidR="009750EC" w:rsidRPr="006D4DBE">
        <w:rPr>
          <w:rFonts w:eastAsia="標楷體"/>
          <w:webHidden/>
          <w:color w:val="000000" w:themeColor="text1"/>
          <w:rPrChange w:id="405" w:author="陳佳宜資訊部資訊安全處" w:date="2024-08-28T10:04:00Z" w16du:dateUtc="2024-08-28T02:04:00Z">
            <w:rPr>
              <w:rFonts w:eastAsia="標楷體"/>
              <w:webHidden/>
            </w:rPr>
          </w:rPrChange>
        </w:rPr>
        <w:tab/>
      </w:r>
      <w:r w:rsidR="009750EC" w:rsidRPr="006D4DBE">
        <w:rPr>
          <w:rFonts w:eastAsia="標楷體"/>
          <w:webHidden/>
          <w:color w:val="000000" w:themeColor="text1"/>
          <w:rPrChange w:id="406" w:author="陳佳宜資訊部資訊安全處" w:date="2024-08-28T10:04:00Z" w16du:dateUtc="2024-08-28T02:04:00Z">
            <w:rPr>
              <w:rFonts w:eastAsia="標楷體"/>
              <w:webHidden/>
            </w:rPr>
          </w:rPrChange>
        </w:rPr>
        <w:fldChar w:fldCharType="begin"/>
      </w:r>
      <w:r w:rsidR="009750EC" w:rsidRPr="006D4DBE">
        <w:rPr>
          <w:rFonts w:eastAsia="標楷體"/>
          <w:webHidden/>
          <w:color w:val="000000" w:themeColor="text1"/>
          <w:rPrChange w:id="407" w:author="陳佳宜資訊部資訊安全處" w:date="2024-08-28T10:04:00Z" w16du:dateUtc="2024-08-28T02:04:00Z">
            <w:rPr>
              <w:rFonts w:eastAsia="標楷體"/>
              <w:webHidden/>
            </w:rPr>
          </w:rPrChange>
        </w:rPr>
        <w:instrText xml:space="preserve"> PAGEREF _Toc147137045 \h </w:instrText>
      </w:r>
      <w:r w:rsidR="009750EC" w:rsidRPr="006D4DBE">
        <w:rPr>
          <w:rFonts w:eastAsia="標楷體"/>
          <w:webHidden/>
          <w:color w:val="000000" w:themeColor="text1"/>
          <w:rPrChange w:id="408" w:author="陳佳宜資訊部資訊安全處" w:date="2024-08-28T10:04:00Z" w16du:dateUtc="2024-08-28T02:04:00Z">
            <w:rPr>
              <w:rFonts w:eastAsia="標楷體"/>
              <w:webHidden/>
            </w:rPr>
          </w:rPrChange>
        </w:rPr>
      </w:r>
      <w:r w:rsidR="009750EC" w:rsidRPr="006D4DBE">
        <w:rPr>
          <w:rFonts w:eastAsia="標楷體"/>
          <w:webHidden/>
          <w:color w:val="000000" w:themeColor="text1"/>
          <w:rPrChange w:id="409" w:author="陳佳宜資訊部資訊安全處" w:date="2024-08-28T10:04:00Z" w16du:dateUtc="2024-08-28T02:04:00Z">
            <w:rPr>
              <w:rFonts w:eastAsia="標楷體"/>
              <w:webHidden/>
            </w:rPr>
          </w:rPrChange>
        </w:rPr>
        <w:fldChar w:fldCharType="separate"/>
      </w:r>
      <w:ins w:id="410" w:author="陳佳宜資訊部資訊安全處" w:date="2024-08-28T10:04:00Z" w16du:dateUtc="2024-08-28T02:04:00Z">
        <w:r w:rsidR="006D4DBE">
          <w:rPr>
            <w:rFonts w:eastAsia="標楷體"/>
            <w:noProof/>
            <w:webHidden/>
            <w:color w:val="000000" w:themeColor="text1"/>
          </w:rPr>
          <w:t>8</w:t>
        </w:r>
      </w:ins>
      <w:del w:id="411" w:author="陳佳宜資訊部資訊安全處" w:date="2024-08-28T10:04:00Z" w16du:dateUtc="2024-08-28T02:04:00Z">
        <w:r w:rsidR="009750EC" w:rsidRPr="006D4DBE" w:rsidDel="006D4DBE">
          <w:rPr>
            <w:rFonts w:eastAsia="標楷體"/>
            <w:noProof/>
            <w:webHidden/>
            <w:color w:val="000000" w:themeColor="text1"/>
            <w:rPrChange w:id="412" w:author="陳佳宜資訊部資訊安全處" w:date="2024-08-28T10:04:00Z" w16du:dateUtc="2024-08-28T02:04:00Z">
              <w:rPr>
                <w:rFonts w:eastAsia="標楷體"/>
                <w:webHidden/>
              </w:rPr>
            </w:rPrChange>
          </w:rPr>
          <w:delText>7</w:delText>
        </w:r>
      </w:del>
      <w:r w:rsidR="009750EC" w:rsidRPr="006D4DBE">
        <w:rPr>
          <w:rFonts w:eastAsia="標楷體"/>
          <w:webHidden/>
          <w:color w:val="000000" w:themeColor="text1"/>
          <w:rPrChange w:id="413" w:author="陳佳宜資訊部資訊安全處" w:date="2024-08-28T10:04:00Z" w16du:dateUtc="2024-08-28T02:04:00Z">
            <w:rPr>
              <w:rFonts w:eastAsia="標楷體"/>
              <w:webHidden/>
            </w:rPr>
          </w:rPrChange>
        </w:rPr>
        <w:fldChar w:fldCharType="end"/>
      </w:r>
      <w:r w:rsidRPr="006D4DBE">
        <w:rPr>
          <w:rFonts w:eastAsia="標楷體"/>
          <w:color w:val="000000" w:themeColor="text1"/>
          <w:rPrChange w:id="414" w:author="陳佳宜資訊部資訊安全處" w:date="2024-08-28T10:04:00Z" w16du:dateUtc="2024-08-28T02:04:00Z">
            <w:rPr>
              <w:rFonts w:eastAsia="標楷體"/>
            </w:rPr>
          </w:rPrChange>
        </w:rPr>
        <w:fldChar w:fldCharType="end"/>
      </w:r>
    </w:p>
    <w:p w14:paraId="11C0ED00" w14:textId="6E06F7AE" w:rsidR="009750EC" w:rsidRPr="006D4DBE" w:rsidRDefault="00000000">
      <w:pPr>
        <w:pStyle w:val="22"/>
        <w:tabs>
          <w:tab w:val="left" w:pos="1680"/>
          <w:tab w:val="right" w:leader="dot" w:pos="10194"/>
        </w:tabs>
        <w:rPr>
          <w:rFonts w:eastAsia="標楷體"/>
          <w:color w:val="000000" w:themeColor="text1"/>
          <w:rPrChange w:id="415" w:author="陳佳宜資訊部資訊安全處" w:date="2024-08-28T10:04:00Z" w16du:dateUtc="2024-08-28T02:04:00Z">
            <w:rPr>
              <w:rFonts w:eastAsia="標楷體"/>
            </w:rPr>
          </w:rPrChange>
        </w:rPr>
      </w:pPr>
      <w:r w:rsidRPr="006D4DBE">
        <w:rPr>
          <w:color w:val="000000" w:themeColor="text1"/>
          <w:rPrChange w:id="416" w:author="陳佳宜資訊部資訊安全處" w:date="2024-08-28T10:04:00Z" w16du:dateUtc="2024-08-28T02:04:00Z">
            <w:rPr/>
          </w:rPrChange>
        </w:rPr>
        <w:fldChar w:fldCharType="begin"/>
      </w:r>
      <w:r w:rsidRPr="006D4DBE">
        <w:rPr>
          <w:color w:val="000000" w:themeColor="text1"/>
          <w:rPrChange w:id="417" w:author="陳佳宜資訊部資訊安全處" w:date="2024-08-28T10:04:00Z" w16du:dateUtc="2024-08-28T02:04:00Z">
            <w:rPr/>
          </w:rPrChange>
        </w:rPr>
        <w:instrText>HYPERLINK \l "_Toc147137046"</w:instrText>
      </w:r>
      <w:r w:rsidRPr="006D4DBE">
        <w:rPr>
          <w:color w:val="000000" w:themeColor="text1"/>
          <w:rPrChange w:id="418" w:author="陳佳宜資訊部資訊安全處" w:date="2024-08-28T10:04:00Z" w16du:dateUtc="2024-08-28T02:04:00Z">
            <w:rPr/>
          </w:rPrChange>
        </w:rPr>
      </w:r>
      <w:r w:rsidRPr="006D4DBE">
        <w:rPr>
          <w:color w:val="000000" w:themeColor="text1"/>
          <w:rPrChange w:id="419" w:author="陳佳宜資訊部資訊安全處" w:date="2024-08-28T10:04:00Z" w16du:dateUtc="2024-08-28T02:04:00Z">
            <w:rPr/>
          </w:rPrChange>
        </w:rPr>
        <w:fldChar w:fldCharType="separate"/>
      </w:r>
      <w:r w:rsidR="009750EC" w:rsidRPr="006D4DBE">
        <w:rPr>
          <w:rFonts w:eastAsia="標楷體" w:hint="eastAsia"/>
          <w:color w:val="000000" w:themeColor="text1"/>
          <w:rPrChange w:id="420" w:author="陳佳宜資訊部資訊安全處" w:date="2024-08-28T10:04:00Z" w16du:dateUtc="2024-08-28T02:04:00Z">
            <w:rPr>
              <w:rFonts w:eastAsia="標楷體" w:hint="eastAsia"/>
            </w:rPr>
          </w:rPrChange>
        </w:rPr>
        <w:t>第七節</w:t>
      </w:r>
      <w:r w:rsidR="009750EC" w:rsidRPr="006D4DBE">
        <w:rPr>
          <w:rFonts w:eastAsia="標楷體"/>
          <w:color w:val="000000" w:themeColor="text1"/>
          <w:rPrChange w:id="421" w:author="陳佳宜資訊部資訊安全處" w:date="2024-08-28T10:04:00Z" w16du:dateUtc="2024-08-28T02:04:00Z">
            <w:rPr>
              <w:rFonts w:eastAsia="標楷體"/>
            </w:rPr>
          </w:rPrChange>
        </w:rPr>
        <w:tab/>
      </w:r>
      <w:r w:rsidR="009750EC" w:rsidRPr="006D4DBE">
        <w:rPr>
          <w:rFonts w:eastAsia="標楷體" w:hint="eastAsia"/>
          <w:color w:val="000000" w:themeColor="text1"/>
          <w:rPrChange w:id="422" w:author="陳佳宜資訊部資訊安全處" w:date="2024-08-28T10:04:00Z" w16du:dateUtc="2024-08-28T02:04:00Z">
            <w:rPr>
              <w:rFonts w:eastAsia="標楷體" w:hint="eastAsia"/>
            </w:rPr>
          </w:rPrChange>
        </w:rPr>
        <w:t>深度偽造</w:t>
      </w:r>
      <w:r w:rsidR="009750EC" w:rsidRPr="006D4DBE">
        <w:rPr>
          <w:rFonts w:eastAsia="標楷體"/>
          <w:webHidden/>
          <w:color w:val="000000" w:themeColor="text1"/>
          <w:rPrChange w:id="423" w:author="陳佳宜資訊部資訊安全處" w:date="2024-08-28T10:04:00Z" w16du:dateUtc="2024-08-28T02:04:00Z">
            <w:rPr>
              <w:rFonts w:eastAsia="標楷體"/>
              <w:webHidden/>
            </w:rPr>
          </w:rPrChange>
        </w:rPr>
        <w:tab/>
      </w:r>
      <w:r w:rsidR="009750EC" w:rsidRPr="006D4DBE">
        <w:rPr>
          <w:rFonts w:eastAsia="標楷體"/>
          <w:webHidden/>
          <w:color w:val="000000" w:themeColor="text1"/>
          <w:rPrChange w:id="424" w:author="陳佳宜資訊部資訊安全處" w:date="2024-08-28T10:04:00Z" w16du:dateUtc="2024-08-28T02:04:00Z">
            <w:rPr>
              <w:rFonts w:eastAsia="標楷體"/>
              <w:webHidden/>
            </w:rPr>
          </w:rPrChange>
        </w:rPr>
        <w:fldChar w:fldCharType="begin"/>
      </w:r>
      <w:r w:rsidR="009750EC" w:rsidRPr="006D4DBE">
        <w:rPr>
          <w:rFonts w:eastAsia="標楷體"/>
          <w:webHidden/>
          <w:color w:val="000000" w:themeColor="text1"/>
          <w:rPrChange w:id="425" w:author="陳佳宜資訊部資訊安全處" w:date="2024-08-28T10:04:00Z" w16du:dateUtc="2024-08-28T02:04:00Z">
            <w:rPr>
              <w:rFonts w:eastAsia="標楷體"/>
              <w:webHidden/>
            </w:rPr>
          </w:rPrChange>
        </w:rPr>
        <w:instrText xml:space="preserve"> PAGEREF _Toc147137046 \h </w:instrText>
      </w:r>
      <w:r w:rsidR="009750EC" w:rsidRPr="006D4DBE">
        <w:rPr>
          <w:rFonts w:eastAsia="標楷體"/>
          <w:webHidden/>
          <w:color w:val="000000" w:themeColor="text1"/>
          <w:rPrChange w:id="426" w:author="陳佳宜資訊部資訊安全處" w:date="2024-08-28T10:04:00Z" w16du:dateUtc="2024-08-28T02:04:00Z">
            <w:rPr>
              <w:rFonts w:eastAsia="標楷體"/>
              <w:webHidden/>
            </w:rPr>
          </w:rPrChange>
        </w:rPr>
      </w:r>
      <w:r w:rsidR="009750EC" w:rsidRPr="006D4DBE">
        <w:rPr>
          <w:rFonts w:eastAsia="標楷體"/>
          <w:webHidden/>
          <w:color w:val="000000" w:themeColor="text1"/>
          <w:rPrChange w:id="427" w:author="陳佳宜資訊部資訊安全處" w:date="2024-08-28T10:04:00Z" w16du:dateUtc="2024-08-28T02:04:00Z">
            <w:rPr>
              <w:rFonts w:eastAsia="標楷體"/>
              <w:webHidden/>
            </w:rPr>
          </w:rPrChange>
        </w:rPr>
        <w:fldChar w:fldCharType="separate"/>
      </w:r>
      <w:ins w:id="428" w:author="陳佳宜資訊部資訊安全處" w:date="2024-08-28T10:04:00Z" w16du:dateUtc="2024-08-28T02:04:00Z">
        <w:r w:rsidR="006D4DBE">
          <w:rPr>
            <w:rFonts w:eastAsia="標楷體"/>
            <w:noProof/>
            <w:webHidden/>
            <w:color w:val="000000" w:themeColor="text1"/>
          </w:rPr>
          <w:t>8</w:t>
        </w:r>
      </w:ins>
      <w:del w:id="429" w:author="陳佳宜資訊部資訊安全處" w:date="2024-08-28T10:04:00Z" w16du:dateUtc="2024-08-28T02:04:00Z">
        <w:r w:rsidR="009750EC" w:rsidRPr="006D4DBE" w:rsidDel="006D4DBE">
          <w:rPr>
            <w:rFonts w:eastAsia="標楷體"/>
            <w:noProof/>
            <w:webHidden/>
            <w:color w:val="000000" w:themeColor="text1"/>
            <w:rPrChange w:id="430" w:author="陳佳宜資訊部資訊安全處" w:date="2024-08-28T10:04:00Z" w16du:dateUtc="2024-08-28T02:04:00Z">
              <w:rPr>
                <w:rFonts w:eastAsia="標楷體"/>
                <w:webHidden/>
              </w:rPr>
            </w:rPrChange>
          </w:rPr>
          <w:delText>7</w:delText>
        </w:r>
      </w:del>
      <w:r w:rsidR="009750EC" w:rsidRPr="006D4DBE">
        <w:rPr>
          <w:rFonts w:eastAsia="標楷體"/>
          <w:webHidden/>
          <w:color w:val="000000" w:themeColor="text1"/>
          <w:rPrChange w:id="431" w:author="陳佳宜資訊部資訊安全處" w:date="2024-08-28T10:04:00Z" w16du:dateUtc="2024-08-28T02:04:00Z">
            <w:rPr>
              <w:rFonts w:eastAsia="標楷體"/>
              <w:webHidden/>
            </w:rPr>
          </w:rPrChange>
        </w:rPr>
        <w:fldChar w:fldCharType="end"/>
      </w:r>
      <w:r w:rsidRPr="006D4DBE">
        <w:rPr>
          <w:rFonts w:eastAsia="標楷體"/>
          <w:color w:val="000000" w:themeColor="text1"/>
          <w:rPrChange w:id="432" w:author="陳佳宜資訊部資訊安全處" w:date="2024-08-28T10:04:00Z" w16du:dateUtc="2024-08-28T02:04:00Z">
            <w:rPr>
              <w:rFonts w:eastAsia="標楷體"/>
            </w:rPr>
          </w:rPrChange>
        </w:rPr>
        <w:fldChar w:fldCharType="end"/>
      </w:r>
    </w:p>
    <w:p w14:paraId="3150E295" w14:textId="1C58C340" w:rsidR="009750EC" w:rsidRPr="006D4DBE" w:rsidRDefault="00000000">
      <w:pPr>
        <w:pStyle w:val="12"/>
        <w:tabs>
          <w:tab w:val="left" w:pos="1200"/>
          <w:tab w:val="right" w:leader="dot" w:pos="10194"/>
        </w:tabs>
        <w:rPr>
          <w:rFonts w:eastAsia="標楷體"/>
          <w:color w:val="000000" w:themeColor="text1"/>
          <w:rPrChange w:id="433" w:author="陳佳宜資訊部資訊安全處" w:date="2024-08-28T10:04:00Z" w16du:dateUtc="2024-08-28T02:04:00Z">
            <w:rPr>
              <w:rFonts w:eastAsia="標楷體"/>
            </w:rPr>
          </w:rPrChange>
        </w:rPr>
      </w:pPr>
      <w:r w:rsidRPr="006D4DBE">
        <w:rPr>
          <w:color w:val="000000" w:themeColor="text1"/>
          <w:rPrChange w:id="434" w:author="陳佳宜資訊部資訊安全處" w:date="2024-08-28T10:04:00Z" w16du:dateUtc="2024-08-28T02:04:00Z">
            <w:rPr/>
          </w:rPrChange>
        </w:rPr>
        <w:fldChar w:fldCharType="begin"/>
      </w:r>
      <w:r w:rsidRPr="006D4DBE">
        <w:rPr>
          <w:color w:val="000000" w:themeColor="text1"/>
          <w:rPrChange w:id="435" w:author="陳佳宜資訊部資訊安全處" w:date="2024-08-28T10:04:00Z" w16du:dateUtc="2024-08-28T02:04:00Z">
            <w:rPr/>
          </w:rPrChange>
        </w:rPr>
        <w:instrText>HYPERLINK \l "_Toc147137047"</w:instrText>
      </w:r>
      <w:r w:rsidRPr="006D4DBE">
        <w:rPr>
          <w:color w:val="000000" w:themeColor="text1"/>
          <w:rPrChange w:id="436" w:author="陳佳宜資訊部資訊安全處" w:date="2024-08-28T10:04:00Z" w16du:dateUtc="2024-08-28T02:04:00Z">
            <w:rPr/>
          </w:rPrChange>
        </w:rPr>
      </w:r>
      <w:r w:rsidRPr="006D4DBE">
        <w:rPr>
          <w:color w:val="000000" w:themeColor="text1"/>
          <w:rPrChange w:id="437" w:author="陳佳宜資訊部資訊安全處" w:date="2024-08-28T10:04:00Z" w16du:dateUtc="2024-08-28T02:04:00Z">
            <w:rPr/>
          </w:rPrChange>
        </w:rPr>
        <w:fldChar w:fldCharType="separate"/>
      </w:r>
      <w:r w:rsidR="009750EC" w:rsidRPr="006D4DBE">
        <w:rPr>
          <w:rFonts w:eastAsia="標楷體" w:hint="eastAsia"/>
          <w:color w:val="000000" w:themeColor="text1"/>
          <w:rPrChange w:id="438" w:author="陳佳宜資訊部資訊安全處" w:date="2024-08-28T10:04:00Z" w16du:dateUtc="2024-08-28T02:04:00Z">
            <w:rPr>
              <w:rFonts w:eastAsia="標楷體" w:hint="eastAsia"/>
            </w:rPr>
          </w:rPrChange>
        </w:rPr>
        <w:t>第四章</w:t>
      </w:r>
      <w:r w:rsidR="009750EC" w:rsidRPr="006D4DBE">
        <w:rPr>
          <w:rFonts w:eastAsia="標楷體"/>
          <w:color w:val="000000" w:themeColor="text1"/>
          <w:rPrChange w:id="439" w:author="陳佳宜資訊部資訊安全處" w:date="2024-08-28T10:04:00Z" w16du:dateUtc="2024-08-28T02:04:00Z">
            <w:rPr>
              <w:rFonts w:eastAsia="標楷體"/>
            </w:rPr>
          </w:rPrChange>
        </w:rPr>
        <w:tab/>
      </w:r>
      <w:r w:rsidR="009750EC" w:rsidRPr="006D4DBE">
        <w:rPr>
          <w:rFonts w:eastAsia="標楷體" w:hint="eastAsia"/>
          <w:color w:val="000000" w:themeColor="text1"/>
          <w:rPrChange w:id="440" w:author="陳佳宜資訊部資訊安全處" w:date="2024-08-28T10:04:00Z" w16du:dateUtc="2024-08-28T02:04:00Z">
            <w:rPr>
              <w:rFonts w:eastAsia="標楷體" w:hint="eastAsia"/>
            </w:rPr>
          </w:rPrChange>
        </w:rPr>
        <w:t>相關文件</w:t>
      </w:r>
      <w:r w:rsidR="009750EC" w:rsidRPr="006D4DBE">
        <w:rPr>
          <w:rFonts w:eastAsia="標楷體"/>
          <w:webHidden/>
          <w:color w:val="000000" w:themeColor="text1"/>
          <w:rPrChange w:id="441" w:author="陳佳宜資訊部資訊安全處" w:date="2024-08-28T10:04:00Z" w16du:dateUtc="2024-08-28T02:04:00Z">
            <w:rPr>
              <w:rFonts w:eastAsia="標楷體"/>
              <w:webHidden/>
            </w:rPr>
          </w:rPrChange>
        </w:rPr>
        <w:tab/>
      </w:r>
      <w:r w:rsidR="009750EC" w:rsidRPr="006D4DBE">
        <w:rPr>
          <w:rFonts w:eastAsia="標楷體"/>
          <w:webHidden/>
          <w:color w:val="000000" w:themeColor="text1"/>
          <w:rPrChange w:id="442" w:author="陳佳宜資訊部資訊安全處" w:date="2024-08-28T10:04:00Z" w16du:dateUtc="2024-08-28T02:04:00Z">
            <w:rPr>
              <w:rFonts w:eastAsia="標楷體"/>
              <w:webHidden/>
            </w:rPr>
          </w:rPrChange>
        </w:rPr>
        <w:fldChar w:fldCharType="begin"/>
      </w:r>
      <w:r w:rsidR="009750EC" w:rsidRPr="006D4DBE">
        <w:rPr>
          <w:rFonts w:eastAsia="標楷體"/>
          <w:webHidden/>
          <w:color w:val="000000" w:themeColor="text1"/>
          <w:rPrChange w:id="443" w:author="陳佳宜資訊部資訊安全處" w:date="2024-08-28T10:04:00Z" w16du:dateUtc="2024-08-28T02:04:00Z">
            <w:rPr>
              <w:rFonts w:eastAsia="標楷體"/>
              <w:webHidden/>
            </w:rPr>
          </w:rPrChange>
        </w:rPr>
        <w:instrText xml:space="preserve"> PAGEREF _Toc147137047 \h </w:instrText>
      </w:r>
      <w:r w:rsidR="009750EC" w:rsidRPr="006D4DBE">
        <w:rPr>
          <w:rFonts w:eastAsia="標楷體"/>
          <w:webHidden/>
          <w:color w:val="000000" w:themeColor="text1"/>
          <w:rPrChange w:id="444" w:author="陳佳宜資訊部資訊安全處" w:date="2024-08-28T10:04:00Z" w16du:dateUtc="2024-08-28T02:04:00Z">
            <w:rPr>
              <w:rFonts w:eastAsia="標楷體"/>
              <w:webHidden/>
            </w:rPr>
          </w:rPrChange>
        </w:rPr>
      </w:r>
      <w:r w:rsidR="009750EC" w:rsidRPr="006D4DBE">
        <w:rPr>
          <w:rFonts w:eastAsia="標楷體"/>
          <w:webHidden/>
          <w:color w:val="000000" w:themeColor="text1"/>
          <w:rPrChange w:id="445" w:author="陳佳宜資訊部資訊安全處" w:date="2024-08-28T10:04:00Z" w16du:dateUtc="2024-08-28T02:04:00Z">
            <w:rPr>
              <w:rFonts w:eastAsia="標楷體"/>
              <w:webHidden/>
            </w:rPr>
          </w:rPrChange>
        </w:rPr>
        <w:fldChar w:fldCharType="separate"/>
      </w:r>
      <w:ins w:id="446" w:author="陳佳宜資訊部資訊安全處" w:date="2024-08-28T10:04:00Z" w16du:dateUtc="2024-08-28T02:04:00Z">
        <w:r w:rsidR="006D4DBE">
          <w:rPr>
            <w:rFonts w:eastAsia="標楷體"/>
            <w:noProof/>
            <w:webHidden/>
            <w:color w:val="000000" w:themeColor="text1"/>
          </w:rPr>
          <w:t>8</w:t>
        </w:r>
      </w:ins>
      <w:del w:id="447" w:author="陳佳宜資訊部資訊安全處" w:date="2024-08-28T10:04:00Z" w16du:dateUtc="2024-08-28T02:04:00Z">
        <w:r w:rsidR="009750EC" w:rsidRPr="006D4DBE" w:rsidDel="006D4DBE">
          <w:rPr>
            <w:rFonts w:eastAsia="標楷體"/>
            <w:noProof/>
            <w:webHidden/>
            <w:color w:val="000000" w:themeColor="text1"/>
            <w:rPrChange w:id="448" w:author="陳佳宜資訊部資訊安全處" w:date="2024-08-28T10:04:00Z" w16du:dateUtc="2024-08-28T02:04:00Z">
              <w:rPr>
                <w:rFonts w:eastAsia="標楷體"/>
                <w:webHidden/>
              </w:rPr>
            </w:rPrChange>
          </w:rPr>
          <w:delText>7</w:delText>
        </w:r>
      </w:del>
      <w:r w:rsidR="009750EC" w:rsidRPr="006D4DBE">
        <w:rPr>
          <w:rFonts w:eastAsia="標楷體"/>
          <w:webHidden/>
          <w:color w:val="000000" w:themeColor="text1"/>
          <w:rPrChange w:id="449" w:author="陳佳宜資訊部資訊安全處" w:date="2024-08-28T10:04:00Z" w16du:dateUtc="2024-08-28T02:04:00Z">
            <w:rPr>
              <w:rFonts w:eastAsia="標楷體"/>
              <w:webHidden/>
            </w:rPr>
          </w:rPrChange>
        </w:rPr>
        <w:fldChar w:fldCharType="end"/>
      </w:r>
      <w:r w:rsidRPr="006D4DBE">
        <w:rPr>
          <w:rFonts w:eastAsia="標楷體"/>
          <w:color w:val="000000" w:themeColor="text1"/>
          <w:rPrChange w:id="450" w:author="陳佳宜資訊部資訊安全處" w:date="2024-08-28T10:04:00Z" w16du:dateUtc="2024-08-28T02:04:00Z">
            <w:rPr>
              <w:rFonts w:eastAsia="標楷體"/>
            </w:rPr>
          </w:rPrChange>
        </w:rPr>
        <w:fldChar w:fldCharType="end"/>
      </w:r>
    </w:p>
    <w:p w14:paraId="07112FD8" w14:textId="14473D9A" w:rsidR="009750EC" w:rsidRPr="006D4DBE" w:rsidRDefault="00000000">
      <w:pPr>
        <w:pStyle w:val="12"/>
        <w:tabs>
          <w:tab w:val="left" w:pos="1200"/>
          <w:tab w:val="right" w:leader="dot" w:pos="10194"/>
        </w:tabs>
        <w:rPr>
          <w:rFonts w:eastAsia="標楷體"/>
          <w:color w:val="000000" w:themeColor="text1"/>
          <w:rPrChange w:id="451" w:author="陳佳宜資訊部資訊安全處" w:date="2024-08-28T10:04:00Z" w16du:dateUtc="2024-08-28T02:04:00Z">
            <w:rPr>
              <w:rFonts w:eastAsia="標楷體"/>
            </w:rPr>
          </w:rPrChange>
        </w:rPr>
      </w:pPr>
      <w:r w:rsidRPr="006D4DBE">
        <w:rPr>
          <w:color w:val="000000" w:themeColor="text1"/>
          <w:rPrChange w:id="452" w:author="陳佳宜資訊部資訊安全處" w:date="2024-08-28T10:04:00Z" w16du:dateUtc="2024-08-28T02:04:00Z">
            <w:rPr/>
          </w:rPrChange>
        </w:rPr>
        <w:fldChar w:fldCharType="begin"/>
      </w:r>
      <w:r w:rsidRPr="006D4DBE">
        <w:rPr>
          <w:color w:val="000000" w:themeColor="text1"/>
          <w:rPrChange w:id="453" w:author="陳佳宜資訊部資訊安全處" w:date="2024-08-28T10:04:00Z" w16du:dateUtc="2024-08-28T02:04:00Z">
            <w:rPr/>
          </w:rPrChange>
        </w:rPr>
        <w:instrText>HYPERLINK \l "_Toc147137048"</w:instrText>
      </w:r>
      <w:r w:rsidRPr="006D4DBE">
        <w:rPr>
          <w:color w:val="000000" w:themeColor="text1"/>
          <w:rPrChange w:id="454" w:author="陳佳宜資訊部資訊安全處" w:date="2024-08-28T10:04:00Z" w16du:dateUtc="2024-08-28T02:04:00Z">
            <w:rPr/>
          </w:rPrChange>
        </w:rPr>
      </w:r>
      <w:r w:rsidRPr="006D4DBE">
        <w:rPr>
          <w:color w:val="000000" w:themeColor="text1"/>
          <w:rPrChange w:id="455" w:author="陳佳宜資訊部資訊安全處" w:date="2024-08-28T10:04:00Z" w16du:dateUtc="2024-08-28T02:04:00Z">
            <w:rPr/>
          </w:rPrChange>
        </w:rPr>
        <w:fldChar w:fldCharType="separate"/>
      </w:r>
      <w:r w:rsidR="009750EC" w:rsidRPr="006D4DBE">
        <w:rPr>
          <w:rFonts w:eastAsia="標楷體" w:hint="eastAsia"/>
          <w:color w:val="000000" w:themeColor="text1"/>
          <w:rPrChange w:id="456" w:author="陳佳宜資訊部資訊安全處" w:date="2024-08-28T10:04:00Z" w16du:dateUtc="2024-08-28T02:04:00Z">
            <w:rPr>
              <w:rFonts w:eastAsia="標楷體" w:hint="eastAsia"/>
            </w:rPr>
          </w:rPrChange>
        </w:rPr>
        <w:t>第五章</w:t>
      </w:r>
      <w:r w:rsidR="009750EC" w:rsidRPr="006D4DBE">
        <w:rPr>
          <w:rFonts w:eastAsia="標楷體"/>
          <w:color w:val="000000" w:themeColor="text1"/>
          <w:rPrChange w:id="457" w:author="陳佳宜資訊部資訊安全處" w:date="2024-08-28T10:04:00Z" w16du:dateUtc="2024-08-28T02:04:00Z">
            <w:rPr>
              <w:rFonts w:eastAsia="標楷體"/>
            </w:rPr>
          </w:rPrChange>
        </w:rPr>
        <w:tab/>
      </w:r>
      <w:r w:rsidR="009750EC" w:rsidRPr="006D4DBE">
        <w:rPr>
          <w:rFonts w:eastAsia="標楷體" w:hint="eastAsia"/>
          <w:color w:val="000000" w:themeColor="text1"/>
          <w:rPrChange w:id="458" w:author="陳佳宜資訊部資訊安全處" w:date="2024-08-28T10:04:00Z" w16du:dateUtc="2024-08-28T02:04:00Z">
            <w:rPr>
              <w:rFonts w:eastAsia="標楷體" w:hint="eastAsia"/>
            </w:rPr>
          </w:rPrChange>
        </w:rPr>
        <w:t>權責</w:t>
      </w:r>
      <w:r w:rsidR="009750EC" w:rsidRPr="006D4DBE">
        <w:rPr>
          <w:rFonts w:eastAsia="標楷體"/>
          <w:webHidden/>
          <w:color w:val="000000" w:themeColor="text1"/>
          <w:rPrChange w:id="459" w:author="陳佳宜資訊部資訊安全處" w:date="2024-08-28T10:04:00Z" w16du:dateUtc="2024-08-28T02:04:00Z">
            <w:rPr>
              <w:rFonts w:eastAsia="標楷體"/>
              <w:webHidden/>
            </w:rPr>
          </w:rPrChange>
        </w:rPr>
        <w:tab/>
      </w:r>
      <w:r w:rsidR="009750EC" w:rsidRPr="006D4DBE">
        <w:rPr>
          <w:rFonts w:eastAsia="標楷體"/>
          <w:webHidden/>
          <w:color w:val="000000" w:themeColor="text1"/>
          <w:rPrChange w:id="460" w:author="陳佳宜資訊部資訊安全處" w:date="2024-08-28T10:04:00Z" w16du:dateUtc="2024-08-28T02:04:00Z">
            <w:rPr>
              <w:rFonts w:eastAsia="標楷體"/>
              <w:webHidden/>
            </w:rPr>
          </w:rPrChange>
        </w:rPr>
        <w:fldChar w:fldCharType="begin"/>
      </w:r>
      <w:r w:rsidR="009750EC" w:rsidRPr="006D4DBE">
        <w:rPr>
          <w:rFonts w:eastAsia="標楷體"/>
          <w:webHidden/>
          <w:color w:val="000000" w:themeColor="text1"/>
          <w:rPrChange w:id="461" w:author="陳佳宜資訊部資訊安全處" w:date="2024-08-28T10:04:00Z" w16du:dateUtc="2024-08-28T02:04:00Z">
            <w:rPr>
              <w:rFonts w:eastAsia="標楷體"/>
              <w:webHidden/>
            </w:rPr>
          </w:rPrChange>
        </w:rPr>
        <w:instrText xml:space="preserve"> PAGEREF _Toc147137048 \h </w:instrText>
      </w:r>
      <w:r w:rsidR="009750EC" w:rsidRPr="006D4DBE">
        <w:rPr>
          <w:rFonts w:eastAsia="標楷體"/>
          <w:webHidden/>
          <w:color w:val="000000" w:themeColor="text1"/>
          <w:rPrChange w:id="462" w:author="陳佳宜資訊部資訊安全處" w:date="2024-08-28T10:04:00Z" w16du:dateUtc="2024-08-28T02:04:00Z">
            <w:rPr>
              <w:rFonts w:eastAsia="標楷體"/>
              <w:webHidden/>
            </w:rPr>
          </w:rPrChange>
        </w:rPr>
      </w:r>
      <w:r w:rsidR="009750EC" w:rsidRPr="006D4DBE">
        <w:rPr>
          <w:rFonts w:eastAsia="標楷體"/>
          <w:webHidden/>
          <w:color w:val="000000" w:themeColor="text1"/>
          <w:rPrChange w:id="463" w:author="陳佳宜資訊部資訊安全處" w:date="2024-08-28T10:04:00Z" w16du:dateUtc="2024-08-28T02:04:00Z">
            <w:rPr>
              <w:rFonts w:eastAsia="標楷體"/>
              <w:webHidden/>
            </w:rPr>
          </w:rPrChange>
        </w:rPr>
        <w:fldChar w:fldCharType="separate"/>
      </w:r>
      <w:ins w:id="464" w:author="陳佳宜資訊部資訊安全處" w:date="2024-08-28T10:04:00Z" w16du:dateUtc="2024-08-28T02:04:00Z">
        <w:r w:rsidR="006D4DBE">
          <w:rPr>
            <w:rFonts w:eastAsia="標楷體"/>
            <w:noProof/>
            <w:webHidden/>
            <w:color w:val="000000" w:themeColor="text1"/>
          </w:rPr>
          <w:t>8</w:t>
        </w:r>
      </w:ins>
      <w:del w:id="465" w:author="陳佳宜資訊部資訊安全處" w:date="2024-08-28T10:04:00Z" w16du:dateUtc="2024-08-28T02:04:00Z">
        <w:r w:rsidR="009750EC" w:rsidRPr="006D4DBE" w:rsidDel="006D4DBE">
          <w:rPr>
            <w:rFonts w:eastAsia="標楷體"/>
            <w:noProof/>
            <w:webHidden/>
            <w:color w:val="000000" w:themeColor="text1"/>
            <w:rPrChange w:id="466" w:author="陳佳宜資訊部資訊安全處" w:date="2024-08-28T10:04:00Z" w16du:dateUtc="2024-08-28T02:04:00Z">
              <w:rPr>
                <w:rFonts w:eastAsia="標楷體"/>
                <w:webHidden/>
              </w:rPr>
            </w:rPrChange>
          </w:rPr>
          <w:delText>8</w:delText>
        </w:r>
      </w:del>
      <w:r w:rsidR="009750EC" w:rsidRPr="006D4DBE">
        <w:rPr>
          <w:rFonts w:eastAsia="標楷體"/>
          <w:webHidden/>
          <w:color w:val="000000" w:themeColor="text1"/>
          <w:rPrChange w:id="467" w:author="陳佳宜資訊部資訊安全處" w:date="2024-08-28T10:04:00Z" w16du:dateUtc="2024-08-28T02:04:00Z">
            <w:rPr>
              <w:rFonts w:eastAsia="標楷體"/>
              <w:webHidden/>
            </w:rPr>
          </w:rPrChange>
        </w:rPr>
        <w:fldChar w:fldCharType="end"/>
      </w:r>
      <w:r w:rsidRPr="006D4DBE">
        <w:rPr>
          <w:rFonts w:eastAsia="標楷體"/>
          <w:color w:val="000000" w:themeColor="text1"/>
          <w:rPrChange w:id="468" w:author="陳佳宜資訊部資訊安全處" w:date="2024-08-28T10:04:00Z" w16du:dateUtc="2024-08-28T02:04:00Z">
            <w:rPr>
              <w:rFonts w:eastAsia="標楷體"/>
            </w:rPr>
          </w:rPrChange>
        </w:rPr>
        <w:fldChar w:fldCharType="end"/>
      </w:r>
    </w:p>
    <w:p w14:paraId="39653069" w14:textId="0C12FE23" w:rsidR="009750EC" w:rsidRPr="006D4DBE" w:rsidRDefault="00000000">
      <w:pPr>
        <w:pStyle w:val="22"/>
        <w:tabs>
          <w:tab w:val="left" w:pos="1680"/>
          <w:tab w:val="right" w:leader="dot" w:pos="10194"/>
        </w:tabs>
        <w:rPr>
          <w:rFonts w:eastAsia="標楷體"/>
          <w:color w:val="000000" w:themeColor="text1"/>
          <w:rPrChange w:id="469" w:author="陳佳宜資訊部資訊安全處" w:date="2024-08-28T10:04:00Z" w16du:dateUtc="2024-08-28T02:04:00Z">
            <w:rPr>
              <w:rFonts w:eastAsia="標楷體"/>
            </w:rPr>
          </w:rPrChange>
        </w:rPr>
      </w:pPr>
      <w:r w:rsidRPr="006D4DBE">
        <w:rPr>
          <w:color w:val="000000" w:themeColor="text1"/>
          <w:rPrChange w:id="470" w:author="陳佳宜資訊部資訊安全處" w:date="2024-08-28T10:04:00Z" w16du:dateUtc="2024-08-28T02:04:00Z">
            <w:rPr/>
          </w:rPrChange>
        </w:rPr>
        <w:fldChar w:fldCharType="begin"/>
      </w:r>
      <w:r w:rsidRPr="006D4DBE">
        <w:rPr>
          <w:color w:val="000000" w:themeColor="text1"/>
          <w:rPrChange w:id="471" w:author="陳佳宜資訊部資訊安全處" w:date="2024-08-28T10:04:00Z" w16du:dateUtc="2024-08-28T02:04:00Z">
            <w:rPr/>
          </w:rPrChange>
        </w:rPr>
        <w:instrText>HYPERLINK \l "_Toc147137049"</w:instrText>
      </w:r>
      <w:r w:rsidRPr="006D4DBE">
        <w:rPr>
          <w:color w:val="000000" w:themeColor="text1"/>
          <w:rPrChange w:id="472" w:author="陳佳宜資訊部資訊安全處" w:date="2024-08-28T10:04:00Z" w16du:dateUtc="2024-08-28T02:04:00Z">
            <w:rPr/>
          </w:rPrChange>
        </w:rPr>
      </w:r>
      <w:r w:rsidRPr="006D4DBE">
        <w:rPr>
          <w:color w:val="000000" w:themeColor="text1"/>
          <w:rPrChange w:id="473" w:author="陳佳宜資訊部資訊安全處" w:date="2024-08-28T10:04:00Z" w16du:dateUtc="2024-08-28T02:04:00Z">
            <w:rPr/>
          </w:rPrChange>
        </w:rPr>
        <w:fldChar w:fldCharType="separate"/>
      </w:r>
      <w:r w:rsidR="009750EC" w:rsidRPr="006D4DBE">
        <w:rPr>
          <w:rFonts w:eastAsia="標楷體" w:hint="eastAsia"/>
          <w:color w:val="000000" w:themeColor="text1"/>
          <w:rPrChange w:id="474" w:author="陳佳宜資訊部資訊安全處" w:date="2024-08-28T10:04:00Z" w16du:dateUtc="2024-08-28T02:04:00Z">
            <w:rPr>
              <w:rFonts w:eastAsia="標楷體" w:hint="eastAsia"/>
            </w:rPr>
          </w:rPrChange>
        </w:rPr>
        <w:t>第一節</w:t>
      </w:r>
      <w:r w:rsidR="009750EC" w:rsidRPr="006D4DBE">
        <w:rPr>
          <w:rFonts w:eastAsia="標楷體"/>
          <w:color w:val="000000" w:themeColor="text1"/>
          <w:rPrChange w:id="475" w:author="陳佳宜資訊部資訊安全處" w:date="2024-08-28T10:04:00Z" w16du:dateUtc="2024-08-28T02:04:00Z">
            <w:rPr>
              <w:rFonts w:eastAsia="標楷體"/>
            </w:rPr>
          </w:rPrChange>
        </w:rPr>
        <w:tab/>
      </w:r>
      <w:r w:rsidR="009750EC" w:rsidRPr="006D4DBE">
        <w:rPr>
          <w:rFonts w:eastAsia="標楷體" w:hint="eastAsia"/>
          <w:color w:val="000000" w:themeColor="text1"/>
          <w:rPrChange w:id="476" w:author="陳佳宜資訊部資訊安全處" w:date="2024-08-28T10:04:00Z" w16du:dateUtc="2024-08-28T02:04:00Z">
            <w:rPr>
              <w:rFonts w:eastAsia="標楷體" w:hint="eastAsia"/>
            </w:rPr>
          </w:rPrChange>
        </w:rPr>
        <w:t>權責單位</w:t>
      </w:r>
      <w:r w:rsidR="009750EC" w:rsidRPr="006D4DBE">
        <w:rPr>
          <w:rFonts w:eastAsia="標楷體"/>
          <w:webHidden/>
          <w:color w:val="000000" w:themeColor="text1"/>
          <w:rPrChange w:id="477" w:author="陳佳宜資訊部資訊安全處" w:date="2024-08-28T10:04:00Z" w16du:dateUtc="2024-08-28T02:04:00Z">
            <w:rPr>
              <w:rFonts w:eastAsia="標楷體"/>
              <w:webHidden/>
            </w:rPr>
          </w:rPrChange>
        </w:rPr>
        <w:tab/>
      </w:r>
      <w:r w:rsidR="009750EC" w:rsidRPr="006D4DBE">
        <w:rPr>
          <w:rFonts w:eastAsia="標楷體"/>
          <w:webHidden/>
          <w:color w:val="000000" w:themeColor="text1"/>
          <w:rPrChange w:id="478" w:author="陳佳宜資訊部資訊安全處" w:date="2024-08-28T10:04:00Z" w16du:dateUtc="2024-08-28T02:04:00Z">
            <w:rPr>
              <w:rFonts w:eastAsia="標楷體"/>
              <w:webHidden/>
            </w:rPr>
          </w:rPrChange>
        </w:rPr>
        <w:fldChar w:fldCharType="begin"/>
      </w:r>
      <w:r w:rsidR="009750EC" w:rsidRPr="006D4DBE">
        <w:rPr>
          <w:rFonts w:eastAsia="標楷體"/>
          <w:webHidden/>
          <w:color w:val="000000" w:themeColor="text1"/>
          <w:rPrChange w:id="479" w:author="陳佳宜資訊部資訊安全處" w:date="2024-08-28T10:04:00Z" w16du:dateUtc="2024-08-28T02:04:00Z">
            <w:rPr>
              <w:rFonts w:eastAsia="標楷體"/>
              <w:webHidden/>
            </w:rPr>
          </w:rPrChange>
        </w:rPr>
        <w:instrText xml:space="preserve"> PAGEREF _Toc147137049 \h </w:instrText>
      </w:r>
      <w:r w:rsidR="009750EC" w:rsidRPr="006D4DBE">
        <w:rPr>
          <w:rFonts w:eastAsia="標楷體"/>
          <w:webHidden/>
          <w:color w:val="000000" w:themeColor="text1"/>
          <w:rPrChange w:id="480" w:author="陳佳宜資訊部資訊安全處" w:date="2024-08-28T10:04:00Z" w16du:dateUtc="2024-08-28T02:04:00Z">
            <w:rPr>
              <w:rFonts w:eastAsia="標楷體"/>
              <w:webHidden/>
            </w:rPr>
          </w:rPrChange>
        </w:rPr>
      </w:r>
      <w:r w:rsidR="009750EC" w:rsidRPr="006D4DBE">
        <w:rPr>
          <w:rFonts w:eastAsia="標楷體"/>
          <w:webHidden/>
          <w:color w:val="000000" w:themeColor="text1"/>
          <w:rPrChange w:id="481" w:author="陳佳宜資訊部資訊安全處" w:date="2024-08-28T10:04:00Z" w16du:dateUtc="2024-08-28T02:04:00Z">
            <w:rPr>
              <w:rFonts w:eastAsia="標楷體"/>
              <w:webHidden/>
            </w:rPr>
          </w:rPrChange>
        </w:rPr>
        <w:fldChar w:fldCharType="separate"/>
      </w:r>
      <w:ins w:id="482" w:author="陳佳宜資訊部資訊安全處" w:date="2024-08-28T10:04:00Z" w16du:dateUtc="2024-08-28T02:04:00Z">
        <w:r w:rsidR="006D4DBE">
          <w:rPr>
            <w:rFonts w:eastAsia="標楷體"/>
            <w:noProof/>
            <w:webHidden/>
            <w:color w:val="000000" w:themeColor="text1"/>
          </w:rPr>
          <w:t>8</w:t>
        </w:r>
      </w:ins>
      <w:del w:id="483" w:author="陳佳宜資訊部資訊安全處" w:date="2024-08-28T10:04:00Z" w16du:dateUtc="2024-08-28T02:04:00Z">
        <w:r w:rsidR="009750EC" w:rsidRPr="006D4DBE" w:rsidDel="006D4DBE">
          <w:rPr>
            <w:rFonts w:eastAsia="標楷體"/>
            <w:noProof/>
            <w:webHidden/>
            <w:color w:val="000000" w:themeColor="text1"/>
            <w:rPrChange w:id="484" w:author="陳佳宜資訊部資訊安全處" w:date="2024-08-28T10:04:00Z" w16du:dateUtc="2024-08-28T02:04:00Z">
              <w:rPr>
                <w:rFonts w:eastAsia="標楷體"/>
                <w:webHidden/>
              </w:rPr>
            </w:rPrChange>
          </w:rPr>
          <w:delText>8</w:delText>
        </w:r>
      </w:del>
      <w:r w:rsidR="009750EC" w:rsidRPr="006D4DBE">
        <w:rPr>
          <w:rFonts w:eastAsia="標楷體"/>
          <w:webHidden/>
          <w:color w:val="000000" w:themeColor="text1"/>
          <w:rPrChange w:id="485" w:author="陳佳宜資訊部資訊安全處" w:date="2024-08-28T10:04:00Z" w16du:dateUtc="2024-08-28T02:04:00Z">
            <w:rPr>
              <w:rFonts w:eastAsia="標楷體"/>
              <w:webHidden/>
            </w:rPr>
          </w:rPrChange>
        </w:rPr>
        <w:fldChar w:fldCharType="end"/>
      </w:r>
      <w:r w:rsidRPr="006D4DBE">
        <w:rPr>
          <w:rFonts w:eastAsia="標楷體"/>
          <w:color w:val="000000" w:themeColor="text1"/>
          <w:rPrChange w:id="486" w:author="陳佳宜資訊部資訊安全處" w:date="2024-08-28T10:04:00Z" w16du:dateUtc="2024-08-28T02:04:00Z">
            <w:rPr>
              <w:rFonts w:eastAsia="標楷體"/>
            </w:rPr>
          </w:rPrChange>
        </w:rPr>
        <w:fldChar w:fldCharType="end"/>
      </w:r>
    </w:p>
    <w:p w14:paraId="79FEF5CC" w14:textId="4FAC393D" w:rsidR="009750EC" w:rsidRPr="006D4DBE" w:rsidRDefault="00000000">
      <w:pPr>
        <w:pStyle w:val="22"/>
        <w:tabs>
          <w:tab w:val="left" w:pos="1680"/>
          <w:tab w:val="right" w:leader="dot" w:pos="10194"/>
        </w:tabs>
        <w:rPr>
          <w:rFonts w:eastAsia="標楷體"/>
          <w:color w:val="000000" w:themeColor="text1"/>
          <w:rPrChange w:id="487" w:author="陳佳宜資訊部資訊安全處" w:date="2024-08-28T10:04:00Z" w16du:dateUtc="2024-08-28T02:04:00Z">
            <w:rPr>
              <w:rFonts w:eastAsia="標楷體"/>
            </w:rPr>
          </w:rPrChange>
        </w:rPr>
      </w:pPr>
      <w:r w:rsidRPr="006D4DBE">
        <w:rPr>
          <w:color w:val="000000" w:themeColor="text1"/>
          <w:rPrChange w:id="488" w:author="陳佳宜資訊部資訊安全處" w:date="2024-08-28T10:04:00Z" w16du:dateUtc="2024-08-28T02:04:00Z">
            <w:rPr/>
          </w:rPrChange>
        </w:rPr>
        <w:fldChar w:fldCharType="begin"/>
      </w:r>
      <w:r w:rsidRPr="006D4DBE">
        <w:rPr>
          <w:color w:val="000000" w:themeColor="text1"/>
          <w:rPrChange w:id="489" w:author="陳佳宜資訊部資訊安全處" w:date="2024-08-28T10:04:00Z" w16du:dateUtc="2024-08-28T02:04:00Z">
            <w:rPr/>
          </w:rPrChange>
        </w:rPr>
        <w:instrText>HYPERLINK \l "_Toc147137050"</w:instrText>
      </w:r>
      <w:r w:rsidRPr="006D4DBE">
        <w:rPr>
          <w:color w:val="000000" w:themeColor="text1"/>
          <w:rPrChange w:id="490" w:author="陳佳宜資訊部資訊安全處" w:date="2024-08-28T10:04:00Z" w16du:dateUtc="2024-08-28T02:04:00Z">
            <w:rPr/>
          </w:rPrChange>
        </w:rPr>
      </w:r>
      <w:r w:rsidRPr="006D4DBE">
        <w:rPr>
          <w:color w:val="000000" w:themeColor="text1"/>
          <w:rPrChange w:id="491" w:author="陳佳宜資訊部資訊安全處" w:date="2024-08-28T10:04:00Z" w16du:dateUtc="2024-08-28T02:04:00Z">
            <w:rPr/>
          </w:rPrChange>
        </w:rPr>
        <w:fldChar w:fldCharType="separate"/>
      </w:r>
      <w:r w:rsidR="009750EC" w:rsidRPr="006D4DBE">
        <w:rPr>
          <w:rFonts w:eastAsia="標楷體" w:hint="eastAsia"/>
          <w:color w:val="000000" w:themeColor="text1"/>
          <w:rPrChange w:id="492" w:author="陳佳宜資訊部資訊安全處" w:date="2024-08-28T10:04:00Z" w16du:dateUtc="2024-08-28T02:04:00Z">
            <w:rPr>
              <w:rFonts w:eastAsia="標楷體" w:hint="eastAsia"/>
            </w:rPr>
          </w:rPrChange>
        </w:rPr>
        <w:t>第二節</w:t>
      </w:r>
      <w:r w:rsidR="009750EC" w:rsidRPr="006D4DBE">
        <w:rPr>
          <w:rFonts w:eastAsia="標楷體"/>
          <w:color w:val="000000" w:themeColor="text1"/>
          <w:rPrChange w:id="493" w:author="陳佳宜資訊部資訊安全處" w:date="2024-08-28T10:04:00Z" w16du:dateUtc="2024-08-28T02:04:00Z">
            <w:rPr>
              <w:rFonts w:eastAsia="標楷體"/>
            </w:rPr>
          </w:rPrChange>
        </w:rPr>
        <w:tab/>
      </w:r>
      <w:r w:rsidR="009750EC" w:rsidRPr="006D4DBE">
        <w:rPr>
          <w:rFonts w:eastAsia="標楷體" w:hint="eastAsia"/>
          <w:color w:val="000000" w:themeColor="text1"/>
          <w:rPrChange w:id="494" w:author="陳佳宜資訊部資訊安全處" w:date="2024-08-28T10:04:00Z" w16du:dateUtc="2024-08-28T02:04:00Z">
            <w:rPr>
              <w:rFonts w:eastAsia="標楷體" w:hint="eastAsia"/>
            </w:rPr>
          </w:rPrChange>
        </w:rPr>
        <w:t>權責單位主管</w:t>
      </w:r>
      <w:r w:rsidR="009750EC" w:rsidRPr="006D4DBE">
        <w:rPr>
          <w:rFonts w:eastAsia="標楷體"/>
          <w:webHidden/>
          <w:color w:val="000000" w:themeColor="text1"/>
          <w:rPrChange w:id="495" w:author="陳佳宜資訊部資訊安全處" w:date="2024-08-28T10:04:00Z" w16du:dateUtc="2024-08-28T02:04:00Z">
            <w:rPr>
              <w:rFonts w:eastAsia="標楷體"/>
              <w:webHidden/>
            </w:rPr>
          </w:rPrChange>
        </w:rPr>
        <w:tab/>
      </w:r>
      <w:r w:rsidR="009750EC" w:rsidRPr="006D4DBE">
        <w:rPr>
          <w:rFonts w:eastAsia="標楷體"/>
          <w:webHidden/>
          <w:color w:val="000000" w:themeColor="text1"/>
          <w:rPrChange w:id="496" w:author="陳佳宜資訊部資訊安全處" w:date="2024-08-28T10:04:00Z" w16du:dateUtc="2024-08-28T02:04:00Z">
            <w:rPr>
              <w:rFonts w:eastAsia="標楷體"/>
              <w:webHidden/>
            </w:rPr>
          </w:rPrChange>
        </w:rPr>
        <w:fldChar w:fldCharType="begin"/>
      </w:r>
      <w:r w:rsidR="009750EC" w:rsidRPr="006D4DBE">
        <w:rPr>
          <w:rFonts w:eastAsia="標楷體"/>
          <w:webHidden/>
          <w:color w:val="000000" w:themeColor="text1"/>
          <w:rPrChange w:id="497" w:author="陳佳宜資訊部資訊安全處" w:date="2024-08-28T10:04:00Z" w16du:dateUtc="2024-08-28T02:04:00Z">
            <w:rPr>
              <w:rFonts w:eastAsia="標楷體"/>
              <w:webHidden/>
            </w:rPr>
          </w:rPrChange>
        </w:rPr>
        <w:instrText xml:space="preserve"> PAGEREF _Toc147137050 \h </w:instrText>
      </w:r>
      <w:r w:rsidR="009750EC" w:rsidRPr="006D4DBE">
        <w:rPr>
          <w:rFonts w:eastAsia="標楷體"/>
          <w:webHidden/>
          <w:color w:val="000000" w:themeColor="text1"/>
          <w:rPrChange w:id="498" w:author="陳佳宜資訊部資訊安全處" w:date="2024-08-28T10:04:00Z" w16du:dateUtc="2024-08-28T02:04:00Z">
            <w:rPr>
              <w:rFonts w:eastAsia="標楷體"/>
              <w:webHidden/>
            </w:rPr>
          </w:rPrChange>
        </w:rPr>
      </w:r>
      <w:r w:rsidR="009750EC" w:rsidRPr="006D4DBE">
        <w:rPr>
          <w:rFonts w:eastAsia="標楷體"/>
          <w:webHidden/>
          <w:color w:val="000000" w:themeColor="text1"/>
          <w:rPrChange w:id="499" w:author="陳佳宜資訊部資訊安全處" w:date="2024-08-28T10:04:00Z" w16du:dateUtc="2024-08-28T02:04:00Z">
            <w:rPr>
              <w:rFonts w:eastAsia="標楷體"/>
              <w:webHidden/>
            </w:rPr>
          </w:rPrChange>
        </w:rPr>
        <w:fldChar w:fldCharType="separate"/>
      </w:r>
      <w:ins w:id="500" w:author="陳佳宜資訊部資訊安全處" w:date="2024-08-28T10:04:00Z" w16du:dateUtc="2024-08-28T02:04:00Z">
        <w:r w:rsidR="006D4DBE">
          <w:rPr>
            <w:rFonts w:eastAsia="標楷體"/>
            <w:noProof/>
            <w:webHidden/>
            <w:color w:val="000000" w:themeColor="text1"/>
          </w:rPr>
          <w:t>8</w:t>
        </w:r>
      </w:ins>
      <w:del w:id="501" w:author="陳佳宜資訊部資訊安全處" w:date="2024-08-28T10:04:00Z" w16du:dateUtc="2024-08-28T02:04:00Z">
        <w:r w:rsidR="009750EC" w:rsidRPr="006D4DBE" w:rsidDel="006D4DBE">
          <w:rPr>
            <w:rFonts w:eastAsia="標楷體"/>
            <w:noProof/>
            <w:webHidden/>
            <w:color w:val="000000" w:themeColor="text1"/>
            <w:rPrChange w:id="502" w:author="陳佳宜資訊部資訊安全處" w:date="2024-08-28T10:04:00Z" w16du:dateUtc="2024-08-28T02:04:00Z">
              <w:rPr>
                <w:rFonts w:eastAsia="標楷體"/>
                <w:webHidden/>
              </w:rPr>
            </w:rPrChange>
          </w:rPr>
          <w:delText>8</w:delText>
        </w:r>
      </w:del>
      <w:r w:rsidR="009750EC" w:rsidRPr="006D4DBE">
        <w:rPr>
          <w:rFonts w:eastAsia="標楷體"/>
          <w:webHidden/>
          <w:color w:val="000000" w:themeColor="text1"/>
          <w:rPrChange w:id="503" w:author="陳佳宜資訊部資訊安全處" w:date="2024-08-28T10:04:00Z" w16du:dateUtc="2024-08-28T02:04:00Z">
            <w:rPr>
              <w:rFonts w:eastAsia="標楷體"/>
              <w:webHidden/>
            </w:rPr>
          </w:rPrChange>
        </w:rPr>
        <w:fldChar w:fldCharType="end"/>
      </w:r>
      <w:r w:rsidRPr="006D4DBE">
        <w:rPr>
          <w:rFonts w:eastAsia="標楷體"/>
          <w:color w:val="000000" w:themeColor="text1"/>
          <w:rPrChange w:id="504" w:author="陳佳宜資訊部資訊安全處" w:date="2024-08-28T10:04:00Z" w16du:dateUtc="2024-08-28T02:04:00Z">
            <w:rPr>
              <w:rFonts w:eastAsia="標楷體"/>
            </w:rPr>
          </w:rPrChange>
        </w:rPr>
        <w:fldChar w:fldCharType="end"/>
      </w:r>
    </w:p>
    <w:p w14:paraId="45288227" w14:textId="1D1CBFAA" w:rsidR="009750EC" w:rsidRPr="006D4DBE" w:rsidRDefault="00000000">
      <w:pPr>
        <w:pStyle w:val="22"/>
        <w:tabs>
          <w:tab w:val="left" w:pos="1680"/>
          <w:tab w:val="right" w:leader="dot" w:pos="10194"/>
        </w:tabs>
        <w:rPr>
          <w:rFonts w:eastAsia="標楷體"/>
          <w:color w:val="000000" w:themeColor="text1"/>
          <w:rPrChange w:id="505" w:author="陳佳宜資訊部資訊安全處" w:date="2024-08-28T10:04:00Z" w16du:dateUtc="2024-08-28T02:04:00Z">
            <w:rPr>
              <w:rFonts w:eastAsia="標楷體"/>
            </w:rPr>
          </w:rPrChange>
        </w:rPr>
      </w:pPr>
      <w:r w:rsidRPr="006D4DBE">
        <w:rPr>
          <w:color w:val="000000" w:themeColor="text1"/>
          <w:rPrChange w:id="506" w:author="陳佳宜資訊部資訊安全處" w:date="2024-08-28T10:04:00Z" w16du:dateUtc="2024-08-28T02:04:00Z">
            <w:rPr/>
          </w:rPrChange>
        </w:rPr>
        <w:fldChar w:fldCharType="begin"/>
      </w:r>
      <w:r w:rsidRPr="006D4DBE">
        <w:rPr>
          <w:color w:val="000000" w:themeColor="text1"/>
          <w:rPrChange w:id="507" w:author="陳佳宜資訊部資訊安全處" w:date="2024-08-28T10:04:00Z" w16du:dateUtc="2024-08-28T02:04:00Z">
            <w:rPr/>
          </w:rPrChange>
        </w:rPr>
        <w:instrText>HYPERLINK \l "_Toc147137051"</w:instrText>
      </w:r>
      <w:r w:rsidRPr="006D4DBE">
        <w:rPr>
          <w:color w:val="000000" w:themeColor="text1"/>
          <w:rPrChange w:id="508" w:author="陳佳宜資訊部資訊安全處" w:date="2024-08-28T10:04:00Z" w16du:dateUtc="2024-08-28T02:04:00Z">
            <w:rPr/>
          </w:rPrChange>
        </w:rPr>
      </w:r>
      <w:r w:rsidRPr="006D4DBE">
        <w:rPr>
          <w:color w:val="000000" w:themeColor="text1"/>
          <w:rPrChange w:id="509" w:author="陳佳宜資訊部資訊安全處" w:date="2024-08-28T10:04:00Z" w16du:dateUtc="2024-08-28T02:04:00Z">
            <w:rPr/>
          </w:rPrChange>
        </w:rPr>
        <w:fldChar w:fldCharType="separate"/>
      </w:r>
      <w:r w:rsidR="009750EC" w:rsidRPr="006D4DBE">
        <w:rPr>
          <w:rFonts w:eastAsia="標楷體" w:hint="eastAsia"/>
          <w:color w:val="000000" w:themeColor="text1"/>
          <w:rPrChange w:id="510" w:author="陳佳宜資訊部資訊安全處" w:date="2024-08-28T10:04:00Z" w16du:dateUtc="2024-08-28T02:04:00Z">
            <w:rPr>
              <w:rFonts w:eastAsia="標楷體" w:hint="eastAsia"/>
            </w:rPr>
          </w:rPrChange>
        </w:rPr>
        <w:t>第三節</w:t>
      </w:r>
      <w:r w:rsidR="009750EC" w:rsidRPr="006D4DBE">
        <w:rPr>
          <w:rFonts w:eastAsia="標楷體"/>
          <w:color w:val="000000" w:themeColor="text1"/>
          <w:rPrChange w:id="511" w:author="陳佳宜資訊部資訊安全處" w:date="2024-08-28T10:04:00Z" w16du:dateUtc="2024-08-28T02:04:00Z">
            <w:rPr>
              <w:rFonts w:eastAsia="標楷體"/>
            </w:rPr>
          </w:rPrChange>
        </w:rPr>
        <w:tab/>
      </w:r>
      <w:r w:rsidR="009750EC" w:rsidRPr="006D4DBE">
        <w:rPr>
          <w:rFonts w:eastAsia="標楷體" w:hint="eastAsia"/>
          <w:color w:val="000000" w:themeColor="text1"/>
          <w:rPrChange w:id="512" w:author="陳佳宜資訊部資訊安全處" w:date="2024-08-28T10:04:00Z" w16du:dateUtc="2024-08-28T02:04:00Z">
            <w:rPr>
              <w:rFonts w:eastAsia="標楷體" w:hint="eastAsia"/>
            </w:rPr>
          </w:rPrChange>
        </w:rPr>
        <w:t>資安人員</w:t>
      </w:r>
      <w:r w:rsidR="009750EC" w:rsidRPr="006D4DBE">
        <w:rPr>
          <w:rFonts w:eastAsia="標楷體"/>
          <w:webHidden/>
          <w:color w:val="000000" w:themeColor="text1"/>
          <w:rPrChange w:id="513" w:author="陳佳宜資訊部資訊安全處" w:date="2024-08-28T10:04:00Z" w16du:dateUtc="2024-08-28T02:04:00Z">
            <w:rPr>
              <w:rFonts w:eastAsia="標楷體"/>
              <w:webHidden/>
            </w:rPr>
          </w:rPrChange>
        </w:rPr>
        <w:tab/>
      </w:r>
      <w:r w:rsidR="009750EC" w:rsidRPr="006D4DBE">
        <w:rPr>
          <w:rFonts w:eastAsia="標楷體"/>
          <w:webHidden/>
          <w:color w:val="000000" w:themeColor="text1"/>
          <w:rPrChange w:id="514" w:author="陳佳宜資訊部資訊安全處" w:date="2024-08-28T10:04:00Z" w16du:dateUtc="2024-08-28T02:04:00Z">
            <w:rPr>
              <w:rFonts w:eastAsia="標楷體"/>
              <w:webHidden/>
            </w:rPr>
          </w:rPrChange>
        </w:rPr>
        <w:fldChar w:fldCharType="begin"/>
      </w:r>
      <w:r w:rsidR="009750EC" w:rsidRPr="006D4DBE">
        <w:rPr>
          <w:rFonts w:eastAsia="標楷體"/>
          <w:webHidden/>
          <w:color w:val="000000" w:themeColor="text1"/>
          <w:rPrChange w:id="515" w:author="陳佳宜資訊部資訊安全處" w:date="2024-08-28T10:04:00Z" w16du:dateUtc="2024-08-28T02:04:00Z">
            <w:rPr>
              <w:rFonts w:eastAsia="標楷體"/>
              <w:webHidden/>
            </w:rPr>
          </w:rPrChange>
        </w:rPr>
        <w:instrText xml:space="preserve"> PAGEREF _Toc147137051 \h </w:instrText>
      </w:r>
      <w:r w:rsidR="009750EC" w:rsidRPr="006D4DBE">
        <w:rPr>
          <w:rFonts w:eastAsia="標楷體"/>
          <w:webHidden/>
          <w:color w:val="000000" w:themeColor="text1"/>
          <w:rPrChange w:id="516" w:author="陳佳宜資訊部資訊安全處" w:date="2024-08-28T10:04:00Z" w16du:dateUtc="2024-08-28T02:04:00Z">
            <w:rPr>
              <w:rFonts w:eastAsia="標楷體"/>
              <w:webHidden/>
            </w:rPr>
          </w:rPrChange>
        </w:rPr>
      </w:r>
      <w:r w:rsidR="009750EC" w:rsidRPr="006D4DBE">
        <w:rPr>
          <w:rFonts w:eastAsia="標楷體"/>
          <w:webHidden/>
          <w:color w:val="000000" w:themeColor="text1"/>
          <w:rPrChange w:id="517" w:author="陳佳宜資訊部資訊安全處" w:date="2024-08-28T10:04:00Z" w16du:dateUtc="2024-08-28T02:04:00Z">
            <w:rPr>
              <w:rFonts w:eastAsia="標楷體"/>
              <w:webHidden/>
            </w:rPr>
          </w:rPrChange>
        </w:rPr>
        <w:fldChar w:fldCharType="separate"/>
      </w:r>
      <w:ins w:id="518" w:author="陳佳宜資訊部資訊安全處" w:date="2024-08-28T10:04:00Z" w16du:dateUtc="2024-08-28T02:04:00Z">
        <w:r w:rsidR="006D4DBE">
          <w:rPr>
            <w:rFonts w:eastAsia="標楷體"/>
            <w:noProof/>
            <w:webHidden/>
            <w:color w:val="000000" w:themeColor="text1"/>
          </w:rPr>
          <w:t>8</w:t>
        </w:r>
      </w:ins>
      <w:del w:id="519" w:author="陳佳宜資訊部資訊安全處" w:date="2024-08-28T10:04:00Z" w16du:dateUtc="2024-08-28T02:04:00Z">
        <w:r w:rsidR="009750EC" w:rsidRPr="006D4DBE" w:rsidDel="006D4DBE">
          <w:rPr>
            <w:rFonts w:eastAsia="標楷體"/>
            <w:noProof/>
            <w:webHidden/>
            <w:color w:val="000000" w:themeColor="text1"/>
            <w:rPrChange w:id="520" w:author="陳佳宜資訊部資訊安全處" w:date="2024-08-28T10:04:00Z" w16du:dateUtc="2024-08-28T02:04:00Z">
              <w:rPr>
                <w:rFonts w:eastAsia="標楷體"/>
                <w:webHidden/>
              </w:rPr>
            </w:rPrChange>
          </w:rPr>
          <w:delText>8</w:delText>
        </w:r>
      </w:del>
      <w:r w:rsidR="009750EC" w:rsidRPr="006D4DBE">
        <w:rPr>
          <w:rFonts w:eastAsia="標楷體"/>
          <w:webHidden/>
          <w:color w:val="000000" w:themeColor="text1"/>
          <w:rPrChange w:id="521" w:author="陳佳宜資訊部資訊安全處" w:date="2024-08-28T10:04:00Z" w16du:dateUtc="2024-08-28T02:04:00Z">
            <w:rPr>
              <w:rFonts w:eastAsia="標楷體"/>
              <w:webHidden/>
            </w:rPr>
          </w:rPrChange>
        </w:rPr>
        <w:fldChar w:fldCharType="end"/>
      </w:r>
      <w:r w:rsidRPr="006D4DBE">
        <w:rPr>
          <w:rFonts w:eastAsia="標楷體"/>
          <w:color w:val="000000" w:themeColor="text1"/>
          <w:rPrChange w:id="522" w:author="陳佳宜資訊部資訊安全處" w:date="2024-08-28T10:04:00Z" w16du:dateUtc="2024-08-28T02:04:00Z">
            <w:rPr>
              <w:rFonts w:eastAsia="標楷體"/>
            </w:rPr>
          </w:rPrChange>
        </w:rPr>
        <w:fldChar w:fldCharType="end"/>
      </w:r>
    </w:p>
    <w:p w14:paraId="3E15F380" w14:textId="72F1A2D0" w:rsidR="009750EC" w:rsidRPr="006D4DBE" w:rsidRDefault="00000000">
      <w:pPr>
        <w:pStyle w:val="12"/>
        <w:tabs>
          <w:tab w:val="left" w:pos="1200"/>
          <w:tab w:val="right" w:leader="dot" w:pos="10194"/>
        </w:tabs>
        <w:rPr>
          <w:rFonts w:eastAsia="標楷體"/>
          <w:color w:val="000000" w:themeColor="text1"/>
          <w:rPrChange w:id="523" w:author="陳佳宜資訊部資訊安全處" w:date="2024-08-28T10:04:00Z" w16du:dateUtc="2024-08-28T02:04:00Z">
            <w:rPr>
              <w:rFonts w:eastAsia="標楷體"/>
            </w:rPr>
          </w:rPrChange>
        </w:rPr>
      </w:pPr>
      <w:r w:rsidRPr="006D4DBE">
        <w:rPr>
          <w:color w:val="000000" w:themeColor="text1"/>
          <w:rPrChange w:id="524" w:author="陳佳宜資訊部資訊安全處" w:date="2024-08-28T10:04:00Z" w16du:dateUtc="2024-08-28T02:04:00Z">
            <w:rPr/>
          </w:rPrChange>
        </w:rPr>
        <w:fldChar w:fldCharType="begin"/>
      </w:r>
      <w:r w:rsidRPr="006D4DBE">
        <w:rPr>
          <w:color w:val="000000" w:themeColor="text1"/>
          <w:rPrChange w:id="525" w:author="陳佳宜資訊部資訊安全處" w:date="2024-08-28T10:04:00Z" w16du:dateUtc="2024-08-28T02:04:00Z">
            <w:rPr/>
          </w:rPrChange>
        </w:rPr>
        <w:instrText>HYPERLINK \l "_Toc147137052"</w:instrText>
      </w:r>
      <w:r w:rsidRPr="006D4DBE">
        <w:rPr>
          <w:color w:val="000000" w:themeColor="text1"/>
          <w:rPrChange w:id="526" w:author="陳佳宜資訊部資訊安全處" w:date="2024-08-28T10:04:00Z" w16du:dateUtc="2024-08-28T02:04:00Z">
            <w:rPr/>
          </w:rPrChange>
        </w:rPr>
      </w:r>
      <w:r w:rsidRPr="006D4DBE">
        <w:rPr>
          <w:color w:val="000000" w:themeColor="text1"/>
          <w:rPrChange w:id="527" w:author="陳佳宜資訊部資訊安全處" w:date="2024-08-28T10:04:00Z" w16du:dateUtc="2024-08-28T02:04:00Z">
            <w:rPr/>
          </w:rPrChange>
        </w:rPr>
        <w:fldChar w:fldCharType="separate"/>
      </w:r>
      <w:r w:rsidR="009750EC" w:rsidRPr="006D4DBE">
        <w:rPr>
          <w:rFonts w:eastAsia="標楷體" w:hint="eastAsia"/>
          <w:color w:val="000000" w:themeColor="text1"/>
          <w:rPrChange w:id="528" w:author="陳佳宜資訊部資訊安全處" w:date="2024-08-28T10:04:00Z" w16du:dateUtc="2024-08-28T02:04:00Z">
            <w:rPr>
              <w:rFonts w:eastAsia="標楷體" w:hint="eastAsia"/>
            </w:rPr>
          </w:rPrChange>
        </w:rPr>
        <w:t>第六章</w:t>
      </w:r>
      <w:r w:rsidR="009750EC" w:rsidRPr="006D4DBE">
        <w:rPr>
          <w:rFonts w:eastAsia="標楷體"/>
          <w:color w:val="000000" w:themeColor="text1"/>
          <w:rPrChange w:id="529" w:author="陳佳宜資訊部資訊安全處" w:date="2024-08-28T10:04:00Z" w16du:dateUtc="2024-08-28T02:04:00Z">
            <w:rPr>
              <w:rFonts w:eastAsia="標楷體"/>
            </w:rPr>
          </w:rPrChange>
        </w:rPr>
        <w:tab/>
      </w:r>
      <w:r w:rsidR="009750EC" w:rsidRPr="006D4DBE">
        <w:rPr>
          <w:rFonts w:eastAsia="標楷體" w:hint="eastAsia"/>
          <w:color w:val="000000" w:themeColor="text1"/>
          <w:rPrChange w:id="530" w:author="陳佳宜資訊部資訊安全處" w:date="2024-08-28T10:04:00Z" w16du:dateUtc="2024-08-28T02:04:00Z">
            <w:rPr>
              <w:rFonts w:eastAsia="標楷體" w:hint="eastAsia"/>
            </w:rPr>
          </w:rPrChange>
        </w:rPr>
        <w:t>作業內容</w:t>
      </w:r>
      <w:r w:rsidR="009750EC" w:rsidRPr="006D4DBE">
        <w:rPr>
          <w:rFonts w:eastAsia="標楷體"/>
          <w:webHidden/>
          <w:color w:val="000000" w:themeColor="text1"/>
          <w:rPrChange w:id="531" w:author="陳佳宜資訊部資訊安全處" w:date="2024-08-28T10:04:00Z" w16du:dateUtc="2024-08-28T02:04:00Z">
            <w:rPr>
              <w:rFonts w:eastAsia="標楷體"/>
              <w:webHidden/>
            </w:rPr>
          </w:rPrChange>
        </w:rPr>
        <w:tab/>
      </w:r>
      <w:r w:rsidR="009750EC" w:rsidRPr="006D4DBE">
        <w:rPr>
          <w:rFonts w:eastAsia="標楷體"/>
          <w:webHidden/>
          <w:color w:val="000000" w:themeColor="text1"/>
          <w:rPrChange w:id="532" w:author="陳佳宜資訊部資訊安全處" w:date="2024-08-28T10:04:00Z" w16du:dateUtc="2024-08-28T02:04:00Z">
            <w:rPr>
              <w:rFonts w:eastAsia="標楷體"/>
              <w:webHidden/>
            </w:rPr>
          </w:rPrChange>
        </w:rPr>
        <w:fldChar w:fldCharType="begin"/>
      </w:r>
      <w:r w:rsidR="009750EC" w:rsidRPr="006D4DBE">
        <w:rPr>
          <w:rFonts w:eastAsia="標楷體"/>
          <w:webHidden/>
          <w:color w:val="000000" w:themeColor="text1"/>
          <w:rPrChange w:id="533" w:author="陳佳宜資訊部資訊安全處" w:date="2024-08-28T10:04:00Z" w16du:dateUtc="2024-08-28T02:04:00Z">
            <w:rPr>
              <w:rFonts w:eastAsia="標楷體"/>
              <w:webHidden/>
            </w:rPr>
          </w:rPrChange>
        </w:rPr>
        <w:instrText xml:space="preserve"> PAGEREF _Toc147137052 \h </w:instrText>
      </w:r>
      <w:r w:rsidR="009750EC" w:rsidRPr="006D4DBE">
        <w:rPr>
          <w:rFonts w:eastAsia="標楷體"/>
          <w:webHidden/>
          <w:color w:val="000000" w:themeColor="text1"/>
          <w:rPrChange w:id="534" w:author="陳佳宜資訊部資訊安全處" w:date="2024-08-28T10:04:00Z" w16du:dateUtc="2024-08-28T02:04:00Z">
            <w:rPr>
              <w:rFonts w:eastAsia="標楷體"/>
              <w:webHidden/>
            </w:rPr>
          </w:rPrChange>
        </w:rPr>
      </w:r>
      <w:r w:rsidR="009750EC" w:rsidRPr="006D4DBE">
        <w:rPr>
          <w:rFonts w:eastAsia="標楷體"/>
          <w:webHidden/>
          <w:color w:val="000000" w:themeColor="text1"/>
          <w:rPrChange w:id="535" w:author="陳佳宜資訊部資訊安全處" w:date="2024-08-28T10:04:00Z" w16du:dateUtc="2024-08-28T02:04:00Z">
            <w:rPr>
              <w:rFonts w:eastAsia="標楷體"/>
              <w:webHidden/>
            </w:rPr>
          </w:rPrChange>
        </w:rPr>
        <w:fldChar w:fldCharType="separate"/>
      </w:r>
      <w:ins w:id="536" w:author="陳佳宜資訊部資訊安全處" w:date="2024-08-28T10:04:00Z" w16du:dateUtc="2024-08-28T02:04:00Z">
        <w:r w:rsidR="006D4DBE">
          <w:rPr>
            <w:rFonts w:eastAsia="標楷體"/>
            <w:noProof/>
            <w:webHidden/>
            <w:color w:val="000000" w:themeColor="text1"/>
          </w:rPr>
          <w:t>8</w:t>
        </w:r>
      </w:ins>
      <w:del w:id="537" w:author="陳佳宜資訊部資訊安全處" w:date="2024-08-28T10:04:00Z" w16du:dateUtc="2024-08-28T02:04:00Z">
        <w:r w:rsidR="009750EC" w:rsidRPr="006D4DBE" w:rsidDel="006D4DBE">
          <w:rPr>
            <w:rFonts w:eastAsia="標楷體"/>
            <w:noProof/>
            <w:webHidden/>
            <w:color w:val="000000" w:themeColor="text1"/>
            <w:rPrChange w:id="538" w:author="陳佳宜資訊部資訊安全處" w:date="2024-08-28T10:04:00Z" w16du:dateUtc="2024-08-28T02:04:00Z">
              <w:rPr>
                <w:rFonts w:eastAsia="標楷體"/>
                <w:webHidden/>
              </w:rPr>
            </w:rPrChange>
          </w:rPr>
          <w:delText>8</w:delText>
        </w:r>
      </w:del>
      <w:r w:rsidR="009750EC" w:rsidRPr="006D4DBE">
        <w:rPr>
          <w:rFonts w:eastAsia="標楷體"/>
          <w:webHidden/>
          <w:color w:val="000000" w:themeColor="text1"/>
          <w:rPrChange w:id="539" w:author="陳佳宜資訊部資訊安全處" w:date="2024-08-28T10:04:00Z" w16du:dateUtc="2024-08-28T02:04:00Z">
            <w:rPr>
              <w:rFonts w:eastAsia="標楷體"/>
              <w:webHidden/>
            </w:rPr>
          </w:rPrChange>
        </w:rPr>
        <w:fldChar w:fldCharType="end"/>
      </w:r>
      <w:r w:rsidRPr="006D4DBE">
        <w:rPr>
          <w:rFonts w:eastAsia="標楷體"/>
          <w:color w:val="000000" w:themeColor="text1"/>
          <w:rPrChange w:id="540" w:author="陳佳宜資訊部資訊安全處" w:date="2024-08-28T10:04:00Z" w16du:dateUtc="2024-08-28T02:04:00Z">
            <w:rPr>
              <w:rFonts w:eastAsia="標楷體"/>
            </w:rPr>
          </w:rPrChange>
        </w:rPr>
        <w:fldChar w:fldCharType="end"/>
      </w:r>
    </w:p>
    <w:p w14:paraId="6B2B4D77" w14:textId="3AFFFF66" w:rsidR="009750EC" w:rsidRPr="006D4DBE" w:rsidRDefault="00000000">
      <w:pPr>
        <w:pStyle w:val="22"/>
        <w:tabs>
          <w:tab w:val="left" w:pos="1680"/>
          <w:tab w:val="right" w:leader="dot" w:pos="10194"/>
        </w:tabs>
        <w:rPr>
          <w:rFonts w:eastAsia="標楷體"/>
          <w:color w:val="000000" w:themeColor="text1"/>
          <w:rPrChange w:id="541" w:author="陳佳宜資訊部資訊安全處" w:date="2024-08-28T10:04:00Z" w16du:dateUtc="2024-08-28T02:04:00Z">
            <w:rPr>
              <w:rFonts w:eastAsia="標楷體"/>
            </w:rPr>
          </w:rPrChange>
        </w:rPr>
      </w:pPr>
      <w:r w:rsidRPr="006D4DBE">
        <w:rPr>
          <w:color w:val="000000" w:themeColor="text1"/>
          <w:rPrChange w:id="542" w:author="陳佳宜資訊部資訊安全處" w:date="2024-08-28T10:04:00Z" w16du:dateUtc="2024-08-28T02:04:00Z">
            <w:rPr/>
          </w:rPrChange>
        </w:rPr>
        <w:fldChar w:fldCharType="begin"/>
      </w:r>
      <w:r w:rsidRPr="006D4DBE">
        <w:rPr>
          <w:color w:val="000000" w:themeColor="text1"/>
          <w:rPrChange w:id="543" w:author="陳佳宜資訊部資訊安全處" w:date="2024-08-28T10:04:00Z" w16du:dateUtc="2024-08-28T02:04:00Z">
            <w:rPr/>
          </w:rPrChange>
        </w:rPr>
        <w:instrText>HYPERLINK \l "_Toc147137053"</w:instrText>
      </w:r>
      <w:r w:rsidRPr="006D4DBE">
        <w:rPr>
          <w:color w:val="000000" w:themeColor="text1"/>
          <w:rPrChange w:id="544" w:author="陳佳宜資訊部資訊安全處" w:date="2024-08-28T10:04:00Z" w16du:dateUtc="2024-08-28T02:04:00Z">
            <w:rPr/>
          </w:rPrChange>
        </w:rPr>
      </w:r>
      <w:r w:rsidRPr="006D4DBE">
        <w:rPr>
          <w:color w:val="000000" w:themeColor="text1"/>
          <w:rPrChange w:id="545" w:author="陳佳宜資訊部資訊安全處" w:date="2024-08-28T10:04:00Z" w16du:dateUtc="2024-08-28T02:04:00Z">
            <w:rPr/>
          </w:rPrChange>
        </w:rPr>
        <w:fldChar w:fldCharType="separate"/>
      </w:r>
      <w:r w:rsidR="009750EC" w:rsidRPr="006D4DBE">
        <w:rPr>
          <w:rFonts w:eastAsia="標楷體" w:hint="eastAsia"/>
          <w:color w:val="000000" w:themeColor="text1"/>
          <w:rPrChange w:id="546" w:author="陳佳宜資訊部資訊安全處" w:date="2024-08-28T10:04:00Z" w16du:dateUtc="2024-08-28T02:04:00Z">
            <w:rPr>
              <w:rFonts w:eastAsia="標楷體" w:hint="eastAsia"/>
            </w:rPr>
          </w:rPrChange>
        </w:rPr>
        <w:t>第一節</w:t>
      </w:r>
      <w:r w:rsidR="009750EC" w:rsidRPr="006D4DBE">
        <w:rPr>
          <w:rFonts w:eastAsia="標楷體"/>
          <w:color w:val="000000" w:themeColor="text1"/>
          <w:rPrChange w:id="547" w:author="陳佳宜資訊部資訊安全處" w:date="2024-08-28T10:04:00Z" w16du:dateUtc="2024-08-28T02:04:00Z">
            <w:rPr>
              <w:rFonts w:eastAsia="標楷體"/>
            </w:rPr>
          </w:rPrChange>
        </w:rPr>
        <w:tab/>
      </w:r>
      <w:r w:rsidR="009750EC" w:rsidRPr="006D4DBE">
        <w:rPr>
          <w:rFonts w:eastAsia="標楷體" w:hint="eastAsia"/>
          <w:color w:val="000000" w:themeColor="text1"/>
          <w:rPrChange w:id="548" w:author="陳佳宜資訊部資訊安全處" w:date="2024-08-28T10:04:00Z" w16du:dateUtc="2024-08-28T02:04:00Z">
            <w:rPr>
              <w:rFonts w:eastAsia="標楷體" w:hint="eastAsia"/>
            </w:rPr>
          </w:rPrChange>
        </w:rPr>
        <w:t>雲端服務</w:t>
      </w:r>
      <w:r w:rsidR="009750EC" w:rsidRPr="006D4DBE">
        <w:rPr>
          <w:rFonts w:eastAsia="標楷體"/>
          <w:webHidden/>
          <w:color w:val="000000" w:themeColor="text1"/>
          <w:rPrChange w:id="549" w:author="陳佳宜資訊部資訊安全處" w:date="2024-08-28T10:04:00Z" w16du:dateUtc="2024-08-28T02:04:00Z">
            <w:rPr>
              <w:rFonts w:eastAsia="標楷體"/>
              <w:webHidden/>
            </w:rPr>
          </w:rPrChange>
        </w:rPr>
        <w:tab/>
      </w:r>
      <w:r w:rsidR="009750EC" w:rsidRPr="006D4DBE">
        <w:rPr>
          <w:rFonts w:eastAsia="標楷體"/>
          <w:webHidden/>
          <w:color w:val="000000" w:themeColor="text1"/>
          <w:rPrChange w:id="550" w:author="陳佳宜資訊部資訊安全處" w:date="2024-08-28T10:04:00Z" w16du:dateUtc="2024-08-28T02:04:00Z">
            <w:rPr>
              <w:rFonts w:eastAsia="標楷體"/>
              <w:webHidden/>
            </w:rPr>
          </w:rPrChange>
        </w:rPr>
        <w:fldChar w:fldCharType="begin"/>
      </w:r>
      <w:r w:rsidR="009750EC" w:rsidRPr="006D4DBE">
        <w:rPr>
          <w:rFonts w:eastAsia="標楷體"/>
          <w:webHidden/>
          <w:color w:val="000000" w:themeColor="text1"/>
          <w:rPrChange w:id="551" w:author="陳佳宜資訊部資訊安全處" w:date="2024-08-28T10:04:00Z" w16du:dateUtc="2024-08-28T02:04:00Z">
            <w:rPr>
              <w:rFonts w:eastAsia="標楷體"/>
              <w:webHidden/>
            </w:rPr>
          </w:rPrChange>
        </w:rPr>
        <w:instrText xml:space="preserve"> PAGEREF _Toc147137053 \h </w:instrText>
      </w:r>
      <w:r w:rsidR="009750EC" w:rsidRPr="006D4DBE">
        <w:rPr>
          <w:rFonts w:eastAsia="標楷體"/>
          <w:webHidden/>
          <w:color w:val="000000" w:themeColor="text1"/>
          <w:rPrChange w:id="552" w:author="陳佳宜資訊部資訊安全處" w:date="2024-08-28T10:04:00Z" w16du:dateUtc="2024-08-28T02:04:00Z">
            <w:rPr>
              <w:rFonts w:eastAsia="標楷體"/>
              <w:webHidden/>
            </w:rPr>
          </w:rPrChange>
        </w:rPr>
      </w:r>
      <w:r w:rsidR="009750EC" w:rsidRPr="006D4DBE">
        <w:rPr>
          <w:rFonts w:eastAsia="標楷體"/>
          <w:webHidden/>
          <w:color w:val="000000" w:themeColor="text1"/>
          <w:rPrChange w:id="553" w:author="陳佳宜資訊部資訊安全處" w:date="2024-08-28T10:04:00Z" w16du:dateUtc="2024-08-28T02:04:00Z">
            <w:rPr>
              <w:rFonts w:eastAsia="標楷體"/>
              <w:webHidden/>
            </w:rPr>
          </w:rPrChange>
        </w:rPr>
        <w:fldChar w:fldCharType="separate"/>
      </w:r>
      <w:ins w:id="554" w:author="陳佳宜資訊部資訊安全處" w:date="2024-08-28T10:04:00Z" w16du:dateUtc="2024-08-28T02:04:00Z">
        <w:r w:rsidR="006D4DBE">
          <w:rPr>
            <w:rFonts w:eastAsia="標楷體"/>
            <w:noProof/>
            <w:webHidden/>
            <w:color w:val="000000" w:themeColor="text1"/>
          </w:rPr>
          <w:t>8</w:t>
        </w:r>
      </w:ins>
      <w:del w:id="555" w:author="陳佳宜資訊部資訊安全處" w:date="2024-08-28T10:04:00Z" w16du:dateUtc="2024-08-28T02:04:00Z">
        <w:r w:rsidR="009750EC" w:rsidRPr="006D4DBE" w:rsidDel="006D4DBE">
          <w:rPr>
            <w:rFonts w:eastAsia="標楷體"/>
            <w:noProof/>
            <w:webHidden/>
            <w:color w:val="000000" w:themeColor="text1"/>
            <w:rPrChange w:id="556" w:author="陳佳宜資訊部資訊安全處" w:date="2024-08-28T10:04:00Z" w16du:dateUtc="2024-08-28T02:04:00Z">
              <w:rPr>
                <w:rFonts w:eastAsia="標楷體"/>
                <w:webHidden/>
              </w:rPr>
            </w:rPrChange>
          </w:rPr>
          <w:delText>8</w:delText>
        </w:r>
      </w:del>
      <w:r w:rsidR="009750EC" w:rsidRPr="006D4DBE">
        <w:rPr>
          <w:rFonts w:eastAsia="標楷體"/>
          <w:webHidden/>
          <w:color w:val="000000" w:themeColor="text1"/>
          <w:rPrChange w:id="557" w:author="陳佳宜資訊部資訊安全處" w:date="2024-08-28T10:04:00Z" w16du:dateUtc="2024-08-28T02:04:00Z">
            <w:rPr>
              <w:rFonts w:eastAsia="標楷體"/>
              <w:webHidden/>
            </w:rPr>
          </w:rPrChange>
        </w:rPr>
        <w:fldChar w:fldCharType="end"/>
      </w:r>
      <w:r w:rsidRPr="006D4DBE">
        <w:rPr>
          <w:rFonts w:eastAsia="標楷體"/>
          <w:color w:val="000000" w:themeColor="text1"/>
          <w:rPrChange w:id="558" w:author="陳佳宜資訊部資訊安全處" w:date="2024-08-28T10:04:00Z" w16du:dateUtc="2024-08-28T02:04:00Z">
            <w:rPr>
              <w:rFonts w:eastAsia="標楷體"/>
            </w:rPr>
          </w:rPrChange>
        </w:rPr>
        <w:fldChar w:fldCharType="end"/>
      </w:r>
    </w:p>
    <w:p w14:paraId="7747B182" w14:textId="09F5AD05" w:rsidR="009750EC" w:rsidRPr="006D4DBE" w:rsidRDefault="00000000">
      <w:pPr>
        <w:pStyle w:val="22"/>
        <w:tabs>
          <w:tab w:val="left" w:pos="1680"/>
          <w:tab w:val="right" w:leader="dot" w:pos="10194"/>
        </w:tabs>
        <w:rPr>
          <w:rFonts w:eastAsia="標楷體"/>
          <w:color w:val="000000" w:themeColor="text1"/>
          <w:rPrChange w:id="559" w:author="陳佳宜資訊部資訊安全處" w:date="2024-08-28T10:04:00Z" w16du:dateUtc="2024-08-28T02:04:00Z">
            <w:rPr>
              <w:rFonts w:eastAsia="標楷體"/>
            </w:rPr>
          </w:rPrChange>
        </w:rPr>
      </w:pPr>
      <w:r w:rsidRPr="006D4DBE">
        <w:rPr>
          <w:color w:val="000000" w:themeColor="text1"/>
          <w:rPrChange w:id="560" w:author="陳佳宜資訊部資訊安全處" w:date="2024-08-28T10:04:00Z" w16du:dateUtc="2024-08-28T02:04:00Z">
            <w:rPr/>
          </w:rPrChange>
        </w:rPr>
        <w:fldChar w:fldCharType="begin"/>
      </w:r>
      <w:r w:rsidRPr="006D4DBE">
        <w:rPr>
          <w:color w:val="000000" w:themeColor="text1"/>
          <w:rPrChange w:id="561" w:author="陳佳宜資訊部資訊安全處" w:date="2024-08-28T10:04:00Z" w16du:dateUtc="2024-08-28T02:04:00Z">
            <w:rPr/>
          </w:rPrChange>
        </w:rPr>
        <w:instrText>HYPERLINK \l "_Toc147137054"</w:instrText>
      </w:r>
      <w:r w:rsidRPr="006D4DBE">
        <w:rPr>
          <w:color w:val="000000" w:themeColor="text1"/>
          <w:rPrChange w:id="562" w:author="陳佳宜資訊部資訊安全處" w:date="2024-08-28T10:04:00Z" w16du:dateUtc="2024-08-28T02:04:00Z">
            <w:rPr/>
          </w:rPrChange>
        </w:rPr>
      </w:r>
      <w:r w:rsidRPr="006D4DBE">
        <w:rPr>
          <w:color w:val="000000" w:themeColor="text1"/>
          <w:rPrChange w:id="563" w:author="陳佳宜資訊部資訊安全處" w:date="2024-08-28T10:04:00Z" w16du:dateUtc="2024-08-28T02:04:00Z">
            <w:rPr/>
          </w:rPrChange>
        </w:rPr>
        <w:fldChar w:fldCharType="separate"/>
      </w:r>
      <w:r w:rsidR="009750EC" w:rsidRPr="006D4DBE">
        <w:rPr>
          <w:rFonts w:eastAsia="標楷體" w:hint="eastAsia"/>
          <w:color w:val="000000" w:themeColor="text1"/>
          <w:rPrChange w:id="564" w:author="陳佳宜資訊部資訊安全處" w:date="2024-08-28T10:04:00Z" w16du:dateUtc="2024-08-28T02:04:00Z">
            <w:rPr>
              <w:rFonts w:eastAsia="標楷體" w:hint="eastAsia"/>
            </w:rPr>
          </w:rPrChange>
        </w:rPr>
        <w:t>第二節</w:t>
      </w:r>
      <w:r w:rsidR="009750EC" w:rsidRPr="006D4DBE">
        <w:rPr>
          <w:rFonts w:eastAsia="標楷體"/>
          <w:color w:val="000000" w:themeColor="text1"/>
          <w:rPrChange w:id="565" w:author="陳佳宜資訊部資訊安全處" w:date="2024-08-28T10:04:00Z" w16du:dateUtc="2024-08-28T02:04:00Z">
            <w:rPr>
              <w:rFonts w:eastAsia="標楷體"/>
            </w:rPr>
          </w:rPrChange>
        </w:rPr>
        <w:tab/>
      </w:r>
      <w:r w:rsidR="009750EC" w:rsidRPr="006D4DBE">
        <w:rPr>
          <w:rFonts w:eastAsia="標楷體" w:hint="eastAsia"/>
          <w:color w:val="000000" w:themeColor="text1"/>
          <w:rPrChange w:id="566" w:author="陳佳宜資訊部資訊安全處" w:date="2024-08-28T10:04:00Z" w16du:dateUtc="2024-08-28T02:04:00Z">
            <w:rPr>
              <w:rFonts w:eastAsia="標楷體" w:hint="eastAsia"/>
            </w:rPr>
          </w:rPrChange>
        </w:rPr>
        <w:t>社群媒體</w:t>
      </w:r>
      <w:r w:rsidR="009750EC" w:rsidRPr="006D4DBE">
        <w:rPr>
          <w:rFonts w:eastAsia="標楷體"/>
          <w:webHidden/>
          <w:color w:val="000000" w:themeColor="text1"/>
          <w:rPrChange w:id="567" w:author="陳佳宜資訊部資訊安全處" w:date="2024-08-28T10:04:00Z" w16du:dateUtc="2024-08-28T02:04:00Z">
            <w:rPr>
              <w:rFonts w:eastAsia="標楷體"/>
              <w:webHidden/>
            </w:rPr>
          </w:rPrChange>
        </w:rPr>
        <w:tab/>
      </w:r>
      <w:r w:rsidR="009750EC" w:rsidRPr="006D4DBE">
        <w:rPr>
          <w:rFonts w:eastAsia="標楷體"/>
          <w:webHidden/>
          <w:color w:val="000000" w:themeColor="text1"/>
          <w:rPrChange w:id="568" w:author="陳佳宜資訊部資訊安全處" w:date="2024-08-28T10:04:00Z" w16du:dateUtc="2024-08-28T02:04:00Z">
            <w:rPr>
              <w:rFonts w:eastAsia="標楷體"/>
              <w:webHidden/>
            </w:rPr>
          </w:rPrChange>
        </w:rPr>
        <w:fldChar w:fldCharType="begin"/>
      </w:r>
      <w:r w:rsidR="009750EC" w:rsidRPr="006D4DBE">
        <w:rPr>
          <w:rFonts w:eastAsia="標楷體"/>
          <w:webHidden/>
          <w:color w:val="000000" w:themeColor="text1"/>
          <w:rPrChange w:id="569" w:author="陳佳宜資訊部資訊安全處" w:date="2024-08-28T10:04:00Z" w16du:dateUtc="2024-08-28T02:04:00Z">
            <w:rPr>
              <w:rFonts w:eastAsia="標楷體"/>
              <w:webHidden/>
            </w:rPr>
          </w:rPrChange>
        </w:rPr>
        <w:instrText xml:space="preserve"> PAGEREF _Toc147137054 \h </w:instrText>
      </w:r>
      <w:r w:rsidR="009750EC" w:rsidRPr="006D4DBE">
        <w:rPr>
          <w:rFonts w:eastAsia="標楷體"/>
          <w:webHidden/>
          <w:color w:val="000000" w:themeColor="text1"/>
          <w:rPrChange w:id="570" w:author="陳佳宜資訊部資訊安全處" w:date="2024-08-28T10:04:00Z" w16du:dateUtc="2024-08-28T02:04:00Z">
            <w:rPr>
              <w:rFonts w:eastAsia="標楷體"/>
              <w:webHidden/>
            </w:rPr>
          </w:rPrChange>
        </w:rPr>
      </w:r>
      <w:r w:rsidR="009750EC" w:rsidRPr="006D4DBE">
        <w:rPr>
          <w:rFonts w:eastAsia="標楷體"/>
          <w:webHidden/>
          <w:color w:val="000000" w:themeColor="text1"/>
          <w:rPrChange w:id="571" w:author="陳佳宜資訊部資訊安全處" w:date="2024-08-28T10:04:00Z" w16du:dateUtc="2024-08-28T02:04:00Z">
            <w:rPr>
              <w:rFonts w:eastAsia="標楷體"/>
              <w:webHidden/>
            </w:rPr>
          </w:rPrChange>
        </w:rPr>
        <w:fldChar w:fldCharType="separate"/>
      </w:r>
      <w:ins w:id="572" w:author="陳佳宜資訊部資訊安全處" w:date="2024-08-28T10:04:00Z" w16du:dateUtc="2024-08-28T02:04:00Z">
        <w:r w:rsidR="006D4DBE">
          <w:rPr>
            <w:rFonts w:eastAsia="標楷體"/>
            <w:noProof/>
            <w:webHidden/>
            <w:color w:val="000000" w:themeColor="text1"/>
          </w:rPr>
          <w:t>10</w:t>
        </w:r>
      </w:ins>
      <w:del w:id="573" w:author="陳佳宜資訊部資訊安全處" w:date="2024-08-28T10:04:00Z" w16du:dateUtc="2024-08-28T02:04:00Z">
        <w:r w:rsidR="009750EC" w:rsidRPr="006D4DBE" w:rsidDel="006D4DBE">
          <w:rPr>
            <w:rFonts w:eastAsia="標楷體"/>
            <w:noProof/>
            <w:webHidden/>
            <w:color w:val="000000" w:themeColor="text1"/>
            <w:rPrChange w:id="574" w:author="陳佳宜資訊部資訊安全處" w:date="2024-08-28T10:04:00Z" w16du:dateUtc="2024-08-28T02:04:00Z">
              <w:rPr>
                <w:rFonts w:eastAsia="標楷體"/>
                <w:webHidden/>
              </w:rPr>
            </w:rPrChange>
          </w:rPr>
          <w:delText>9</w:delText>
        </w:r>
      </w:del>
      <w:r w:rsidR="009750EC" w:rsidRPr="006D4DBE">
        <w:rPr>
          <w:rFonts w:eastAsia="標楷體"/>
          <w:webHidden/>
          <w:color w:val="000000" w:themeColor="text1"/>
          <w:rPrChange w:id="575" w:author="陳佳宜資訊部資訊安全處" w:date="2024-08-28T10:04:00Z" w16du:dateUtc="2024-08-28T02:04:00Z">
            <w:rPr>
              <w:rFonts w:eastAsia="標楷體"/>
              <w:webHidden/>
            </w:rPr>
          </w:rPrChange>
        </w:rPr>
        <w:fldChar w:fldCharType="end"/>
      </w:r>
      <w:r w:rsidRPr="006D4DBE">
        <w:rPr>
          <w:rFonts w:eastAsia="標楷體"/>
          <w:color w:val="000000" w:themeColor="text1"/>
          <w:rPrChange w:id="576" w:author="陳佳宜資訊部資訊安全處" w:date="2024-08-28T10:04:00Z" w16du:dateUtc="2024-08-28T02:04:00Z">
            <w:rPr>
              <w:rFonts w:eastAsia="標楷體"/>
            </w:rPr>
          </w:rPrChange>
        </w:rPr>
        <w:fldChar w:fldCharType="end"/>
      </w:r>
    </w:p>
    <w:p w14:paraId="1471BBFE" w14:textId="30FB5ECD" w:rsidR="009750EC" w:rsidRPr="006D4DBE" w:rsidRDefault="00000000">
      <w:pPr>
        <w:pStyle w:val="22"/>
        <w:tabs>
          <w:tab w:val="left" w:pos="1680"/>
          <w:tab w:val="right" w:leader="dot" w:pos="10194"/>
        </w:tabs>
        <w:rPr>
          <w:rFonts w:eastAsia="標楷體"/>
          <w:color w:val="000000" w:themeColor="text1"/>
          <w:rPrChange w:id="577" w:author="陳佳宜資訊部資訊安全處" w:date="2024-08-28T10:04:00Z" w16du:dateUtc="2024-08-28T02:04:00Z">
            <w:rPr>
              <w:rFonts w:eastAsia="標楷體"/>
            </w:rPr>
          </w:rPrChange>
        </w:rPr>
      </w:pPr>
      <w:r w:rsidRPr="006D4DBE">
        <w:rPr>
          <w:color w:val="000000" w:themeColor="text1"/>
          <w:rPrChange w:id="578" w:author="陳佳宜資訊部資訊安全處" w:date="2024-08-28T10:04:00Z" w16du:dateUtc="2024-08-28T02:04:00Z">
            <w:rPr/>
          </w:rPrChange>
        </w:rPr>
        <w:fldChar w:fldCharType="begin"/>
      </w:r>
      <w:r w:rsidRPr="006D4DBE">
        <w:rPr>
          <w:color w:val="000000" w:themeColor="text1"/>
          <w:rPrChange w:id="579" w:author="陳佳宜資訊部資訊安全處" w:date="2024-08-28T10:04:00Z" w16du:dateUtc="2024-08-28T02:04:00Z">
            <w:rPr/>
          </w:rPrChange>
        </w:rPr>
        <w:instrText>HYPERLINK \l "_Toc147137055"</w:instrText>
      </w:r>
      <w:r w:rsidRPr="006D4DBE">
        <w:rPr>
          <w:color w:val="000000" w:themeColor="text1"/>
          <w:rPrChange w:id="580" w:author="陳佳宜資訊部資訊安全處" w:date="2024-08-28T10:04:00Z" w16du:dateUtc="2024-08-28T02:04:00Z">
            <w:rPr/>
          </w:rPrChange>
        </w:rPr>
      </w:r>
      <w:r w:rsidRPr="006D4DBE">
        <w:rPr>
          <w:color w:val="000000" w:themeColor="text1"/>
          <w:rPrChange w:id="581" w:author="陳佳宜資訊部資訊安全處" w:date="2024-08-28T10:04:00Z" w16du:dateUtc="2024-08-28T02:04:00Z">
            <w:rPr/>
          </w:rPrChange>
        </w:rPr>
        <w:fldChar w:fldCharType="separate"/>
      </w:r>
      <w:r w:rsidR="009750EC" w:rsidRPr="006D4DBE">
        <w:rPr>
          <w:rFonts w:eastAsia="標楷體" w:hint="eastAsia"/>
          <w:color w:val="000000" w:themeColor="text1"/>
          <w:rPrChange w:id="582" w:author="陳佳宜資訊部資訊安全處" w:date="2024-08-28T10:04:00Z" w16du:dateUtc="2024-08-28T02:04:00Z">
            <w:rPr>
              <w:rFonts w:eastAsia="標楷體" w:hint="eastAsia"/>
            </w:rPr>
          </w:rPrChange>
        </w:rPr>
        <w:t>第三節</w:t>
      </w:r>
      <w:r w:rsidR="009750EC" w:rsidRPr="006D4DBE">
        <w:rPr>
          <w:rFonts w:eastAsia="標楷體"/>
          <w:color w:val="000000" w:themeColor="text1"/>
          <w:rPrChange w:id="583" w:author="陳佳宜資訊部資訊安全處" w:date="2024-08-28T10:04:00Z" w16du:dateUtc="2024-08-28T02:04:00Z">
            <w:rPr>
              <w:rFonts w:eastAsia="標楷體"/>
            </w:rPr>
          </w:rPrChange>
        </w:rPr>
        <w:tab/>
      </w:r>
      <w:r w:rsidR="009750EC" w:rsidRPr="006D4DBE">
        <w:rPr>
          <w:rFonts w:eastAsia="標楷體" w:hint="eastAsia"/>
          <w:color w:val="000000" w:themeColor="text1"/>
          <w:rPrChange w:id="584" w:author="陳佳宜資訊部資訊安全處" w:date="2024-08-28T10:04:00Z" w16du:dateUtc="2024-08-28T02:04:00Z">
            <w:rPr>
              <w:rFonts w:eastAsia="標楷體" w:hint="eastAsia"/>
            </w:rPr>
          </w:rPrChange>
        </w:rPr>
        <w:t>行動裝置</w:t>
      </w:r>
      <w:r w:rsidR="009750EC" w:rsidRPr="006D4DBE">
        <w:rPr>
          <w:rFonts w:eastAsia="標楷體"/>
          <w:webHidden/>
          <w:color w:val="000000" w:themeColor="text1"/>
          <w:rPrChange w:id="585" w:author="陳佳宜資訊部資訊安全處" w:date="2024-08-28T10:04:00Z" w16du:dateUtc="2024-08-28T02:04:00Z">
            <w:rPr>
              <w:rFonts w:eastAsia="標楷體"/>
              <w:webHidden/>
            </w:rPr>
          </w:rPrChange>
        </w:rPr>
        <w:tab/>
      </w:r>
      <w:r w:rsidR="009750EC" w:rsidRPr="006D4DBE">
        <w:rPr>
          <w:rFonts w:eastAsia="標楷體"/>
          <w:webHidden/>
          <w:color w:val="000000" w:themeColor="text1"/>
          <w:rPrChange w:id="586" w:author="陳佳宜資訊部資訊安全處" w:date="2024-08-28T10:04:00Z" w16du:dateUtc="2024-08-28T02:04:00Z">
            <w:rPr>
              <w:rFonts w:eastAsia="標楷體"/>
              <w:webHidden/>
            </w:rPr>
          </w:rPrChange>
        </w:rPr>
        <w:fldChar w:fldCharType="begin"/>
      </w:r>
      <w:r w:rsidR="009750EC" w:rsidRPr="006D4DBE">
        <w:rPr>
          <w:rFonts w:eastAsia="標楷體"/>
          <w:webHidden/>
          <w:color w:val="000000" w:themeColor="text1"/>
          <w:rPrChange w:id="587" w:author="陳佳宜資訊部資訊安全處" w:date="2024-08-28T10:04:00Z" w16du:dateUtc="2024-08-28T02:04:00Z">
            <w:rPr>
              <w:rFonts w:eastAsia="標楷體"/>
              <w:webHidden/>
            </w:rPr>
          </w:rPrChange>
        </w:rPr>
        <w:instrText xml:space="preserve"> PAGEREF _Toc147137055 \h </w:instrText>
      </w:r>
      <w:r w:rsidR="009750EC" w:rsidRPr="006D4DBE">
        <w:rPr>
          <w:rFonts w:eastAsia="標楷體"/>
          <w:webHidden/>
          <w:color w:val="000000" w:themeColor="text1"/>
          <w:rPrChange w:id="588" w:author="陳佳宜資訊部資訊安全處" w:date="2024-08-28T10:04:00Z" w16du:dateUtc="2024-08-28T02:04:00Z">
            <w:rPr>
              <w:rFonts w:eastAsia="標楷體"/>
              <w:webHidden/>
            </w:rPr>
          </w:rPrChange>
        </w:rPr>
      </w:r>
      <w:r w:rsidR="009750EC" w:rsidRPr="006D4DBE">
        <w:rPr>
          <w:rFonts w:eastAsia="標楷體"/>
          <w:webHidden/>
          <w:color w:val="000000" w:themeColor="text1"/>
          <w:rPrChange w:id="589" w:author="陳佳宜資訊部資訊安全處" w:date="2024-08-28T10:04:00Z" w16du:dateUtc="2024-08-28T02:04:00Z">
            <w:rPr>
              <w:rFonts w:eastAsia="標楷體"/>
              <w:webHidden/>
            </w:rPr>
          </w:rPrChange>
        </w:rPr>
        <w:fldChar w:fldCharType="separate"/>
      </w:r>
      <w:ins w:id="590" w:author="陳佳宜資訊部資訊安全處" w:date="2024-08-28T10:04:00Z" w16du:dateUtc="2024-08-28T02:04:00Z">
        <w:r w:rsidR="006D4DBE">
          <w:rPr>
            <w:rFonts w:eastAsia="標楷體"/>
            <w:noProof/>
            <w:webHidden/>
            <w:color w:val="000000" w:themeColor="text1"/>
          </w:rPr>
          <w:t>12</w:t>
        </w:r>
      </w:ins>
      <w:del w:id="591" w:author="陳佳宜資訊部資訊安全處" w:date="2024-08-28T10:04:00Z" w16du:dateUtc="2024-08-28T02:04:00Z">
        <w:r w:rsidR="009750EC" w:rsidRPr="006D4DBE" w:rsidDel="006D4DBE">
          <w:rPr>
            <w:rFonts w:eastAsia="標楷體"/>
            <w:noProof/>
            <w:webHidden/>
            <w:color w:val="000000" w:themeColor="text1"/>
            <w:rPrChange w:id="592" w:author="陳佳宜資訊部資訊安全處" w:date="2024-08-28T10:04:00Z" w16du:dateUtc="2024-08-28T02:04:00Z">
              <w:rPr>
                <w:rFonts w:eastAsia="標楷體"/>
                <w:webHidden/>
              </w:rPr>
            </w:rPrChange>
          </w:rPr>
          <w:delText>12</w:delText>
        </w:r>
      </w:del>
      <w:r w:rsidR="009750EC" w:rsidRPr="006D4DBE">
        <w:rPr>
          <w:rFonts w:eastAsia="標楷體"/>
          <w:webHidden/>
          <w:color w:val="000000" w:themeColor="text1"/>
          <w:rPrChange w:id="593" w:author="陳佳宜資訊部資訊安全處" w:date="2024-08-28T10:04:00Z" w16du:dateUtc="2024-08-28T02:04:00Z">
            <w:rPr>
              <w:rFonts w:eastAsia="標楷體"/>
              <w:webHidden/>
            </w:rPr>
          </w:rPrChange>
        </w:rPr>
        <w:fldChar w:fldCharType="end"/>
      </w:r>
      <w:r w:rsidRPr="006D4DBE">
        <w:rPr>
          <w:rFonts w:eastAsia="標楷體"/>
          <w:color w:val="000000" w:themeColor="text1"/>
          <w:rPrChange w:id="594" w:author="陳佳宜資訊部資訊安全處" w:date="2024-08-28T10:04:00Z" w16du:dateUtc="2024-08-28T02:04:00Z">
            <w:rPr>
              <w:rFonts w:eastAsia="標楷體"/>
            </w:rPr>
          </w:rPrChange>
        </w:rPr>
        <w:fldChar w:fldCharType="end"/>
      </w:r>
    </w:p>
    <w:p w14:paraId="6A45CB2C" w14:textId="3670AAFA" w:rsidR="009750EC" w:rsidRPr="006D4DBE" w:rsidRDefault="00000000">
      <w:pPr>
        <w:pStyle w:val="22"/>
        <w:tabs>
          <w:tab w:val="left" w:pos="1680"/>
          <w:tab w:val="right" w:leader="dot" w:pos="10194"/>
        </w:tabs>
        <w:rPr>
          <w:rFonts w:eastAsia="標楷體"/>
          <w:color w:val="000000" w:themeColor="text1"/>
          <w:rPrChange w:id="595" w:author="陳佳宜資訊部資訊安全處" w:date="2024-08-28T10:04:00Z" w16du:dateUtc="2024-08-28T02:04:00Z">
            <w:rPr>
              <w:rFonts w:eastAsia="標楷體"/>
            </w:rPr>
          </w:rPrChange>
        </w:rPr>
      </w:pPr>
      <w:r w:rsidRPr="006D4DBE">
        <w:rPr>
          <w:color w:val="000000" w:themeColor="text1"/>
          <w:rPrChange w:id="596" w:author="陳佳宜資訊部資訊安全處" w:date="2024-08-28T10:04:00Z" w16du:dateUtc="2024-08-28T02:04:00Z">
            <w:rPr/>
          </w:rPrChange>
        </w:rPr>
        <w:fldChar w:fldCharType="begin"/>
      </w:r>
      <w:r w:rsidRPr="006D4DBE">
        <w:rPr>
          <w:color w:val="000000" w:themeColor="text1"/>
          <w:rPrChange w:id="597" w:author="陳佳宜資訊部資訊安全處" w:date="2024-08-28T10:04:00Z" w16du:dateUtc="2024-08-28T02:04:00Z">
            <w:rPr/>
          </w:rPrChange>
        </w:rPr>
        <w:instrText>HYPERLINK \l "_Toc147137056"</w:instrText>
      </w:r>
      <w:r w:rsidRPr="006D4DBE">
        <w:rPr>
          <w:color w:val="000000" w:themeColor="text1"/>
          <w:rPrChange w:id="598" w:author="陳佳宜資訊部資訊安全處" w:date="2024-08-28T10:04:00Z" w16du:dateUtc="2024-08-28T02:04:00Z">
            <w:rPr/>
          </w:rPrChange>
        </w:rPr>
      </w:r>
      <w:r w:rsidRPr="006D4DBE">
        <w:rPr>
          <w:color w:val="000000" w:themeColor="text1"/>
          <w:rPrChange w:id="599" w:author="陳佳宜資訊部資訊安全處" w:date="2024-08-28T10:04:00Z" w16du:dateUtc="2024-08-28T02:04:00Z">
            <w:rPr/>
          </w:rPrChange>
        </w:rPr>
        <w:fldChar w:fldCharType="separate"/>
      </w:r>
      <w:r w:rsidR="009750EC" w:rsidRPr="006D4DBE">
        <w:rPr>
          <w:rFonts w:eastAsia="標楷體" w:hint="eastAsia"/>
          <w:color w:val="000000" w:themeColor="text1"/>
          <w:rPrChange w:id="600" w:author="陳佳宜資訊部資訊安全處" w:date="2024-08-28T10:04:00Z" w16du:dateUtc="2024-08-28T02:04:00Z">
            <w:rPr>
              <w:rFonts w:eastAsia="標楷體" w:hint="eastAsia"/>
            </w:rPr>
          </w:rPrChange>
        </w:rPr>
        <w:t>第四節</w:t>
      </w:r>
      <w:r w:rsidR="009750EC" w:rsidRPr="006D4DBE">
        <w:rPr>
          <w:rFonts w:eastAsia="標楷體"/>
          <w:color w:val="000000" w:themeColor="text1"/>
          <w:rPrChange w:id="601" w:author="陳佳宜資訊部資訊安全處" w:date="2024-08-28T10:04:00Z" w16du:dateUtc="2024-08-28T02:04:00Z">
            <w:rPr>
              <w:rFonts w:eastAsia="標楷體"/>
            </w:rPr>
          </w:rPrChange>
        </w:rPr>
        <w:tab/>
      </w:r>
      <w:r w:rsidR="009750EC" w:rsidRPr="006D4DBE">
        <w:rPr>
          <w:rFonts w:eastAsia="標楷體" w:hint="eastAsia"/>
          <w:color w:val="000000" w:themeColor="text1"/>
          <w:rPrChange w:id="602" w:author="陳佳宜資訊部資訊安全處" w:date="2024-08-28T10:04:00Z" w16du:dateUtc="2024-08-28T02:04:00Z">
            <w:rPr>
              <w:rFonts w:eastAsia="標楷體" w:hint="eastAsia"/>
            </w:rPr>
          </w:rPrChange>
        </w:rPr>
        <w:t>物聯網</w:t>
      </w:r>
      <w:r w:rsidR="009750EC" w:rsidRPr="006D4DBE">
        <w:rPr>
          <w:rFonts w:eastAsia="標楷體"/>
          <w:webHidden/>
          <w:color w:val="000000" w:themeColor="text1"/>
          <w:rPrChange w:id="603" w:author="陳佳宜資訊部資訊安全處" w:date="2024-08-28T10:04:00Z" w16du:dateUtc="2024-08-28T02:04:00Z">
            <w:rPr>
              <w:rFonts w:eastAsia="標楷體"/>
              <w:webHidden/>
            </w:rPr>
          </w:rPrChange>
        </w:rPr>
        <w:tab/>
      </w:r>
      <w:r w:rsidR="009750EC" w:rsidRPr="006D4DBE">
        <w:rPr>
          <w:rFonts w:eastAsia="標楷體"/>
          <w:webHidden/>
          <w:color w:val="000000" w:themeColor="text1"/>
          <w:rPrChange w:id="604" w:author="陳佳宜資訊部資訊安全處" w:date="2024-08-28T10:04:00Z" w16du:dateUtc="2024-08-28T02:04:00Z">
            <w:rPr>
              <w:rFonts w:eastAsia="標楷體"/>
              <w:webHidden/>
            </w:rPr>
          </w:rPrChange>
        </w:rPr>
        <w:fldChar w:fldCharType="begin"/>
      </w:r>
      <w:r w:rsidR="009750EC" w:rsidRPr="006D4DBE">
        <w:rPr>
          <w:rFonts w:eastAsia="標楷體"/>
          <w:webHidden/>
          <w:color w:val="000000" w:themeColor="text1"/>
          <w:rPrChange w:id="605" w:author="陳佳宜資訊部資訊安全處" w:date="2024-08-28T10:04:00Z" w16du:dateUtc="2024-08-28T02:04:00Z">
            <w:rPr>
              <w:rFonts w:eastAsia="標楷體"/>
              <w:webHidden/>
            </w:rPr>
          </w:rPrChange>
        </w:rPr>
        <w:instrText xml:space="preserve"> PAGEREF _Toc147137056 \h </w:instrText>
      </w:r>
      <w:r w:rsidR="009750EC" w:rsidRPr="006D4DBE">
        <w:rPr>
          <w:rFonts w:eastAsia="標楷體"/>
          <w:webHidden/>
          <w:color w:val="000000" w:themeColor="text1"/>
          <w:rPrChange w:id="606" w:author="陳佳宜資訊部資訊安全處" w:date="2024-08-28T10:04:00Z" w16du:dateUtc="2024-08-28T02:04:00Z">
            <w:rPr>
              <w:rFonts w:eastAsia="標楷體"/>
              <w:webHidden/>
            </w:rPr>
          </w:rPrChange>
        </w:rPr>
      </w:r>
      <w:r w:rsidR="009750EC" w:rsidRPr="006D4DBE">
        <w:rPr>
          <w:rFonts w:eastAsia="標楷體"/>
          <w:webHidden/>
          <w:color w:val="000000" w:themeColor="text1"/>
          <w:rPrChange w:id="607" w:author="陳佳宜資訊部資訊安全處" w:date="2024-08-28T10:04:00Z" w16du:dateUtc="2024-08-28T02:04:00Z">
            <w:rPr>
              <w:rFonts w:eastAsia="標楷體"/>
              <w:webHidden/>
            </w:rPr>
          </w:rPrChange>
        </w:rPr>
        <w:fldChar w:fldCharType="separate"/>
      </w:r>
      <w:ins w:id="608" w:author="陳佳宜資訊部資訊安全處" w:date="2024-08-28T10:04:00Z" w16du:dateUtc="2024-08-28T02:04:00Z">
        <w:r w:rsidR="006D4DBE">
          <w:rPr>
            <w:rFonts w:eastAsia="標楷體"/>
            <w:noProof/>
            <w:webHidden/>
            <w:color w:val="000000" w:themeColor="text1"/>
          </w:rPr>
          <w:t>14</w:t>
        </w:r>
      </w:ins>
      <w:del w:id="609" w:author="陳佳宜資訊部資訊安全處" w:date="2024-08-28T10:04:00Z" w16du:dateUtc="2024-08-28T02:04:00Z">
        <w:r w:rsidR="009750EC" w:rsidRPr="006D4DBE" w:rsidDel="006D4DBE">
          <w:rPr>
            <w:rFonts w:eastAsia="標楷體"/>
            <w:noProof/>
            <w:webHidden/>
            <w:color w:val="000000" w:themeColor="text1"/>
            <w:rPrChange w:id="610" w:author="陳佳宜資訊部資訊安全處" w:date="2024-08-28T10:04:00Z" w16du:dateUtc="2024-08-28T02:04:00Z">
              <w:rPr>
                <w:rFonts w:eastAsia="標楷體"/>
                <w:webHidden/>
              </w:rPr>
            </w:rPrChange>
          </w:rPr>
          <w:delText>13</w:delText>
        </w:r>
      </w:del>
      <w:r w:rsidR="009750EC" w:rsidRPr="006D4DBE">
        <w:rPr>
          <w:rFonts w:eastAsia="標楷體"/>
          <w:webHidden/>
          <w:color w:val="000000" w:themeColor="text1"/>
          <w:rPrChange w:id="611" w:author="陳佳宜資訊部資訊安全處" w:date="2024-08-28T10:04:00Z" w16du:dateUtc="2024-08-28T02:04:00Z">
            <w:rPr>
              <w:rFonts w:eastAsia="標楷體"/>
              <w:webHidden/>
            </w:rPr>
          </w:rPrChange>
        </w:rPr>
        <w:fldChar w:fldCharType="end"/>
      </w:r>
      <w:r w:rsidRPr="006D4DBE">
        <w:rPr>
          <w:rFonts w:eastAsia="標楷體"/>
          <w:color w:val="000000" w:themeColor="text1"/>
          <w:rPrChange w:id="612" w:author="陳佳宜資訊部資訊安全處" w:date="2024-08-28T10:04:00Z" w16du:dateUtc="2024-08-28T02:04:00Z">
            <w:rPr>
              <w:rFonts w:eastAsia="標楷體"/>
            </w:rPr>
          </w:rPrChange>
        </w:rPr>
        <w:fldChar w:fldCharType="end"/>
      </w:r>
    </w:p>
    <w:p w14:paraId="12905744" w14:textId="1B5BFDC2" w:rsidR="009750EC" w:rsidRPr="006D4DBE" w:rsidRDefault="00000000">
      <w:pPr>
        <w:pStyle w:val="22"/>
        <w:tabs>
          <w:tab w:val="left" w:pos="1680"/>
          <w:tab w:val="right" w:leader="dot" w:pos="10194"/>
        </w:tabs>
        <w:rPr>
          <w:rFonts w:eastAsia="標楷體"/>
          <w:color w:val="000000" w:themeColor="text1"/>
          <w:rPrChange w:id="613" w:author="陳佳宜資訊部資訊安全處" w:date="2024-08-28T10:04:00Z" w16du:dateUtc="2024-08-28T02:04:00Z">
            <w:rPr>
              <w:rFonts w:eastAsia="標楷體"/>
            </w:rPr>
          </w:rPrChange>
        </w:rPr>
      </w:pPr>
      <w:r w:rsidRPr="006D4DBE">
        <w:rPr>
          <w:color w:val="000000" w:themeColor="text1"/>
          <w:rPrChange w:id="614" w:author="陳佳宜資訊部資訊安全處" w:date="2024-08-28T10:04:00Z" w16du:dateUtc="2024-08-28T02:04:00Z">
            <w:rPr/>
          </w:rPrChange>
        </w:rPr>
        <w:fldChar w:fldCharType="begin"/>
      </w:r>
      <w:r w:rsidRPr="006D4DBE">
        <w:rPr>
          <w:color w:val="000000" w:themeColor="text1"/>
          <w:rPrChange w:id="615" w:author="陳佳宜資訊部資訊安全處" w:date="2024-08-28T10:04:00Z" w16du:dateUtc="2024-08-28T02:04:00Z">
            <w:rPr/>
          </w:rPrChange>
        </w:rPr>
        <w:instrText>HYPERLINK \l "_Toc147137057"</w:instrText>
      </w:r>
      <w:r w:rsidRPr="006D4DBE">
        <w:rPr>
          <w:color w:val="000000" w:themeColor="text1"/>
          <w:rPrChange w:id="616" w:author="陳佳宜資訊部資訊安全處" w:date="2024-08-28T10:04:00Z" w16du:dateUtc="2024-08-28T02:04:00Z">
            <w:rPr/>
          </w:rPrChange>
        </w:rPr>
      </w:r>
      <w:r w:rsidRPr="006D4DBE">
        <w:rPr>
          <w:color w:val="000000" w:themeColor="text1"/>
          <w:rPrChange w:id="617" w:author="陳佳宜資訊部資訊安全處" w:date="2024-08-28T10:04:00Z" w16du:dateUtc="2024-08-28T02:04:00Z">
            <w:rPr/>
          </w:rPrChange>
        </w:rPr>
        <w:fldChar w:fldCharType="separate"/>
      </w:r>
      <w:r w:rsidR="009750EC" w:rsidRPr="006D4DBE">
        <w:rPr>
          <w:rFonts w:eastAsia="標楷體" w:hint="eastAsia"/>
          <w:color w:val="000000" w:themeColor="text1"/>
          <w:rPrChange w:id="618" w:author="陳佳宜資訊部資訊安全處" w:date="2024-08-28T10:04:00Z" w16du:dateUtc="2024-08-28T02:04:00Z">
            <w:rPr>
              <w:rFonts w:eastAsia="標楷體" w:hint="eastAsia"/>
            </w:rPr>
          </w:rPrChange>
        </w:rPr>
        <w:t>第五節</w:t>
      </w:r>
      <w:r w:rsidR="009750EC" w:rsidRPr="006D4DBE">
        <w:rPr>
          <w:rFonts w:eastAsia="標楷體"/>
          <w:color w:val="000000" w:themeColor="text1"/>
          <w:rPrChange w:id="619" w:author="陳佳宜資訊部資訊安全處" w:date="2024-08-28T10:04:00Z" w16du:dateUtc="2024-08-28T02:04:00Z">
            <w:rPr>
              <w:rFonts w:eastAsia="標楷體"/>
            </w:rPr>
          </w:rPrChange>
        </w:rPr>
        <w:tab/>
      </w:r>
      <w:r w:rsidR="009750EC" w:rsidRPr="006D4DBE">
        <w:rPr>
          <w:rFonts w:eastAsia="標楷體" w:hint="eastAsia"/>
          <w:color w:val="000000" w:themeColor="text1"/>
          <w:rPrChange w:id="620" w:author="陳佳宜資訊部資訊安全處" w:date="2024-08-28T10:04:00Z" w16du:dateUtc="2024-08-28T02:04:00Z">
            <w:rPr>
              <w:rFonts w:eastAsia="標楷體" w:hint="eastAsia"/>
            </w:rPr>
          </w:rPrChange>
        </w:rPr>
        <w:t>遠距辦公</w:t>
      </w:r>
      <w:r w:rsidR="009750EC" w:rsidRPr="006D4DBE">
        <w:rPr>
          <w:rFonts w:eastAsia="標楷體"/>
          <w:webHidden/>
          <w:color w:val="000000" w:themeColor="text1"/>
          <w:rPrChange w:id="621" w:author="陳佳宜資訊部資訊安全處" w:date="2024-08-28T10:04:00Z" w16du:dateUtc="2024-08-28T02:04:00Z">
            <w:rPr>
              <w:rFonts w:eastAsia="標楷體"/>
              <w:webHidden/>
            </w:rPr>
          </w:rPrChange>
        </w:rPr>
        <w:tab/>
      </w:r>
      <w:r w:rsidR="009750EC" w:rsidRPr="006D4DBE">
        <w:rPr>
          <w:rFonts w:eastAsia="標楷體"/>
          <w:webHidden/>
          <w:color w:val="000000" w:themeColor="text1"/>
          <w:rPrChange w:id="622" w:author="陳佳宜資訊部資訊安全處" w:date="2024-08-28T10:04:00Z" w16du:dateUtc="2024-08-28T02:04:00Z">
            <w:rPr>
              <w:rFonts w:eastAsia="標楷體"/>
              <w:webHidden/>
            </w:rPr>
          </w:rPrChange>
        </w:rPr>
        <w:fldChar w:fldCharType="begin"/>
      </w:r>
      <w:r w:rsidR="009750EC" w:rsidRPr="006D4DBE">
        <w:rPr>
          <w:rFonts w:eastAsia="標楷體"/>
          <w:webHidden/>
          <w:color w:val="000000" w:themeColor="text1"/>
          <w:rPrChange w:id="623" w:author="陳佳宜資訊部資訊安全處" w:date="2024-08-28T10:04:00Z" w16du:dateUtc="2024-08-28T02:04:00Z">
            <w:rPr>
              <w:rFonts w:eastAsia="標楷體"/>
              <w:webHidden/>
            </w:rPr>
          </w:rPrChange>
        </w:rPr>
        <w:instrText xml:space="preserve"> PAGEREF _Toc147137057 \h </w:instrText>
      </w:r>
      <w:r w:rsidR="009750EC" w:rsidRPr="006D4DBE">
        <w:rPr>
          <w:rFonts w:eastAsia="標楷體"/>
          <w:webHidden/>
          <w:color w:val="000000" w:themeColor="text1"/>
          <w:rPrChange w:id="624" w:author="陳佳宜資訊部資訊安全處" w:date="2024-08-28T10:04:00Z" w16du:dateUtc="2024-08-28T02:04:00Z">
            <w:rPr>
              <w:rFonts w:eastAsia="標楷體"/>
              <w:webHidden/>
            </w:rPr>
          </w:rPrChange>
        </w:rPr>
      </w:r>
      <w:r w:rsidR="009750EC" w:rsidRPr="006D4DBE">
        <w:rPr>
          <w:rFonts w:eastAsia="標楷體"/>
          <w:webHidden/>
          <w:color w:val="000000" w:themeColor="text1"/>
          <w:rPrChange w:id="625" w:author="陳佳宜資訊部資訊安全處" w:date="2024-08-28T10:04:00Z" w16du:dateUtc="2024-08-28T02:04:00Z">
            <w:rPr>
              <w:rFonts w:eastAsia="標楷體"/>
              <w:webHidden/>
            </w:rPr>
          </w:rPrChange>
        </w:rPr>
        <w:fldChar w:fldCharType="separate"/>
      </w:r>
      <w:ins w:id="626" w:author="陳佳宜資訊部資訊安全處" w:date="2024-08-28T10:04:00Z" w16du:dateUtc="2024-08-28T02:04:00Z">
        <w:r w:rsidR="006D4DBE">
          <w:rPr>
            <w:rFonts w:eastAsia="標楷體"/>
            <w:noProof/>
            <w:webHidden/>
            <w:color w:val="000000" w:themeColor="text1"/>
          </w:rPr>
          <w:t>15</w:t>
        </w:r>
      </w:ins>
      <w:del w:id="627" w:author="陳佳宜資訊部資訊安全處" w:date="2024-08-28T10:04:00Z" w16du:dateUtc="2024-08-28T02:04:00Z">
        <w:r w:rsidR="009750EC" w:rsidRPr="006D4DBE" w:rsidDel="006D4DBE">
          <w:rPr>
            <w:rFonts w:eastAsia="標楷體"/>
            <w:noProof/>
            <w:webHidden/>
            <w:color w:val="000000" w:themeColor="text1"/>
            <w:rPrChange w:id="628" w:author="陳佳宜資訊部資訊安全處" w:date="2024-08-28T10:04:00Z" w16du:dateUtc="2024-08-28T02:04:00Z">
              <w:rPr>
                <w:rFonts w:eastAsia="標楷體"/>
                <w:webHidden/>
              </w:rPr>
            </w:rPrChange>
          </w:rPr>
          <w:delText>14</w:delText>
        </w:r>
      </w:del>
      <w:r w:rsidR="009750EC" w:rsidRPr="006D4DBE">
        <w:rPr>
          <w:rFonts w:eastAsia="標楷體"/>
          <w:webHidden/>
          <w:color w:val="000000" w:themeColor="text1"/>
          <w:rPrChange w:id="629" w:author="陳佳宜資訊部資訊安全處" w:date="2024-08-28T10:04:00Z" w16du:dateUtc="2024-08-28T02:04:00Z">
            <w:rPr>
              <w:rFonts w:eastAsia="標楷體"/>
              <w:webHidden/>
            </w:rPr>
          </w:rPrChange>
        </w:rPr>
        <w:fldChar w:fldCharType="end"/>
      </w:r>
      <w:r w:rsidRPr="006D4DBE">
        <w:rPr>
          <w:rFonts w:eastAsia="標楷體"/>
          <w:color w:val="000000" w:themeColor="text1"/>
          <w:rPrChange w:id="630" w:author="陳佳宜資訊部資訊安全處" w:date="2024-08-28T10:04:00Z" w16du:dateUtc="2024-08-28T02:04:00Z">
            <w:rPr>
              <w:rFonts w:eastAsia="標楷體"/>
            </w:rPr>
          </w:rPrChange>
        </w:rPr>
        <w:fldChar w:fldCharType="end"/>
      </w:r>
    </w:p>
    <w:p w14:paraId="46707DFB" w14:textId="3322B326" w:rsidR="009750EC" w:rsidRPr="006D4DBE" w:rsidRDefault="00000000">
      <w:pPr>
        <w:pStyle w:val="22"/>
        <w:tabs>
          <w:tab w:val="left" w:pos="1680"/>
          <w:tab w:val="right" w:leader="dot" w:pos="10194"/>
        </w:tabs>
        <w:rPr>
          <w:rFonts w:eastAsia="標楷體"/>
          <w:color w:val="000000" w:themeColor="text1"/>
          <w:rPrChange w:id="631" w:author="陳佳宜資訊部資訊安全處" w:date="2024-08-28T10:04:00Z" w16du:dateUtc="2024-08-28T02:04:00Z">
            <w:rPr>
              <w:rFonts w:eastAsia="標楷體"/>
            </w:rPr>
          </w:rPrChange>
        </w:rPr>
      </w:pPr>
      <w:r w:rsidRPr="006D4DBE">
        <w:rPr>
          <w:color w:val="000000" w:themeColor="text1"/>
          <w:rPrChange w:id="632" w:author="陳佳宜資訊部資訊安全處" w:date="2024-08-28T10:04:00Z" w16du:dateUtc="2024-08-28T02:04:00Z">
            <w:rPr/>
          </w:rPrChange>
        </w:rPr>
        <w:fldChar w:fldCharType="begin"/>
      </w:r>
      <w:r w:rsidRPr="006D4DBE">
        <w:rPr>
          <w:color w:val="000000" w:themeColor="text1"/>
          <w:rPrChange w:id="633" w:author="陳佳宜資訊部資訊安全處" w:date="2024-08-28T10:04:00Z" w16du:dateUtc="2024-08-28T02:04:00Z">
            <w:rPr/>
          </w:rPrChange>
        </w:rPr>
        <w:instrText>HYPERLINK \l "_Toc147137058"</w:instrText>
      </w:r>
      <w:r w:rsidRPr="006D4DBE">
        <w:rPr>
          <w:color w:val="000000" w:themeColor="text1"/>
          <w:rPrChange w:id="634" w:author="陳佳宜資訊部資訊安全處" w:date="2024-08-28T10:04:00Z" w16du:dateUtc="2024-08-28T02:04:00Z">
            <w:rPr/>
          </w:rPrChange>
        </w:rPr>
      </w:r>
      <w:r w:rsidRPr="006D4DBE">
        <w:rPr>
          <w:color w:val="000000" w:themeColor="text1"/>
          <w:rPrChange w:id="635" w:author="陳佳宜資訊部資訊安全處" w:date="2024-08-28T10:04:00Z" w16du:dateUtc="2024-08-28T02:04:00Z">
            <w:rPr/>
          </w:rPrChange>
        </w:rPr>
        <w:fldChar w:fldCharType="separate"/>
      </w:r>
      <w:r w:rsidR="009750EC" w:rsidRPr="006D4DBE">
        <w:rPr>
          <w:rFonts w:eastAsia="標楷體" w:hint="eastAsia"/>
          <w:color w:val="000000" w:themeColor="text1"/>
          <w:rPrChange w:id="636" w:author="陳佳宜資訊部資訊安全處" w:date="2024-08-28T10:04:00Z" w16du:dateUtc="2024-08-28T02:04:00Z">
            <w:rPr>
              <w:rFonts w:eastAsia="標楷體" w:hint="eastAsia"/>
            </w:rPr>
          </w:rPrChange>
        </w:rPr>
        <w:t>第六節</w:t>
      </w:r>
      <w:r w:rsidR="009750EC" w:rsidRPr="006D4DBE">
        <w:rPr>
          <w:rFonts w:eastAsia="標楷體"/>
          <w:color w:val="000000" w:themeColor="text1"/>
          <w:rPrChange w:id="637" w:author="陳佳宜資訊部資訊安全處" w:date="2024-08-28T10:04:00Z" w16du:dateUtc="2024-08-28T02:04:00Z">
            <w:rPr>
              <w:rFonts w:eastAsia="標楷體"/>
            </w:rPr>
          </w:rPrChange>
        </w:rPr>
        <w:tab/>
      </w:r>
      <w:r w:rsidR="009750EC" w:rsidRPr="006D4DBE">
        <w:rPr>
          <w:rFonts w:eastAsia="標楷體" w:hint="eastAsia"/>
          <w:color w:val="000000" w:themeColor="text1"/>
          <w:rPrChange w:id="638" w:author="陳佳宜資訊部資訊安全處" w:date="2024-08-28T10:04:00Z" w16du:dateUtc="2024-08-28T02:04:00Z">
            <w:rPr>
              <w:rFonts w:eastAsia="標楷體" w:hint="eastAsia"/>
            </w:rPr>
          </w:rPrChange>
        </w:rPr>
        <w:t>電子式交易控管</w:t>
      </w:r>
      <w:r w:rsidR="009750EC" w:rsidRPr="006D4DBE">
        <w:rPr>
          <w:rFonts w:eastAsia="標楷體"/>
          <w:webHidden/>
          <w:color w:val="000000" w:themeColor="text1"/>
          <w:rPrChange w:id="639" w:author="陳佳宜資訊部資訊安全處" w:date="2024-08-28T10:04:00Z" w16du:dateUtc="2024-08-28T02:04:00Z">
            <w:rPr>
              <w:rFonts w:eastAsia="標楷體"/>
              <w:webHidden/>
            </w:rPr>
          </w:rPrChange>
        </w:rPr>
        <w:tab/>
      </w:r>
      <w:r w:rsidR="009750EC" w:rsidRPr="006D4DBE">
        <w:rPr>
          <w:rFonts w:eastAsia="標楷體"/>
          <w:webHidden/>
          <w:color w:val="000000" w:themeColor="text1"/>
          <w:rPrChange w:id="640" w:author="陳佳宜資訊部資訊安全處" w:date="2024-08-28T10:04:00Z" w16du:dateUtc="2024-08-28T02:04:00Z">
            <w:rPr>
              <w:rFonts w:eastAsia="標楷體"/>
              <w:webHidden/>
            </w:rPr>
          </w:rPrChange>
        </w:rPr>
        <w:fldChar w:fldCharType="begin"/>
      </w:r>
      <w:r w:rsidR="009750EC" w:rsidRPr="006D4DBE">
        <w:rPr>
          <w:rFonts w:eastAsia="標楷體"/>
          <w:webHidden/>
          <w:color w:val="000000" w:themeColor="text1"/>
          <w:rPrChange w:id="641" w:author="陳佳宜資訊部資訊安全處" w:date="2024-08-28T10:04:00Z" w16du:dateUtc="2024-08-28T02:04:00Z">
            <w:rPr>
              <w:rFonts w:eastAsia="標楷體"/>
              <w:webHidden/>
            </w:rPr>
          </w:rPrChange>
        </w:rPr>
        <w:instrText xml:space="preserve"> PAGEREF _Toc147137058 \h </w:instrText>
      </w:r>
      <w:r w:rsidR="009750EC" w:rsidRPr="006D4DBE">
        <w:rPr>
          <w:rFonts w:eastAsia="標楷體"/>
          <w:webHidden/>
          <w:color w:val="000000" w:themeColor="text1"/>
          <w:rPrChange w:id="642" w:author="陳佳宜資訊部資訊安全處" w:date="2024-08-28T10:04:00Z" w16du:dateUtc="2024-08-28T02:04:00Z">
            <w:rPr>
              <w:rFonts w:eastAsia="標楷體"/>
              <w:webHidden/>
            </w:rPr>
          </w:rPrChange>
        </w:rPr>
      </w:r>
      <w:r w:rsidR="009750EC" w:rsidRPr="006D4DBE">
        <w:rPr>
          <w:rFonts w:eastAsia="標楷體"/>
          <w:webHidden/>
          <w:color w:val="000000" w:themeColor="text1"/>
          <w:rPrChange w:id="643" w:author="陳佳宜資訊部資訊安全處" w:date="2024-08-28T10:04:00Z" w16du:dateUtc="2024-08-28T02:04:00Z">
            <w:rPr>
              <w:rFonts w:eastAsia="標楷體"/>
              <w:webHidden/>
            </w:rPr>
          </w:rPrChange>
        </w:rPr>
        <w:fldChar w:fldCharType="separate"/>
      </w:r>
      <w:ins w:id="644" w:author="陳佳宜資訊部資訊安全處" w:date="2024-08-28T10:04:00Z" w16du:dateUtc="2024-08-28T02:04:00Z">
        <w:r w:rsidR="006D4DBE">
          <w:rPr>
            <w:rFonts w:eastAsia="標楷體"/>
            <w:noProof/>
            <w:webHidden/>
            <w:color w:val="000000" w:themeColor="text1"/>
          </w:rPr>
          <w:t>16</w:t>
        </w:r>
      </w:ins>
      <w:del w:id="645" w:author="陳佳宜資訊部資訊安全處" w:date="2024-08-28T10:04:00Z" w16du:dateUtc="2024-08-28T02:04:00Z">
        <w:r w:rsidR="009750EC" w:rsidRPr="006D4DBE" w:rsidDel="006D4DBE">
          <w:rPr>
            <w:rFonts w:eastAsia="標楷體"/>
            <w:noProof/>
            <w:webHidden/>
            <w:color w:val="000000" w:themeColor="text1"/>
            <w:rPrChange w:id="646" w:author="陳佳宜資訊部資訊安全處" w:date="2024-08-28T10:04:00Z" w16du:dateUtc="2024-08-28T02:04:00Z">
              <w:rPr>
                <w:rFonts w:eastAsia="標楷體"/>
                <w:webHidden/>
              </w:rPr>
            </w:rPrChange>
          </w:rPr>
          <w:delText>15</w:delText>
        </w:r>
      </w:del>
      <w:r w:rsidR="009750EC" w:rsidRPr="006D4DBE">
        <w:rPr>
          <w:rFonts w:eastAsia="標楷體"/>
          <w:webHidden/>
          <w:color w:val="000000" w:themeColor="text1"/>
          <w:rPrChange w:id="647" w:author="陳佳宜資訊部資訊安全處" w:date="2024-08-28T10:04:00Z" w16du:dateUtc="2024-08-28T02:04:00Z">
            <w:rPr>
              <w:rFonts w:eastAsia="標楷體"/>
              <w:webHidden/>
            </w:rPr>
          </w:rPrChange>
        </w:rPr>
        <w:fldChar w:fldCharType="end"/>
      </w:r>
      <w:r w:rsidRPr="006D4DBE">
        <w:rPr>
          <w:rFonts w:eastAsia="標楷體"/>
          <w:color w:val="000000" w:themeColor="text1"/>
          <w:rPrChange w:id="648" w:author="陳佳宜資訊部資訊安全處" w:date="2024-08-28T10:04:00Z" w16du:dateUtc="2024-08-28T02:04:00Z">
            <w:rPr>
              <w:rFonts w:eastAsia="標楷體"/>
            </w:rPr>
          </w:rPrChange>
        </w:rPr>
        <w:fldChar w:fldCharType="end"/>
      </w:r>
    </w:p>
    <w:p w14:paraId="649DDB73" w14:textId="553F9112" w:rsidR="009750EC" w:rsidRPr="006D4DBE" w:rsidRDefault="00000000">
      <w:pPr>
        <w:pStyle w:val="22"/>
        <w:tabs>
          <w:tab w:val="left" w:pos="1680"/>
          <w:tab w:val="right" w:leader="dot" w:pos="10194"/>
        </w:tabs>
        <w:rPr>
          <w:rFonts w:eastAsia="標楷體"/>
          <w:color w:val="000000" w:themeColor="text1"/>
          <w:rPrChange w:id="649" w:author="陳佳宜資訊部資訊安全處" w:date="2024-08-28T10:04:00Z" w16du:dateUtc="2024-08-28T02:04:00Z">
            <w:rPr>
              <w:rFonts w:eastAsia="標楷體"/>
            </w:rPr>
          </w:rPrChange>
        </w:rPr>
      </w:pPr>
      <w:r w:rsidRPr="006D4DBE">
        <w:rPr>
          <w:color w:val="000000" w:themeColor="text1"/>
          <w:rPrChange w:id="650" w:author="陳佳宜資訊部資訊安全處" w:date="2024-08-28T10:04:00Z" w16du:dateUtc="2024-08-28T02:04:00Z">
            <w:rPr/>
          </w:rPrChange>
        </w:rPr>
        <w:fldChar w:fldCharType="begin"/>
      </w:r>
      <w:r w:rsidRPr="006D4DBE">
        <w:rPr>
          <w:color w:val="000000" w:themeColor="text1"/>
          <w:rPrChange w:id="651" w:author="陳佳宜資訊部資訊安全處" w:date="2024-08-28T10:04:00Z" w16du:dateUtc="2024-08-28T02:04:00Z">
            <w:rPr/>
          </w:rPrChange>
        </w:rPr>
        <w:instrText>HYPERLINK \l "_Toc147137059"</w:instrText>
      </w:r>
      <w:r w:rsidRPr="006D4DBE">
        <w:rPr>
          <w:color w:val="000000" w:themeColor="text1"/>
          <w:rPrChange w:id="652" w:author="陳佳宜資訊部資訊安全處" w:date="2024-08-28T10:04:00Z" w16du:dateUtc="2024-08-28T02:04:00Z">
            <w:rPr/>
          </w:rPrChange>
        </w:rPr>
      </w:r>
      <w:r w:rsidRPr="006D4DBE">
        <w:rPr>
          <w:color w:val="000000" w:themeColor="text1"/>
          <w:rPrChange w:id="653" w:author="陳佳宜資訊部資訊安全處" w:date="2024-08-28T10:04:00Z" w16du:dateUtc="2024-08-28T02:04:00Z">
            <w:rPr/>
          </w:rPrChange>
        </w:rPr>
        <w:fldChar w:fldCharType="separate"/>
      </w:r>
      <w:r w:rsidR="009750EC" w:rsidRPr="006D4DBE">
        <w:rPr>
          <w:rFonts w:eastAsia="標楷體" w:hint="eastAsia"/>
          <w:color w:val="000000" w:themeColor="text1"/>
          <w:rPrChange w:id="654" w:author="陳佳宜資訊部資訊安全處" w:date="2024-08-28T10:04:00Z" w16du:dateUtc="2024-08-28T02:04:00Z">
            <w:rPr>
              <w:rFonts w:eastAsia="標楷體" w:hint="eastAsia"/>
            </w:rPr>
          </w:rPrChange>
        </w:rPr>
        <w:t>第七節</w:t>
      </w:r>
      <w:r w:rsidR="009750EC" w:rsidRPr="006D4DBE">
        <w:rPr>
          <w:rFonts w:eastAsia="標楷體"/>
          <w:color w:val="000000" w:themeColor="text1"/>
          <w:rPrChange w:id="655" w:author="陳佳宜資訊部資訊安全處" w:date="2024-08-28T10:04:00Z" w16du:dateUtc="2024-08-28T02:04:00Z">
            <w:rPr>
              <w:rFonts w:eastAsia="標楷體"/>
            </w:rPr>
          </w:rPrChange>
        </w:rPr>
        <w:tab/>
      </w:r>
      <w:r w:rsidR="009750EC" w:rsidRPr="006D4DBE">
        <w:rPr>
          <w:rFonts w:eastAsia="標楷體" w:hint="eastAsia"/>
          <w:color w:val="000000" w:themeColor="text1"/>
          <w:rPrChange w:id="656" w:author="陳佳宜資訊部資訊安全處" w:date="2024-08-28T10:04:00Z" w16du:dateUtc="2024-08-28T02:04:00Z">
            <w:rPr>
              <w:rFonts w:eastAsia="標楷體" w:hint="eastAsia"/>
            </w:rPr>
          </w:rPrChange>
        </w:rPr>
        <w:t>深度偽造</w:t>
      </w:r>
      <w:r w:rsidR="009750EC" w:rsidRPr="006D4DBE">
        <w:rPr>
          <w:rFonts w:eastAsia="標楷體"/>
          <w:webHidden/>
          <w:color w:val="000000" w:themeColor="text1"/>
          <w:rPrChange w:id="657" w:author="陳佳宜資訊部資訊安全處" w:date="2024-08-28T10:04:00Z" w16du:dateUtc="2024-08-28T02:04:00Z">
            <w:rPr>
              <w:rFonts w:eastAsia="標楷體"/>
              <w:webHidden/>
            </w:rPr>
          </w:rPrChange>
        </w:rPr>
        <w:tab/>
      </w:r>
      <w:r w:rsidR="009750EC" w:rsidRPr="006D4DBE">
        <w:rPr>
          <w:rFonts w:eastAsia="標楷體"/>
          <w:webHidden/>
          <w:color w:val="000000" w:themeColor="text1"/>
          <w:rPrChange w:id="658" w:author="陳佳宜資訊部資訊安全處" w:date="2024-08-28T10:04:00Z" w16du:dateUtc="2024-08-28T02:04:00Z">
            <w:rPr>
              <w:rFonts w:eastAsia="標楷體"/>
              <w:webHidden/>
            </w:rPr>
          </w:rPrChange>
        </w:rPr>
        <w:fldChar w:fldCharType="begin"/>
      </w:r>
      <w:r w:rsidR="009750EC" w:rsidRPr="006D4DBE">
        <w:rPr>
          <w:rFonts w:eastAsia="標楷體"/>
          <w:webHidden/>
          <w:color w:val="000000" w:themeColor="text1"/>
          <w:rPrChange w:id="659" w:author="陳佳宜資訊部資訊安全處" w:date="2024-08-28T10:04:00Z" w16du:dateUtc="2024-08-28T02:04:00Z">
            <w:rPr>
              <w:rFonts w:eastAsia="標楷體"/>
              <w:webHidden/>
            </w:rPr>
          </w:rPrChange>
        </w:rPr>
        <w:instrText xml:space="preserve"> PAGEREF _Toc147137059 \h </w:instrText>
      </w:r>
      <w:r w:rsidR="009750EC" w:rsidRPr="006D4DBE">
        <w:rPr>
          <w:rFonts w:eastAsia="標楷體"/>
          <w:webHidden/>
          <w:color w:val="000000" w:themeColor="text1"/>
          <w:rPrChange w:id="660" w:author="陳佳宜資訊部資訊安全處" w:date="2024-08-28T10:04:00Z" w16du:dateUtc="2024-08-28T02:04:00Z">
            <w:rPr>
              <w:rFonts w:eastAsia="標楷體"/>
              <w:webHidden/>
            </w:rPr>
          </w:rPrChange>
        </w:rPr>
      </w:r>
      <w:r w:rsidR="009750EC" w:rsidRPr="006D4DBE">
        <w:rPr>
          <w:rFonts w:eastAsia="標楷體"/>
          <w:webHidden/>
          <w:color w:val="000000" w:themeColor="text1"/>
          <w:rPrChange w:id="661" w:author="陳佳宜資訊部資訊安全處" w:date="2024-08-28T10:04:00Z" w16du:dateUtc="2024-08-28T02:04:00Z">
            <w:rPr>
              <w:rFonts w:eastAsia="標楷體"/>
              <w:webHidden/>
            </w:rPr>
          </w:rPrChange>
        </w:rPr>
        <w:fldChar w:fldCharType="separate"/>
      </w:r>
      <w:ins w:id="662" w:author="陳佳宜資訊部資訊安全處" w:date="2024-08-28T10:04:00Z" w16du:dateUtc="2024-08-28T02:04:00Z">
        <w:r w:rsidR="006D4DBE">
          <w:rPr>
            <w:rFonts w:eastAsia="標楷體"/>
            <w:noProof/>
            <w:webHidden/>
            <w:color w:val="000000" w:themeColor="text1"/>
          </w:rPr>
          <w:t>16</w:t>
        </w:r>
      </w:ins>
      <w:del w:id="663" w:author="陳佳宜資訊部資訊安全處" w:date="2024-08-28T10:04:00Z" w16du:dateUtc="2024-08-28T02:04:00Z">
        <w:r w:rsidR="009750EC" w:rsidRPr="006D4DBE" w:rsidDel="006D4DBE">
          <w:rPr>
            <w:rFonts w:eastAsia="標楷體"/>
            <w:noProof/>
            <w:webHidden/>
            <w:color w:val="000000" w:themeColor="text1"/>
            <w:rPrChange w:id="664" w:author="陳佳宜資訊部資訊安全處" w:date="2024-08-28T10:04:00Z" w16du:dateUtc="2024-08-28T02:04:00Z">
              <w:rPr>
                <w:rFonts w:eastAsia="標楷體"/>
                <w:webHidden/>
              </w:rPr>
            </w:rPrChange>
          </w:rPr>
          <w:delText>16</w:delText>
        </w:r>
      </w:del>
      <w:r w:rsidR="009750EC" w:rsidRPr="006D4DBE">
        <w:rPr>
          <w:rFonts w:eastAsia="標楷體"/>
          <w:webHidden/>
          <w:color w:val="000000" w:themeColor="text1"/>
          <w:rPrChange w:id="665" w:author="陳佳宜資訊部資訊安全處" w:date="2024-08-28T10:04:00Z" w16du:dateUtc="2024-08-28T02:04:00Z">
            <w:rPr>
              <w:rFonts w:eastAsia="標楷體"/>
              <w:webHidden/>
            </w:rPr>
          </w:rPrChange>
        </w:rPr>
        <w:fldChar w:fldCharType="end"/>
      </w:r>
      <w:r w:rsidRPr="006D4DBE">
        <w:rPr>
          <w:rFonts w:eastAsia="標楷體"/>
          <w:color w:val="000000" w:themeColor="text1"/>
          <w:rPrChange w:id="666" w:author="陳佳宜資訊部資訊安全處" w:date="2024-08-28T10:04:00Z" w16du:dateUtc="2024-08-28T02:04:00Z">
            <w:rPr>
              <w:rFonts w:eastAsia="標楷體"/>
            </w:rPr>
          </w:rPrChange>
        </w:rPr>
        <w:fldChar w:fldCharType="end"/>
      </w:r>
    </w:p>
    <w:p w14:paraId="16F8BFBE" w14:textId="02AD3855" w:rsidR="009750EC" w:rsidRPr="006D4DBE" w:rsidRDefault="00000000">
      <w:pPr>
        <w:pStyle w:val="12"/>
        <w:tabs>
          <w:tab w:val="left" w:pos="1200"/>
          <w:tab w:val="right" w:leader="dot" w:pos="10194"/>
        </w:tabs>
        <w:rPr>
          <w:rFonts w:eastAsia="標楷體"/>
          <w:color w:val="000000" w:themeColor="text1"/>
          <w:rPrChange w:id="667" w:author="陳佳宜資訊部資訊安全處" w:date="2024-08-28T10:04:00Z" w16du:dateUtc="2024-08-28T02:04:00Z">
            <w:rPr>
              <w:rFonts w:eastAsia="標楷體"/>
            </w:rPr>
          </w:rPrChange>
        </w:rPr>
      </w:pPr>
      <w:r w:rsidRPr="006D4DBE">
        <w:rPr>
          <w:color w:val="000000" w:themeColor="text1"/>
          <w:rPrChange w:id="668" w:author="陳佳宜資訊部資訊安全處" w:date="2024-08-28T10:04:00Z" w16du:dateUtc="2024-08-28T02:04:00Z">
            <w:rPr/>
          </w:rPrChange>
        </w:rPr>
        <w:fldChar w:fldCharType="begin"/>
      </w:r>
      <w:r w:rsidRPr="006D4DBE">
        <w:rPr>
          <w:color w:val="000000" w:themeColor="text1"/>
          <w:rPrChange w:id="669" w:author="陳佳宜資訊部資訊安全處" w:date="2024-08-28T10:04:00Z" w16du:dateUtc="2024-08-28T02:04:00Z">
            <w:rPr/>
          </w:rPrChange>
        </w:rPr>
        <w:instrText>HYPERLINK \l "_Toc147137060"</w:instrText>
      </w:r>
      <w:r w:rsidRPr="006D4DBE">
        <w:rPr>
          <w:color w:val="000000" w:themeColor="text1"/>
          <w:rPrChange w:id="670" w:author="陳佳宜資訊部資訊安全處" w:date="2024-08-28T10:04:00Z" w16du:dateUtc="2024-08-28T02:04:00Z">
            <w:rPr/>
          </w:rPrChange>
        </w:rPr>
      </w:r>
      <w:r w:rsidRPr="006D4DBE">
        <w:rPr>
          <w:color w:val="000000" w:themeColor="text1"/>
          <w:rPrChange w:id="671" w:author="陳佳宜資訊部資訊安全處" w:date="2024-08-28T10:04:00Z" w16du:dateUtc="2024-08-28T02:04:00Z">
            <w:rPr/>
          </w:rPrChange>
        </w:rPr>
        <w:fldChar w:fldCharType="separate"/>
      </w:r>
      <w:r w:rsidR="009750EC" w:rsidRPr="006D4DBE">
        <w:rPr>
          <w:rFonts w:eastAsia="標楷體" w:hint="eastAsia"/>
          <w:color w:val="000000" w:themeColor="text1"/>
          <w:rPrChange w:id="672" w:author="陳佳宜資訊部資訊安全處" w:date="2024-08-28T10:04:00Z" w16du:dateUtc="2024-08-28T02:04:00Z">
            <w:rPr>
              <w:rFonts w:eastAsia="標楷體" w:hint="eastAsia"/>
            </w:rPr>
          </w:rPrChange>
        </w:rPr>
        <w:t>第七章</w:t>
      </w:r>
      <w:r w:rsidR="009750EC" w:rsidRPr="006D4DBE">
        <w:rPr>
          <w:rFonts w:eastAsia="標楷體"/>
          <w:color w:val="000000" w:themeColor="text1"/>
          <w:rPrChange w:id="673" w:author="陳佳宜資訊部資訊安全處" w:date="2024-08-28T10:04:00Z" w16du:dateUtc="2024-08-28T02:04:00Z">
            <w:rPr>
              <w:rFonts w:eastAsia="標楷體"/>
            </w:rPr>
          </w:rPrChange>
        </w:rPr>
        <w:tab/>
      </w:r>
      <w:r w:rsidR="009750EC" w:rsidRPr="006D4DBE">
        <w:rPr>
          <w:rFonts w:eastAsia="標楷體" w:hint="eastAsia"/>
          <w:color w:val="000000" w:themeColor="text1"/>
          <w:rPrChange w:id="674" w:author="陳佳宜資訊部資訊安全處" w:date="2024-08-28T10:04:00Z" w16du:dateUtc="2024-08-28T02:04:00Z">
            <w:rPr>
              <w:rFonts w:eastAsia="標楷體" w:hint="eastAsia"/>
            </w:rPr>
          </w:rPrChange>
        </w:rPr>
        <w:t>輸出文件記錄</w:t>
      </w:r>
      <w:r w:rsidR="009750EC" w:rsidRPr="006D4DBE">
        <w:rPr>
          <w:rFonts w:eastAsia="標楷體"/>
          <w:webHidden/>
          <w:color w:val="000000" w:themeColor="text1"/>
          <w:rPrChange w:id="675" w:author="陳佳宜資訊部資訊安全處" w:date="2024-08-28T10:04:00Z" w16du:dateUtc="2024-08-28T02:04:00Z">
            <w:rPr>
              <w:rFonts w:eastAsia="標楷體"/>
              <w:webHidden/>
            </w:rPr>
          </w:rPrChange>
        </w:rPr>
        <w:tab/>
      </w:r>
      <w:r w:rsidR="009750EC" w:rsidRPr="006D4DBE">
        <w:rPr>
          <w:rFonts w:eastAsia="標楷體"/>
          <w:webHidden/>
          <w:color w:val="000000" w:themeColor="text1"/>
          <w:rPrChange w:id="676" w:author="陳佳宜資訊部資訊安全處" w:date="2024-08-28T10:04:00Z" w16du:dateUtc="2024-08-28T02:04:00Z">
            <w:rPr>
              <w:rFonts w:eastAsia="標楷體"/>
              <w:webHidden/>
            </w:rPr>
          </w:rPrChange>
        </w:rPr>
        <w:fldChar w:fldCharType="begin"/>
      </w:r>
      <w:r w:rsidR="009750EC" w:rsidRPr="006D4DBE">
        <w:rPr>
          <w:rFonts w:eastAsia="標楷體"/>
          <w:webHidden/>
          <w:color w:val="000000" w:themeColor="text1"/>
          <w:rPrChange w:id="677" w:author="陳佳宜資訊部資訊安全處" w:date="2024-08-28T10:04:00Z" w16du:dateUtc="2024-08-28T02:04:00Z">
            <w:rPr>
              <w:rFonts w:eastAsia="標楷體"/>
              <w:webHidden/>
            </w:rPr>
          </w:rPrChange>
        </w:rPr>
        <w:instrText xml:space="preserve"> PAGEREF _Toc147137060 \h </w:instrText>
      </w:r>
      <w:r w:rsidR="009750EC" w:rsidRPr="006D4DBE">
        <w:rPr>
          <w:rFonts w:eastAsia="標楷體"/>
          <w:webHidden/>
          <w:color w:val="000000" w:themeColor="text1"/>
          <w:rPrChange w:id="678" w:author="陳佳宜資訊部資訊安全處" w:date="2024-08-28T10:04:00Z" w16du:dateUtc="2024-08-28T02:04:00Z">
            <w:rPr>
              <w:rFonts w:eastAsia="標楷體"/>
              <w:webHidden/>
            </w:rPr>
          </w:rPrChange>
        </w:rPr>
      </w:r>
      <w:r w:rsidR="009750EC" w:rsidRPr="006D4DBE">
        <w:rPr>
          <w:rFonts w:eastAsia="標楷體"/>
          <w:webHidden/>
          <w:color w:val="000000" w:themeColor="text1"/>
          <w:rPrChange w:id="679" w:author="陳佳宜資訊部資訊安全處" w:date="2024-08-28T10:04:00Z" w16du:dateUtc="2024-08-28T02:04:00Z">
            <w:rPr>
              <w:rFonts w:eastAsia="標楷體"/>
              <w:webHidden/>
            </w:rPr>
          </w:rPrChange>
        </w:rPr>
        <w:fldChar w:fldCharType="separate"/>
      </w:r>
      <w:ins w:id="680" w:author="陳佳宜資訊部資訊安全處" w:date="2024-08-28T10:04:00Z" w16du:dateUtc="2024-08-28T02:04:00Z">
        <w:r w:rsidR="006D4DBE">
          <w:rPr>
            <w:rFonts w:eastAsia="標楷體"/>
            <w:noProof/>
            <w:webHidden/>
            <w:color w:val="000000" w:themeColor="text1"/>
          </w:rPr>
          <w:t>16</w:t>
        </w:r>
      </w:ins>
      <w:del w:id="681" w:author="陳佳宜資訊部資訊安全處" w:date="2024-08-28T10:04:00Z" w16du:dateUtc="2024-08-28T02:04:00Z">
        <w:r w:rsidR="009750EC" w:rsidRPr="006D4DBE" w:rsidDel="006D4DBE">
          <w:rPr>
            <w:rFonts w:eastAsia="標楷體"/>
            <w:noProof/>
            <w:webHidden/>
            <w:color w:val="000000" w:themeColor="text1"/>
            <w:rPrChange w:id="682" w:author="陳佳宜資訊部資訊安全處" w:date="2024-08-28T10:04:00Z" w16du:dateUtc="2024-08-28T02:04:00Z">
              <w:rPr>
                <w:rFonts w:eastAsia="標楷體"/>
                <w:webHidden/>
              </w:rPr>
            </w:rPrChange>
          </w:rPr>
          <w:delText>16</w:delText>
        </w:r>
      </w:del>
      <w:r w:rsidR="009750EC" w:rsidRPr="006D4DBE">
        <w:rPr>
          <w:rFonts w:eastAsia="標楷體"/>
          <w:webHidden/>
          <w:color w:val="000000" w:themeColor="text1"/>
          <w:rPrChange w:id="683" w:author="陳佳宜資訊部資訊安全處" w:date="2024-08-28T10:04:00Z" w16du:dateUtc="2024-08-28T02:04:00Z">
            <w:rPr>
              <w:rFonts w:eastAsia="標楷體"/>
              <w:webHidden/>
            </w:rPr>
          </w:rPrChange>
        </w:rPr>
        <w:fldChar w:fldCharType="end"/>
      </w:r>
      <w:r w:rsidRPr="006D4DBE">
        <w:rPr>
          <w:rFonts w:eastAsia="標楷體"/>
          <w:color w:val="000000" w:themeColor="text1"/>
          <w:rPrChange w:id="684" w:author="陳佳宜資訊部資訊安全處" w:date="2024-08-28T10:04:00Z" w16du:dateUtc="2024-08-28T02:04:00Z">
            <w:rPr>
              <w:rFonts w:eastAsia="標楷體"/>
            </w:rPr>
          </w:rPrChange>
        </w:rPr>
        <w:fldChar w:fldCharType="end"/>
      </w:r>
    </w:p>
    <w:p w14:paraId="28E9FB72" w14:textId="5FE0A441" w:rsidR="003D4CD9" w:rsidRPr="006D4DBE" w:rsidRDefault="00B320BB">
      <w:pPr>
        <w:rPr>
          <w:rFonts w:ascii="標楷體" w:eastAsia="標楷體" w:hAnsi="標楷體"/>
          <w:color w:val="000000" w:themeColor="text1"/>
          <w:rPrChange w:id="685" w:author="陳佳宜資訊部資訊安全處" w:date="2024-08-28T10:04:00Z" w16du:dateUtc="2024-08-28T02:04:00Z">
            <w:rPr>
              <w:rFonts w:ascii="標楷體" w:eastAsia="標楷體" w:hAnsi="標楷體"/>
              <w:color w:val="000000"/>
            </w:rPr>
          </w:rPrChange>
        </w:rPr>
      </w:pPr>
      <w:r w:rsidRPr="006D4DBE">
        <w:rPr>
          <w:rFonts w:eastAsia="標楷體"/>
          <w:color w:val="000000" w:themeColor="text1"/>
          <w:rPrChange w:id="686" w:author="陳佳宜資訊部資訊安全處" w:date="2024-08-28T10:04:00Z" w16du:dateUtc="2024-08-28T02:04:00Z">
            <w:rPr>
              <w:rFonts w:eastAsia="標楷體"/>
            </w:rPr>
          </w:rPrChange>
        </w:rPr>
        <w:fldChar w:fldCharType="end"/>
      </w:r>
    </w:p>
    <w:p w14:paraId="33600BE6" w14:textId="77777777" w:rsidR="00D32ECC" w:rsidRPr="006D4DBE" w:rsidRDefault="009327E9" w:rsidP="00554FCD">
      <w:pPr>
        <w:pStyle w:val="1"/>
        <w:rPr>
          <w:rFonts w:ascii="Times New Roman" w:hAnsi="Times New Roman" w:cs="Times New Roman"/>
          <w:color w:val="000000" w:themeColor="text1"/>
          <w:rPrChange w:id="687" w:author="陳佳宜資訊部資訊安全處" w:date="2024-08-28T10:04:00Z" w16du:dateUtc="2024-08-28T02:04:00Z">
            <w:rPr>
              <w:rFonts w:ascii="Times New Roman" w:hAnsi="Times New Roman" w:cs="Times New Roman"/>
              <w:color w:val="000000"/>
            </w:rPr>
          </w:rPrChange>
        </w:rPr>
      </w:pPr>
      <w:r w:rsidRPr="006D4DBE">
        <w:rPr>
          <w:rFonts w:ascii="Times New Roman" w:hAnsi="Times New Roman" w:cs="Times New Roman"/>
          <w:color w:val="000000" w:themeColor="text1"/>
          <w:rPrChange w:id="688" w:author="陳佳宜資訊部資訊安全處" w:date="2024-08-28T10:04:00Z" w16du:dateUtc="2024-08-28T02:04:00Z">
            <w:rPr>
              <w:rFonts w:ascii="Times New Roman" w:hAnsi="Times New Roman" w:cs="Times New Roman"/>
              <w:color w:val="000000"/>
            </w:rPr>
          </w:rPrChange>
        </w:rPr>
        <w:br w:type="page"/>
      </w:r>
      <w:bookmarkStart w:id="689" w:name="_Toc83524746"/>
      <w:bookmarkStart w:id="690" w:name="_Toc353461767"/>
      <w:bookmarkStart w:id="691" w:name="_Toc408907465"/>
      <w:bookmarkStart w:id="692" w:name="_Toc147137032"/>
      <w:r w:rsidRPr="006D4DBE">
        <w:rPr>
          <w:rFonts w:ascii="Times New Roman" w:hAnsi="Times New Roman" w:cs="Times New Roman"/>
          <w:color w:val="000000" w:themeColor="text1"/>
          <w:rPrChange w:id="693" w:author="陳佳宜資訊部資訊安全處" w:date="2024-08-28T10:04:00Z" w16du:dateUtc="2024-08-28T02:04:00Z">
            <w:rPr>
              <w:rFonts w:ascii="Times New Roman" w:hAnsi="Times New Roman" w:cs="Times New Roman"/>
              <w:color w:val="000000"/>
            </w:rPr>
          </w:rPrChange>
        </w:rPr>
        <w:lastRenderedPageBreak/>
        <w:t>目的</w:t>
      </w:r>
      <w:bookmarkEnd w:id="689"/>
      <w:bookmarkEnd w:id="690"/>
      <w:bookmarkEnd w:id="691"/>
      <w:bookmarkEnd w:id="692"/>
    </w:p>
    <w:p w14:paraId="5549ECD0" w14:textId="77777777" w:rsidR="00A5198F" w:rsidRPr="006D4DBE" w:rsidRDefault="00FD7D33" w:rsidP="00A5198F">
      <w:pPr>
        <w:pStyle w:val="10"/>
        <w:rPr>
          <w:rFonts w:ascii="Times New Roman" w:hAnsi="Times New Roman"/>
          <w:color w:val="000000" w:themeColor="text1"/>
          <w:rPrChange w:id="694" w:author="陳佳宜資訊部資訊安全處" w:date="2024-08-28T10:04:00Z" w16du:dateUtc="2024-08-28T02:04:00Z">
            <w:rPr>
              <w:rFonts w:ascii="Times New Roman" w:hAnsi="Times New Roman"/>
              <w:color w:val="000000"/>
            </w:rPr>
          </w:rPrChange>
        </w:rPr>
      </w:pPr>
      <w:r w:rsidRPr="006D4DBE">
        <w:rPr>
          <w:rFonts w:ascii="Times New Roman" w:hAnsi="Times New Roman" w:hint="eastAsia"/>
          <w:color w:val="000000" w:themeColor="text1"/>
          <w:rPrChange w:id="695" w:author="陳佳宜資訊部資訊安全處" w:date="2024-08-28T10:04:00Z" w16du:dateUtc="2024-08-28T02:04:00Z">
            <w:rPr>
              <w:rFonts w:ascii="Times New Roman" w:hAnsi="Times New Roman" w:hint="eastAsia"/>
            </w:rPr>
          </w:rPrChange>
        </w:rPr>
        <w:t>為強化</w:t>
      </w:r>
      <w:proofErr w:type="gramStart"/>
      <w:r w:rsidRPr="006D4DBE">
        <w:rPr>
          <w:rFonts w:ascii="Times New Roman" w:hAnsi="Times New Roman" w:hint="eastAsia"/>
          <w:color w:val="000000" w:themeColor="text1"/>
          <w:rPrChange w:id="696" w:author="陳佳宜資訊部資訊安全處" w:date="2024-08-28T10:04:00Z" w16du:dateUtc="2024-08-28T02:04:00Z">
            <w:rPr>
              <w:rFonts w:ascii="Times New Roman" w:hAnsi="Times New Roman" w:hint="eastAsia"/>
            </w:rPr>
          </w:rPrChange>
        </w:rPr>
        <w:t>群益金鼎</w:t>
      </w:r>
      <w:proofErr w:type="gramEnd"/>
      <w:r w:rsidRPr="006D4DBE">
        <w:rPr>
          <w:rFonts w:ascii="Times New Roman" w:hAnsi="Times New Roman" w:hint="eastAsia"/>
          <w:color w:val="000000" w:themeColor="text1"/>
          <w:rPrChange w:id="697" w:author="陳佳宜資訊部資訊安全處" w:date="2024-08-28T10:04:00Z" w16du:dateUtc="2024-08-28T02:04:00Z">
            <w:rPr>
              <w:rFonts w:ascii="Times New Roman" w:hAnsi="Times New Roman" w:hint="eastAsia"/>
            </w:rPr>
          </w:rPrChange>
        </w:rPr>
        <w:t>證券</w:t>
      </w:r>
      <w:r w:rsidRPr="006D4DBE">
        <w:rPr>
          <w:rFonts w:ascii="標楷體" w:hAnsi="標楷體" w:hint="eastAsia"/>
          <w:color w:val="000000" w:themeColor="text1"/>
          <w:rPrChange w:id="698" w:author="陳佳宜資訊部資訊安全處" w:date="2024-08-28T10:04:00Z" w16du:dateUtc="2024-08-28T02:04:00Z">
            <w:rPr>
              <w:rFonts w:ascii="標楷體" w:hAnsi="標楷體" w:hint="eastAsia"/>
            </w:rPr>
          </w:rPrChange>
        </w:rPr>
        <w:t>（</w:t>
      </w:r>
      <w:r w:rsidRPr="006D4DBE">
        <w:rPr>
          <w:rFonts w:ascii="Times New Roman" w:hAnsi="Times New Roman" w:hint="eastAsia"/>
          <w:color w:val="000000" w:themeColor="text1"/>
          <w:rPrChange w:id="699" w:author="陳佳宜資訊部資訊安全處" w:date="2024-08-28T10:04:00Z" w16du:dateUtc="2024-08-28T02:04:00Z">
            <w:rPr>
              <w:rFonts w:ascii="Times New Roman" w:hAnsi="Times New Roman" w:hint="eastAsia"/>
            </w:rPr>
          </w:rPrChange>
        </w:rPr>
        <w:t>以下簡稱本公司</w:t>
      </w:r>
      <w:r w:rsidRPr="006D4DBE">
        <w:rPr>
          <w:rFonts w:ascii="標楷體" w:hAnsi="標楷體" w:hint="eastAsia"/>
          <w:color w:val="000000" w:themeColor="text1"/>
          <w:rPrChange w:id="700" w:author="陳佳宜資訊部資訊安全處" w:date="2024-08-28T10:04:00Z" w16du:dateUtc="2024-08-28T02:04:00Z">
            <w:rPr>
              <w:rFonts w:ascii="標楷體" w:hAnsi="標楷體" w:hint="eastAsia"/>
            </w:rPr>
          </w:rPrChange>
        </w:rPr>
        <w:t>）</w:t>
      </w:r>
      <w:r w:rsidRPr="006D4DBE">
        <w:rPr>
          <w:rFonts w:ascii="Times New Roman" w:hAnsi="Times New Roman" w:hint="eastAsia"/>
          <w:color w:val="000000" w:themeColor="text1"/>
          <w:rPrChange w:id="701" w:author="陳佳宜資訊部資訊安全處" w:date="2024-08-28T10:04:00Z" w16du:dateUtc="2024-08-28T02:04:00Z">
            <w:rPr>
              <w:rFonts w:ascii="Times New Roman" w:hAnsi="Times New Roman" w:hint="eastAsia"/>
            </w:rPr>
          </w:rPrChange>
        </w:rPr>
        <w:t>管理及應用</w:t>
      </w:r>
      <w:r w:rsidR="000B2A8D" w:rsidRPr="006D4DBE">
        <w:rPr>
          <w:rFonts w:ascii="Times New Roman" w:hAnsi="Times New Roman" w:hint="eastAsia"/>
          <w:color w:val="000000" w:themeColor="text1"/>
          <w:rPrChange w:id="702" w:author="陳佳宜資訊部資訊安全處" w:date="2024-08-28T10:04:00Z" w16du:dateUtc="2024-08-28T02:04:00Z">
            <w:rPr>
              <w:rFonts w:ascii="Times New Roman" w:hAnsi="Times New Roman" w:hint="eastAsia"/>
            </w:rPr>
          </w:rPrChange>
        </w:rPr>
        <w:t>雲端服務、社群媒體、</w:t>
      </w:r>
      <w:r w:rsidR="00157CFA" w:rsidRPr="006D4DBE">
        <w:rPr>
          <w:rFonts w:ascii="Times New Roman" w:hAnsi="Times New Roman" w:hint="eastAsia"/>
          <w:color w:val="000000" w:themeColor="text1"/>
          <w:rPrChange w:id="703" w:author="陳佳宜資訊部資訊安全處" w:date="2024-08-28T10:04:00Z" w16du:dateUtc="2024-08-28T02:04:00Z">
            <w:rPr>
              <w:rFonts w:ascii="Times New Roman" w:hAnsi="Times New Roman" w:hint="eastAsia"/>
            </w:rPr>
          </w:rPrChange>
        </w:rPr>
        <w:t>行動裝置、</w:t>
      </w:r>
      <w:proofErr w:type="gramStart"/>
      <w:r w:rsidR="00157CFA" w:rsidRPr="006D4DBE">
        <w:rPr>
          <w:rFonts w:ascii="Times New Roman" w:hAnsi="Times New Roman" w:hint="eastAsia"/>
          <w:color w:val="000000" w:themeColor="text1"/>
          <w:rPrChange w:id="704" w:author="陳佳宜資訊部資訊安全處" w:date="2024-08-28T10:04:00Z" w16du:dateUtc="2024-08-28T02:04:00Z">
            <w:rPr>
              <w:rFonts w:ascii="Times New Roman" w:hAnsi="Times New Roman" w:hint="eastAsia"/>
            </w:rPr>
          </w:rPrChange>
        </w:rPr>
        <w:t>物聯網</w:t>
      </w:r>
      <w:proofErr w:type="gramEnd"/>
      <w:r w:rsidR="00A5198F" w:rsidRPr="006D4DBE">
        <w:rPr>
          <w:rFonts w:ascii="Times New Roman" w:hAnsi="Times New Roman" w:hint="eastAsia"/>
          <w:color w:val="000000" w:themeColor="text1"/>
          <w:rPrChange w:id="705" w:author="陳佳宜資訊部資訊安全處" w:date="2024-08-28T10:04:00Z" w16du:dateUtc="2024-08-28T02:04:00Z">
            <w:rPr>
              <w:rFonts w:ascii="Times New Roman" w:hAnsi="Times New Roman" w:hint="eastAsia"/>
            </w:rPr>
          </w:rPrChange>
        </w:rPr>
        <w:t>、</w:t>
      </w:r>
      <w:r w:rsidR="00157CFA" w:rsidRPr="006D4DBE">
        <w:rPr>
          <w:rFonts w:ascii="Times New Roman" w:hAnsi="Times New Roman" w:hint="eastAsia"/>
          <w:color w:val="000000" w:themeColor="text1"/>
          <w:rPrChange w:id="706" w:author="陳佳宜資訊部資訊安全處" w:date="2024-08-28T10:04:00Z" w16du:dateUtc="2024-08-28T02:04:00Z">
            <w:rPr>
              <w:rFonts w:ascii="Times New Roman" w:hAnsi="Times New Roman" w:hint="eastAsia"/>
            </w:rPr>
          </w:rPrChange>
        </w:rPr>
        <w:t>遠距辦公</w:t>
      </w:r>
      <w:r w:rsidRPr="006D4DBE">
        <w:rPr>
          <w:rFonts w:ascii="Times New Roman" w:hAnsi="Times New Roman" w:hint="eastAsia"/>
          <w:color w:val="000000" w:themeColor="text1"/>
          <w:rPrChange w:id="707" w:author="陳佳宜資訊部資訊安全處" w:date="2024-08-28T10:04:00Z" w16du:dateUtc="2024-08-28T02:04:00Z">
            <w:rPr>
              <w:rFonts w:ascii="Times New Roman" w:hAnsi="Times New Roman" w:hint="eastAsia"/>
            </w:rPr>
          </w:rPrChange>
        </w:rPr>
        <w:t>，</w:t>
      </w:r>
      <w:r w:rsidR="00A5198F" w:rsidRPr="006D4DBE">
        <w:rPr>
          <w:rFonts w:ascii="Times New Roman" w:hAnsi="Times New Roman" w:hint="eastAsia"/>
          <w:color w:val="000000" w:themeColor="text1"/>
          <w:rPrChange w:id="708" w:author="陳佳宜資訊部資訊安全處" w:date="2024-08-28T10:04:00Z" w16du:dateUtc="2024-08-28T02:04:00Z">
            <w:rPr>
              <w:rFonts w:ascii="Times New Roman" w:hAnsi="Times New Roman" w:hint="eastAsia"/>
            </w:rPr>
          </w:rPrChange>
        </w:rPr>
        <w:t>以及</w:t>
      </w:r>
      <w:r w:rsidR="00A5198F" w:rsidRPr="006D4DBE">
        <w:rPr>
          <w:rFonts w:ascii="Times New Roman" w:hAnsi="Times New Roman"/>
          <w:color w:val="000000" w:themeColor="text1"/>
          <w:rPrChange w:id="709" w:author="陳佳宜資訊部資訊安全處" w:date="2024-08-28T10:04:00Z" w16du:dateUtc="2024-08-28T02:04:00Z">
            <w:rPr>
              <w:rFonts w:ascii="Times New Roman" w:hAnsi="Times New Roman"/>
            </w:rPr>
          </w:rPrChange>
        </w:rPr>
        <w:t>臺灣證券交易所發布「建立證券商資通安全檢查機制」</w:t>
      </w:r>
      <w:r w:rsidR="00A5198F" w:rsidRPr="006D4DBE">
        <w:rPr>
          <w:rFonts w:ascii="Times New Roman" w:hAnsi="Times New Roman" w:hint="eastAsia"/>
          <w:color w:val="000000" w:themeColor="text1"/>
          <w:rPrChange w:id="710" w:author="陳佳宜資訊部資訊安全處" w:date="2024-08-28T10:04:00Z" w16du:dateUtc="2024-08-28T02:04:00Z">
            <w:rPr>
              <w:rFonts w:ascii="Times New Roman" w:hAnsi="Times New Roman" w:hint="eastAsia"/>
            </w:rPr>
          </w:rPrChange>
        </w:rPr>
        <w:t>、</w:t>
      </w:r>
      <w:r w:rsidRPr="006D4DBE">
        <w:rPr>
          <w:rFonts w:ascii="Times New Roman" w:hAnsi="Times New Roman" w:hint="eastAsia"/>
          <w:color w:val="000000" w:themeColor="text1"/>
          <w:rPrChange w:id="711" w:author="陳佳宜資訊部資訊安全處" w:date="2024-08-28T10:04:00Z" w16du:dateUtc="2024-08-28T02:04:00Z">
            <w:rPr>
              <w:rFonts w:ascii="Times New Roman" w:hAnsi="Times New Roman" w:hint="eastAsia"/>
            </w:rPr>
          </w:rPrChange>
        </w:rPr>
        <w:t>「中華民國證券商業同業公會雲端運算、社群媒體、行動裝置資通安全自律規範」及「證券期貨市場相關公會新興科技資通安全管控指引」相關規定</w:t>
      </w:r>
      <w:r w:rsidR="00A5198F" w:rsidRPr="006D4DBE">
        <w:rPr>
          <w:rFonts w:ascii="Times New Roman" w:hAnsi="Times New Roman" w:hint="eastAsia"/>
          <w:color w:val="000000" w:themeColor="text1"/>
          <w:rPrChange w:id="712" w:author="陳佳宜資訊部資訊安全處" w:date="2024-08-28T10:04:00Z" w16du:dateUtc="2024-08-28T02:04:00Z">
            <w:rPr>
              <w:rFonts w:ascii="Times New Roman" w:hAnsi="Times New Roman" w:hint="eastAsia"/>
            </w:rPr>
          </w:rPrChange>
        </w:rPr>
        <w:t>有所遵循</w:t>
      </w:r>
      <w:r w:rsidRPr="006D4DBE">
        <w:rPr>
          <w:rFonts w:ascii="Times New Roman" w:hAnsi="Times New Roman" w:hint="eastAsia"/>
          <w:color w:val="000000" w:themeColor="text1"/>
          <w:rPrChange w:id="713" w:author="陳佳宜資訊部資訊安全處" w:date="2024-08-28T10:04:00Z" w16du:dateUtc="2024-08-28T02:04:00Z">
            <w:rPr>
              <w:rFonts w:ascii="Times New Roman" w:hAnsi="Times New Roman" w:hint="eastAsia"/>
            </w:rPr>
          </w:rPrChange>
        </w:rPr>
        <w:t>，</w:t>
      </w:r>
      <w:r w:rsidR="00A5198F" w:rsidRPr="006D4DBE">
        <w:rPr>
          <w:rFonts w:ascii="Times New Roman" w:hAnsi="Times New Roman"/>
          <w:color w:val="000000" w:themeColor="text1"/>
          <w:rPrChange w:id="714" w:author="陳佳宜資訊部資訊安全處" w:date="2024-08-28T10:04:00Z" w16du:dateUtc="2024-08-28T02:04:00Z">
            <w:rPr>
              <w:rFonts w:ascii="Times New Roman" w:hAnsi="Times New Roman"/>
              <w:color w:val="000000"/>
            </w:rPr>
          </w:rPrChange>
        </w:rPr>
        <w:t>特訂定本要點</w:t>
      </w:r>
      <w:r w:rsidR="00A5198F" w:rsidRPr="006D4DBE">
        <w:rPr>
          <w:rFonts w:ascii="Times New Roman" w:hAnsi="Times New Roman"/>
          <w:color w:val="000000" w:themeColor="text1"/>
          <w:sz w:val="23"/>
          <w:szCs w:val="23"/>
          <w:rPrChange w:id="715" w:author="陳佳宜資訊部資訊安全處" w:date="2024-08-28T10:04:00Z" w16du:dateUtc="2024-08-28T02:04:00Z">
            <w:rPr>
              <w:rFonts w:ascii="Times New Roman" w:hAnsi="Times New Roman"/>
              <w:sz w:val="23"/>
              <w:szCs w:val="23"/>
            </w:rPr>
          </w:rPrChange>
        </w:rPr>
        <w:t>以維護公司之內容管理以達成以下目標</w:t>
      </w:r>
      <w:r w:rsidR="00A5198F" w:rsidRPr="006D4DBE">
        <w:rPr>
          <w:rFonts w:ascii="Times New Roman" w:hAnsi="Times New Roman"/>
          <w:color w:val="000000" w:themeColor="text1"/>
          <w:rPrChange w:id="716" w:author="陳佳宜資訊部資訊安全處" w:date="2024-08-28T10:04:00Z" w16du:dateUtc="2024-08-28T02:04:00Z">
            <w:rPr>
              <w:rFonts w:ascii="Times New Roman" w:hAnsi="Times New Roman"/>
              <w:color w:val="000000"/>
            </w:rPr>
          </w:rPrChange>
        </w:rPr>
        <w:t>：</w:t>
      </w:r>
    </w:p>
    <w:p w14:paraId="70BDF3B2" w14:textId="27302B26" w:rsidR="004E3E39" w:rsidRPr="006D4DBE" w:rsidRDefault="004E3E39" w:rsidP="004E3E39">
      <w:pPr>
        <w:pStyle w:val="2"/>
        <w:rPr>
          <w:rFonts w:ascii="Times New Roman" w:hAnsi="Times New Roman" w:cs="Times New Roman"/>
          <w:color w:val="000000" w:themeColor="text1"/>
          <w:rPrChange w:id="717" w:author="陳佳宜資訊部資訊安全處" w:date="2024-08-28T10:04:00Z" w16du:dateUtc="2024-08-28T02:04:00Z">
            <w:rPr>
              <w:rFonts w:ascii="Times New Roman" w:hAnsi="Times New Roman" w:cs="Times New Roman"/>
            </w:rPr>
          </w:rPrChange>
        </w:rPr>
      </w:pPr>
      <w:bookmarkStart w:id="718" w:name="_Toc135325913"/>
      <w:bookmarkStart w:id="719" w:name="_Toc147137033"/>
      <w:r w:rsidRPr="006D4DBE">
        <w:rPr>
          <w:rFonts w:ascii="Times New Roman" w:hAnsi="Times New Roman" w:cs="Times New Roman"/>
          <w:color w:val="000000" w:themeColor="text1"/>
          <w:rPrChange w:id="720" w:author="陳佳宜資訊部資訊安全處" w:date="2024-08-28T10:04:00Z" w16du:dateUtc="2024-08-28T02:04:00Z">
            <w:rPr>
              <w:rFonts w:ascii="Times New Roman" w:hAnsi="Times New Roman" w:cs="Times New Roman"/>
            </w:rPr>
          </w:rPrChange>
        </w:rPr>
        <w:t>證券商資通安全檢查機制</w:t>
      </w:r>
      <w:bookmarkEnd w:id="718"/>
      <w:bookmarkEnd w:id="719"/>
    </w:p>
    <w:p w14:paraId="60B2AEB6" w14:textId="77777777" w:rsidR="00856E8B" w:rsidRPr="006D4DBE" w:rsidRDefault="00856E8B">
      <w:pPr>
        <w:pStyle w:val="3"/>
        <w:tabs>
          <w:tab w:val="clear" w:pos="3480"/>
          <w:tab w:val="left" w:pos="1560"/>
        </w:tabs>
        <w:ind w:left="1320"/>
        <w:rPr>
          <w:ins w:id="721" w:author="陳佳宜資訊部策略發展處" w:date="2024-04-19T13:10:00Z"/>
          <w:rFonts w:ascii="Times New Roman" w:hAnsi="Times New Roman"/>
          <w:color w:val="000000" w:themeColor="text1"/>
          <w:rPrChange w:id="722" w:author="陳佳宜資訊部資訊安全處" w:date="2024-08-28T10:04:00Z" w16du:dateUtc="2024-08-28T02:04:00Z">
            <w:rPr>
              <w:ins w:id="723" w:author="陳佳宜資訊部策略發展處" w:date="2024-04-19T13:10:00Z"/>
              <w:rFonts w:ascii="Times New Roman" w:hAnsi="Times New Roman"/>
            </w:rPr>
          </w:rPrChange>
        </w:rPr>
        <w:pPrChange w:id="724" w:author="陳佳宜資訊部策略發展處" w:date="2024-04-19T13:23:00Z">
          <w:pPr>
            <w:pStyle w:val="3"/>
            <w:ind w:left="1320"/>
          </w:pPr>
        </w:pPrChange>
      </w:pPr>
      <w:r w:rsidRPr="006D4DBE">
        <w:rPr>
          <w:rFonts w:ascii="Times New Roman" w:hAnsi="Times New Roman"/>
          <w:color w:val="000000" w:themeColor="text1"/>
          <w:rPrChange w:id="725" w:author="陳佳宜資訊部資訊安全處" w:date="2024-08-28T10:04:00Z" w16du:dateUtc="2024-08-28T02:04:00Z">
            <w:rPr>
              <w:rFonts w:ascii="Times New Roman" w:hAnsi="Times New Roman"/>
            </w:rPr>
          </w:rPrChange>
        </w:rPr>
        <w:t>雲端服務：</w:t>
      </w:r>
    </w:p>
    <w:p w14:paraId="7C46F868" w14:textId="301A0D9F" w:rsidR="004F1635" w:rsidRPr="006D4DBE" w:rsidRDefault="004F1635">
      <w:pPr>
        <w:ind w:leftChars="472" w:left="1133"/>
        <w:rPr>
          <w:rFonts w:ascii="標楷體" w:hAnsi="標楷體"/>
          <w:color w:val="000000" w:themeColor="text1"/>
          <w:rPrChange w:id="726" w:author="陳佳宜資訊部資訊安全處" w:date="2024-08-28T10:04:00Z" w16du:dateUtc="2024-08-28T02:04:00Z">
            <w:rPr/>
          </w:rPrChange>
        </w:rPr>
        <w:pPrChange w:id="727" w:author="陳佳宜資訊部策略發展處" w:date="2024-04-19T13:11:00Z">
          <w:pPr>
            <w:pStyle w:val="3"/>
            <w:ind w:left="1320"/>
          </w:pPr>
        </w:pPrChange>
      </w:pPr>
      <w:ins w:id="728" w:author="陳佳宜資訊部策略發展處" w:date="2024-04-19T13:11:00Z">
        <w:r w:rsidRPr="006D4DBE">
          <w:rPr>
            <w:rFonts w:ascii="標楷體" w:eastAsia="標楷體" w:hAnsi="標楷體" w:hint="eastAsia"/>
            <w:color w:val="000000" w:themeColor="text1"/>
            <w:rPrChange w:id="729" w:author="陳佳宜資訊部資訊安全處" w:date="2024-08-28T10:04:00Z" w16du:dateUtc="2024-08-28T02:04:00Z">
              <w:rPr>
                <w:rFonts w:hint="eastAsia"/>
                <w:bCs w:val="0"/>
              </w:rPr>
            </w:rPrChange>
          </w:rPr>
          <w:t>應事先評估使用雲端運算服務之風險，若雲端運算服務涉及關鍵性系統、資料或服務者，應訂定雲端運算服務相關運作安全規範。</w:t>
        </w:r>
      </w:ins>
    </w:p>
    <w:p w14:paraId="2C0DFD27" w14:textId="7CF62E24" w:rsidR="00B56799" w:rsidRPr="006D4DBE" w:rsidRDefault="00B56799" w:rsidP="00B56799">
      <w:pPr>
        <w:pStyle w:val="4"/>
        <w:ind w:hanging="480"/>
        <w:rPr>
          <w:rFonts w:ascii="Times New Roman" w:hAnsi="Times New Roman"/>
          <w:color w:val="000000" w:themeColor="text1"/>
          <w:rPrChange w:id="730" w:author="陳佳宜資訊部資訊安全處" w:date="2024-08-28T10:04:00Z" w16du:dateUtc="2024-08-28T02:04:00Z">
            <w:rPr>
              <w:rFonts w:ascii="Times New Roman" w:hAnsi="Times New Roman"/>
            </w:rPr>
          </w:rPrChange>
        </w:rPr>
      </w:pPr>
      <w:commentRangeStart w:id="731"/>
      <w:r w:rsidRPr="006D4DBE">
        <w:rPr>
          <w:rFonts w:ascii="Times New Roman" w:hAnsi="Times New Roman"/>
          <w:color w:val="000000" w:themeColor="text1"/>
          <w:rPrChange w:id="732" w:author="陳佳宜資訊部資訊安全處" w:date="2024-08-28T10:04:00Z" w16du:dateUtc="2024-08-28T02:04:00Z">
            <w:rPr>
              <w:rFonts w:ascii="Times New Roman" w:hAnsi="Times New Roman"/>
            </w:rPr>
          </w:rPrChange>
        </w:rPr>
        <w:t>本公司為雲端服務使用者時，已訂定雲端</w:t>
      </w:r>
      <w:ins w:id="733" w:author="陳佳宜資訊部策略發展處" w:date="2024-04-19T13:12:00Z">
        <w:r w:rsidR="004F1635" w:rsidRPr="006D4DBE">
          <w:rPr>
            <w:rFonts w:ascii="Times New Roman" w:hAnsi="Times New Roman" w:hint="eastAsia"/>
            <w:color w:val="000000" w:themeColor="text1"/>
            <w:rPrChange w:id="734" w:author="陳佳宜資訊部資訊安全處" w:date="2024-08-28T10:04:00Z" w16du:dateUtc="2024-08-28T02:04:00Z">
              <w:rPr>
                <w:rFonts w:ascii="Times New Roman" w:hAnsi="Times New Roman" w:hint="eastAsia"/>
              </w:rPr>
            </w:rPrChange>
          </w:rPr>
          <w:t>服務</w:t>
        </w:r>
      </w:ins>
      <w:del w:id="735" w:author="陳佳宜資訊部策略發展處" w:date="2024-04-19T13:12:00Z">
        <w:r w:rsidRPr="006D4DBE" w:rsidDel="004F1635">
          <w:rPr>
            <w:rFonts w:ascii="Times New Roman" w:hAnsi="Times New Roman"/>
            <w:color w:val="000000" w:themeColor="text1"/>
            <w:rPrChange w:id="736" w:author="陳佳宜資訊部資訊安全處" w:date="2024-08-28T10:04:00Z" w16du:dateUtc="2024-08-28T02:04:00Z">
              <w:rPr>
                <w:rFonts w:ascii="Times New Roman" w:hAnsi="Times New Roman"/>
              </w:rPr>
            </w:rPrChange>
          </w:rPr>
          <w:delText>運算服務運作安全規範內含雲端</w:delText>
        </w:r>
      </w:del>
      <w:r w:rsidRPr="006D4DBE">
        <w:rPr>
          <w:rFonts w:ascii="Times New Roman" w:hAnsi="Times New Roman"/>
          <w:color w:val="000000" w:themeColor="text1"/>
          <w:rPrChange w:id="737" w:author="陳佳宜資訊部資訊安全處" w:date="2024-08-28T10:04:00Z" w16du:dateUtc="2024-08-28T02:04:00Z">
            <w:rPr>
              <w:rFonts w:ascii="Times New Roman" w:hAnsi="Times New Roman"/>
            </w:rPr>
          </w:rPrChange>
        </w:rPr>
        <w:t>提供者之遴選機制、查核措施、備援機制、服務水準（含資訊安全防護）與復原時間</w:t>
      </w:r>
      <w:ins w:id="738" w:author="陳佳宜資訊部策略發展處" w:date="2024-04-19T13:13:00Z">
        <w:r w:rsidR="004F1635" w:rsidRPr="006D4DBE">
          <w:rPr>
            <w:rFonts w:ascii="Times New Roman" w:hAnsi="Times New Roman" w:hint="eastAsia"/>
            <w:color w:val="000000" w:themeColor="text1"/>
            <w:rPrChange w:id="739" w:author="陳佳宜資訊部資訊安全處" w:date="2024-08-28T10:04:00Z" w16du:dateUtc="2024-08-28T02:04:00Z">
              <w:rPr>
                <w:rFonts w:ascii="Times New Roman" w:hAnsi="Times New Roman" w:hint="eastAsia"/>
              </w:rPr>
            </w:rPrChange>
          </w:rPr>
          <w:t>及服務終止措施</w:t>
        </w:r>
      </w:ins>
      <w:r w:rsidRPr="006D4DBE">
        <w:rPr>
          <w:rFonts w:ascii="Times New Roman" w:hAnsi="Times New Roman"/>
          <w:color w:val="000000" w:themeColor="text1"/>
          <w:rPrChange w:id="740" w:author="陳佳宜資訊部資訊安全處" w:date="2024-08-28T10:04:00Z" w16du:dateUtc="2024-08-28T02:04:00Z">
            <w:rPr>
              <w:rFonts w:ascii="Times New Roman" w:hAnsi="Times New Roman"/>
            </w:rPr>
          </w:rPrChange>
        </w:rPr>
        <w:t>要求等，如有不符需求之處，需有其它補償性措施。</w:t>
      </w:r>
      <w:r w:rsidR="004C6791" w:rsidRPr="006D4DBE">
        <w:rPr>
          <w:rFonts w:ascii="Times New Roman" w:hAnsi="Times New Roman"/>
          <w:color w:val="000000" w:themeColor="text1"/>
          <w:rPrChange w:id="741" w:author="陳佳宜資訊部資訊安全處" w:date="2024-08-28T10:04:00Z" w16du:dateUtc="2024-08-28T02:04:00Z">
            <w:rPr>
              <w:rFonts w:ascii="Times New Roman" w:hAnsi="Times New Roman"/>
            </w:rPr>
          </w:rPrChange>
        </w:rPr>
        <w:t>使用具有合法版權之軟體。</w:t>
      </w:r>
      <w:commentRangeEnd w:id="731"/>
      <w:r w:rsidR="00930B65" w:rsidRPr="006D4DBE">
        <w:rPr>
          <w:rStyle w:val="ab"/>
          <w:rFonts w:ascii="Times New Roman" w:eastAsia="新細明體" w:hAnsi="Times New Roman"/>
          <w:color w:val="000000" w:themeColor="text1"/>
          <w:rPrChange w:id="742" w:author="陳佳宜資訊部資訊安全處" w:date="2024-08-28T10:04:00Z" w16du:dateUtc="2024-08-28T02:04:00Z">
            <w:rPr>
              <w:rStyle w:val="ab"/>
              <w:rFonts w:ascii="Times New Roman" w:eastAsia="新細明體" w:hAnsi="Times New Roman"/>
            </w:rPr>
          </w:rPrChange>
        </w:rPr>
        <w:commentReference w:id="731"/>
      </w:r>
    </w:p>
    <w:p w14:paraId="4DAFCB2D" w14:textId="0075EA56" w:rsidR="00B56799" w:rsidRPr="006D4DBE" w:rsidRDefault="00F27354" w:rsidP="00F27354">
      <w:pPr>
        <w:pStyle w:val="4"/>
        <w:ind w:hanging="480"/>
        <w:rPr>
          <w:rFonts w:ascii="Times New Roman" w:hAnsi="Times New Roman"/>
          <w:color w:val="000000" w:themeColor="text1"/>
          <w:rPrChange w:id="743" w:author="陳佳宜資訊部資訊安全處" w:date="2024-08-28T10:04:00Z" w16du:dateUtc="2024-08-28T02:04:00Z">
            <w:rPr>
              <w:rFonts w:ascii="Times New Roman" w:hAnsi="Times New Roman"/>
            </w:rPr>
          </w:rPrChange>
        </w:rPr>
      </w:pPr>
      <w:commentRangeStart w:id="744"/>
      <w:r w:rsidRPr="006D4DBE">
        <w:rPr>
          <w:rFonts w:ascii="Times New Roman" w:hAnsi="Times New Roman"/>
          <w:color w:val="000000" w:themeColor="text1"/>
          <w:rPrChange w:id="745" w:author="陳佳宜資訊部資訊安全處" w:date="2024-08-28T10:04:00Z" w16du:dateUtc="2024-08-28T02:04:00Z">
            <w:rPr>
              <w:rFonts w:ascii="Times New Roman" w:hAnsi="Times New Roman"/>
            </w:rPr>
          </w:rPrChange>
        </w:rPr>
        <w:t>本公司為雲端服務提供者時，已訂定雲端運算服務安全控管措施，應包含法律遵循、權限控管、權責歸屬及資訊安全防護等項目。如涉及敏感性資料之傳遞，應使用超文字傳輸安全協定</w:t>
      </w:r>
      <w:r w:rsidRPr="006D4DBE">
        <w:rPr>
          <w:rFonts w:ascii="Times New Roman" w:hAnsi="Times New Roman"/>
          <w:color w:val="000000" w:themeColor="text1"/>
          <w:rPrChange w:id="746" w:author="陳佳宜資訊部資訊安全處" w:date="2024-08-28T10:04:00Z" w16du:dateUtc="2024-08-28T02:04:00Z">
            <w:rPr>
              <w:rFonts w:ascii="Times New Roman" w:hAnsi="Times New Roman"/>
            </w:rPr>
          </w:rPrChange>
        </w:rPr>
        <w:t xml:space="preserve"> </w:t>
      </w:r>
      <w:r w:rsidRPr="006D4DBE">
        <w:rPr>
          <w:rFonts w:ascii="Times New Roman" w:hAnsi="Times New Roman"/>
          <w:color w:val="000000" w:themeColor="text1"/>
          <w:rPrChange w:id="747" w:author="陳佳宜資訊部資訊安全處" w:date="2024-08-28T10:04:00Z" w16du:dateUtc="2024-08-28T02:04:00Z">
            <w:rPr>
              <w:rFonts w:ascii="Times New Roman" w:hAnsi="Times New Roman"/>
            </w:rPr>
          </w:rPrChange>
        </w:rPr>
        <w:t>（</w:t>
      </w:r>
      <w:r w:rsidRPr="006D4DBE">
        <w:rPr>
          <w:rFonts w:ascii="Times New Roman" w:hAnsi="Times New Roman"/>
          <w:color w:val="000000" w:themeColor="text1"/>
          <w:rPrChange w:id="748" w:author="陳佳宜資訊部資訊安全處" w:date="2024-08-28T10:04:00Z" w16du:dateUtc="2024-08-28T02:04:00Z">
            <w:rPr>
              <w:rFonts w:ascii="Times New Roman" w:hAnsi="Times New Roman"/>
            </w:rPr>
          </w:rPrChange>
        </w:rPr>
        <w:t>HTTPS</w:t>
      </w:r>
      <w:r w:rsidRPr="006D4DBE">
        <w:rPr>
          <w:rFonts w:ascii="Times New Roman" w:hAnsi="Times New Roman"/>
          <w:color w:val="000000" w:themeColor="text1"/>
          <w:rPrChange w:id="749" w:author="陳佳宜資訊部資訊安全處" w:date="2024-08-28T10:04:00Z" w16du:dateUtc="2024-08-28T02:04:00Z">
            <w:rPr>
              <w:rFonts w:ascii="Times New Roman" w:hAnsi="Times New Roman"/>
            </w:rPr>
          </w:rPrChange>
        </w:rPr>
        <w:t>）、安全檔案傳輸協定（</w:t>
      </w:r>
      <w:r w:rsidRPr="006D4DBE">
        <w:rPr>
          <w:rFonts w:ascii="Times New Roman" w:hAnsi="Times New Roman"/>
          <w:color w:val="000000" w:themeColor="text1"/>
          <w:rPrChange w:id="750" w:author="陳佳宜資訊部資訊安全處" w:date="2024-08-28T10:04:00Z" w16du:dateUtc="2024-08-28T02:04:00Z">
            <w:rPr>
              <w:rFonts w:ascii="Times New Roman" w:hAnsi="Times New Roman"/>
            </w:rPr>
          </w:rPrChange>
        </w:rPr>
        <w:t>SFTP</w:t>
      </w:r>
      <w:r w:rsidRPr="006D4DBE">
        <w:rPr>
          <w:rFonts w:ascii="Times New Roman" w:hAnsi="Times New Roman"/>
          <w:color w:val="000000" w:themeColor="text1"/>
          <w:rPrChange w:id="751" w:author="陳佳宜資訊部資訊安全處" w:date="2024-08-28T10:04:00Z" w16du:dateUtc="2024-08-28T02:04:00Z">
            <w:rPr>
              <w:rFonts w:ascii="Times New Roman" w:hAnsi="Times New Roman"/>
            </w:rPr>
          </w:rPrChange>
        </w:rPr>
        <w:t>）等加密之網路協定。</w:t>
      </w:r>
      <w:commentRangeEnd w:id="744"/>
      <w:r w:rsidR="00930B65" w:rsidRPr="006D4DBE">
        <w:rPr>
          <w:rStyle w:val="ab"/>
          <w:rFonts w:ascii="Times New Roman" w:eastAsia="新細明體" w:hAnsi="Times New Roman"/>
          <w:color w:val="000000" w:themeColor="text1"/>
          <w:rPrChange w:id="752" w:author="陳佳宜資訊部資訊安全處" w:date="2024-08-28T10:04:00Z" w16du:dateUtc="2024-08-28T02:04:00Z">
            <w:rPr>
              <w:rStyle w:val="ab"/>
              <w:rFonts w:ascii="Times New Roman" w:eastAsia="新細明體" w:hAnsi="Times New Roman"/>
            </w:rPr>
          </w:rPrChange>
        </w:rPr>
        <w:commentReference w:id="744"/>
      </w:r>
    </w:p>
    <w:p w14:paraId="1C311C9D" w14:textId="0CE8052D" w:rsidR="0061064A" w:rsidRPr="006D4DBE" w:rsidRDefault="0061064A">
      <w:pPr>
        <w:pStyle w:val="3"/>
        <w:tabs>
          <w:tab w:val="clear" w:pos="3480"/>
          <w:tab w:val="left" w:pos="1560"/>
        </w:tabs>
        <w:ind w:left="1320"/>
        <w:rPr>
          <w:rFonts w:ascii="Times New Roman" w:hAnsi="Times New Roman"/>
          <w:color w:val="000000" w:themeColor="text1"/>
          <w:rPrChange w:id="753" w:author="陳佳宜資訊部資訊安全處" w:date="2024-08-28T10:04:00Z" w16du:dateUtc="2024-08-28T02:04:00Z">
            <w:rPr>
              <w:rFonts w:ascii="Times New Roman" w:hAnsi="Times New Roman"/>
            </w:rPr>
          </w:rPrChange>
        </w:rPr>
        <w:pPrChange w:id="754" w:author="陳佳宜資訊部策略發展處" w:date="2024-04-19T13:23:00Z">
          <w:pPr>
            <w:pStyle w:val="3"/>
            <w:ind w:left="1320"/>
          </w:pPr>
        </w:pPrChange>
      </w:pPr>
      <w:r w:rsidRPr="006D4DBE">
        <w:rPr>
          <w:rFonts w:ascii="Times New Roman" w:hAnsi="Times New Roman"/>
          <w:color w:val="000000" w:themeColor="text1"/>
          <w:rPrChange w:id="755" w:author="陳佳宜資訊部資訊安全處" w:date="2024-08-28T10:04:00Z" w16du:dateUtc="2024-08-28T02:04:00Z">
            <w:rPr>
              <w:rFonts w:ascii="Times New Roman" w:hAnsi="Times New Roman"/>
            </w:rPr>
          </w:rPrChange>
        </w:rPr>
        <w:t>社群媒體：</w:t>
      </w:r>
    </w:p>
    <w:p w14:paraId="1B7C0E23" w14:textId="0D86DA3D" w:rsidR="00D354FE" w:rsidRPr="006D4DBE" w:rsidRDefault="00D354FE" w:rsidP="00D354FE">
      <w:pPr>
        <w:pStyle w:val="4"/>
        <w:ind w:hanging="480"/>
        <w:rPr>
          <w:rFonts w:ascii="Times New Roman" w:hAnsi="Times New Roman"/>
          <w:color w:val="000000" w:themeColor="text1"/>
          <w:rPrChange w:id="756" w:author="陳佳宜資訊部資訊安全處" w:date="2024-08-28T10:04:00Z" w16du:dateUtc="2024-08-28T02:04:00Z">
            <w:rPr>
              <w:rFonts w:ascii="Times New Roman" w:hAnsi="Times New Roman"/>
            </w:rPr>
          </w:rPrChange>
        </w:rPr>
      </w:pPr>
      <w:commentRangeStart w:id="757"/>
      <w:r w:rsidRPr="006D4DBE">
        <w:rPr>
          <w:rFonts w:ascii="Times New Roman" w:hAnsi="Times New Roman"/>
          <w:color w:val="000000" w:themeColor="text1"/>
          <w:rPrChange w:id="758" w:author="陳佳宜資訊部資訊安全處" w:date="2024-08-28T10:04:00Z" w16du:dateUtc="2024-08-28T02:04:00Z">
            <w:rPr>
              <w:rFonts w:ascii="Times New Roman" w:hAnsi="Times New Roman"/>
            </w:rPr>
          </w:rPrChange>
        </w:rPr>
        <w:t>公司</w:t>
      </w:r>
      <w:proofErr w:type="gramStart"/>
      <w:r w:rsidRPr="006D4DBE">
        <w:rPr>
          <w:rFonts w:ascii="Times New Roman" w:hAnsi="Times New Roman"/>
          <w:color w:val="000000" w:themeColor="text1"/>
          <w:rPrChange w:id="759" w:author="陳佳宜資訊部資訊安全處" w:date="2024-08-28T10:04:00Z" w16du:dateUtc="2024-08-28T02:04:00Z">
            <w:rPr>
              <w:rFonts w:ascii="Times New Roman" w:hAnsi="Times New Roman"/>
            </w:rPr>
          </w:rPrChange>
        </w:rPr>
        <w:t>訂定社群</w:t>
      </w:r>
      <w:proofErr w:type="gramEnd"/>
      <w:r w:rsidRPr="006D4DBE">
        <w:rPr>
          <w:rFonts w:ascii="Times New Roman" w:hAnsi="Times New Roman"/>
          <w:color w:val="000000" w:themeColor="text1"/>
          <w:rPrChange w:id="760" w:author="陳佳宜資訊部資訊安全處" w:date="2024-08-28T10:04:00Z" w16du:dateUtc="2024-08-28T02:04:00Z">
            <w:rPr>
              <w:rFonts w:ascii="Times New Roman" w:hAnsi="Times New Roman"/>
            </w:rPr>
          </w:rPrChange>
        </w:rPr>
        <w:t>媒體相關資訊安全規範與運用社群媒體管理辦法，應包含以下內容：</w:t>
      </w:r>
    </w:p>
    <w:p w14:paraId="01370C9E" w14:textId="0766B6C0" w:rsidR="00D354FE" w:rsidRPr="006D4DBE" w:rsidRDefault="00D354FE" w:rsidP="00D354FE">
      <w:pPr>
        <w:pStyle w:val="5"/>
        <w:rPr>
          <w:rFonts w:ascii="Times New Roman" w:hAnsi="Times New Roman"/>
          <w:color w:val="000000" w:themeColor="text1"/>
          <w:rPrChange w:id="761"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762" w:author="陳佳宜資訊部資訊安全處" w:date="2024-08-28T10:04:00Z" w16du:dateUtc="2024-08-28T02:04:00Z">
            <w:rPr>
              <w:rFonts w:ascii="Times New Roman" w:hAnsi="Times New Roman"/>
            </w:rPr>
          </w:rPrChange>
        </w:rPr>
        <w:t>界定可於</w:t>
      </w:r>
      <w:proofErr w:type="gramStart"/>
      <w:r w:rsidRPr="006D4DBE">
        <w:rPr>
          <w:rFonts w:ascii="Times New Roman" w:hAnsi="Times New Roman"/>
          <w:color w:val="000000" w:themeColor="text1"/>
          <w:rPrChange w:id="763" w:author="陳佳宜資訊部資訊安全處" w:date="2024-08-28T10:04:00Z" w16du:dateUtc="2024-08-28T02:04:00Z">
            <w:rPr>
              <w:rFonts w:ascii="Times New Roman" w:hAnsi="Times New Roman"/>
            </w:rPr>
          </w:rPrChange>
        </w:rPr>
        <w:t>公務用社群</w:t>
      </w:r>
      <w:proofErr w:type="gramEnd"/>
      <w:r w:rsidRPr="006D4DBE">
        <w:rPr>
          <w:rFonts w:ascii="Times New Roman" w:hAnsi="Times New Roman"/>
          <w:color w:val="000000" w:themeColor="text1"/>
          <w:rPrChange w:id="764" w:author="陳佳宜資訊部資訊安全處" w:date="2024-08-28T10:04:00Z" w16du:dateUtc="2024-08-28T02:04:00Z">
            <w:rPr>
              <w:rFonts w:ascii="Times New Roman" w:hAnsi="Times New Roman"/>
            </w:rPr>
          </w:rPrChange>
        </w:rPr>
        <w:t>媒體上分享之業務相關資料。</w:t>
      </w:r>
    </w:p>
    <w:p w14:paraId="37EBA9D8" w14:textId="6D506AD2" w:rsidR="00D354FE" w:rsidRPr="006D4DBE" w:rsidRDefault="00D354FE" w:rsidP="00D354FE">
      <w:pPr>
        <w:pStyle w:val="5"/>
        <w:rPr>
          <w:rFonts w:ascii="Times New Roman" w:hAnsi="Times New Roman"/>
          <w:color w:val="000000" w:themeColor="text1"/>
          <w:rPrChange w:id="765"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766" w:author="陳佳宜資訊部資訊安全處" w:date="2024-08-28T10:04:00Z" w16du:dateUtc="2024-08-28T02:04:00Z">
            <w:rPr>
              <w:rFonts w:ascii="Times New Roman" w:hAnsi="Times New Roman"/>
            </w:rPr>
          </w:rPrChange>
        </w:rPr>
        <w:t>私人與</w:t>
      </w:r>
      <w:proofErr w:type="gramStart"/>
      <w:r w:rsidRPr="006D4DBE">
        <w:rPr>
          <w:rFonts w:ascii="Times New Roman" w:hAnsi="Times New Roman"/>
          <w:color w:val="000000" w:themeColor="text1"/>
          <w:rPrChange w:id="767" w:author="陳佳宜資訊部資訊安全處" w:date="2024-08-28T10:04:00Z" w16du:dateUtc="2024-08-28T02:04:00Z">
            <w:rPr>
              <w:rFonts w:ascii="Times New Roman" w:hAnsi="Times New Roman"/>
            </w:rPr>
          </w:rPrChange>
        </w:rPr>
        <w:t>公務用社群</w:t>
      </w:r>
      <w:proofErr w:type="gramEnd"/>
      <w:r w:rsidRPr="006D4DBE">
        <w:rPr>
          <w:rFonts w:ascii="Times New Roman" w:hAnsi="Times New Roman"/>
          <w:color w:val="000000" w:themeColor="text1"/>
          <w:rPrChange w:id="768" w:author="陳佳宜資訊部資訊安全處" w:date="2024-08-28T10:04:00Z" w16du:dateUtc="2024-08-28T02:04:00Z">
            <w:rPr>
              <w:rFonts w:ascii="Times New Roman" w:hAnsi="Times New Roman"/>
            </w:rPr>
          </w:rPrChange>
        </w:rPr>
        <w:t>媒體之區別與應注意事項。</w:t>
      </w:r>
      <w:commentRangeEnd w:id="757"/>
      <w:r w:rsidR="00930B65" w:rsidRPr="006D4DBE">
        <w:rPr>
          <w:rStyle w:val="ab"/>
          <w:rFonts w:ascii="Times New Roman" w:eastAsia="新細明體" w:hAnsi="Times New Roman"/>
          <w:bCs w:val="0"/>
          <w:color w:val="000000" w:themeColor="text1"/>
          <w:rPrChange w:id="769" w:author="陳佳宜資訊部資訊安全處" w:date="2024-08-28T10:04:00Z" w16du:dateUtc="2024-08-28T02:04:00Z">
            <w:rPr>
              <w:rStyle w:val="ab"/>
              <w:rFonts w:ascii="Times New Roman" w:eastAsia="新細明體" w:hAnsi="Times New Roman"/>
              <w:bCs w:val="0"/>
            </w:rPr>
          </w:rPrChange>
        </w:rPr>
        <w:commentReference w:id="757"/>
      </w:r>
    </w:p>
    <w:p w14:paraId="01F724B1" w14:textId="096F0D89" w:rsidR="00D354FE" w:rsidRPr="006D4DBE" w:rsidRDefault="00D354FE" w:rsidP="00596D03">
      <w:pPr>
        <w:pStyle w:val="4"/>
        <w:ind w:hanging="480"/>
        <w:rPr>
          <w:rFonts w:ascii="Times New Roman" w:hAnsi="Times New Roman"/>
          <w:color w:val="000000" w:themeColor="text1"/>
          <w:rPrChange w:id="770" w:author="陳佳宜資訊部資訊安全處" w:date="2024-08-28T10:04:00Z" w16du:dateUtc="2024-08-28T02:04:00Z">
            <w:rPr>
              <w:rFonts w:ascii="Times New Roman" w:hAnsi="Times New Roman"/>
            </w:rPr>
          </w:rPrChange>
        </w:rPr>
      </w:pPr>
      <w:commentRangeStart w:id="771"/>
      <w:r w:rsidRPr="006D4DBE">
        <w:rPr>
          <w:rFonts w:ascii="Times New Roman" w:hAnsi="Times New Roman"/>
          <w:color w:val="000000" w:themeColor="text1"/>
          <w:rPrChange w:id="772" w:author="陳佳宜資訊部資訊安全處" w:date="2024-08-28T10:04:00Z" w16du:dateUtc="2024-08-28T02:04:00Z">
            <w:rPr>
              <w:rFonts w:ascii="Times New Roman" w:hAnsi="Times New Roman"/>
            </w:rPr>
          </w:rPrChange>
        </w:rPr>
        <w:t>針對開放員工使用社群媒體評估其風險程度，包含：資料外</w:t>
      </w:r>
      <w:proofErr w:type="gramStart"/>
      <w:r w:rsidRPr="006D4DBE">
        <w:rPr>
          <w:rFonts w:ascii="Times New Roman" w:hAnsi="Times New Roman"/>
          <w:color w:val="000000" w:themeColor="text1"/>
          <w:rPrChange w:id="773" w:author="陳佳宜資訊部資訊安全處" w:date="2024-08-28T10:04:00Z" w16du:dateUtc="2024-08-28T02:04:00Z">
            <w:rPr>
              <w:rFonts w:ascii="Times New Roman" w:hAnsi="Times New Roman"/>
            </w:rPr>
          </w:rPrChange>
        </w:rPr>
        <w:t>洩</w:t>
      </w:r>
      <w:proofErr w:type="gramEnd"/>
      <w:r w:rsidRPr="006D4DBE">
        <w:rPr>
          <w:rFonts w:ascii="Times New Roman" w:hAnsi="Times New Roman"/>
          <w:color w:val="000000" w:themeColor="text1"/>
          <w:rPrChange w:id="774" w:author="陳佳宜資訊部資訊安全處" w:date="2024-08-28T10:04:00Z" w16du:dateUtc="2024-08-28T02:04:00Z">
            <w:rPr>
              <w:rFonts w:ascii="Times New Roman" w:hAnsi="Times New Roman"/>
            </w:rPr>
          </w:rPrChange>
        </w:rPr>
        <w:t>、社交工程、惡意程式攻擊等，並</w:t>
      </w:r>
      <w:proofErr w:type="gramStart"/>
      <w:r w:rsidRPr="006D4DBE">
        <w:rPr>
          <w:rFonts w:ascii="Times New Roman" w:hAnsi="Times New Roman"/>
          <w:color w:val="000000" w:themeColor="text1"/>
          <w:rPrChange w:id="775" w:author="陳佳宜資訊部資訊安全處" w:date="2024-08-28T10:04:00Z" w16du:dateUtc="2024-08-28T02:04:00Z">
            <w:rPr>
              <w:rFonts w:ascii="Times New Roman" w:hAnsi="Times New Roman"/>
            </w:rPr>
          </w:rPrChange>
        </w:rPr>
        <w:t>採</w:t>
      </w:r>
      <w:proofErr w:type="gramEnd"/>
      <w:r w:rsidRPr="006D4DBE">
        <w:rPr>
          <w:rFonts w:ascii="Times New Roman" w:hAnsi="Times New Roman"/>
          <w:color w:val="000000" w:themeColor="text1"/>
          <w:rPrChange w:id="776" w:author="陳佳宜資訊部資訊安全處" w:date="2024-08-28T10:04:00Z" w16du:dateUtc="2024-08-28T02:04:00Z">
            <w:rPr>
              <w:rFonts w:ascii="Times New Roman" w:hAnsi="Times New Roman"/>
            </w:rPr>
          </w:rPrChange>
        </w:rPr>
        <w:t>行適當的安全控管措施。</w:t>
      </w:r>
      <w:commentRangeEnd w:id="771"/>
      <w:r w:rsidR="00930B65" w:rsidRPr="006D4DBE">
        <w:rPr>
          <w:rStyle w:val="ab"/>
          <w:rFonts w:ascii="Times New Roman" w:eastAsia="新細明體" w:hAnsi="Times New Roman"/>
          <w:color w:val="000000" w:themeColor="text1"/>
          <w:rPrChange w:id="777" w:author="陳佳宜資訊部資訊安全處" w:date="2024-08-28T10:04:00Z" w16du:dateUtc="2024-08-28T02:04:00Z">
            <w:rPr>
              <w:rStyle w:val="ab"/>
              <w:rFonts w:ascii="Times New Roman" w:eastAsia="新細明體" w:hAnsi="Times New Roman"/>
            </w:rPr>
          </w:rPrChange>
        </w:rPr>
        <w:commentReference w:id="771"/>
      </w:r>
    </w:p>
    <w:p w14:paraId="24B3DD2C" w14:textId="1DA4417A" w:rsidR="00D354FE" w:rsidRPr="006D4DBE" w:rsidRDefault="00AC1920" w:rsidP="00596D03">
      <w:pPr>
        <w:pStyle w:val="4"/>
        <w:ind w:hanging="480"/>
        <w:rPr>
          <w:rFonts w:ascii="Times New Roman" w:hAnsi="Times New Roman"/>
          <w:color w:val="000000" w:themeColor="text1"/>
          <w:rPrChange w:id="778" w:author="陳佳宜資訊部資訊安全處" w:date="2024-08-28T10:04:00Z" w16du:dateUtc="2024-08-28T02:04:00Z">
            <w:rPr>
              <w:rFonts w:ascii="Times New Roman" w:hAnsi="Times New Roman"/>
            </w:rPr>
          </w:rPrChange>
        </w:rPr>
      </w:pPr>
      <w:r w:rsidRPr="006D4DBE">
        <w:rPr>
          <w:rFonts w:ascii="Times New Roman" w:hAnsi="Times New Roman" w:hint="eastAsia"/>
          <w:color w:val="000000" w:themeColor="text1"/>
          <w:rPrChange w:id="779" w:author="陳佳宜資訊部資訊安全處" w:date="2024-08-28T10:04:00Z" w16du:dateUtc="2024-08-28T02:04:00Z">
            <w:rPr>
              <w:rFonts w:ascii="Times New Roman" w:hAnsi="Times New Roman" w:hint="eastAsia"/>
            </w:rPr>
          </w:rPrChange>
        </w:rPr>
        <w:t>已</w:t>
      </w:r>
      <w:r w:rsidR="00D354FE" w:rsidRPr="006D4DBE">
        <w:rPr>
          <w:rFonts w:ascii="Times New Roman" w:hAnsi="Times New Roman"/>
          <w:color w:val="000000" w:themeColor="text1"/>
          <w:rPrChange w:id="780" w:author="陳佳宜資訊部資訊安全處" w:date="2024-08-28T10:04:00Z" w16du:dateUtc="2024-08-28T02:04:00Z">
            <w:rPr>
              <w:rFonts w:ascii="Times New Roman" w:hAnsi="Times New Roman"/>
            </w:rPr>
          </w:rPrChange>
        </w:rPr>
        <w:t>訂定經營官方社群媒體資訊安全規範與管理辦法，並包含以下內容：</w:t>
      </w:r>
    </w:p>
    <w:p w14:paraId="4E9274C9" w14:textId="0466FD2A" w:rsidR="00D354FE" w:rsidRPr="006D4DBE" w:rsidRDefault="00D354FE" w:rsidP="00596D03">
      <w:pPr>
        <w:pStyle w:val="5"/>
        <w:rPr>
          <w:rFonts w:ascii="Times New Roman" w:hAnsi="Times New Roman"/>
          <w:color w:val="000000" w:themeColor="text1"/>
          <w:rPrChange w:id="781" w:author="陳佳宜資訊部資訊安全處" w:date="2024-08-28T10:04:00Z" w16du:dateUtc="2024-08-28T02:04:00Z">
            <w:rPr>
              <w:rFonts w:ascii="Times New Roman" w:hAnsi="Times New Roman"/>
            </w:rPr>
          </w:rPrChange>
        </w:rPr>
      </w:pPr>
      <w:commentRangeStart w:id="782"/>
      <w:r w:rsidRPr="006D4DBE">
        <w:rPr>
          <w:rFonts w:ascii="Times New Roman" w:hAnsi="Times New Roman"/>
          <w:color w:val="000000" w:themeColor="text1"/>
          <w:rPrChange w:id="783" w:author="陳佳宜資訊部資訊安全處" w:date="2024-08-28T10:04:00Z" w16du:dateUtc="2024-08-28T02:04:00Z">
            <w:rPr>
              <w:rFonts w:ascii="Times New Roman" w:hAnsi="Times New Roman"/>
            </w:rPr>
          </w:rPrChange>
        </w:rPr>
        <w:t>事先了解所經營之社群媒體隱私政策，並定期（每年一次）檢視其隱私政策之異動及評估其風險。</w:t>
      </w:r>
      <w:commentRangeEnd w:id="782"/>
      <w:r w:rsidR="00930B65" w:rsidRPr="006D4DBE">
        <w:rPr>
          <w:rStyle w:val="ab"/>
          <w:rFonts w:ascii="Times New Roman" w:eastAsia="新細明體" w:hAnsi="Times New Roman"/>
          <w:bCs w:val="0"/>
          <w:color w:val="000000" w:themeColor="text1"/>
          <w:rPrChange w:id="784" w:author="陳佳宜資訊部資訊安全處" w:date="2024-08-28T10:04:00Z" w16du:dateUtc="2024-08-28T02:04:00Z">
            <w:rPr>
              <w:rStyle w:val="ab"/>
              <w:rFonts w:ascii="Times New Roman" w:eastAsia="新細明體" w:hAnsi="Times New Roman"/>
              <w:bCs w:val="0"/>
            </w:rPr>
          </w:rPrChange>
        </w:rPr>
        <w:commentReference w:id="782"/>
      </w:r>
    </w:p>
    <w:p w14:paraId="3AB1BDA9" w14:textId="7E0AF72A" w:rsidR="00D354FE" w:rsidRPr="006D4DBE" w:rsidRDefault="00D354FE" w:rsidP="00596D03">
      <w:pPr>
        <w:pStyle w:val="5"/>
        <w:rPr>
          <w:rFonts w:ascii="Times New Roman" w:hAnsi="Times New Roman"/>
          <w:color w:val="000000" w:themeColor="text1"/>
          <w:rPrChange w:id="785" w:author="陳佳宜資訊部資訊安全處" w:date="2024-08-28T10:04:00Z" w16du:dateUtc="2024-08-28T02:04:00Z">
            <w:rPr>
              <w:rFonts w:ascii="Times New Roman" w:hAnsi="Times New Roman"/>
            </w:rPr>
          </w:rPrChange>
        </w:rPr>
      </w:pPr>
      <w:commentRangeStart w:id="786"/>
      <w:r w:rsidRPr="006D4DBE">
        <w:rPr>
          <w:rFonts w:ascii="Times New Roman" w:hAnsi="Times New Roman"/>
          <w:color w:val="000000" w:themeColor="text1"/>
          <w:rPrChange w:id="787" w:author="陳佳宜資訊部資訊安全處" w:date="2024-08-28T10:04:00Z" w16du:dateUtc="2024-08-28T02:04:00Z">
            <w:rPr>
              <w:rFonts w:ascii="Times New Roman" w:hAnsi="Times New Roman"/>
            </w:rPr>
          </w:rPrChange>
        </w:rPr>
        <w:t>於官方網站提供連結供使用者連至公司外之社群媒體時，出現提示視窗告知使用者該連結非公司本身之網站。</w:t>
      </w:r>
      <w:commentRangeEnd w:id="786"/>
      <w:r w:rsidR="0094758A" w:rsidRPr="006D4DBE">
        <w:rPr>
          <w:rStyle w:val="ab"/>
          <w:rFonts w:ascii="Times New Roman" w:eastAsia="新細明體" w:hAnsi="Times New Roman"/>
          <w:bCs w:val="0"/>
          <w:color w:val="000000" w:themeColor="text1"/>
          <w:rPrChange w:id="788" w:author="陳佳宜資訊部資訊安全處" w:date="2024-08-28T10:04:00Z" w16du:dateUtc="2024-08-28T02:04:00Z">
            <w:rPr>
              <w:rStyle w:val="ab"/>
              <w:rFonts w:ascii="Times New Roman" w:eastAsia="新細明體" w:hAnsi="Times New Roman"/>
              <w:bCs w:val="0"/>
            </w:rPr>
          </w:rPrChange>
        </w:rPr>
        <w:commentReference w:id="786"/>
      </w:r>
    </w:p>
    <w:p w14:paraId="72541D81" w14:textId="521AF7A2" w:rsidR="00D354FE" w:rsidRPr="006D4DBE" w:rsidRDefault="00D354FE" w:rsidP="00596D03">
      <w:pPr>
        <w:pStyle w:val="5"/>
        <w:rPr>
          <w:rFonts w:ascii="Times New Roman" w:hAnsi="Times New Roman"/>
          <w:color w:val="000000" w:themeColor="text1"/>
          <w:rPrChange w:id="789" w:author="陳佳宜資訊部資訊安全處" w:date="2024-08-28T10:04:00Z" w16du:dateUtc="2024-08-28T02:04:00Z">
            <w:rPr>
              <w:rFonts w:ascii="Times New Roman" w:hAnsi="Times New Roman"/>
            </w:rPr>
          </w:rPrChange>
        </w:rPr>
      </w:pPr>
      <w:commentRangeStart w:id="790"/>
      <w:r w:rsidRPr="006D4DBE">
        <w:rPr>
          <w:rFonts w:ascii="Times New Roman" w:hAnsi="Times New Roman"/>
          <w:color w:val="000000" w:themeColor="text1"/>
          <w:rPrChange w:id="791" w:author="陳佳宜資訊部資訊安全處" w:date="2024-08-28T10:04:00Z" w16du:dateUtc="2024-08-28T02:04:00Z">
            <w:rPr>
              <w:rFonts w:ascii="Times New Roman" w:hAnsi="Times New Roman"/>
            </w:rPr>
          </w:rPrChange>
        </w:rPr>
        <w:t>對經營之社群媒體應標示證券商名稱、聯絡方式</w:t>
      </w:r>
      <w:ins w:id="792" w:author="陳佳宜資訊部策略發展處" w:date="2024-04-19T13:15:00Z">
        <w:r w:rsidR="004F1635" w:rsidRPr="006D4DBE">
          <w:rPr>
            <w:rFonts w:ascii="Times New Roman" w:hAnsi="Times New Roman"/>
            <w:color w:val="000000" w:themeColor="text1"/>
            <w:rPrChange w:id="793" w:author="陳佳宜資訊部資訊安全處" w:date="2024-08-28T10:04:00Z" w16du:dateUtc="2024-08-28T02:04:00Z">
              <w:rPr>
                <w:rFonts w:ascii="Times New Roman" w:hAnsi="Times New Roman"/>
              </w:rPr>
            </w:rPrChange>
          </w:rPr>
          <w:t>、</w:t>
        </w:r>
        <w:r w:rsidR="004F1635" w:rsidRPr="006D4DBE">
          <w:rPr>
            <w:rFonts w:ascii="Times New Roman" w:hAnsi="Times New Roman" w:hint="eastAsia"/>
            <w:color w:val="000000" w:themeColor="text1"/>
            <w:rPrChange w:id="794" w:author="陳佳宜資訊部資訊安全處" w:date="2024-08-28T10:04:00Z" w16du:dateUtc="2024-08-28T02:04:00Z">
              <w:rPr>
                <w:rFonts w:ascii="Times New Roman" w:hAnsi="Times New Roman" w:hint="eastAsia"/>
              </w:rPr>
            </w:rPrChange>
          </w:rPr>
          <w:t>許可證字號、客戶申訴聯繫方式及處理窗口</w:t>
        </w:r>
      </w:ins>
      <w:r w:rsidRPr="006D4DBE">
        <w:rPr>
          <w:rFonts w:ascii="Times New Roman" w:hAnsi="Times New Roman"/>
          <w:color w:val="000000" w:themeColor="text1"/>
          <w:rPrChange w:id="795" w:author="陳佳宜資訊部資訊安全處" w:date="2024-08-28T10:04:00Z" w16du:dateUtc="2024-08-28T02:04:00Z">
            <w:rPr>
              <w:rFonts w:ascii="Times New Roman" w:hAnsi="Times New Roman"/>
            </w:rPr>
          </w:rPrChange>
        </w:rPr>
        <w:t>，以區別為官方經營之社群媒體。</w:t>
      </w:r>
      <w:commentRangeEnd w:id="790"/>
      <w:r w:rsidR="004F1780" w:rsidRPr="006D4DBE">
        <w:rPr>
          <w:rStyle w:val="ab"/>
          <w:rFonts w:ascii="Times New Roman" w:eastAsia="新細明體" w:hAnsi="Times New Roman"/>
          <w:bCs w:val="0"/>
          <w:color w:val="000000" w:themeColor="text1"/>
          <w:rPrChange w:id="796" w:author="陳佳宜資訊部資訊安全處" w:date="2024-08-28T10:04:00Z" w16du:dateUtc="2024-08-28T02:04:00Z">
            <w:rPr>
              <w:rStyle w:val="ab"/>
              <w:rFonts w:ascii="Times New Roman" w:eastAsia="新細明體" w:hAnsi="Times New Roman"/>
              <w:bCs w:val="0"/>
            </w:rPr>
          </w:rPrChange>
        </w:rPr>
        <w:commentReference w:id="790"/>
      </w:r>
    </w:p>
    <w:p w14:paraId="38AF4592" w14:textId="05B90E55" w:rsidR="0061064A" w:rsidRPr="006D4DBE" w:rsidRDefault="00D354FE" w:rsidP="00596D03">
      <w:pPr>
        <w:pStyle w:val="5"/>
        <w:rPr>
          <w:rFonts w:ascii="Times New Roman" w:hAnsi="Times New Roman"/>
          <w:color w:val="000000" w:themeColor="text1"/>
          <w:rPrChange w:id="797" w:author="陳佳宜資訊部資訊安全處" w:date="2024-08-28T10:04:00Z" w16du:dateUtc="2024-08-28T02:04:00Z">
            <w:rPr>
              <w:rFonts w:ascii="Times New Roman" w:hAnsi="Times New Roman"/>
            </w:rPr>
          </w:rPrChange>
        </w:rPr>
      </w:pPr>
      <w:commentRangeStart w:id="798"/>
      <w:r w:rsidRPr="006D4DBE">
        <w:rPr>
          <w:rFonts w:ascii="Times New Roman" w:hAnsi="Times New Roman"/>
          <w:color w:val="000000" w:themeColor="text1"/>
          <w:rPrChange w:id="799" w:author="陳佳宜資訊部資訊安全處" w:date="2024-08-28T10:04:00Z" w16du:dateUtc="2024-08-28T02:04:00Z">
            <w:rPr>
              <w:rFonts w:ascii="Times New Roman" w:hAnsi="Times New Roman"/>
            </w:rPr>
          </w:rPrChange>
        </w:rPr>
        <w:t>建立帳號權限管理機制，對發布內容進行控管與監視，並針對不適當言論及異常事件，進行通報或處置。</w:t>
      </w:r>
      <w:commentRangeEnd w:id="798"/>
      <w:r w:rsidR="004F1780" w:rsidRPr="006D4DBE">
        <w:rPr>
          <w:rStyle w:val="ab"/>
          <w:rFonts w:ascii="Times New Roman" w:eastAsia="新細明體" w:hAnsi="Times New Roman"/>
          <w:bCs w:val="0"/>
          <w:color w:val="000000" w:themeColor="text1"/>
          <w:rPrChange w:id="800" w:author="陳佳宜資訊部資訊安全處" w:date="2024-08-28T10:04:00Z" w16du:dateUtc="2024-08-28T02:04:00Z">
            <w:rPr>
              <w:rStyle w:val="ab"/>
              <w:rFonts w:ascii="Times New Roman" w:eastAsia="新細明體" w:hAnsi="Times New Roman"/>
              <w:bCs w:val="0"/>
            </w:rPr>
          </w:rPrChange>
        </w:rPr>
        <w:commentReference w:id="798"/>
      </w:r>
    </w:p>
    <w:p w14:paraId="0EA5AEE7" w14:textId="6A027796" w:rsidR="00596D03" w:rsidRPr="006D4DBE" w:rsidRDefault="00D84766">
      <w:pPr>
        <w:pStyle w:val="3"/>
        <w:tabs>
          <w:tab w:val="clear" w:pos="3480"/>
          <w:tab w:val="left" w:pos="1560"/>
        </w:tabs>
        <w:ind w:left="1320"/>
        <w:rPr>
          <w:color w:val="000000" w:themeColor="text1"/>
          <w:rPrChange w:id="801" w:author="陳佳宜資訊部資訊安全處" w:date="2024-08-28T10:04:00Z" w16du:dateUtc="2024-08-28T02:04:00Z">
            <w:rPr/>
          </w:rPrChange>
        </w:rPr>
        <w:pPrChange w:id="802" w:author="陳佳宜資訊部策略發展處" w:date="2024-04-19T13:23:00Z">
          <w:pPr>
            <w:pStyle w:val="3"/>
            <w:ind w:left="1320"/>
          </w:pPr>
        </w:pPrChange>
      </w:pPr>
      <w:r w:rsidRPr="006D4DBE">
        <w:rPr>
          <w:rFonts w:hint="eastAsia"/>
          <w:color w:val="000000" w:themeColor="text1"/>
          <w:rPrChange w:id="803" w:author="陳佳宜資訊部資訊安全處" w:date="2024-08-28T10:04:00Z" w16du:dateUtc="2024-08-28T02:04:00Z">
            <w:rPr>
              <w:rFonts w:hint="eastAsia"/>
            </w:rPr>
          </w:rPrChange>
        </w:rPr>
        <w:t>行動裝置：</w:t>
      </w:r>
    </w:p>
    <w:p w14:paraId="4FEDAC81" w14:textId="4ED12C57" w:rsidR="003B7A97" w:rsidRPr="006D4DBE" w:rsidRDefault="00AC1920" w:rsidP="003B7A97">
      <w:pPr>
        <w:pStyle w:val="4"/>
        <w:ind w:hanging="480"/>
        <w:rPr>
          <w:rFonts w:ascii="Times New Roman" w:hAnsi="Times New Roman"/>
          <w:color w:val="000000" w:themeColor="text1"/>
          <w:rPrChange w:id="804"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805" w:author="陳佳宜資訊部資訊安全處" w:date="2024-08-28T10:04:00Z" w16du:dateUtc="2024-08-28T02:04:00Z">
            <w:rPr>
              <w:rFonts w:ascii="Times New Roman" w:hAnsi="Times New Roman"/>
            </w:rPr>
          </w:rPrChange>
        </w:rPr>
        <w:t>已</w:t>
      </w:r>
      <w:r w:rsidR="003B7A97" w:rsidRPr="006D4DBE">
        <w:rPr>
          <w:rFonts w:ascii="Times New Roman" w:hAnsi="Times New Roman"/>
          <w:color w:val="000000" w:themeColor="text1"/>
          <w:rPrChange w:id="806" w:author="陳佳宜資訊部資訊安全處" w:date="2024-08-28T10:04:00Z" w16du:dateUtc="2024-08-28T02:04:00Z">
            <w:rPr>
              <w:rFonts w:ascii="Times New Roman" w:hAnsi="Times New Roman"/>
            </w:rPr>
          </w:rPrChange>
        </w:rPr>
        <w:t>訂定公務用行動裝置之資訊安全規範與管理辦法，包含以下項目：</w:t>
      </w:r>
    </w:p>
    <w:p w14:paraId="4A784ABC" w14:textId="7C368A4C" w:rsidR="003B7A97" w:rsidRPr="006D4DBE" w:rsidRDefault="003B7A97" w:rsidP="003B7A97">
      <w:pPr>
        <w:pStyle w:val="5"/>
        <w:rPr>
          <w:rFonts w:ascii="Times New Roman" w:hAnsi="Times New Roman"/>
          <w:color w:val="000000" w:themeColor="text1"/>
          <w:rPrChange w:id="807" w:author="陳佳宜資訊部資訊安全處" w:date="2024-08-28T10:04:00Z" w16du:dateUtc="2024-08-28T02:04:00Z">
            <w:rPr>
              <w:rFonts w:ascii="Times New Roman" w:hAnsi="Times New Roman"/>
            </w:rPr>
          </w:rPrChange>
        </w:rPr>
      </w:pPr>
      <w:commentRangeStart w:id="808"/>
      <w:r w:rsidRPr="006D4DBE">
        <w:rPr>
          <w:rFonts w:ascii="Times New Roman" w:hAnsi="Times New Roman"/>
          <w:color w:val="000000" w:themeColor="text1"/>
          <w:rPrChange w:id="809" w:author="陳佳宜資訊部資訊安全處" w:date="2024-08-28T10:04:00Z" w16du:dateUtc="2024-08-28T02:04:00Z">
            <w:rPr>
              <w:rFonts w:ascii="Times New Roman" w:hAnsi="Times New Roman"/>
            </w:rPr>
          </w:rPrChange>
        </w:rPr>
        <w:t>行動裝置設備管理辦法對於申請、使用、更新、繳回與審核訂有相關規範。</w:t>
      </w:r>
      <w:commentRangeEnd w:id="808"/>
      <w:r w:rsidR="00113F94" w:rsidRPr="006D4DBE">
        <w:rPr>
          <w:rStyle w:val="ab"/>
          <w:rFonts w:ascii="Times New Roman" w:eastAsia="新細明體" w:hAnsi="Times New Roman"/>
          <w:bCs w:val="0"/>
          <w:color w:val="000000" w:themeColor="text1"/>
          <w:rPrChange w:id="810" w:author="陳佳宜資訊部資訊安全處" w:date="2024-08-28T10:04:00Z" w16du:dateUtc="2024-08-28T02:04:00Z">
            <w:rPr>
              <w:rStyle w:val="ab"/>
              <w:rFonts w:ascii="Times New Roman" w:eastAsia="新細明體" w:hAnsi="Times New Roman"/>
              <w:bCs w:val="0"/>
            </w:rPr>
          </w:rPrChange>
        </w:rPr>
        <w:commentReference w:id="808"/>
      </w:r>
    </w:p>
    <w:p w14:paraId="0D41D4C5" w14:textId="53648FB4" w:rsidR="003B7A97" w:rsidRPr="006D4DBE" w:rsidRDefault="003B7A97" w:rsidP="003B7A97">
      <w:pPr>
        <w:pStyle w:val="5"/>
        <w:rPr>
          <w:rFonts w:ascii="Times New Roman" w:hAnsi="Times New Roman"/>
          <w:color w:val="000000" w:themeColor="text1"/>
          <w:rPrChange w:id="811" w:author="陳佳宜資訊部資訊安全處" w:date="2024-08-28T10:04:00Z" w16du:dateUtc="2024-08-28T02:04:00Z">
            <w:rPr>
              <w:rFonts w:ascii="Times New Roman" w:hAnsi="Times New Roman"/>
            </w:rPr>
          </w:rPrChange>
        </w:rPr>
      </w:pPr>
      <w:commentRangeStart w:id="812"/>
      <w:r w:rsidRPr="006D4DBE">
        <w:rPr>
          <w:rFonts w:ascii="Times New Roman" w:hAnsi="Times New Roman"/>
          <w:color w:val="000000" w:themeColor="text1"/>
          <w:rPrChange w:id="813" w:author="陳佳宜資訊部資訊安全處" w:date="2024-08-28T10:04:00Z" w16du:dateUtc="2024-08-28T02:04:00Z">
            <w:rPr>
              <w:rFonts w:ascii="Times New Roman" w:hAnsi="Times New Roman"/>
            </w:rPr>
          </w:rPrChange>
        </w:rPr>
        <w:t>人員異動時，行動裝置進行重新配置或清除配置程序，以確保行動裝置環境安全性。</w:t>
      </w:r>
      <w:commentRangeEnd w:id="812"/>
      <w:r w:rsidR="00113F94" w:rsidRPr="006D4DBE">
        <w:rPr>
          <w:rStyle w:val="ab"/>
          <w:rFonts w:ascii="Times New Roman" w:eastAsia="新細明體" w:hAnsi="Times New Roman"/>
          <w:bCs w:val="0"/>
          <w:color w:val="000000" w:themeColor="text1"/>
          <w:rPrChange w:id="814" w:author="陳佳宜資訊部資訊安全處" w:date="2024-08-28T10:04:00Z" w16du:dateUtc="2024-08-28T02:04:00Z">
            <w:rPr>
              <w:rStyle w:val="ab"/>
              <w:rFonts w:ascii="Times New Roman" w:eastAsia="新細明體" w:hAnsi="Times New Roman"/>
              <w:bCs w:val="0"/>
            </w:rPr>
          </w:rPrChange>
        </w:rPr>
        <w:commentReference w:id="812"/>
      </w:r>
    </w:p>
    <w:p w14:paraId="6BF1E1F5" w14:textId="53E9BD3D" w:rsidR="003B7A97" w:rsidRPr="006D4DBE" w:rsidRDefault="003B7A97" w:rsidP="003B7A97">
      <w:pPr>
        <w:pStyle w:val="5"/>
        <w:rPr>
          <w:ins w:id="815" w:author="陳佳宜資訊部策略發展處" w:date="2024-08-08T08:19:00Z"/>
          <w:rFonts w:ascii="Times New Roman" w:hAnsi="Times New Roman"/>
          <w:color w:val="000000" w:themeColor="text1"/>
          <w:rPrChange w:id="816" w:author="陳佳宜資訊部資訊安全處" w:date="2024-08-28T10:04:00Z" w16du:dateUtc="2024-08-28T02:04:00Z">
            <w:rPr>
              <w:ins w:id="817" w:author="陳佳宜資訊部策略發展處" w:date="2024-08-08T08:19:00Z"/>
              <w:rFonts w:ascii="Times New Roman" w:hAnsi="Times New Roman"/>
            </w:rPr>
          </w:rPrChange>
        </w:rPr>
      </w:pPr>
      <w:commentRangeStart w:id="818"/>
      <w:r w:rsidRPr="006D4DBE">
        <w:rPr>
          <w:rFonts w:ascii="Times New Roman" w:hAnsi="Times New Roman"/>
          <w:color w:val="000000" w:themeColor="text1"/>
          <w:rPrChange w:id="819" w:author="陳佳宜資訊部資訊安全處" w:date="2024-08-28T10:04:00Z" w16du:dateUtc="2024-08-28T02:04:00Z">
            <w:rPr>
              <w:rFonts w:ascii="Times New Roman" w:hAnsi="Times New Roman"/>
            </w:rPr>
          </w:rPrChange>
        </w:rPr>
        <w:lastRenderedPageBreak/>
        <w:t>行動裝置避免安裝非官方發佈之行動應用程式，或僅安裝由公司列出通過檢測可安裝之行動應用程式。</w:t>
      </w:r>
      <w:commentRangeEnd w:id="818"/>
      <w:r w:rsidR="005B0417" w:rsidRPr="006D4DBE">
        <w:rPr>
          <w:rStyle w:val="ab"/>
          <w:rFonts w:ascii="Times New Roman" w:eastAsia="新細明體" w:hAnsi="Times New Roman"/>
          <w:bCs w:val="0"/>
          <w:color w:val="000000" w:themeColor="text1"/>
          <w:rPrChange w:id="820" w:author="陳佳宜資訊部資訊安全處" w:date="2024-08-28T10:04:00Z" w16du:dateUtc="2024-08-28T02:04:00Z">
            <w:rPr>
              <w:rStyle w:val="ab"/>
              <w:rFonts w:ascii="Times New Roman" w:eastAsia="新細明體" w:hAnsi="Times New Roman"/>
              <w:bCs w:val="0"/>
            </w:rPr>
          </w:rPrChange>
        </w:rPr>
        <w:commentReference w:id="818"/>
      </w:r>
    </w:p>
    <w:p w14:paraId="1CFC5DFE" w14:textId="287E0DC1" w:rsidR="00B67882" w:rsidRPr="006D4DBE" w:rsidRDefault="00B67882" w:rsidP="00B67882">
      <w:pPr>
        <w:pStyle w:val="5"/>
        <w:rPr>
          <w:color w:val="000000" w:themeColor="text1"/>
          <w:rPrChange w:id="821" w:author="陳佳宜資訊部資訊安全處" w:date="2024-08-28T10:04:00Z" w16du:dateUtc="2024-08-28T02:04:00Z">
            <w:rPr/>
          </w:rPrChange>
        </w:rPr>
      </w:pPr>
      <w:ins w:id="822" w:author="陳佳宜資訊部策略發展處" w:date="2024-08-08T08:20:00Z">
        <w:r w:rsidRPr="006D4DBE">
          <w:rPr>
            <w:rFonts w:hint="eastAsia"/>
            <w:color w:val="000000" w:themeColor="text1"/>
            <w:rPrChange w:id="823" w:author="陳佳宜資訊部資訊安全處" w:date="2024-08-28T10:04:00Z" w16du:dateUtc="2024-08-28T02:04:00Z">
              <w:rPr>
                <w:rFonts w:hint="eastAsia"/>
              </w:rPr>
            </w:rPrChange>
          </w:rPr>
          <w:t>公務用行動裝置管理辦法內容應包含行動裝置儲存機密資料之限制與管理方式。</w:t>
        </w:r>
      </w:ins>
    </w:p>
    <w:p w14:paraId="10B0E2DE" w14:textId="499EDC13" w:rsidR="003B7A97" w:rsidRPr="006D4DBE" w:rsidRDefault="00AC1920" w:rsidP="003B7A97">
      <w:pPr>
        <w:pStyle w:val="4"/>
        <w:ind w:hanging="480"/>
        <w:rPr>
          <w:rFonts w:ascii="Times New Roman" w:hAnsi="Times New Roman"/>
          <w:color w:val="000000" w:themeColor="text1"/>
          <w:rPrChange w:id="824" w:author="陳佳宜資訊部資訊安全處" w:date="2024-08-28T10:04:00Z" w16du:dateUtc="2024-08-28T02:04:00Z">
            <w:rPr>
              <w:rFonts w:ascii="Times New Roman" w:hAnsi="Times New Roman"/>
            </w:rPr>
          </w:rPrChange>
        </w:rPr>
      </w:pPr>
      <w:commentRangeStart w:id="825"/>
      <w:r w:rsidRPr="006D4DBE">
        <w:rPr>
          <w:rFonts w:ascii="Times New Roman" w:hAnsi="Times New Roman"/>
          <w:color w:val="000000" w:themeColor="text1"/>
          <w:rPrChange w:id="826" w:author="陳佳宜資訊部資訊安全處" w:date="2024-08-28T10:04:00Z" w16du:dateUtc="2024-08-28T02:04:00Z">
            <w:rPr>
              <w:rFonts w:ascii="Times New Roman" w:hAnsi="Times New Roman"/>
            </w:rPr>
          </w:rPrChange>
        </w:rPr>
        <w:t>已</w:t>
      </w:r>
      <w:r w:rsidR="003B7A97" w:rsidRPr="006D4DBE">
        <w:rPr>
          <w:rFonts w:ascii="Times New Roman" w:hAnsi="Times New Roman"/>
          <w:color w:val="000000" w:themeColor="text1"/>
          <w:rPrChange w:id="827" w:author="陳佳宜資訊部資訊安全處" w:date="2024-08-28T10:04:00Z" w16du:dateUtc="2024-08-28T02:04:00Z">
            <w:rPr>
              <w:rFonts w:ascii="Times New Roman" w:hAnsi="Times New Roman"/>
            </w:rPr>
          </w:rPrChange>
        </w:rPr>
        <w:t>訂定員工自攜行動裝置之資訊安全規範與管理辦法，包含以下項目：</w:t>
      </w:r>
      <w:commentRangeEnd w:id="825"/>
      <w:r w:rsidR="00A97906" w:rsidRPr="006D4DBE">
        <w:rPr>
          <w:rStyle w:val="ab"/>
          <w:rFonts w:ascii="Times New Roman" w:eastAsia="新細明體" w:hAnsi="Times New Roman"/>
          <w:color w:val="000000" w:themeColor="text1"/>
          <w:rPrChange w:id="828" w:author="陳佳宜資訊部資訊安全處" w:date="2024-08-28T10:04:00Z" w16du:dateUtc="2024-08-28T02:04:00Z">
            <w:rPr>
              <w:rStyle w:val="ab"/>
              <w:rFonts w:ascii="Times New Roman" w:eastAsia="新細明體" w:hAnsi="Times New Roman"/>
            </w:rPr>
          </w:rPrChange>
        </w:rPr>
        <w:commentReference w:id="825"/>
      </w:r>
    </w:p>
    <w:p w14:paraId="6CFC07DB" w14:textId="75CE95AA" w:rsidR="003B7A97" w:rsidRPr="006D4DBE" w:rsidRDefault="00AC1920" w:rsidP="003B7A97">
      <w:pPr>
        <w:pStyle w:val="5"/>
        <w:rPr>
          <w:rFonts w:ascii="Times New Roman" w:hAnsi="Times New Roman"/>
          <w:color w:val="000000" w:themeColor="text1"/>
          <w:rPrChange w:id="829"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830" w:author="陳佳宜資訊部資訊安全處" w:date="2024-08-28T10:04:00Z" w16du:dateUtc="2024-08-28T02:04:00Z">
            <w:rPr>
              <w:rFonts w:ascii="Times New Roman" w:hAnsi="Times New Roman"/>
            </w:rPr>
          </w:rPrChange>
        </w:rPr>
        <w:t>本</w:t>
      </w:r>
      <w:r w:rsidR="003B7A97" w:rsidRPr="006D4DBE">
        <w:rPr>
          <w:rFonts w:ascii="Times New Roman" w:hAnsi="Times New Roman"/>
          <w:color w:val="000000" w:themeColor="text1"/>
          <w:rPrChange w:id="831" w:author="陳佳宜資訊部資訊安全處" w:date="2024-08-28T10:04:00Z" w16du:dateUtc="2024-08-28T02:04:00Z">
            <w:rPr>
              <w:rFonts w:ascii="Times New Roman" w:hAnsi="Times New Roman"/>
            </w:rPr>
          </w:rPrChange>
        </w:rPr>
        <w:t>公司要求員工自攜行動裝置使用用途。</w:t>
      </w:r>
    </w:p>
    <w:p w14:paraId="2351BD0E" w14:textId="089591A5" w:rsidR="003B7A97" w:rsidRPr="006D4DBE" w:rsidRDefault="00AC1920" w:rsidP="003B7A97">
      <w:pPr>
        <w:pStyle w:val="5"/>
        <w:rPr>
          <w:rFonts w:ascii="Times New Roman" w:hAnsi="Times New Roman"/>
          <w:color w:val="000000" w:themeColor="text1"/>
          <w:rPrChange w:id="832"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833" w:author="陳佳宜資訊部資訊安全處" w:date="2024-08-28T10:04:00Z" w16du:dateUtc="2024-08-28T02:04:00Z">
            <w:rPr>
              <w:rFonts w:ascii="Times New Roman" w:hAnsi="Times New Roman"/>
            </w:rPr>
          </w:rPrChange>
        </w:rPr>
        <w:t>本</w:t>
      </w:r>
      <w:r w:rsidR="003B7A97" w:rsidRPr="006D4DBE">
        <w:rPr>
          <w:rFonts w:ascii="Times New Roman" w:hAnsi="Times New Roman"/>
          <w:color w:val="000000" w:themeColor="text1"/>
          <w:rPrChange w:id="834" w:author="陳佳宜資訊部資訊安全處" w:date="2024-08-28T10:04:00Z" w16du:dateUtc="2024-08-28T02:04:00Z">
            <w:rPr>
              <w:rFonts w:ascii="Times New Roman" w:hAnsi="Times New Roman"/>
            </w:rPr>
          </w:rPrChange>
        </w:rPr>
        <w:t>公司與持有人簽署員工自攜行動裝置使用協議，含：使用限制及雙方責任等。</w:t>
      </w:r>
    </w:p>
    <w:p w14:paraId="70568E34" w14:textId="58348FFA" w:rsidR="004C6791" w:rsidRPr="006D4DBE" w:rsidRDefault="00AC1920" w:rsidP="003B7A97">
      <w:pPr>
        <w:pStyle w:val="5"/>
        <w:rPr>
          <w:ins w:id="835" w:author="陳佳宜資訊部策略發展處" w:date="2024-08-08T08:21:00Z"/>
          <w:rFonts w:ascii="Times New Roman" w:hAnsi="Times New Roman"/>
          <w:color w:val="000000" w:themeColor="text1"/>
          <w:rPrChange w:id="836" w:author="陳佳宜資訊部資訊安全處" w:date="2024-08-28T10:04:00Z" w16du:dateUtc="2024-08-28T02:04:00Z">
            <w:rPr>
              <w:ins w:id="837" w:author="陳佳宜資訊部策略發展處" w:date="2024-08-08T08:21:00Z"/>
              <w:rFonts w:ascii="Times New Roman" w:hAnsi="Times New Roman"/>
            </w:rPr>
          </w:rPrChange>
        </w:rPr>
      </w:pPr>
      <w:r w:rsidRPr="006D4DBE">
        <w:rPr>
          <w:rFonts w:ascii="Times New Roman" w:hAnsi="Times New Roman"/>
          <w:color w:val="000000" w:themeColor="text1"/>
          <w:rPrChange w:id="838" w:author="陳佳宜資訊部資訊安全處" w:date="2024-08-28T10:04:00Z" w16du:dateUtc="2024-08-28T02:04:00Z">
            <w:rPr>
              <w:rFonts w:ascii="Times New Roman" w:hAnsi="Times New Roman"/>
            </w:rPr>
          </w:rPrChange>
        </w:rPr>
        <w:t>本</w:t>
      </w:r>
      <w:r w:rsidR="003B7A97" w:rsidRPr="006D4DBE">
        <w:rPr>
          <w:rFonts w:ascii="Times New Roman" w:hAnsi="Times New Roman"/>
          <w:color w:val="000000" w:themeColor="text1"/>
          <w:rPrChange w:id="839" w:author="陳佳宜資訊部資訊安全處" w:date="2024-08-28T10:04:00Z" w16du:dateUtc="2024-08-28T02:04:00Z">
            <w:rPr>
              <w:rFonts w:ascii="Times New Roman" w:hAnsi="Times New Roman"/>
            </w:rPr>
          </w:rPrChange>
        </w:rPr>
        <w:t>公司限制內部資訊設備透過員工自攜行動裝置私接存取網際網路（</w:t>
      </w:r>
      <w:r w:rsidR="003B7A97" w:rsidRPr="006D4DBE">
        <w:rPr>
          <w:rFonts w:ascii="Times New Roman" w:hAnsi="Times New Roman"/>
          <w:color w:val="000000" w:themeColor="text1"/>
          <w:rPrChange w:id="840" w:author="陳佳宜資訊部資訊安全處" w:date="2024-08-28T10:04:00Z" w16du:dateUtc="2024-08-28T02:04:00Z">
            <w:rPr>
              <w:rFonts w:ascii="Times New Roman" w:hAnsi="Times New Roman"/>
            </w:rPr>
          </w:rPrChange>
        </w:rPr>
        <w:t>Internet</w:t>
      </w:r>
      <w:r w:rsidR="003B7A97" w:rsidRPr="006D4DBE">
        <w:rPr>
          <w:rFonts w:ascii="Times New Roman" w:hAnsi="Times New Roman"/>
          <w:color w:val="000000" w:themeColor="text1"/>
          <w:rPrChange w:id="841" w:author="陳佳宜資訊部資訊安全處" w:date="2024-08-28T10:04:00Z" w16du:dateUtc="2024-08-28T02:04:00Z">
            <w:rPr>
              <w:rFonts w:ascii="Times New Roman" w:hAnsi="Times New Roman"/>
            </w:rPr>
          </w:rPrChange>
        </w:rPr>
        <w:t>）之行為。</w:t>
      </w:r>
      <w:r w:rsidR="004C6791" w:rsidRPr="006D4DBE">
        <w:rPr>
          <w:rFonts w:ascii="Times New Roman" w:hAnsi="Times New Roman"/>
          <w:color w:val="000000" w:themeColor="text1"/>
          <w:rPrChange w:id="842" w:author="陳佳宜資訊部資訊安全處" w:date="2024-08-28T10:04:00Z" w16du:dateUtc="2024-08-28T02:04:00Z">
            <w:rPr>
              <w:rFonts w:ascii="Times New Roman" w:hAnsi="Times New Roman"/>
            </w:rPr>
          </w:rPrChange>
        </w:rPr>
        <w:t>各項文件與手冊</w:t>
      </w:r>
      <w:r w:rsidR="00A7476F" w:rsidRPr="006D4DBE">
        <w:rPr>
          <w:rFonts w:ascii="Times New Roman" w:hAnsi="Times New Roman"/>
          <w:color w:val="000000" w:themeColor="text1"/>
          <w:rPrChange w:id="843" w:author="陳佳宜資訊部資訊安全處" w:date="2024-08-28T10:04:00Z" w16du:dateUtc="2024-08-28T02:04:00Z">
            <w:rPr>
              <w:rFonts w:ascii="Times New Roman" w:hAnsi="Times New Roman"/>
            </w:rPr>
          </w:rPrChange>
        </w:rPr>
        <w:t>建立</w:t>
      </w:r>
      <w:r w:rsidR="004C6791" w:rsidRPr="006D4DBE">
        <w:rPr>
          <w:rFonts w:ascii="Times New Roman" w:hAnsi="Times New Roman"/>
          <w:color w:val="000000" w:themeColor="text1"/>
          <w:rPrChange w:id="844" w:author="陳佳宜資訊部資訊安全處" w:date="2024-08-28T10:04:00Z" w16du:dateUtc="2024-08-28T02:04:00Z">
            <w:rPr>
              <w:rFonts w:ascii="Times New Roman" w:hAnsi="Times New Roman"/>
            </w:rPr>
          </w:rPrChange>
        </w:rPr>
        <w:t>適當維護與控制</w:t>
      </w:r>
      <w:r w:rsidR="00A7476F" w:rsidRPr="006D4DBE">
        <w:rPr>
          <w:rFonts w:ascii="Times New Roman" w:hAnsi="Times New Roman"/>
          <w:color w:val="000000" w:themeColor="text1"/>
          <w:rPrChange w:id="845" w:author="陳佳宜資訊部資訊安全處" w:date="2024-08-28T10:04:00Z" w16du:dateUtc="2024-08-28T02:04:00Z">
            <w:rPr>
              <w:rFonts w:ascii="Times New Roman" w:hAnsi="Times New Roman"/>
            </w:rPr>
          </w:rPrChange>
        </w:rPr>
        <w:t>之機制</w:t>
      </w:r>
      <w:r w:rsidR="004C6791" w:rsidRPr="006D4DBE">
        <w:rPr>
          <w:rFonts w:ascii="Times New Roman" w:hAnsi="Times New Roman"/>
          <w:color w:val="000000" w:themeColor="text1"/>
          <w:rPrChange w:id="846" w:author="陳佳宜資訊部資訊安全處" w:date="2024-08-28T10:04:00Z" w16du:dateUtc="2024-08-28T02:04:00Z">
            <w:rPr>
              <w:rFonts w:ascii="Times New Roman" w:hAnsi="Times New Roman"/>
            </w:rPr>
          </w:rPrChange>
        </w:rPr>
        <w:t>。</w:t>
      </w:r>
    </w:p>
    <w:p w14:paraId="3715E219" w14:textId="20346DCA" w:rsidR="00B67882" w:rsidRPr="006D4DBE" w:rsidRDefault="00B67882" w:rsidP="00B67882">
      <w:pPr>
        <w:pStyle w:val="5"/>
        <w:rPr>
          <w:color w:val="000000" w:themeColor="text1"/>
          <w:rPrChange w:id="847" w:author="陳佳宜資訊部資訊安全處" w:date="2024-08-28T10:04:00Z" w16du:dateUtc="2024-08-28T02:04:00Z">
            <w:rPr/>
          </w:rPrChange>
        </w:rPr>
      </w:pPr>
      <w:ins w:id="848" w:author="陳佳宜資訊部策略發展處" w:date="2024-08-08T08:21:00Z">
        <w:r w:rsidRPr="006D4DBE">
          <w:rPr>
            <w:rFonts w:hint="eastAsia"/>
            <w:color w:val="000000" w:themeColor="text1"/>
            <w:rPrChange w:id="849" w:author="陳佳宜資訊部資訊安全處" w:date="2024-08-28T10:04:00Z" w16du:dateUtc="2024-08-28T02:04:00Z">
              <w:rPr>
                <w:rFonts w:hint="eastAsia"/>
              </w:rPr>
            </w:rPrChange>
          </w:rPr>
          <w:t>員工自</w:t>
        </w:r>
      </w:ins>
      <w:ins w:id="850" w:author="陳佳宜資訊部策略發展處" w:date="2024-08-08T08:22:00Z">
        <w:r w:rsidRPr="006D4DBE">
          <w:rPr>
            <w:rFonts w:hint="eastAsia"/>
            <w:color w:val="000000" w:themeColor="text1"/>
            <w:rPrChange w:id="851" w:author="陳佳宜資訊部資訊安全處" w:date="2024-08-28T10:04:00Z" w16du:dateUtc="2024-08-28T02:04:00Z">
              <w:rPr>
                <w:rFonts w:hint="eastAsia"/>
              </w:rPr>
            </w:rPrChange>
          </w:rPr>
          <w:t>攜行動裝置管理辦法內容應包含行動裝置儲存機密資料之限制與管理方式。</w:t>
        </w:r>
      </w:ins>
    </w:p>
    <w:p w14:paraId="0DCE806B" w14:textId="1A476406" w:rsidR="007A6A8E" w:rsidRPr="006D4DBE" w:rsidRDefault="007A6A8E">
      <w:pPr>
        <w:pStyle w:val="3"/>
        <w:tabs>
          <w:tab w:val="clear" w:pos="3480"/>
          <w:tab w:val="left" w:pos="1560"/>
        </w:tabs>
        <w:ind w:left="1320"/>
        <w:rPr>
          <w:color w:val="000000" w:themeColor="text1"/>
          <w:rPrChange w:id="852" w:author="陳佳宜資訊部資訊安全處" w:date="2024-08-28T10:04:00Z" w16du:dateUtc="2024-08-28T02:04:00Z">
            <w:rPr/>
          </w:rPrChange>
        </w:rPr>
        <w:pPrChange w:id="853" w:author="陳佳宜資訊部策略發展處" w:date="2024-04-19T13:23:00Z">
          <w:pPr>
            <w:pStyle w:val="3"/>
            <w:ind w:left="1320"/>
          </w:pPr>
        </w:pPrChange>
      </w:pPr>
      <w:proofErr w:type="gramStart"/>
      <w:r w:rsidRPr="006D4DBE">
        <w:rPr>
          <w:rFonts w:hint="eastAsia"/>
          <w:color w:val="000000" w:themeColor="text1"/>
          <w:rPrChange w:id="854" w:author="陳佳宜資訊部資訊安全處" w:date="2024-08-28T10:04:00Z" w16du:dateUtc="2024-08-28T02:04:00Z">
            <w:rPr>
              <w:rFonts w:hint="eastAsia"/>
            </w:rPr>
          </w:rPrChange>
        </w:rPr>
        <w:t>物聯網</w:t>
      </w:r>
      <w:proofErr w:type="gramEnd"/>
      <w:r w:rsidRPr="006D4DBE">
        <w:rPr>
          <w:rFonts w:hint="eastAsia"/>
          <w:color w:val="000000" w:themeColor="text1"/>
          <w:rPrChange w:id="855" w:author="陳佳宜資訊部資訊安全處" w:date="2024-08-28T10:04:00Z" w16du:dateUtc="2024-08-28T02:04:00Z">
            <w:rPr>
              <w:rFonts w:hint="eastAsia"/>
            </w:rPr>
          </w:rPrChange>
        </w:rPr>
        <w:t>：</w:t>
      </w:r>
    </w:p>
    <w:p w14:paraId="689F6154" w14:textId="0DA15D0E" w:rsidR="007A6A8E" w:rsidRPr="006D4DBE" w:rsidRDefault="007A6A8E" w:rsidP="007A6A8E">
      <w:pPr>
        <w:pStyle w:val="4"/>
        <w:numPr>
          <w:ilvl w:val="0"/>
          <w:numId w:val="0"/>
        </w:numPr>
        <w:ind w:left="1680" w:hanging="480"/>
        <w:rPr>
          <w:color w:val="000000" w:themeColor="text1"/>
          <w:rPrChange w:id="856" w:author="陳佳宜資訊部資訊安全處" w:date="2024-08-28T10:04:00Z" w16du:dateUtc="2024-08-28T02:04:00Z">
            <w:rPr/>
          </w:rPrChange>
        </w:rPr>
      </w:pPr>
      <w:r w:rsidRPr="006D4DBE">
        <w:rPr>
          <w:rFonts w:hint="eastAsia"/>
          <w:color w:val="000000" w:themeColor="text1"/>
          <w:rPrChange w:id="857" w:author="陳佳宜資訊部資訊安全處" w:date="2024-08-28T10:04:00Z" w16du:dateUtc="2024-08-28T02:04:00Z">
            <w:rPr>
              <w:rFonts w:hint="eastAsia"/>
            </w:rPr>
          </w:rPrChange>
        </w:rPr>
        <w:t>應訂</w:t>
      </w:r>
      <w:proofErr w:type="gramStart"/>
      <w:r w:rsidRPr="006D4DBE">
        <w:rPr>
          <w:rFonts w:hint="eastAsia"/>
          <w:color w:val="000000" w:themeColor="text1"/>
          <w:rPrChange w:id="858" w:author="陳佳宜資訊部資訊安全處" w:date="2024-08-28T10:04:00Z" w16du:dateUtc="2024-08-28T02:04:00Z">
            <w:rPr>
              <w:rFonts w:hint="eastAsia"/>
            </w:rPr>
          </w:rPrChange>
        </w:rPr>
        <w:t>定物聯</w:t>
      </w:r>
      <w:proofErr w:type="gramEnd"/>
      <w:r w:rsidRPr="006D4DBE">
        <w:rPr>
          <w:rFonts w:hint="eastAsia"/>
          <w:color w:val="000000" w:themeColor="text1"/>
          <w:rPrChange w:id="859" w:author="陳佳宜資訊部資訊安全處" w:date="2024-08-28T10:04:00Z" w16du:dateUtc="2024-08-28T02:04:00Z">
            <w:rPr>
              <w:rFonts w:hint="eastAsia"/>
            </w:rPr>
          </w:rPrChange>
        </w:rPr>
        <w:t>網相關資訊安全規範與管理辦法，須包含下列項目</w:t>
      </w:r>
      <w:r w:rsidRPr="006D4DBE">
        <w:rPr>
          <w:rFonts w:hint="eastAsia"/>
          <w:color w:val="000000" w:themeColor="text1"/>
          <w:rPrChange w:id="860" w:author="陳佳宜資訊部資訊安全處" w:date="2024-08-28T10:04:00Z" w16du:dateUtc="2024-08-28T02:04:00Z">
            <w:rPr>
              <w:rFonts w:hint="eastAsia"/>
            </w:rPr>
          </w:rPrChange>
        </w:rPr>
        <w:t>:</w:t>
      </w:r>
    </w:p>
    <w:p w14:paraId="49441F94" w14:textId="045DC10B" w:rsidR="00AC1920" w:rsidRPr="006D4DBE" w:rsidRDefault="00AC1920" w:rsidP="00E035A4">
      <w:pPr>
        <w:pStyle w:val="5"/>
        <w:rPr>
          <w:rFonts w:ascii="Times New Roman" w:hAnsi="Times New Roman"/>
          <w:color w:val="000000" w:themeColor="text1"/>
          <w:rPrChange w:id="861" w:author="陳佳宜資訊部資訊安全處" w:date="2024-08-28T10:04:00Z" w16du:dateUtc="2024-08-28T02:04:00Z">
            <w:rPr>
              <w:rFonts w:ascii="Times New Roman" w:hAnsi="Times New Roman"/>
            </w:rPr>
          </w:rPrChange>
        </w:rPr>
      </w:pPr>
      <w:commentRangeStart w:id="862"/>
      <w:proofErr w:type="gramStart"/>
      <w:r w:rsidRPr="006D4DBE">
        <w:rPr>
          <w:rFonts w:ascii="Times New Roman" w:hAnsi="Times New Roman"/>
          <w:color w:val="000000" w:themeColor="text1"/>
          <w:rPrChange w:id="863" w:author="陳佳宜資訊部資訊安全處" w:date="2024-08-28T10:04:00Z" w16du:dateUtc="2024-08-28T02:04:00Z">
            <w:rPr>
              <w:rFonts w:ascii="Times New Roman" w:hAnsi="Times New Roman"/>
            </w:rPr>
          </w:rPrChange>
        </w:rPr>
        <w:t>建立物聯網</w:t>
      </w:r>
      <w:proofErr w:type="gramEnd"/>
      <w:r w:rsidRPr="006D4DBE">
        <w:rPr>
          <w:rFonts w:ascii="Times New Roman" w:hAnsi="Times New Roman"/>
          <w:color w:val="000000" w:themeColor="text1"/>
          <w:rPrChange w:id="864" w:author="陳佳宜資訊部資訊安全處" w:date="2024-08-28T10:04:00Z" w16du:dateUtc="2024-08-28T02:04:00Z">
            <w:rPr>
              <w:rFonts w:ascii="Times New Roman" w:hAnsi="Times New Roman"/>
            </w:rPr>
          </w:rPrChange>
        </w:rPr>
        <w:t>設備管理清冊並至少每年更新一次，且變更前開設備之初始密碼。</w:t>
      </w:r>
      <w:commentRangeEnd w:id="862"/>
      <w:r w:rsidR="009D6ED8" w:rsidRPr="006D4DBE">
        <w:rPr>
          <w:rStyle w:val="ab"/>
          <w:rFonts w:ascii="Times New Roman" w:eastAsia="新細明體" w:hAnsi="Times New Roman"/>
          <w:bCs w:val="0"/>
          <w:color w:val="000000" w:themeColor="text1"/>
          <w:rPrChange w:id="865" w:author="陳佳宜資訊部資訊安全處" w:date="2024-08-28T10:04:00Z" w16du:dateUtc="2024-08-28T02:04:00Z">
            <w:rPr>
              <w:rStyle w:val="ab"/>
              <w:rFonts w:ascii="Times New Roman" w:eastAsia="新細明體" w:hAnsi="Times New Roman"/>
              <w:bCs w:val="0"/>
            </w:rPr>
          </w:rPrChange>
        </w:rPr>
        <w:commentReference w:id="862"/>
      </w:r>
    </w:p>
    <w:p w14:paraId="19F108E2" w14:textId="5236B565" w:rsidR="00AC1920" w:rsidRPr="006D4DBE" w:rsidRDefault="00AC1920" w:rsidP="00E035A4">
      <w:pPr>
        <w:pStyle w:val="5"/>
        <w:rPr>
          <w:rFonts w:ascii="Times New Roman" w:hAnsi="Times New Roman"/>
          <w:color w:val="000000" w:themeColor="text1"/>
          <w:rPrChange w:id="866" w:author="陳佳宜資訊部資訊安全處" w:date="2024-08-28T10:04:00Z" w16du:dateUtc="2024-08-28T02:04:00Z">
            <w:rPr>
              <w:rFonts w:ascii="Times New Roman" w:hAnsi="Times New Roman"/>
            </w:rPr>
          </w:rPrChange>
        </w:rPr>
      </w:pPr>
      <w:commentRangeStart w:id="867"/>
      <w:proofErr w:type="gramStart"/>
      <w:r w:rsidRPr="006D4DBE">
        <w:rPr>
          <w:rFonts w:ascii="Times New Roman" w:hAnsi="Times New Roman"/>
          <w:color w:val="000000" w:themeColor="text1"/>
          <w:rPrChange w:id="868" w:author="陳佳宜資訊部資訊安全處" w:date="2024-08-28T10:04:00Z" w16du:dateUtc="2024-08-28T02:04:00Z">
            <w:rPr>
              <w:rFonts w:ascii="Times New Roman" w:hAnsi="Times New Roman"/>
            </w:rPr>
          </w:rPrChange>
        </w:rPr>
        <w:t>物聯網</w:t>
      </w:r>
      <w:proofErr w:type="gramEnd"/>
      <w:r w:rsidRPr="006D4DBE">
        <w:rPr>
          <w:rFonts w:ascii="Times New Roman" w:hAnsi="Times New Roman"/>
          <w:color w:val="000000" w:themeColor="text1"/>
          <w:rPrChange w:id="869" w:author="陳佳宜資訊部資訊安全處" w:date="2024-08-28T10:04:00Z" w16du:dateUtc="2024-08-28T02:04:00Z">
            <w:rPr>
              <w:rFonts w:ascii="Times New Roman" w:hAnsi="Times New Roman"/>
            </w:rPr>
          </w:rPrChange>
        </w:rPr>
        <w:t>設備具備安全性更新機制且定期（每年一次）更新，如存在已知弱點無法更新時，</w:t>
      </w:r>
      <w:r w:rsidR="00E035A4" w:rsidRPr="006D4DBE">
        <w:rPr>
          <w:rFonts w:ascii="Times New Roman" w:hAnsi="Times New Roman" w:hint="eastAsia"/>
          <w:color w:val="000000" w:themeColor="text1"/>
          <w:rPrChange w:id="870" w:author="陳佳宜資訊部資訊安全處" w:date="2024-08-28T10:04:00Z" w16du:dateUtc="2024-08-28T02:04:00Z">
            <w:rPr>
              <w:rFonts w:ascii="Times New Roman" w:hAnsi="Times New Roman" w:hint="eastAsia"/>
            </w:rPr>
          </w:rPrChange>
        </w:rPr>
        <w:t>需</w:t>
      </w:r>
      <w:r w:rsidRPr="006D4DBE">
        <w:rPr>
          <w:rFonts w:ascii="Times New Roman" w:hAnsi="Times New Roman"/>
          <w:color w:val="000000" w:themeColor="text1"/>
          <w:rPrChange w:id="871" w:author="陳佳宜資訊部資訊安全處" w:date="2024-08-28T10:04:00Z" w16du:dateUtc="2024-08-28T02:04:00Z">
            <w:rPr>
              <w:rFonts w:ascii="Times New Roman" w:hAnsi="Times New Roman"/>
            </w:rPr>
          </w:rPrChange>
        </w:rPr>
        <w:t>建立</w:t>
      </w:r>
      <w:proofErr w:type="gramStart"/>
      <w:r w:rsidRPr="006D4DBE">
        <w:rPr>
          <w:rFonts w:ascii="Times New Roman" w:hAnsi="Times New Roman"/>
          <w:color w:val="000000" w:themeColor="text1"/>
          <w:rPrChange w:id="872" w:author="陳佳宜資訊部資訊安全處" w:date="2024-08-28T10:04:00Z" w16du:dateUtc="2024-08-28T02:04:00Z">
            <w:rPr>
              <w:rFonts w:ascii="Times New Roman" w:hAnsi="Times New Roman"/>
            </w:rPr>
          </w:rPrChange>
        </w:rPr>
        <w:t>補償性管控</w:t>
      </w:r>
      <w:proofErr w:type="gramEnd"/>
      <w:r w:rsidRPr="006D4DBE">
        <w:rPr>
          <w:rFonts w:ascii="Times New Roman" w:hAnsi="Times New Roman"/>
          <w:color w:val="000000" w:themeColor="text1"/>
          <w:rPrChange w:id="873" w:author="陳佳宜資訊部資訊安全處" w:date="2024-08-28T10:04:00Z" w16du:dateUtc="2024-08-28T02:04:00Z">
            <w:rPr>
              <w:rFonts w:ascii="Times New Roman" w:hAnsi="Times New Roman"/>
            </w:rPr>
          </w:rPrChange>
        </w:rPr>
        <w:t>機制。</w:t>
      </w:r>
      <w:commentRangeEnd w:id="867"/>
      <w:r w:rsidR="00EB5B71" w:rsidRPr="006D4DBE">
        <w:rPr>
          <w:rStyle w:val="ab"/>
          <w:rFonts w:ascii="Times New Roman" w:eastAsia="新細明體" w:hAnsi="Times New Roman"/>
          <w:bCs w:val="0"/>
          <w:color w:val="000000" w:themeColor="text1"/>
          <w:rPrChange w:id="874" w:author="陳佳宜資訊部資訊安全處" w:date="2024-08-28T10:04:00Z" w16du:dateUtc="2024-08-28T02:04:00Z">
            <w:rPr>
              <w:rStyle w:val="ab"/>
              <w:rFonts w:ascii="Times New Roman" w:eastAsia="新細明體" w:hAnsi="Times New Roman"/>
              <w:bCs w:val="0"/>
            </w:rPr>
          </w:rPrChange>
        </w:rPr>
        <w:commentReference w:id="867"/>
      </w:r>
    </w:p>
    <w:p w14:paraId="2FA39E74" w14:textId="17D9B24B" w:rsidR="00AC1920" w:rsidRPr="006D4DBE" w:rsidRDefault="00AC1920" w:rsidP="00E035A4">
      <w:pPr>
        <w:pStyle w:val="5"/>
        <w:rPr>
          <w:rFonts w:ascii="Times New Roman" w:hAnsi="Times New Roman"/>
          <w:color w:val="000000" w:themeColor="text1"/>
          <w:rPrChange w:id="875" w:author="陳佳宜資訊部資訊安全處" w:date="2024-08-28T10:04:00Z" w16du:dateUtc="2024-08-28T02:04:00Z">
            <w:rPr>
              <w:rFonts w:ascii="Times New Roman" w:hAnsi="Times New Roman"/>
            </w:rPr>
          </w:rPrChange>
        </w:rPr>
      </w:pPr>
      <w:commentRangeStart w:id="876"/>
      <w:proofErr w:type="gramStart"/>
      <w:r w:rsidRPr="006D4DBE">
        <w:rPr>
          <w:rFonts w:ascii="Times New Roman" w:hAnsi="Times New Roman"/>
          <w:color w:val="000000" w:themeColor="text1"/>
          <w:rPrChange w:id="877" w:author="陳佳宜資訊部資訊安全處" w:date="2024-08-28T10:04:00Z" w16du:dateUtc="2024-08-28T02:04:00Z">
            <w:rPr>
              <w:rFonts w:ascii="Times New Roman" w:hAnsi="Times New Roman"/>
            </w:rPr>
          </w:rPrChange>
        </w:rPr>
        <w:t>關閉物聯網</w:t>
      </w:r>
      <w:proofErr w:type="gramEnd"/>
      <w:r w:rsidRPr="006D4DBE">
        <w:rPr>
          <w:rFonts w:ascii="Times New Roman" w:hAnsi="Times New Roman"/>
          <w:color w:val="000000" w:themeColor="text1"/>
          <w:rPrChange w:id="878" w:author="陳佳宜資訊部資訊安全處" w:date="2024-08-28T10:04:00Z" w16du:dateUtc="2024-08-28T02:04:00Z">
            <w:rPr>
              <w:rFonts w:ascii="Times New Roman" w:hAnsi="Times New Roman"/>
            </w:rPr>
          </w:rPrChange>
        </w:rPr>
        <w:t>設備不必要之網路連線及服務，避免使用對外公開的網際網路位置。</w:t>
      </w:r>
      <w:commentRangeEnd w:id="876"/>
      <w:r w:rsidR="00CB6E48" w:rsidRPr="006D4DBE">
        <w:rPr>
          <w:rStyle w:val="ab"/>
          <w:rFonts w:ascii="Times New Roman" w:eastAsia="新細明體" w:hAnsi="Times New Roman"/>
          <w:bCs w:val="0"/>
          <w:color w:val="000000" w:themeColor="text1"/>
          <w:rPrChange w:id="879" w:author="陳佳宜資訊部資訊安全處" w:date="2024-08-28T10:04:00Z" w16du:dateUtc="2024-08-28T02:04:00Z">
            <w:rPr>
              <w:rStyle w:val="ab"/>
              <w:rFonts w:ascii="Times New Roman" w:eastAsia="新細明體" w:hAnsi="Times New Roman"/>
              <w:bCs w:val="0"/>
            </w:rPr>
          </w:rPrChange>
        </w:rPr>
        <w:commentReference w:id="876"/>
      </w:r>
    </w:p>
    <w:p w14:paraId="5BEBA11D" w14:textId="1599AF7B" w:rsidR="00AC1920" w:rsidRPr="006D4DBE" w:rsidRDefault="00AC1920" w:rsidP="00E035A4">
      <w:pPr>
        <w:pStyle w:val="5"/>
        <w:rPr>
          <w:rFonts w:ascii="Times New Roman" w:hAnsi="Times New Roman"/>
          <w:color w:val="000000" w:themeColor="text1"/>
          <w:rPrChange w:id="880" w:author="陳佳宜資訊部資訊安全處" w:date="2024-08-28T10:04:00Z" w16du:dateUtc="2024-08-28T02:04:00Z">
            <w:rPr>
              <w:rFonts w:ascii="Times New Roman" w:hAnsi="Times New Roman"/>
            </w:rPr>
          </w:rPrChange>
        </w:rPr>
      </w:pPr>
      <w:commentRangeStart w:id="881"/>
      <w:r w:rsidRPr="006D4DBE">
        <w:rPr>
          <w:rFonts w:ascii="Times New Roman" w:hAnsi="Times New Roman"/>
          <w:color w:val="000000" w:themeColor="text1"/>
          <w:rPrChange w:id="882" w:author="陳佳宜資訊部資訊安全處" w:date="2024-08-28T10:04:00Z" w16du:dateUtc="2024-08-28T02:04:00Z">
            <w:rPr>
              <w:rFonts w:ascii="Times New Roman" w:hAnsi="Times New Roman"/>
            </w:rPr>
          </w:rPrChange>
        </w:rPr>
        <w:t>如</w:t>
      </w:r>
      <w:proofErr w:type="gramStart"/>
      <w:r w:rsidRPr="006D4DBE">
        <w:rPr>
          <w:rFonts w:ascii="Times New Roman" w:hAnsi="Times New Roman"/>
          <w:color w:val="000000" w:themeColor="text1"/>
          <w:rPrChange w:id="883" w:author="陳佳宜資訊部資訊安全處" w:date="2024-08-28T10:04:00Z" w16du:dateUtc="2024-08-28T02:04:00Z">
            <w:rPr>
              <w:rFonts w:ascii="Times New Roman" w:hAnsi="Times New Roman"/>
            </w:rPr>
          </w:rPrChange>
        </w:rPr>
        <w:t>與物聯網</w:t>
      </w:r>
      <w:proofErr w:type="gramEnd"/>
      <w:r w:rsidRPr="006D4DBE">
        <w:rPr>
          <w:rFonts w:ascii="Times New Roman" w:hAnsi="Times New Roman"/>
          <w:color w:val="000000" w:themeColor="text1"/>
          <w:rPrChange w:id="884" w:author="陳佳宜資訊部資訊安全處" w:date="2024-08-28T10:04:00Z" w16du:dateUtc="2024-08-28T02:04:00Z">
            <w:rPr>
              <w:rFonts w:ascii="Times New Roman" w:hAnsi="Times New Roman"/>
            </w:rPr>
          </w:rPrChange>
        </w:rPr>
        <w:t>設備供應商簽定採購合約時，其內容包含資訊安全相關協議，明確約定相關責任</w:t>
      </w:r>
      <w:proofErr w:type="gramStart"/>
      <w:r w:rsidRPr="006D4DBE">
        <w:rPr>
          <w:rFonts w:ascii="Times New Roman" w:hAnsi="Times New Roman"/>
          <w:color w:val="000000" w:themeColor="text1"/>
          <w:rPrChange w:id="885" w:author="陳佳宜資訊部資訊安全處" w:date="2024-08-28T10:04:00Z" w16du:dateUtc="2024-08-28T02:04:00Z">
            <w:rPr>
              <w:rFonts w:ascii="Times New Roman" w:hAnsi="Times New Roman"/>
            </w:rPr>
          </w:rPrChange>
        </w:rPr>
        <w:t>（</w:t>
      </w:r>
      <w:proofErr w:type="gramEnd"/>
      <w:r w:rsidRPr="006D4DBE">
        <w:rPr>
          <w:rFonts w:ascii="Times New Roman" w:hAnsi="Times New Roman"/>
          <w:color w:val="000000" w:themeColor="text1"/>
          <w:rPrChange w:id="886" w:author="陳佳宜資訊部資訊安全處" w:date="2024-08-28T10:04:00Z" w16du:dateUtc="2024-08-28T02:04:00Z">
            <w:rPr>
              <w:rFonts w:ascii="Times New Roman" w:hAnsi="Times New Roman"/>
            </w:rPr>
          </w:rPrChange>
        </w:rPr>
        <w:t>如：服務承諾、安全性更新年限、主動通報設備已</w:t>
      </w:r>
      <w:proofErr w:type="gramStart"/>
      <w:r w:rsidRPr="006D4DBE">
        <w:rPr>
          <w:rFonts w:ascii="Times New Roman" w:hAnsi="Times New Roman"/>
          <w:color w:val="000000" w:themeColor="text1"/>
          <w:rPrChange w:id="887" w:author="陳佳宜資訊部資訊安全處" w:date="2024-08-28T10:04:00Z" w16du:dateUtc="2024-08-28T02:04:00Z">
            <w:rPr>
              <w:rFonts w:ascii="Times New Roman" w:hAnsi="Times New Roman"/>
            </w:rPr>
          </w:rPrChange>
        </w:rPr>
        <w:t>知資安</w:t>
      </w:r>
      <w:proofErr w:type="gramEnd"/>
      <w:r w:rsidRPr="006D4DBE">
        <w:rPr>
          <w:rFonts w:ascii="Times New Roman" w:hAnsi="Times New Roman"/>
          <w:color w:val="000000" w:themeColor="text1"/>
          <w:rPrChange w:id="888" w:author="陳佳宜資訊部資訊安全處" w:date="2024-08-28T10:04:00Z" w16du:dateUtc="2024-08-28T02:04:00Z">
            <w:rPr>
              <w:rFonts w:ascii="Times New Roman" w:hAnsi="Times New Roman"/>
            </w:rPr>
          </w:rPrChange>
        </w:rPr>
        <w:t>漏洞並提出相關應變處置方案</w:t>
      </w:r>
      <w:proofErr w:type="gramStart"/>
      <w:r w:rsidRPr="006D4DBE">
        <w:rPr>
          <w:rFonts w:ascii="Times New Roman" w:hAnsi="Times New Roman"/>
          <w:color w:val="000000" w:themeColor="text1"/>
          <w:rPrChange w:id="889" w:author="陳佳宜資訊部資訊安全處" w:date="2024-08-28T10:04:00Z" w16du:dateUtc="2024-08-28T02:04:00Z">
            <w:rPr>
              <w:rFonts w:ascii="Times New Roman" w:hAnsi="Times New Roman"/>
            </w:rPr>
          </w:rPrChange>
        </w:rPr>
        <w:t>）</w:t>
      </w:r>
      <w:proofErr w:type="gramEnd"/>
      <w:r w:rsidRPr="006D4DBE">
        <w:rPr>
          <w:rFonts w:ascii="Times New Roman" w:hAnsi="Times New Roman"/>
          <w:color w:val="000000" w:themeColor="text1"/>
          <w:rPrChange w:id="890" w:author="陳佳宜資訊部資訊安全處" w:date="2024-08-28T10:04:00Z" w16du:dateUtc="2024-08-28T02:04:00Z">
            <w:rPr>
              <w:rFonts w:ascii="Times New Roman" w:hAnsi="Times New Roman"/>
            </w:rPr>
          </w:rPrChange>
        </w:rPr>
        <w:t>，確保設備不存在已知安全性漏洞。</w:t>
      </w:r>
      <w:commentRangeEnd w:id="881"/>
      <w:r w:rsidR="00EB5B71" w:rsidRPr="006D4DBE">
        <w:rPr>
          <w:rStyle w:val="ab"/>
          <w:rFonts w:ascii="Times New Roman" w:eastAsia="新細明體" w:hAnsi="Times New Roman"/>
          <w:bCs w:val="0"/>
          <w:color w:val="000000" w:themeColor="text1"/>
          <w:rPrChange w:id="891" w:author="陳佳宜資訊部資訊安全處" w:date="2024-08-28T10:04:00Z" w16du:dateUtc="2024-08-28T02:04:00Z">
            <w:rPr>
              <w:rStyle w:val="ab"/>
              <w:rFonts w:ascii="Times New Roman" w:eastAsia="新細明體" w:hAnsi="Times New Roman"/>
              <w:bCs w:val="0"/>
            </w:rPr>
          </w:rPrChange>
        </w:rPr>
        <w:commentReference w:id="881"/>
      </w:r>
    </w:p>
    <w:p w14:paraId="416DA779" w14:textId="111A5F1A" w:rsidR="00AC1920" w:rsidRPr="006D4DBE" w:rsidRDefault="00E035A4" w:rsidP="00E035A4">
      <w:pPr>
        <w:pStyle w:val="5"/>
        <w:rPr>
          <w:rFonts w:ascii="Times New Roman" w:hAnsi="Times New Roman"/>
          <w:color w:val="000000" w:themeColor="text1"/>
          <w:rPrChange w:id="892" w:author="陳佳宜資訊部資訊安全處" w:date="2024-08-28T10:04:00Z" w16du:dateUtc="2024-08-28T02:04:00Z">
            <w:rPr>
              <w:rFonts w:ascii="Times New Roman" w:hAnsi="Times New Roman"/>
            </w:rPr>
          </w:rPrChange>
        </w:rPr>
      </w:pPr>
      <w:commentRangeStart w:id="893"/>
      <w:r w:rsidRPr="006D4DBE">
        <w:rPr>
          <w:rFonts w:ascii="Times New Roman" w:hAnsi="Times New Roman" w:hint="eastAsia"/>
          <w:color w:val="000000" w:themeColor="text1"/>
          <w:rPrChange w:id="894" w:author="陳佳宜資訊部資訊安全處" w:date="2024-08-28T10:04:00Z" w16du:dateUtc="2024-08-28T02:04:00Z">
            <w:rPr>
              <w:rFonts w:ascii="Times New Roman" w:hAnsi="Times New Roman" w:hint="eastAsia"/>
            </w:rPr>
          </w:rPrChange>
        </w:rPr>
        <w:t>本</w:t>
      </w:r>
      <w:r w:rsidR="00AC1920" w:rsidRPr="006D4DBE">
        <w:rPr>
          <w:rFonts w:ascii="Times New Roman" w:hAnsi="Times New Roman"/>
          <w:color w:val="000000" w:themeColor="text1"/>
          <w:rPrChange w:id="895" w:author="陳佳宜資訊部資訊安全處" w:date="2024-08-28T10:04:00Z" w16du:dateUtc="2024-08-28T02:04:00Z">
            <w:rPr>
              <w:rFonts w:ascii="Times New Roman" w:hAnsi="Times New Roman"/>
            </w:rPr>
          </w:rPrChange>
        </w:rPr>
        <w:t>公司</w:t>
      </w:r>
      <w:proofErr w:type="gramStart"/>
      <w:r w:rsidR="00AC1920" w:rsidRPr="006D4DBE">
        <w:rPr>
          <w:rFonts w:ascii="Times New Roman" w:hAnsi="Times New Roman"/>
          <w:color w:val="000000" w:themeColor="text1"/>
          <w:rPrChange w:id="896" w:author="陳佳宜資訊部資訊安全處" w:date="2024-08-28T10:04:00Z" w16du:dateUtc="2024-08-28T02:04:00Z">
            <w:rPr>
              <w:rFonts w:ascii="Times New Roman" w:hAnsi="Times New Roman"/>
            </w:rPr>
          </w:rPrChange>
        </w:rPr>
        <w:t>採購物聯網</w:t>
      </w:r>
      <w:proofErr w:type="gramEnd"/>
      <w:r w:rsidR="00AC1920" w:rsidRPr="006D4DBE">
        <w:rPr>
          <w:rFonts w:ascii="Times New Roman" w:hAnsi="Times New Roman"/>
          <w:color w:val="000000" w:themeColor="text1"/>
          <w:rPrChange w:id="897" w:author="陳佳宜資訊部資訊安全處" w:date="2024-08-28T10:04:00Z" w16du:dateUtc="2024-08-28T02:04:00Z">
            <w:rPr>
              <w:rFonts w:ascii="Times New Roman" w:hAnsi="Times New Roman"/>
            </w:rPr>
          </w:rPrChange>
        </w:rPr>
        <w:t>設備時，優先採購取得</w:t>
      </w:r>
      <w:proofErr w:type="gramStart"/>
      <w:r w:rsidR="00AC1920" w:rsidRPr="006D4DBE">
        <w:rPr>
          <w:rFonts w:ascii="Times New Roman" w:hAnsi="Times New Roman"/>
          <w:color w:val="000000" w:themeColor="text1"/>
          <w:rPrChange w:id="898" w:author="陳佳宜資訊部資訊安全處" w:date="2024-08-28T10:04:00Z" w16du:dateUtc="2024-08-28T02:04:00Z">
            <w:rPr>
              <w:rFonts w:ascii="Times New Roman" w:hAnsi="Times New Roman"/>
            </w:rPr>
          </w:rPrChange>
        </w:rPr>
        <w:t>資安標</w:t>
      </w:r>
      <w:proofErr w:type="gramEnd"/>
      <w:r w:rsidR="00AC1920" w:rsidRPr="006D4DBE">
        <w:rPr>
          <w:rFonts w:ascii="Times New Roman" w:hAnsi="Times New Roman"/>
          <w:color w:val="000000" w:themeColor="text1"/>
          <w:rPrChange w:id="899" w:author="陳佳宜資訊部資訊安全處" w:date="2024-08-28T10:04:00Z" w16du:dateUtc="2024-08-28T02:04:00Z">
            <w:rPr>
              <w:rFonts w:ascii="Times New Roman" w:hAnsi="Times New Roman"/>
            </w:rPr>
          </w:rPrChange>
        </w:rPr>
        <w:t>章</w:t>
      </w:r>
      <w:proofErr w:type="gramStart"/>
      <w:r w:rsidR="00AC1920" w:rsidRPr="006D4DBE">
        <w:rPr>
          <w:rFonts w:ascii="Times New Roman" w:hAnsi="Times New Roman"/>
          <w:color w:val="000000" w:themeColor="text1"/>
          <w:rPrChange w:id="900" w:author="陳佳宜資訊部資訊安全處" w:date="2024-08-28T10:04:00Z" w16du:dateUtc="2024-08-28T02:04:00Z">
            <w:rPr>
              <w:rFonts w:ascii="Times New Roman" w:hAnsi="Times New Roman"/>
            </w:rPr>
          </w:rPrChange>
        </w:rPr>
        <w:t>之物聯網</w:t>
      </w:r>
      <w:proofErr w:type="gramEnd"/>
      <w:r w:rsidR="00AC1920" w:rsidRPr="006D4DBE">
        <w:rPr>
          <w:rFonts w:ascii="Times New Roman" w:hAnsi="Times New Roman"/>
          <w:color w:val="000000" w:themeColor="text1"/>
          <w:rPrChange w:id="901" w:author="陳佳宜資訊部資訊安全處" w:date="2024-08-28T10:04:00Z" w16du:dateUtc="2024-08-28T02:04:00Z">
            <w:rPr>
              <w:rFonts w:ascii="Times New Roman" w:hAnsi="Times New Roman"/>
            </w:rPr>
          </w:rPrChange>
        </w:rPr>
        <w:t>設備。</w:t>
      </w:r>
      <w:commentRangeEnd w:id="893"/>
      <w:r w:rsidR="00EB5B71" w:rsidRPr="006D4DBE">
        <w:rPr>
          <w:rStyle w:val="ab"/>
          <w:rFonts w:ascii="Times New Roman" w:eastAsia="新細明體" w:hAnsi="Times New Roman"/>
          <w:bCs w:val="0"/>
          <w:color w:val="000000" w:themeColor="text1"/>
          <w:rPrChange w:id="902" w:author="陳佳宜資訊部資訊安全處" w:date="2024-08-28T10:04:00Z" w16du:dateUtc="2024-08-28T02:04:00Z">
            <w:rPr>
              <w:rStyle w:val="ab"/>
              <w:rFonts w:ascii="Times New Roman" w:eastAsia="新細明體" w:hAnsi="Times New Roman"/>
              <w:bCs w:val="0"/>
            </w:rPr>
          </w:rPrChange>
        </w:rPr>
        <w:commentReference w:id="893"/>
      </w:r>
    </w:p>
    <w:p w14:paraId="01047EB9" w14:textId="08FE6FB8" w:rsidR="004C6791" w:rsidRPr="006D4DBE" w:rsidRDefault="00E035A4" w:rsidP="00E035A4">
      <w:pPr>
        <w:pStyle w:val="5"/>
        <w:rPr>
          <w:ins w:id="903" w:author="陳佳宜資訊部策略發展處" w:date="2024-04-19T13:21:00Z"/>
          <w:rFonts w:ascii="Times New Roman" w:hAnsi="Times New Roman"/>
          <w:color w:val="000000" w:themeColor="text1"/>
          <w:rPrChange w:id="904" w:author="陳佳宜資訊部資訊安全處" w:date="2024-08-28T10:04:00Z" w16du:dateUtc="2024-08-28T02:04:00Z">
            <w:rPr>
              <w:ins w:id="905" w:author="陳佳宜資訊部策略發展處" w:date="2024-04-19T13:21:00Z"/>
              <w:rFonts w:ascii="Times New Roman" w:hAnsi="Times New Roman"/>
            </w:rPr>
          </w:rPrChange>
        </w:rPr>
      </w:pPr>
      <w:commentRangeStart w:id="906"/>
      <w:r w:rsidRPr="006D4DBE">
        <w:rPr>
          <w:rFonts w:ascii="Times New Roman" w:hAnsi="Times New Roman" w:hint="eastAsia"/>
          <w:color w:val="000000" w:themeColor="text1"/>
          <w:rPrChange w:id="907" w:author="陳佳宜資訊部資訊安全處" w:date="2024-08-28T10:04:00Z" w16du:dateUtc="2024-08-28T02:04:00Z">
            <w:rPr>
              <w:rFonts w:ascii="Times New Roman" w:hAnsi="Times New Roman" w:hint="eastAsia"/>
            </w:rPr>
          </w:rPrChange>
        </w:rPr>
        <w:t>本</w:t>
      </w:r>
      <w:r w:rsidR="00AC1920" w:rsidRPr="006D4DBE">
        <w:rPr>
          <w:rFonts w:ascii="Times New Roman" w:hAnsi="Times New Roman"/>
          <w:color w:val="000000" w:themeColor="text1"/>
          <w:rPrChange w:id="908" w:author="陳佳宜資訊部資訊安全處" w:date="2024-08-28T10:04:00Z" w16du:dateUtc="2024-08-28T02:04:00Z">
            <w:rPr>
              <w:rFonts w:ascii="Times New Roman" w:hAnsi="Times New Roman"/>
            </w:rPr>
          </w:rPrChange>
        </w:rPr>
        <w:t>公司定期</w:t>
      </w:r>
      <w:proofErr w:type="gramStart"/>
      <w:r w:rsidR="00AC1920" w:rsidRPr="006D4DBE">
        <w:rPr>
          <w:rFonts w:ascii="Times New Roman" w:hAnsi="Times New Roman"/>
          <w:color w:val="000000" w:themeColor="text1"/>
          <w:rPrChange w:id="909" w:author="陳佳宜資訊部資訊安全處" w:date="2024-08-28T10:04:00Z" w16du:dateUtc="2024-08-28T02:04:00Z">
            <w:rPr>
              <w:rFonts w:ascii="Times New Roman" w:hAnsi="Times New Roman"/>
            </w:rPr>
          </w:rPrChange>
        </w:rPr>
        <w:t>辦理物聯網</w:t>
      </w:r>
      <w:proofErr w:type="gramEnd"/>
      <w:r w:rsidR="00AC1920" w:rsidRPr="006D4DBE">
        <w:rPr>
          <w:rFonts w:ascii="Times New Roman" w:hAnsi="Times New Roman"/>
          <w:color w:val="000000" w:themeColor="text1"/>
          <w:rPrChange w:id="910" w:author="陳佳宜資訊部資訊安全處" w:date="2024-08-28T10:04:00Z" w16du:dateUtc="2024-08-28T02:04:00Z">
            <w:rPr>
              <w:rFonts w:ascii="Times New Roman" w:hAnsi="Times New Roman"/>
            </w:rPr>
          </w:rPrChange>
        </w:rPr>
        <w:t>設備使用及管理</w:t>
      </w:r>
      <w:proofErr w:type="gramStart"/>
      <w:r w:rsidR="00AC1920" w:rsidRPr="006D4DBE">
        <w:rPr>
          <w:rFonts w:ascii="Times New Roman" w:hAnsi="Times New Roman"/>
          <w:color w:val="000000" w:themeColor="text1"/>
          <w:rPrChange w:id="911" w:author="陳佳宜資訊部資訊安全處" w:date="2024-08-28T10:04:00Z" w16du:dateUtc="2024-08-28T02:04:00Z">
            <w:rPr>
              <w:rFonts w:ascii="Times New Roman" w:hAnsi="Times New Roman"/>
            </w:rPr>
          </w:rPrChange>
        </w:rPr>
        <w:t>人員資安教育</w:t>
      </w:r>
      <w:proofErr w:type="gramEnd"/>
      <w:r w:rsidR="00AC1920" w:rsidRPr="006D4DBE">
        <w:rPr>
          <w:rFonts w:ascii="Times New Roman" w:hAnsi="Times New Roman"/>
          <w:color w:val="000000" w:themeColor="text1"/>
          <w:rPrChange w:id="912" w:author="陳佳宜資訊部資訊安全處" w:date="2024-08-28T10:04:00Z" w16du:dateUtc="2024-08-28T02:04:00Z">
            <w:rPr>
              <w:rFonts w:ascii="Times New Roman" w:hAnsi="Times New Roman"/>
            </w:rPr>
          </w:rPrChange>
        </w:rPr>
        <w:t>訓練。</w:t>
      </w:r>
      <w:r w:rsidR="004C6791" w:rsidRPr="006D4DBE">
        <w:rPr>
          <w:rFonts w:ascii="Times New Roman" w:hAnsi="Times New Roman"/>
          <w:color w:val="000000" w:themeColor="text1"/>
          <w:rPrChange w:id="913" w:author="陳佳宜資訊部資訊安全處" w:date="2024-08-28T10:04:00Z" w16du:dateUtc="2024-08-28T02:04:00Z">
            <w:rPr>
              <w:rFonts w:ascii="Times New Roman" w:hAnsi="Times New Roman"/>
            </w:rPr>
          </w:rPrChange>
        </w:rPr>
        <w:t>程式經修改其相關文件及時更新。</w:t>
      </w:r>
      <w:commentRangeEnd w:id="906"/>
      <w:r w:rsidR="00EB5B71" w:rsidRPr="006D4DBE">
        <w:rPr>
          <w:rStyle w:val="ab"/>
          <w:rFonts w:ascii="Times New Roman" w:eastAsia="新細明體" w:hAnsi="Times New Roman"/>
          <w:bCs w:val="0"/>
          <w:color w:val="000000" w:themeColor="text1"/>
          <w:rPrChange w:id="914" w:author="陳佳宜資訊部資訊安全處" w:date="2024-08-28T10:04:00Z" w16du:dateUtc="2024-08-28T02:04:00Z">
            <w:rPr>
              <w:rStyle w:val="ab"/>
              <w:rFonts w:ascii="Times New Roman" w:eastAsia="新細明體" w:hAnsi="Times New Roman"/>
              <w:bCs w:val="0"/>
            </w:rPr>
          </w:rPrChange>
        </w:rPr>
        <w:commentReference w:id="906"/>
      </w:r>
    </w:p>
    <w:p w14:paraId="19AAD6F2" w14:textId="35F6432C" w:rsidR="004F1635" w:rsidRPr="006D4DBE" w:rsidRDefault="004F1635">
      <w:pPr>
        <w:pStyle w:val="5"/>
        <w:tabs>
          <w:tab w:val="clear" w:pos="2400"/>
        </w:tabs>
        <w:ind w:leftChars="827" w:left="2038" w:hangingChars="22" w:hanging="53"/>
        <w:rPr>
          <w:color w:val="000000" w:themeColor="text1"/>
          <w:rPrChange w:id="915" w:author="陳佳宜資訊部資訊安全處" w:date="2024-08-28T10:04:00Z" w16du:dateUtc="2024-08-28T02:04:00Z">
            <w:rPr/>
          </w:rPrChange>
        </w:rPr>
        <w:pPrChange w:id="916" w:author="陳佳宜資訊部策略發展處" w:date="2024-04-19T13:21:00Z">
          <w:pPr>
            <w:pStyle w:val="5"/>
          </w:pPr>
        </w:pPrChange>
      </w:pPr>
      <w:ins w:id="917" w:author="陳佳宜資訊部策略發展處" w:date="2024-04-19T13:21:00Z">
        <w:r w:rsidRPr="006D4DBE">
          <w:rPr>
            <w:rFonts w:hint="eastAsia"/>
            <w:color w:val="000000" w:themeColor="text1"/>
            <w:rPrChange w:id="918" w:author="陳佳宜資訊部資訊安全處" w:date="2024-08-28T10:04:00Z" w16du:dateUtc="2024-08-28T02:04:00Z">
              <w:rPr>
                <w:rFonts w:hint="eastAsia"/>
              </w:rPr>
            </w:rPrChange>
          </w:rPr>
          <w:t>應</w:t>
        </w:r>
        <w:proofErr w:type="gramStart"/>
        <w:r w:rsidRPr="006D4DBE">
          <w:rPr>
            <w:rFonts w:hint="eastAsia"/>
            <w:color w:val="000000" w:themeColor="text1"/>
            <w:rPrChange w:id="919" w:author="陳佳宜資訊部資訊安全處" w:date="2024-08-28T10:04:00Z" w16du:dateUtc="2024-08-28T02:04:00Z">
              <w:rPr>
                <w:rFonts w:hint="eastAsia"/>
              </w:rPr>
            </w:rPrChange>
          </w:rPr>
          <w:t>建立物聯網</w:t>
        </w:r>
        <w:proofErr w:type="gramEnd"/>
        <w:r w:rsidRPr="006D4DBE">
          <w:rPr>
            <w:rFonts w:hint="eastAsia"/>
            <w:color w:val="000000" w:themeColor="text1"/>
            <w:rPrChange w:id="920" w:author="陳佳宜資訊部資訊安全處" w:date="2024-08-28T10:04:00Z" w16du:dateUtc="2024-08-28T02:04:00Z">
              <w:rPr>
                <w:rFonts w:hint="eastAsia"/>
              </w:rPr>
            </w:rPrChange>
          </w:rPr>
          <w:t>設備存取權限控管措施。</w:t>
        </w:r>
      </w:ins>
    </w:p>
    <w:p w14:paraId="19540AC6" w14:textId="1629FACE" w:rsidR="004C6791" w:rsidRPr="006D4DBE" w:rsidRDefault="005F2C61">
      <w:pPr>
        <w:pStyle w:val="3"/>
        <w:tabs>
          <w:tab w:val="clear" w:pos="3480"/>
          <w:tab w:val="left" w:pos="1560"/>
        </w:tabs>
        <w:ind w:left="1320"/>
        <w:rPr>
          <w:color w:val="000000" w:themeColor="text1"/>
          <w:rPrChange w:id="921" w:author="陳佳宜資訊部資訊安全處" w:date="2024-08-28T10:04:00Z" w16du:dateUtc="2024-08-28T02:04:00Z">
            <w:rPr/>
          </w:rPrChange>
        </w:rPr>
        <w:pPrChange w:id="922" w:author="陳佳宜資訊部策略發展處" w:date="2024-04-19T13:22:00Z">
          <w:pPr>
            <w:pStyle w:val="3"/>
            <w:ind w:left="1320"/>
          </w:pPr>
        </w:pPrChange>
      </w:pPr>
      <w:r w:rsidRPr="006D4DBE">
        <w:rPr>
          <w:rFonts w:hint="eastAsia"/>
          <w:color w:val="000000" w:themeColor="text1"/>
          <w:rPrChange w:id="923" w:author="陳佳宜資訊部資訊安全處" w:date="2024-08-28T10:04:00Z" w16du:dateUtc="2024-08-28T02:04:00Z">
            <w:rPr>
              <w:rFonts w:hint="eastAsia"/>
            </w:rPr>
          </w:rPrChange>
        </w:rPr>
        <w:t>遠距辦公：</w:t>
      </w:r>
      <w:r w:rsidRPr="006D4DBE">
        <w:rPr>
          <w:color w:val="000000" w:themeColor="text1"/>
          <w:rPrChange w:id="924" w:author="陳佳宜資訊部資訊安全處" w:date="2024-08-28T10:04:00Z" w16du:dateUtc="2024-08-28T02:04:00Z">
            <w:rPr/>
          </w:rPrChange>
        </w:rPr>
        <w:t xml:space="preserve"> </w:t>
      </w:r>
    </w:p>
    <w:p w14:paraId="0D3EA294" w14:textId="1FAEC9B6" w:rsidR="00B954F7" w:rsidRPr="006D4DBE" w:rsidRDefault="00A241F8" w:rsidP="00B954F7">
      <w:pPr>
        <w:pStyle w:val="4"/>
        <w:ind w:hanging="480"/>
        <w:rPr>
          <w:rFonts w:ascii="Times New Roman" w:hAnsi="Times New Roman"/>
          <w:color w:val="000000" w:themeColor="text1"/>
          <w:rPrChange w:id="925" w:author="陳佳宜資訊部資訊安全處" w:date="2024-08-28T10:04:00Z" w16du:dateUtc="2024-08-28T02:04:00Z">
            <w:rPr>
              <w:rFonts w:ascii="Times New Roman" w:hAnsi="Times New Roman"/>
            </w:rPr>
          </w:rPrChange>
        </w:rPr>
      </w:pPr>
      <w:r w:rsidRPr="006D4DBE">
        <w:rPr>
          <w:rFonts w:ascii="Times New Roman" w:hAnsi="Times New Roman" w:hint="eastAsia"/>
          <w:color w:val="000000" w:themeColor="text1"/>
          <w:rPrChange w:id="926" w:author="陳佳宜資訊部資訊安全處" w:date="2024-08-28T10:04:00Z" w16du:dateUtc="2024-08-28T02:04:00Z">
            <w:rPr>
              <w:rFonts w:ascii="Times New Roman" w:hAnsi="Times New Roman" w:hint="eastAsia"/>
            </w:rPr>
          </w:rPrChange>
        </w:rPr>
        <w:t>本</w:t>
      </w:r>
      <w:commentRangeStart w:id="927"/>
      <w:r w:rsidR="00B954F7" w:rsidRPr="006D4DBE">
        <w:rPr>
          <w:rFonts w:ascii="Times New Roman" w:hAnsi="Times New Roman"/>
          <w:color w:val="000000" w:themeColor="text1"/>
          <w:rPrChange w:id="928" w:author="陳佳宜資訊部資訊安全處" w:date="2024-08-28T10:04:00Z" w16du:dateUtc="2024-08-28T02:04:00Z">
            <w:rPr>
              <w:rFonts w:ascii="Times New Roman" w:hAnsi="Times New Roman"/>
            </w:rPr>
          </w:rPrChange>
        </w:rPr>
        <w:t>公司對使用遠距辦公之設備安裝資訊安全相關軟體，控管應用程式存取權限，以降低資訊外流風險。</w:t>
      </w:r>
      <w:commentRangeEnd w:id="927"/>
      <w:r w:rsidRPr="006D4DBE">
        <w:rPr>
          <w:rStyle w:val="ab"/>
          <w:rFonts w:ascii="Times New Roman" w:eastAsia="新細明體" w:hAnsi="Times New Roman"/>
          <w:color w:val="000000" w:themeColor="text1"/>
          <w:rPrChange w:id="929" w:author="陳佳宜資訊部資訊安全處" w:date="2024-08-28T10:04:00Z" w16du:dateUtc="2024-08-28T02:04:00Z">
            <w:rPr>
              <w:rStyle w:val="ab"/>
              <w:rFonts w:ascii="Times New Roman" w:eastAsia="新細明體" w:hAnsi="Times New Roman"/>
            </w:rPr>
          </w:rPrChange>
        </w:rPr>
        <w:commentReference w:id="927"/>
      </w:r>
    </w:p>
    <w:p w14:paraId="2747FBAE" w14:textId="68628254" w:rsidR="00B954F7" w:rsidRPr="006D4DBE" w:rsidRDefault="00A241F8" w:rsidP="00B954F7">
      <w:pPr>
        <w:pStyle w:val="4"/>
        <w:ind w:hanging="480"/>
        <w:rPr>
          <w:rFonts w:ascii="Times New Roman" w:hAnsi="Times New Roman"/>
          <w:color w:val="000000" w:themeColor="text1"/>
          <w:rPrChange w:id="930" w:author="陳佳宜資訊部資訊安全處" w:date="2024-08-28T10:04:00Z" w16du:dateUtc="2024-08-28T02:04:00Z">
            <w:rPr>
              <w:rFonts w:ascii="Times New Roman" w:hAnsi="Times New Roman"/>
            </w:rPr>
          </w:rPrChange>
        </w:rPr>
      </w:pPr>
      <w:r w:rsidRPr="006D4DBE">
        <w:rPr>
          <w:rFonts w:ascii="Times New Roman" w:hAnsi="Times New Roman" w:hint="eastAsia"/>
          <w:color w:val="000000" w:themeColor="text1"/>
          <w:rPrChange w:id="931" w:author="陳佳宜資訊部資訊安全處" w:date="2024-08-28T10:04:00Z" w16du:dateUtc="2024-08-28T02:04:00Z">
            <w:rPr>
              <w:rFonts w:ascii="Times New Roman" w:hAnsi="Times New Roman" w:hint="eastAsia"/>
            </w:rPr>
          </w:rPrChange>
        </w:rPr>
        <w:t>本</w:t>
      </w:r>
      <w:commentRangeStart w:id="932"/>
      <w:r w:rsidR="00B954F7" w:rsidRPr="006D4DBE">
        <w:rPr>
          <w:rFonts w:ascii="Times New Roman" w:hAnsi="Times New Roman"/>
          <w:color w:val="000000" w:themeColor="text1"/>
          <w:rPrChange w:id="933" w:author="陳佳宜資訊部資訊安全處" w:date="2024-08-28T10:04:00Z" w16du:dateUtc="2024-08-28T02:04:00Z">
            <w:rPr>
              <w:rFonts w:ascii="Times New Roman" w:hAnsi="Times New Roman"/>
            </w:rPr>
          </w:rPrChange>
        </w:rPr>
        <w:t>公司依業務範圍及控管權限設定居家辦公員工之系統功能權限。</w:t>
      </w:r>
      <w:commentRangeEnd w:id="932"/>
      <w:r w:rsidRPr="006D4DBE">
        <w:rPr>
          <w:rStyle w:val="ab"/>
          <w:rFonts w:ascii="Times New Roman" w:eastAsia="新細明體" w:hAnsi="Times New Roman"/>
          <w:color w:val="000000" w:themeColor="text1"/>
          <w:rPrChange w:id="934" w:author="陳佳宜資訊部資訊安全處" w:date="2024-08-28T10:04:00Z" w16du:dateUtc="2024-08-28T02:04:00Z">
            <w:rPr>
              <w:rStyle w:val="ab"/>
              <w:rFonts w:ascii="Times New Roman" w:eastAsia="新細明體" w:hAnsi="Times New Roman"/>
            </w:rPr>
          </w:rPrChange>
        </w:rPr>
        <w:commentReference w:id="932"/>
      </w:r>
    </w:p>
    <w:p w14:paraId="0F8EF970" w14:textId="1CA0ED18" w:rsidR="00B954F7" w:rsidRPr="006D4DBE" w:rsidRDefault="00A241F8" w:rsidP="00B954F7">
      <w:pPr>
        <w:pStyle w:val="4"/>
        <w:ind w:hanging="480"/>
        <w:rPr>
          <w:rFonts w:ascii="Times New Roman" w:hAnsi="Times New Roman"/>
          <w:color w:val="000000" w:themeColor="text1"/>
          <w:rPrChange w:id="935" w:author="陳佳宜資訊部資訊安全處" w:date="2024-08-28T10:04:00Z" w16du:dateUtc="2024-08-28T02:04:00Z">
            <w:rPr>
              <w:rFonts w:ascii="Times New Roman" w:hAnsi="Times New Roman"/>
            </w:rPr>
          </w:rPrChange>
        </w:rPr>
      </w:pPr>
      <w:r w:rsidRPr="006D4DBE">
        <w:rPr>
          <w:rFonts w:ascii="Times New Roman" w:hAnsi="Times New Roman" w:hint="eastAsia"/>
          <w:color w:val="000000" w:themeColor="text1"/>
          <w:rPrChange w:id="936" w:author="陳佳宜資訊部資訊安全處" w:date="2024-08-28T10:04:00Z" w16du:dateUtc="2024-08-28T02:04:00Z">
            <w:rPr>
              <w:rFonts w:ascii="Times New Roman" w:hAnsi="Times New Roman" w:hint="eastAsia"/>
            </w:rPr>
          </w:rPrChange>
        </w:rPr>
        <w:t>本</w:t>
      </w:r>
      <w:commentRangeStart w:id="937"/>
      <w:r w:rsidR="00B954F7" w:rsidRPr="006D4DBE">
        <w:rPr>
          <w:rFonts w:ascii="Times New Roman" w:hAnsi="Times New Roman"/>
          <w:color w:val="000000" w:themeColor="text1"/>
          <w:rPrChange w:id="938" w:author="陳佳宜資訊部資訊安全處" w:date="2024-08-28T10:04:00Z" w16du:dateUtc="2024-08-28T02:04:00Z">
            <w:rPr>
              <w:rFonts w:ascii="Times New Roman" w:hAnsi="Times New Roman"/>
            </w:rPr>
          </w:rPrChange>
        </w:rPr>
        <w:t>公司依員工執行業務內容訂定連線時段限制及相關規範。</w:t>
      </w:r>
      <w:commentRangeEnd w:id="937"/>
      <w:r w:rsidRPr="006D4DBE">
        <w:rPr>
          <w:rStyle w:val="ab"/>
          <w:rFonts w:ascii="Times New Roman" w:eastAsia="新細明體" w:hAnsi="Times New Roman"/>
          <w:color w:val="000000" w:themeColor="text1"/>
          <w:rPrChange w:id="939" w:author="陳佳宜資訊部資訊安全處" w:date="2024-08-28T10:04:00Z" w16du:dateUtc="2024-08-28T02:04:00Z">
            <w:rPr>
              <w:rStyle w:val="ab"/>
              <w:rFonts w:ascii="Times New Roman" w:eastAsia="新細明體" w:hAnsi="Times New Roman"/>
            </w:rPr>
          </w:rPrChange>
        </w:rPr>
        <w:commentReference w:id="937"/>
      </w:r>
    </w:p>
    <w:p w14:paraId="60871298" w14:textId="2C39DFA5" w:rsidR="00B954F7" w:rsidRPr="006D4DBE" w:rsidRDefault="00A241F8" w:rsidP="00B954F7">
      <w:pPr>
        <w:pStyle w:val="4"/>
        <w:ind w:hanging="480"/>
        <w:rPr>
          <w:rFonts w:ascii="Times New Roman" w:hAnsi="Times New Roman"/>
          <w:color w:val="000000" w:themeColor="text1"/>
          <w:rPrChange w:id="940" w:author="陳佳宜資訊部資訊安全處" w:date="2024-08-28T10:04:00Z" w16du:dateUtc="2024-08-28T02:04:00Z">
            <w:rPr>
              <w:rFonts w:ascii="Times New Roman" w:hAnsi="Times New Roman"/>
            </w:rPr>
          </w:rPrChange>
        </w:rPr>
      </w:pPr>
      <w:r w:rsidRPr="006D4DBE">
        <w:rPr>
          <w:rFonts w:ascii="Times New Roman" w:hAnsi="Times New Roman" w:hint="eastAsia"/>
          <w:color w:val="000000" w:themeColor="text1"/>
          <w:rPrChange w:id="941" w:author="陳佳宜資訊部資訊安全處" w:date="2024-08-28T10:04:00Z" w16du:dateUtc="2024-08-28T02:04:00Z">
            <w:rPr>
              <w:rFonts w:ascii="Times New Roman" w:hAnsi="Times New Roman" w:hint="eastAsia"/>
            </w:rPr>
          </w:rPrChange>
        </w:rPr>
        <w:t>本</w:t>
      </w:r>
      <w:commentRangeStart w:id="942"/>
      <w:r w:rsidR="00B954F7" w:rsidRPr="006D4DBE">
        <w:rPr>
          <w:rFonts w:ascii="Times New Roman" w:hAnsi="Times New Roman"/>
          <w:color w:val="000000" w:themeColor="text1"/>
          <w:rPrChange w:id="943" w:author="陳佳宜資訊部資訊安全處" w:date="2024-08-28T10:04:00Z" w16du:dateUtc="2024-08-28T02:04:00Z">
            <w:rPr>
              <w:rFonts w:ascii="Times New Roman" w:hAnsi="Times New Roman"/>
            </w:rPr>
          </w:rPrChange>
        </w:rPr>
        <w:t>公司留存遠距辦公員工使用者登入系統、電腦設備操作及交易紀錄軌跡。</w:t>
      </w:r>
      <w:commentRangeEnd w:id="942"/>
      <w:r w:rsidRPr="006D4DBE">
        <w:rPr>
          <w:rStyle w:val="ab"/>
          <w:rFonts w:ascii="Times New Roman" w:eastAsia="新細明體" w:hAnsi="Times New Roman"/>
          <w:color w:val="000000" w:themeColor="text1"/>
          <w:rPrChange w:id="944" w:author="陳佳宜資訊部資訊安全處" w:date="2024-08-28T10:04:00Z" w16du:dateUtc="2024-08-28T02:04:00Z">
            <w:rPr>
              <w:rStyle w:val="ab"/>
              <w:rFonts w:ascii="Times New Roman" w:eastAsia="新細明體" w:hAnsi="Times New Roman"/>
            </w:rPr>
          </w:rPrChange>
        </w:rPr>
        <w:commentReference w:id="942"/>
      </w:r>
    </w:p>
    <w:p w14:paraId="01022429" w14:textId="451AEFE2" w:rsidR="00B954F7" w:rsidRPr="006D4DBE" w:rsidRDefault="00A241F8" w:rsidP="00B954F7">
      <w:pPr>
        <w:pStyle w:val="4"/>
        <w:ind w:hanging="480"/>
        <w:rPr>
          <w:rFonts w:ascii="Times New Roman" w:hAnsi="Times New Roman"/>
          <w:color w:val="000000" w:themeColor="text1"/>
          <w:rPrChange w:id="945" w:author="陳佳宜資訊部資訊安全處" w:date="2024-08-28T10:04:00Z" w16du:dateUtc="2024-08-28T02:04:00Z">
            <w:rPr>
              <w:rFonts w:ascii="Times New Roman" w:hAnsi="Times New Roman"/>
            </w:rPr>
          </w:rPrChange>
        </w:rPr>
      </w:pPr>
      <w:r w:rsidRPr="006D4DBE">
        <w:rPr>
          <w:rFonts w:ascii="Times New Roman" w:hAnsi="Times New Roman" w:hint="eastAsia"/>
          <w:color w:val="000000" w:themeColor="text1"/>
          <w:rPrChange w:id="946" w:author="陳佳宜資訊部資訊安全處" w:date="2024-08-28T10:04:00Z" w16du:dateUtc="2024-08-28T02:04:00Z">
            <w:rPr>
              <w:rFonts w:ascii="Times New Roman" w:hAnsi="Times New Roman" w:hint="eastAsia"/>
            </w:rPr>
          </w:rPrChange>
        </w:rPr>
        <w:t>本</w:t>
      </w:r>
      <w:commentRangeStart w:id="947"/>
      <w:r w:rsidR="00B954F7" w:rsidRPr="006D4DBE">
        <w:rPr>
          <w:rFonts w:ascii="Times New Roman" w:hAnsi="Times New Roman"/>
          <w:color w:val="000000" w:themeColor="text1"/>
          <w:rPrChange w:id="948" w:author="陳佳宜資訊部資訊安全處" w:date="2024-08-28T10:04:00Z" w16du:dateUtc="2024-08-28T02:04:00Z">
            <w:rPr>
              <w:rFonts w:ascii="Times New Roman" w:hAnsi="Times New Roman"/>
            </w:rPr>
          </w:rPrChange>
        </w:rPr>
        <w:t>公司</w:t>
      </w:r>
      <w:proofErr w:type="gramStart"/>
      <w:r w:rsidR="00B954F7" w:rsidRPr="006D4DBE">
        <w:rPr>
          <w:rFonts w:ascii="Times New Roman" w:hAnsi="Times New Roman"/>
          <w:color w:val="000000" w:themeColor="text1"/>
          <w:rPrChange w:id="949" w:author="陳佳宜資訊部資訊安全處" w:date="2024-08-28T10:04:00Z" w16du:dateUtc="2024-08-28T02:04:00Z">
            <w:rPr>
              <w:rFonts w:ascii="Times New Roman" w:hAnsi="Times New Roman"/>
            </w:rPr>
          </w:rPrChange>
        </w:rPr>
        <w:t>採</w:t>
      </w:r>
      <w:proofErr w:type="gramEnd"/>
      <w:r w:rsidR="00B954F7" w:rsidRPr="006D4DBE">
        <w:rPr>
          <w:rFonts w:ascii="Times New Roman" w:hAnsi="Times New Roman"/>
          <w:color w:val="000000" w:themeColor="text1"/>
          <w:rPrChange w:id="950" w:author="陳佳宜資訊部資訊安全處" w:date="2024-08-28T10:04:00Z" w16du:dateUtc="2024-08-28T02:04:00Z">
            <w:rPr>
              <w:rFonts w:ascii="Times New Roman" w:hAnsi="Times New Roman"/>
            </w:rPr>
          </w:rPrChange>
        </w:rPr>
        <w:t>多因子驗證機制（員工帳號密碼、動態密碼、一次性帳密）及建立安全的遠距網路通道，降低相關帳號密碼遭假冒或竊用之風險。</w:t>
      </w:r>
      <w:commentRangeEnd w:id="947"/>
      <w:r w:rsidRPr="006D4DBE">
        <w:rPr>
          <w:rStyle w:val="ab"/>
          <w:rFonts w:ascii="Times New Roman" w:eastAsia="新細明體" w:hAnsi="Times New Roman"/>
          <w:color w:val="000000" w:themeColor="text1"/>
          <w:rPrChange w:id="951" w:author="陳佳宜資訊部資訊安全處" w:date="2024-08-28T10:04:00Z" w16du:dateUtc="2024-08-28T02:04:00Z">
            <w:rPr>
              <w:rStyle w:val="ab"/>
              <w:rFonts w:ascii="Times New Roman" w:eastAsia="新細明體" w:hAnsi="Times New Roman"/>
            </w:rPr>
          </w:rPrChange>
        </w:rPr>
        <w:commentReference w:id="947"/>
      </w:r>
    </w:p>
    <w:p w14:paraId="762C425E" w14:textId="09D7448D" w:rsidR="00B954F7" w:rsidRPr="006D4DBE" w:rsidRDefault="00A241F8" w:rsidP="00B954F7">
      <w:pPr>
        <w:pStyle w:val="4"/>
        <w:ind w:hanging="480"/>
        <w:rPr>
          <w:rFonts w:ascii="Times New Roman" w:hAnsi="Times New Roman"/>
          <w:color w:val="000000" w:themeColor="text1"/>
          <w:rPrChange w:id="952" w:author="陳佳宜資訊部資訊安全處" w:date="2024-08-28T10:04:00Z" w16du:dateUtc="2024-08-28T02:04:00Z">
            <w:rPr>
              <w:rFonts w:ascii="Times New Roman" w:hAnsi="Times New Roman"/>
            </w:rPr>
          </w:rPrChange>
        </w:rPr>
      </w:pPr>
      <w:r w:rsidRPr="006D4DBE">
        <w:rPr>
          <w:rFonts w:ascii="Times New Roman" w:hAnsi="Times New Roman" w:hint="eastAsia"/>
          <w:color w:val="000000" w:themeColor="text1"/>
          <w:rPrChange w:id="953" w:author="陳佳宜資訊部資訊安全處" w:date="2024-08-28T10:04:00Z" w16du:dateUtc="2024-08-28T02:04:00Z">
            <w:rPr>
              <w:rFonts w:ascii="Times New Roman" w:hAnsi="Times New Roman" w:hint="eastAsia"/>
            </w:rPr>
          </w:rPrChange>
        </w:rPr>
        <w:t>本</w:t>
      </w:r>
      <w:commentRangeStart w:id="954"/>
      <w:r w:rsidR="00B954F7" w:rsidRPr="006D4DBE">
        <w:rPr>
          <w:rFonts w:ascii="Times New Roman" w:hAnsi="Times New Roman"/>
          <w:color w:val="000000" w:themeColor="text1"/>
          <w:rPrChange w:id="955" w:author="陳佳宜資訊部資訊安全處" w:date="2024-08-28T10:04:00Z" w16du:dateUtc="2024-08-28T02:04:00Z">
            <w:rPr>
              <w:rFonts w:ascii="Times New Roman" w:hAnsi="Times New Roman"/>
            </w:rPr>
          </w:rPrChange>
        </w:rPr>
        <w:t>公司阻擋惡意或未經授權之連線，並採用最小權限原則設定遠距帳號存取規則。</w:t>
      </w:r>
      <w:commentRangeEnd w:id="954"/>
      <w:r w:rsidRPr="006D4DBE">
        <w:rPr>
          <w:rStyle w:val="ab"/>
          <w:rFonts w:ascii="Times New Roman" w:eastAsia="新細明體" w:hAnsi="Times New Roman"/>
          <w:color w:val="000000" w:themeColor="text1"/>
          <w:rPrChange w:id="956" w:author="陳佳宜資訊部資訊安全處" w:date="2024-08-28T10:04:00Z" w16du:dateUtc="2024-08-28T02:04:00Z">
            <w:rPr>
              <w:rStyle w:val="ab"/>
              <w:rFonts w:ascii="Times New Roman" w:eastAsia="新細明體" w:hAnsi="Times New Roman"/>
            </w:rPr>
          </w:rPrChange>
        </w:rPr>
        <w:commentReference w:id="954"/>
      </w:r>
    </w:p>
    <w:p w14:paraId="1AFAF860" w14:textId="0B83AD4B" w:rsidR="00B954F7" w:rsidRPr="006D4DBE" w:rsidRDefault="00A241F8" w:rsidP="00B954F7">
      <w:pPr>
        <w:pStyle w:val="4"/>
        <w:ind w:hanging="480"/>
        <w:rPr>
          <w:rFonts w:ascii="Times New Roman" w:hAnsi="Times New Roman"/>
          <w:color w:val="000000" w:themeColor="text1"/>
          <w:rPrChange w:id="957" w:author="陳佳宜資訊部資訊安全處" w:date="2024-08-28T10:04:00Z" w16du:dateUtc="2024-08-28T02:04:00Z">
            <w:rPr>
              <w:rFonts w:ascii="Times New Roman" w:hAnsi="Times New Roman"/>
            </w:rPr>
          </w:rPrChange>
        </w:rPr>
      </w:pPr>
      <w:r w:rsidRPr="006D4DBE">
        <w:rPr>
          <w:rFonts w:ascii="Times New Roman" w:hAnsi="Times New Roman" w:hint="eastAsia"/>
          <w:color w:val="000000" w:themeColor="text1"/>
          <w:rPrChange w:id="958" w:author="陳佳宜資訊部資訊安全處" w:date="2024-08-28T10:04:00Z" w16du:dateUtc="2024-08-28T02:04:00Z">
            <w:rPr>
              <w:rFonts w:ascii="Times New Roman" w:hAnsi="Times New Roman" w:hint="eastAsia"/>
            </w:rPr>
          </w:rPrChange>
        </w:rPr>
        <w:t>本</w:t>
      </w:r>
      <w:r w:rsidR="00B954F7" w:rsidRPr="006D4DBE">
        <w:rPr>
          <w:rFonts w:ascii="Times New Roman" w:hAnsi="Times New Roman"/>
          <w:color w:val="000000" w:themeColor="text1"/>
          <w:rPrChange w:id="959" w:author="陳佳宜資訊部資訊安全處" w:date="2024-08-28T10:04:00Z" w16du:dateUtc="2024-08-28T02:04:00Z">
            <w:rPr>
              <w:rFonts w:ascii="Times New Roman" w:hAnsi="Times New Roman"/>
            </w:rPr>
          </w:rPrChange>
        </w:rPr>
        <w:t>公司定時更新</w:t>
      </w:r>
      <w:r w:rsidR="00B954F7" w:rsidRPr="006D4DBE">
        <w:rPr>
          <w:rFonts w:ascii="Times New Roman" w:hAnsi="Times New Roman"/>
          <w:color w:val="000000" w:themeColor="text1"/>
          <w:rPrChange w:id="960" w:author="陳佳宜資訊部資訊安全處" w:date="2024-08-28T10:04:00Z" w16du:dateUtc="2024-08-28T02:04:00Z">
            <w:rPr>
              <w:rFonts w:ascii="Times New Roman" w:hAnsi="Times New Roman"/>
            </w:rPr>
          </w:rPrChange>
        </w:rPr>
        <w:t>VPN</w:t>
      </w:r>
      <w:r w:rsidR="00B954F7" w:rsidRPr="006D4DBE">
        <w:rPr>
          <w:rFonts w:ascii="Times New Roman" w:hAnsi="Times New Roman"/>
          <w:color w:val="000000" w:themeColor="text1"/>
          <w:rPrChange w:id="961" w:author="陳佳宜資訊部資訊安全處" w:date="2024-08-28T10:04:00Z" w16du:dateUtc="2024-08-28T02:04:00Z">
            <w:rPr>
              <w:rFonts w:ascii="Times New Roman" w:hAnsi="Times New Roman"/>
            </w:rPr>
          </w:rPrChange>
        </w:rPr>
        <w:t>連線和其他遠端連結系統之安控措施。</w:t>
      </w:r>
    </w:p>
    <w:p w14:paraId="291747D4" w14:textId="04E4E9B6" w:rsidR="00B954F7" w:rsidRPr="006D4DBE" w:rsidRDefault="00A241F8" w:rsidP="00B954F7">
      <w:pPr>
        <w:pStyle w:val="4"/>
        <w:ind w:hanging="480"/>
        <w:rPr>
          <w:rFonts w:ascii="Times New Roman" w:hAnsi="Times New Roman"/>
          <w:color w:val="000000" w:themeColor="text1"/>
          <w:rPrChange w:id="962" w:author="陳佳宜資訊部資訊安全處" w:date="2024-08-28T10:04:00Z" w16du:dateUtc="2024-08-28T02:04:00Z">
            <w:rPr>
              <w:rFonts w:ascii="Times New Roman" w:hAnsi="Times New Roman"/>
            </w:rPr>
          </w:rPrChange>
        </w:rPr>
      </w:pPr>
      <w:commentRangeStart w:id="963"/>
      <w:r w:rsidRPr="006D4DBE">
        <w:rPr>
          <w:rFonts w:ascii="Times New Roman" w:hAnsi="Times New Roman" w:hint="eastAsia"/>
          <w:color w:val="000000" w:themeColor="text1"/>
          <w:rPrChange w:id="964" w:author="陳佳宜資訊部資訊安全處" w:date="2024-08-28T10:04:00Z" w16du:dateUtc="2024-08-28T02:04:00Z">
            <w:rPr>
              <w:rFonts w:ascii="Times New Roman" w:hAnsi="Times New Roman" w:hint="eastAsia"/>
            </w:rPr>
          </w:rPrChange>
        </w:rPr>
        <w:t>本</w:t>
      </w:r>
      <w:r w:rsidR="00B954F7" w:rsidRPr="006D4DBE">
        <w:rPr>
          <w:rFonts w:ascii="Times New Roman" w:hAnsi="Times New Roman"/>
          <w:color w:val="000000" w:themeColor="text1"/>
          <w:rPrChange w:id="965" w:author="陳佳宜資訊部資訊安全處" w:date="2024-08-28T10:04:00Z" w16du:dateUtc="2024-08-28T02:04:00Z">
            <w:rPr>
              <w:rFonts w:ascii="Times New Roman" w:hAnsi="Times New Roman"/>
            </w:rPr>
          </w:rPrChange>
        </w:rPr>
        <w:t>公司對客戶隱私、資料及紀錄之安全性建立保護措施。</w:t>
      </w:r>
      <w:commentRangeEnd w:id="963"/>
      <w:r w:rsidRPr="006D4DBE">
        <w:rPr>
          <w:rStyle w:val="ab"/>
          <w:rFonts w:ascii="Times New Roman" w:eastAsia="新細明體" w:hAnsi="Times New Roman"/>
          <w:color w:val="000000" w:themeColor="text1"/>
          <w:rPrChange w:id="966" w:author="陳佳宜資訊部資訊安全處" w:date="2024-08-28T10:04:00Z" w16du:dateUtc="2024-08-28T02:04:00Z">
            <w:rPr>
              <w:rStyle w:val="ab"/>
              <w:rFonts w:ascii="Times New Roman" w:eastAsia="新細明體" w:hAnsi="Times New Roman"/>
            </w:rPr>
          </w:rPrChange>
        </w:rPr>
        <w:commentReference w:id="963"/>
      </w:r>
    </w:p>
    <w:p w14:paraId="6C23B053" w14:textId="44219851" w:rsidR="004E3E39" w:rsidRPr="006D4DBE" w:rsidRDefault="00A241F8" w:rsidP="00B67882">
      <w:pPr>
        <w:pStyle w:val="4"/>
        <w:ind w:hanging="480"/>
        <w:rPr>
          <w:ins w:id="967" w:author="陳佳宜資訊部策略發展處" w:date="2024-04-19T13:22:00Z"/>
          <w:rFonts w:ascii="Times New Roman" w:hAnsi="Times New Roman"/>
          <w:color w:val="000000" w:themeColor="text1"/>
          <w:rPrChange w:id="968" w:author="陳佳宜資訊部資訊安全處" w:date="2024-08-28T10:04:00Z" w16du:dateUtc="2024-08-28T02:04:00Z">
            <w:rPr>
              <w:ins w:id="969" w:author="陳佳宜資訊部策略發展處" w:date="2024-04-19T13:22:00Z"/>
            </w:rPr>
          </w:rPrChange>
        </w:rPr>
      </w:pPr>
      <w:commentRangeStart w:id="970"/>
      <w:r w:rsidRPr="006D4DBE">
        <w:rPr>
          <w:rFonts w:ascii="Times New Roman" w:hAnsi="Times New Roman" w:hint="eastAsia"/>
          <w:color w:val="000000" w:themeColor="text1"/>
          <w:rPrChange w:id="971" w:author="陳佳宜資訊部資訊安全處" w:date="2024-08-28T10:04:00Z" w16du:dateUtc="2024-08-28T02:04:00Z">
            <w:rPr>
              <w:rFonts w:ascii="Times New Roman" w:hAnsi="Times New Roman" w:hint="eastAsia"/>
            </w:rPr>
          </w:rPrChange>
        </w:rPr>
        <w:lastRenderedPageBreak/>
        <w:t>本</w:t>
      </w:r>
      <w:r w:rsidR="00B954F7" w:rsidRPr="006D4DBE">
        <w:rPr>
          <w:rFonts w:ascii="Times New Roman" w:hAnsi="Times New Roman"/>
          <w:color w:val="000000" w:themeColor="text1"/>
          <w:rPrChange w:id="972" w:author="陳佳宜資訊部資訊安全處" w:date="2024-08-28T10:04:00Z" w16du:dateUtc="2024-08-28T02:04:00Z">
            <w:rPr>
              <w:rFonts w:ascii="Times New Roman" w:hAnsi="Times New Roman"/>
            </w:rPr>
          </w:rPrChange>
        </w:rPr>
        <w:t>公司加強宣導資訊安全，教育遠距辦公員工應對網路風險保持警覺等資訊安全機制。</w:t>
      </w:r>
      <w:commentRangeEnd w:id="970"/>
      <w:r w:rsidRPr="006D4DBE">
        <w:rPr>
          <w:rStyle w:val="ab"/>
          <w:rFonts w:ascii="Times New Roman" w:eastAsia="新細明體" w:hAnsi="Times New Roman"/>
          <w:color w:val="000000" w:themeColor="text1"/>
          <w:rPrChange w:id="973" w:author="陳佳宜資訊部資訊安全處" w:date="2024-08-28T10:04:00Z" w16du:dateUtc="2024-08-28T02:04:00Z">
            <w:rPr>
              <w:rStyle w:val="ab"/>
              <w:rFonts w:ascii="Times New Roman" w:eastAsia="新細明體" w:hAnsi="Times New Roman"/>
            </w:rPr>
          </w:rPrChange>
        </w:rPr>
        <w:commentReference w:id="970"/>
      </w:r>
    </w:p>
    <w:p w14:paraId="38FFB3A9" w14:textId="46F6E5DE" w:rsidR="004F1635" w:rsidRPr="006D4DBE" w:rsidRDefault="004F1635" w:rsidP="004F1635">
      <w:pPr>
        <w:pStyle w:val="3"/>
        <w:ind w:leftChars="300" w:left="1320" w:hangingChars="250" w:hanging="600"/>
        <w:rPr>
          <w:ins w:id="974" w:author="陳佳宜資訊部策略發展處" w:date="2024-04-19T13:24:00Z"/>
          <w:rFonts w:ascii="Times New Roman" w:hAnsi="Times New Roman"/>
          <w:color w:val="000000" w:themeColor="text1"/>
          <w:rPrChange w:id="975" w:author="陳佳宜資訊部資訊安全處" w:date="2024-08-28T10:04:00Z" w16du:dateUtc="2024-08-28T02:04:00Z">
            <w:rPr>
              <w:ins w:id="976" w:author="陳佳宜資訊部策略發展處" w:date="2024-04-19T13:24:00Z"/>
              <w:rFonts w:ascii="Times New Roman" w:hAnsi="Times New Roman"/>
            </w:rPr>
          </w:rPrChange>
        </w:rPr>
      </w:pPr>
      <w:ins w:id="977" w:author="陳佳宜資訊部策略發展處" w:date="2024-04-19T13:24:00Z">
        <w:r w:rsidRPr="006D4DBE">
          <w:rPr>
            <w:rFonts w:hint="eastAsia"/>
            <w:color w:val="000000" w:themeColor="text1"/>
            <w:rPrChange w:id="978" w:author="陳佳宜資訊部資訊安全處" w:date="2024-08-28T10:04:00Z" w16du:dateUtc="2024-08-28T02:04:00Z">
              <w:rPr>
                <w:rFonts w:hint="eastAsia"/>
              </w:rPr>
            </w:rPrChange>
          </w:rPr>
          <w:t>深度偽造</w:t>
        </w:r>
        <w:r w:rsidRPr="006D4DBE">
          <w:rPr>
            <w:rFonts w:ascii="Times New Roman" w:hAnsi="Times New Roman"/>
            <w:color w:val="000000" w:themeColor="text1"/>
            <w:rPrChange w:id="979" w:author="陳佳宜資訊部資訊安全處" w:date="2024-08-28T10:04:00Z" w16du:dateUtc="2024-08-28T02:04:00Z">
              <w:rPr/>
            </w:rPrChange>
          </w:rPr>
          <w:t>(Deepfake)</w:t>
        </w:r>
      </w:ins>
    </w:p>
    <w:p w14:paraId="04EC7EC7" w14:textId="4071D8B9" w:rsidR="004F1635" w:rsidRPr="006D4DBE" w:rsidRDefault="004F1635">
      <w:pPr>
        <w:pStyle w:val="af1"/>
        <w:numPr>
          <w:ilvl w:val="0"/>
          <w:numId w:val="27"/>
        </w:numPr>
        <w:tabs>
          <w:tab w:val="left" w:pos="709"/>
          <w:tab w:val="left" w:pos="1701"/>
        </w:tabs>
        <w:ind w:leftChars="0" w:left="1560" w:hanging="426"/>
        <w:rPr>
          <w:ins w:id="980" w:author="陳佳宜資訊部策略發展處" w:date="2024-04-19T13:26:00Z"/>
          <w:color w:val="000000" w:themeColor="text1"/>
          <w:rPrChange w:id="981" w:author="陳佳宜資訊部資訊安全處" w:date="2024-08-28T10:04:00Z" w16du:dateUtc="2024-08-28T02:04:00Z">
            <w:rPr>
              <w:ins w:id="982" w:author="陳佳宜資訊部策略發展處" w:date="2024-04-19T13:26:00Z"/>
            </w:rPr>
          </w:rPrChange>
        </w:rPr>
        <w:pPrChange w:id="983" w:author="陳佳宜資訊部策略發展處" w:date="2024-04-19T13:27:00Z">
          <w:pPr>
            <w:pStyle w:val="af1"/>
            <w:numPr>
              <w:numId w:val="27"/>
            </w:numPr>
            <w:ind w:leftChars="0" w:firstLine="796"/>
          </w:pPr>
        </w:pPrChange>
      </w:pPr>
      <w:ins w:id="984" w:author="陳佳宜資訊部策略發展處" w:date="2024-04-19T13:25:00Z">
        <w:r w:rsidRPr="006D4DBE">
          <w:rPr>
            <w:rFonts w:hint="eastAsia"/>
            <w:color w:val="000000" w:themeColor="text1"/>
            <w:rPrChange w:id="985" w:author="陳佳宜資訊部資訊安全處" w:date="2024-08-28T10:04:00Z" w16du:dateUtc="2024-08-28T02:04:00Z">
              <w:rPr>
                <w:rFonts w:hint="eastAsia"/>
              </w:rPr>
            </w:rPrChange>
          </w:rPr>
          <w:t>使用影像視訊方式進行身分驗證時應強化驗證並搭配其他驗證因子</w:t>
        </w:r>
      </w:ins>
      <w:ins w:id="986" w:author="陳佳宜資訊部策略發展處" w:date="2024-04-19T13:26:00Z">
        <w:r w:rsidRPr="006D4DBE">
          <w:rPr>
            <w:rFonts w:hint="eastAsia"/>
            <w:color w:val="000000" w:themeColor="text1"/>
            <w:rPrChange w:id="987" w:author="陳佳宜資訊部資訊安全處" w:date="2024-08-28T10:04:00Z" w16du:dateUtc="2024-08-28T02:04:00Z">
              <w:rPr>
                <w:rFonts w:hint="eastAsia"/>
              </w:rPr>
            </w:rPrChange>
          </w:rPr>
          <w:t>（如上傳身分證件、手機簡訊</w:t>
        </w:r>
        <w:r w:rsidRPr="006D4DBE">
          <w:rPr>
            <w:rFonts w:ascii="Times New Roman" w:hAnsi="Times New Roman" w:cs="Times New Roman"/>
            <w:color w:val="000000" w:themeColor="text1"/>
            <w:rPrChange w:id="988" w:author="陳佳宜資訊部資訊安全處" w:date="2024-08-28T10:04:00Z" w16du:dateUtc="2024-08-28T02:04:00Z">
              <w:rPr/>
            </w:rPrChange>
          </w:rPr>
          <w:t>OTP</w:t>
        </w:r>
        <w:r w:rsidRPr="006D4DBE">
          <w:rPr>
            <w:rFonts w:hint="eastAsia"/>
            <w:color w:val="000000" w:themeColor="text1"/>
            <w:rPrChange w:id="989" w:author="陳佳宜資訊部資訊安全處" w:date="2024-08-28T10:04:00Z" w16du:dateUtc="2024-08-28T02:04:00Z">
              <w:rPr>
                <w:rFonts w:hint="eastAsia"/>
              </w:rPr>
            </w:rPrChange>
          </w:rPr>
          <w:t>）。</w:t>
        </w:r>
      </w:ins>
    </w:p>
    <w:p w14:paraId="40330D8A" w14:textId="70EEC843" w:rsidR="004F1635" w:rsidRPr="006D4DBE" w:rsidRDefault="004F1635">
      <w:pPr>
        <w:pStyle w:val="af1"/>
        <w:numPr>
          <w:ilvl w:val="0"/>
          <w:numId w:val="27"/>
        </w:numPr>
        <w:tabs>
          <w:tab w:val="left" w:pos="1560"/>
        </w:tabs>
        <w:ind w:leftChars="0" w:firstLine="654"/>
        <w:rPr>
          <w:color w:val="000000" w:themeColor="text1"/>
          <w:rPrChange w:id="990" w:author="陳佳宜資訊部資訊安全處" w:date="2024-08-28T10:04:00Z" w16du:dateUtc="2024-08-28T02:04:00Z">
            <w:rPr/>
          </w:rPrChange>
        </w:rPr>
        <w:pPrChange w:id="991" w:author="陳佳宜資訊部策略發展處" w:date="2024-04-19T13:28:00Z">
          <w:pPr>
            <w:pStyle w:val="4"/>
            <w:ind w:hanging="480"/>
          </w:pPr>
        </w:pPrChange>
      </w:pPr>
      <w:ins w:id="992" w:author="陳佳宜資訊部策略發展處" w:date="2024-04-19T13:28:00Z">
        <w:r w:rsidRPr="006D4DBE">
          <w:rPr>
            <w:rFonts w:hint="eastAsia"/>
            <w:color w:val="000000" w:themeColor="text1"/>
            <w:rPrChange w:id="993" w:author="陳佳宜資訊部資訊安全處" w:date="2024-08-28T10:04:00Z" w16du:dateUtc="2024-08-28T02:04:00Z">
              <w:rPr>
                <w:rFonts w:hint="eastAsia"/>
              </w:rPr>
            </w:rPrChange>
          </w:rPr>
          <w:t>應定期辦理涵蓋深度偽造認知及防範議題之</w:t>
        </w:r>
      </w:ins>
      <w:ins w:id="994" w:author="陳佳宜資訊部策略發展處" w:date="2024-04-19T13:29:00Z">
        <w:r w:rsidRPr="006D4DBE">
          <w:rPr>
            <w:rFonts w:hint="eastAsia"/>
            <w:color w:val="000000" w:themeColor="text1"/>
            <w:rPrChange w:id="995" w:author="陳佳宜資訊部資訊安全處" w:date="2024-08-28T10:04:00Z" w16du:dateUtc="2024-08-28T02:04:00Z">
              <w:rPr>
                <w:rFonts w:hint="eastAsia"/>
              </w:rPr>
            </w:rPrChange>
          </w:rPr>
          <w:t>資訊安全教育訓練。</w:t>
        </w:r>
      </w:ins>
    </w:p>
    <w:p w14:paraId="13E1A73F" w14:textId="78FC75F3" w:rsidR="00EF107E" w:rsidRPr="006D4DBE" w:rsidRDefault="009327E9" w:rsidP="00EF107E">
      <w:pPr>
        <w:pStyle w:val="1"/>
        <w:rPr>
          <w:rFonts w:ascii="Times New Roman" w:hAnsi="Times New Roman" w:cs="Times New Roman"/>
          <w:color w:val="000000" w:themeColor="text1"/>
          <w:rPrChange w:id="996" w:author="陳佳宜資訊部資訊安全處" w:date="2024-08-28T10:04:00Z" w16du:dateUtc="2024-08-28T02:04:00Z">
            <w:rPr>
              <w:rFonts w:ascii="Times New Roman" w:hAnsi="Times New Roman" w:cs="Times New Roman"/>
              <w:color w:val="000000"/>
            </w:rPr>
          </w:rPrChange>
        </w:rPr>
      </w:pPr>
      <w:bookmarkStart w:id="997" w:name="_Toc83524747"/>
      <w:bookmarkStart w:id="998" w:name="_Toc353461768"/>
      <w:bookmarkStart w:id="999" w:name="_Toc408907466"/>
      <w:bookmarkStart w:id="1000" w:name="_Toc147137034"/>
      <w:r w:rsidRPr="006D4DBE">
        <w:rPr>
          <w:rFonts w:ascii="Times New Roman" w:hAnsi="Times New Roman" w:cs="Times New Roman"/>
          <w:color w:val="000000" w:themeColor="text1"/>
          <w:rPrChange w:id="1001" w:author="陳佳宜資訊部資訊安全處" w:date="2024-08-28T10:04:00Z" w16du:dateUtc="2024-08-28T02:04:00Z">
            <w:rPr>
              <w:rFonts w:ascii="Times New Roman" w:hAnsi="Times New Roman" w:cs="Times New Roman"/>
              <w:color w:val="000000"/>
            </w:rPr>
          </w:rPrChange>
        </w:rPr>
        <w:t>範圍</w:t>
      </w:r>
      <w:bookmarkEnd w:id="997"/>
      <w:bookmarkEnd w:id="998"/>
      <w:bookmarkEnd w:id="999"/>
      <w:bookmarkEnd w:id="1000"/>
    </w:p>
    <w:p w14:paraId="1BE2A565" w14:textId="77777777" w:rsidR="008965FF" w:rsidRPr="006D4DBE" w:rsidRDefault="008965FF" w:rsidP="008965FF">
      <w:pPr>
        <w:pStyle w:val="2"/>
        <w:rPr>
          <w:rFonts w:ascii="Times New Roman" w:hAnsi="Times New Roman"/>
          <w:color w:val="000000" w:themeColor="text1"/>
          <w:rPrChange w:id="1002" w:author="陳佳宜資訊部資訊安全處" w:date="2024-08-28T10:04:00Z" w16du:dateUtc="2024-08-28T02:04:00Z">
            <w:rPr>
              <w:rFonts w:ascii="Times New Roman" w:hAnsi="Times New Roman"/>
            </w:rPr>
          </w:rPrChange>
        </w:rPr>
      </w:pPr>
      <w:bookmarkStart w:id="1003" w:name="_Toc147137035"/>
      <w:bookmarkStart w:id="1004" w:name="_Toc83524748"/>
      <w:bookmarkStart w:id="1005" w:name="_Toc353461769"/>
      <w:bookmarkStart w:id="1006" w:name="_Toc408907467"/>
      <w:r w:rsidRPr="006D4DBE">
        <w:rPr>
          <w:rFonts w:ascii="Times New Roman" w:hAnsi="Times New Roman" w:hint="eastAsia"/>
          <w:color w:val="000000" w:themeColor="text1"/>
          <w:rPrChange w:id="1007" w:author="陳佳宜資訊部資訊安全處" w:date="2024-08-28T10:04:00Z" w16du:dateUtc="2024-08-28T02:04:00Z">
            <w:rPr>
              <w:rFonts w:ascii="Times New Roman" w:hAnsi="Times New Roman" w:hint="eastAsia"/>
            </w:rPr>
          </w:rPrChange>
        </w:rPr>
        <w:t>雲端運算服務範圍</w:t>
      </w:r>
      <w:bookmarkEnd w:id="1003"/>
    </w:p>
    <w:p w14:paraId="52173C25" w14:textId="2A4AEA2D" w:rsidR="008965FF" w:rsidRPr="006D4DBE" w:rsidRDefault="00D075E2">
      <w:pPr>
        <w:pStyle w:val="3"/>
        <w:tabs>
          <w:tab w:val="clear" w:pos="3480"/>
          <w:tab w:val="left" w:pos="1560"/>
        </w:tabs>
        <w:ind w:left="1320"/>
        <w:rPr>
          <w:color w:val="000000" w:themeColor="text1"/>
          <w:rPrChange w:id="1008" w:author="陳佳宜資訊部資訊安全處" w:date="2024-08-28T10:04:00Z" w16du:dateUtc="2024-08-28T02:04:00Z">
            <w:rPr/>
          </w:rPrChange>
        </w:rPr>
        <w:pPrChange w:id="1009" w:author="陳佳宜資訊部策略發展處" w:date="2024-04-19T13:35:00Z">
          <w:pPr>
            <w:pStyle w:val="3"/>
            <w:ind w:left="1320"/>
          </w:pPr>
        </w:pPrChange>
      </w:pPr>
      <w:r w:rsidRPr="006D4DBE">
        <w:rPr>
          <w:rFonts w:hint="eastAsia"/>
          <w:color w:val="000000" w:themeColor="text1"/>
          <w:rPrChange w:id="1010" w:author="陳佳宜資訊部資訊安全處" w:date="2024-08-28T10:04:00Z" w16du:dateUtc="2024-08-28T02:04:00Z">
            <w:rPr>
              <w:rFonts w:hint="eastAsia"/>
            </w:rPr>
          </w:rPrChange>
        </w:rPr>
        <w:t>本要點定義之雲端服務，但不包含建置本公司內部且僅對內部提供服務之私有雲</w:t>
      </w:r>
      <w:r w:rsidR="00727BF8" w:rsidRPr="006D4DBE">
        <w:rPr>
          <w:rFonts w:hint="eastAsia"/>
          <w:color w:val="000000" w:themeColor="text1"/>
          <w:rPrChange w:id="1011" w:author="陳佳宜資訊部資訊安全處" w:date="2024-08-28T10:04:00Z" w16du:dateUtc="2024-08-28T02:04:00Z">
            <w:rPr>
              <w:rFonts w:hint="eastAsia"/>
            </w:rPr>
          </w:rPrChange>
        </w:rPr>
        <w:t>。</w:t>
      </w:r>
    </w:p>
    <w:p w14:paraId="4C65D8C4" w14:textId="777900C6" w:rsidR="0040443B" w:rsidRPr="006D4DBE" w:rsidRDefault="0040443B" w:rsidP="008965FF">
      <w:pPr>
        <w:pStyle w:val="2"/>
        <w:rPr>
          <w:rFonts w:ascii="Times New Roman" w:hAnsi="Times New Roman"/>
          <w:color w:val="000000" w:themeColor="text1"/>
          <w:rPrChange w:id="1012" w:author="陳佳宜資訊部資訊安全處" w:date="2024-08-28T10:04:00Z" w16du:dateUtc="2024-08-28T02:04:00Z">
            <w:rPr>
              <w:rFonts w:ascii="Times New Roman" w:hAnsi="Times New Roman"/>
            </w:rPr>
          </w:rPrChange>
        </w:rPr>
      </w:pPr>
      <w:bookmarkStart w:id="1013" w:name="_Toc147137036"/>
      <w:r w:rsidRPr="006D4DBE">
        <w:rPr>
          <w:rFonts w:ascii="Times New Roman" w:hAnsi="Times New Roman" w:hint="eastAsia"/>
          <w:color w:val="000000" w:themeColor="text1"/>
          <w:rPrChange w:id="1014" w:author="陳佳宜資訊部資訊安全處" w:date="2024-08-28T10:04:00Z" w16du:dateUtc="2024-08-28T02:04:00Z">
            <w:rPr>
              <w:rFonts w:ascii="Times New Roman" w:hAnsi="Times New Roman" w:hint="eastAsia"/>
            </w:rPr>
          </w:rPrChange>
        </w:rPr>
        <w:t>社群媒體範圍</w:t>
      </w:r>
      <w:bookmarkEnd w:id="1013"/>
    </w:p>
    <w:p w14:paraId="6FC860CB" w14:textId="5DC76250" w:rsidR="0040443B" w:rsidRPr="006D4DBE" w:rsidRDefault="0040443B">
      <w:pPr>
        <w:pStyle w:val="3"/>
        <w:tabs>
          <w:tab w:val="clear" w:pos="3480"/>
          <w:tab w:val="left" w:pos="1560"/>
        </w:tabs>
        <w:ind w:left="1320"/>
        <w:rPr>
          <w:color w:val="000000" w:themeColor="text1"/>
          <w:rPrChange w:id="1015" w:author="陳佳宜資訊部資訊安全處" w:date="2024-08-28T10:04:00Z" w16du:dateUtc="2024-08-28T02:04:00Z">
            <w:rPr/>
          </w:rPrChange>
        </w:rPr>
        <w:pPrChange w:id="1016" w:author="陳佳宜資訊部策略發展處" w:date="2024-04-19T13:35:00Z">
          <w:pPr>
            <w:pStyle w:val="3"/>
            <w:ind w:left="1320"/>
          </w:pPr>
        </w:pPrChange>
      </w:pPr>
      <w:r w:rsidRPr="006D4DBE">
        <w:rPr>
          <w:rFonts w:hint="eastAsia"/>
          <w:color w:val="000000" w:themeColor="text1"/>
          <w:rPrChange w:id="1017" w:author="陳佳宜資訊部資訊安全處" w:date="2024-08-28T10:04:00Z" w16du:dateUtc="2024-08-28T02:04:00Z">
            <w:rPr>
              <w:rFonts w:hint="eastAsia"/>
            </w:rPr>
          </w:rPrChange>
        </w:rPr>
        <w:t>要點定義之社群媒體，但不包含組織內部溝通使用之社群媒體或平台。</w:t>
      </w:r>
    </w:p>
    <w:p w14:paraId="165D99E7" w14:textId="41108A52" w:rsidR="0040443B" w:rsidRPr="006D4DBE" w:rsidRDefault="0040443B" w:rsidP="008965FF">
      <w:pPr>
        <w:pStyle w:val="2"/>
        <w:rPr>
          <w:rFonts w:ascii="Times New Roman" w:hAnsi="Times New Roman"/>
          <w:color w:val="000000" w:themeColor="text1"/>
          <w:rPrChange w:id="1018" w:author="陳佳宜資訊部資訊安全處" w:date="2024-08-28T10:04:00Z" w16du:dateUtc="2024-08-28T02:04:00Z">
            <w:rPr>
              <w:rFonts w:ascii="Times New Roman" w:hAnsi="Times New Roman"/>
            </w:rPr>
          </w:rPrChange>
        </w:rPr>
      </w:pPr>
      <w:bookmarkStart w:id="1019" w:name="_Toc147137037"/>
      <w:r w:rsidRPr="006D4DBE">
        <w:rPr>
          <w:rFonts w:ascii="Times New Roman" w:hAnsi="Times New Roman" w:hint="eastAsia"/>
          <w:color w:val="000000" w:themeColor="text1"/>
          <w:rPrChange w:id="1020" w:author="陳佳宜資訊部資訊安全處" w:date="2024-08-28T10:04:00Z" w16du:dateUtc="2024-08-28T02:04:00Z">
            <w:rPr>
              <w:rFonts w:ascii="Times New Roman" w:hAnsi="Times New Roman" w:hint="eastAsia"/>
            </w:rPr>
          </w:rPrChange>
        </w:rPr>
        <w:t>行動裝置範圍</w:t>
      </w:r>
      <w:bookmarkEnd w:id="1019"/>
    </w:p>
    <w:p w14:paraId="60EFDA59" w14:textId="609E6A5F" w:rsidR="008965FF" w:rsidRPr="006D4DBE" w:rsidRDefault="0040443B">
      <w:pPr>
        <w:pStyle w:val="3"/>
        <w:tabs>
          <w:tab w:val="clear" w:pos="3480"/>
        </w:tabs>
        <w:ind w:left="1320"/>
        <w:rPr>
          <w:color w:val="000000" w:themeColor="text1"/>
          <w:rPrChange w:id="1021" w:author="陳佳宜資訊部資訊安全處" w:date="2024-08-28T10:04:00Z" w16du:dateUtc="2024-08-28T02:04:00Z">
            <w:rPr/>
          </w:rPrChange>
        </w:rPr>
        <w:pPrChange w:id="1022" w:author="陳佳宜資訊部策略發展處" w:date="2024-04-19T13:35:00Z">
          <w:pPr>
            <w:pStyle w:val="3"/>
            <w:ind w:left="1320"/>
          </w:pPr>
        </w:pPrChange>
      </w:pPr>
      <w:r w:rsidRPr="006D4DBE">
        <w:rPr>
          <w:rFonts w:hint="eastAsia"/>
          <w:color w:val="000000" w:themeColor="text1"/>
          <w:rPrChange w:id="1023" w:author="陳佳宜資訊部資訊安全處" w:date="2024-08-28T10:04:00Z" w16du:dateUtc="2024-08-28T02:04:00Z">
            <w:rPr>
              <w:rFonts w:hint="eastAsia"/>
            </w:rPr>
          </w:rPrChange>
        </w:rPr>
        <w:t>要點定義之行動裝置，</w:t>
      </w:r>
      <w:r w:rsidR="00050EDB" w:rsidRPr="006D4DBE">
        <w:rPr>
          <w:rFonts w:hint="eastAsia"/>
          <w:color w:val="000000" w:themeColor="text1"/>
          <w:rPrChange w:id="1024" w:author="陳佳宜資訊部資訊安全處" w:date="2024-08-28T10:04:00Z" w16du:dateUtc="2024-08-28T02:04:00Z">
            <w:rPr>
              <w:rFonts w:hint="eastAsia"/>
            </w:rPr>
          </w:rPrChange>
        </w:rPr>
        <w:t>僅</w:t>
      </w:r>
      <w:r w:rsidRPr="006D4DBE">
        <w:rPr>
          <w:rFonts w:hint="eastAsia"/>
          <w:color w:val="000000" w:themeColor="text1"/>
          <w:rPrChange w:id="1025" w:author="陳佳宜資訊部資訊安全處" w:date="2024-08-28T10:04:00Z" w16du:dateUtc="2024-08-28T02:04:00Z">
            <w:rPr>
              <w:rFonts w:hint="eastAsia"/>
            </w:rPr>
          </w:rPrChange>
        </w:rPr>
        <w:t>限於可用於處理組織內部定義之敏感性事務且可直接連接組織網路設備、</w:t>
      </w:r>
      <w:r w:rsidR="00050EDB" w:rsidRPr="006D4DBE">
        <w:rPr>
          <w:rFonts w:hint="eastAsia"/>
          <w:color w:val="000000" w:themeColor="text1"/>
          <w:rPrChange w:id="1026" w:author="陳佳宜資訊部資訊安全處" w:date="2024-08-28T10:04:00Z" w16du:dateUtc="2024-08-28T02:04:00Z">
            <w:rPr>
              <w:rFonts w:hint="eastAsia"/>
            </w:rPr>
          </w:rPrChange>
        </w:rPr>
        <w:t>服務之行動裝置。</w:t>
      </w:r>
    </w:p>
    <w:p w14:paraId="18785198" w14:textId="67643B72" w:rsidR="009B0AEB" w:rsidRPr="006D4DBE" w:rsidRDefault="005D12A6" w:rsidP="009B0AEB">
      <w:pPr>
        <w:pStyle w:val="2"/>
        <w:rPr>
          <w:rFonts w:ascii="Times New Roman" w:hAnsi="Times New Roman" w:cs="Times New Roman"/>
          <w:color w:val="000000" w:themeColor="text1"/>
          <w:rPrChange w:id="1027" w:author="陳佳宜資訊部資訊安全處" w:date="2024-08-28T10:04:00Z" w16du:dateUtc="2024-08-28T02:04:00Z">
            <w:rPr>
              <w:rFonts w:ascii="Times New Roman" w:hAnsi="Times New Roman" w:cs="Times New Roman"/>
            </w:rPr>
          </w:rPrChange>
        </w:rPr>
      </w:pPr>
      <w:bookmarkStart w:id="1028" w:name="_Toc147137038"/>
      <w:r w:rsidRPr="006D4DBE">
        <w:rPr>
          <w:rFonts w:ascii="Times New Roman" w:hAnsi="Times New Roman" w:cs="Times New Roman"/>
          <w:color w:val="000000" w:themeColor="text1"/>
          <w:rPrChange w:id="1029" w:author="陳佳宜資訊部資訊安全處" w:date="2024-08-28T10:04:00Z" w16du:dateUtc="2024-08-28T02:04:00Z">
            <w:rPr>
              <w:rFonts w:ascii="Times New Roman" w:hAnsi="Times New Roman" w:cs="Times New Roman"/>
            </w:rPr>
          </w:rPrChange>
        </w:rPr>
        <w:t>電子式交易範圍</w:t>
      </w:r>
      <w:bookmarkEnd w:id="1028"/>
    </w:p>
    <w:p w14:paraId="3728C9C8" w14:textId="09F70518" w:rsidR="009B0AEB" w:rsidRPr="006D4DBE" w:rsidRDefault="005E626C">
      <w:pPr>
        <w:pStyle w:val="3"/>
        <w:tabs>
          <w:tab w:val="clear" w:pos="3480"/>
          <w:tab w:val="left" w:pos="1560"/>
        </w:tabs>
        <w:ind w:left="1320"/>
        <w:rPr>
          <w:rFonts w:ascii="Times New Roman" w:hAnsi="Times New Roman"/>
          <w:color w:val="000000" w:themeColor="text1"/>
          <w:rPrChange w:id="1030" w:author="陳佳宜資訊部資訊安全處" w:date="2024-08-28T10:04:00Z" w16du:dateUtc="2024-08-28T02:04:00Z">
            <w:rPr>
              <w:rFonts w:ascii="Times New Roman" w:hAnsi="Times New Roman"/>
            </w:rPr>
          </w:rPrChange>
        </w:rPr>
        <w:pPrChange w:id="1031" w:author="陳佳宜資訊部策略發展處" w:date="2024-04-19T13:35:00Z">
          <w:pPr>
            <w:pStyle w:val="3"/>
            <w:ind w:left="1320"/>
          </w:pPr>
        </w:pPrChange>
      </w:pPr>
      <w:r w:rsidRPr="006D4DBE">
        <w:rPr>
          <w:rFonts w:ascii="Times New Roman" w:hAnsi="Times New Roman"/>
          <w:color w:val="000000" w:themeColor="text1"/>
          <w:rPrChange w:id="1032" w:author="陳佳宜資訊部資訊安全處" w:date="2024-08-28T10:04:00Z" w16du:dateUtc="2024-08-28T02:04:00Z">
            <w:rPr>
              <w:rFonts w:ascii="Times New Roman" w:hAnsi="Times New Roman"/>
            </w:rPr>
          </w:rPrChange>
        </w:rPr>
        <w:t>指以組織同意之電子式委託買賣前對使用者身分驗證資訊進行確認。惟本自律規範定義之電子式交易驗證僅適用透過網際網路交易之系統，不包含電話語音、電子式專屬線路下單（</w:t>
      </w:r>
      <w:proofErr w:type="spellStart"/>
      <w:r w:rsidRPr="006D4DBE">
        <w:rPr>
          <w:rFonts w:ascii="Times New Roman" w:hAnsi="Times New Roman"/>
          <w:color w:val="000000" w:themeColor="text1"/>
          <w:rPrChange w:id="1033" w:author="陳佳宜資訊部資訊安全處" w:date="2024-08-28T10:04:00Z" w16du:dateUtc="2024-08-28T02:04:00Z">
            <w:rPr>
              <w:rFonts w:ascii="Times New Roman" w:hAnsi="Times New Roman"/>
            </w:rPr>
          </w:rPrChange>
        </w:rPr>
        <w:t>DirectMarket</w:t>
      </w:r>
      <w:proofErr w:type="spellEnd"/>
      <w:r w:rsidRPr="006D4DBE">
        <w:rPr>
          <w:rFonts w:ascii="Times New Roman" w:hAnsi="Times New Roman"/>
          <w:color w:val="000000" w:themeColor="text1"/>
          <w:rPrChange w:id="1034" w:author="陳佳宜資訊部資訊安全處" w:date="2024-08-28T10:04:00Z" w16du:dateUtc="2024-08-28T02:04:00Z">
            <w:rPr>
              <w:rFonts w:ascii="Times New Roman" w:hAnsi="Times New Roman"/>
            </w:rPr>
          </w:rPrChange>
        </w:rPr>
        <w:t xml:space="preserve"> Access</w:t>
      </w:r>
      <w:r w:rsidRPr="006D4DBE">
        <w:rPr>
          <w:rFonts w:ascii="Times New Roman" w:hAnsi="Times New Roman"/>
          <w:color w:val="000000" w:themeColor="text1"/>
          <w:rPrChange w:id="1035" w:author="陳佳宜資訊部資訊安全處" w:date="2024-08-28T10:04:00Z" w16du:dateUtc="2024-08-28T02:04:00Z">
            <w:rPr>
              <w:rFonts w:ascii="Times New Roman" w:hAnsi="Times New Roman"/>
            </w:rPr>
          </w:rPrChange>
        </w:rPr>
        <w:t>，簡稱</w:t>
      </w:r>
      <w:r w:rsidRPr="006D4DBE">
        <w:rPr>
          <w:rFonts w:ascii="Times New Roman" w:hAnsi="Times New Roman"/>
          <w:color w:val="000000" w:themeColor="text1"/>
          <w:rPrChange w:id="1036" w:author="陳佳宜資訊部資訊安全處" w:date="2024-08-28T10:04:00Z" w16du:dateUtc="2024-08-28T02:04:00Z">
            <w:rPr>
              <w:rFonts w:ascii="Times New Roman" w:hAnsi="Times New Roman"/>
            </w:rPr>
          </w:rPrChange>
        </w:rPr>
        <w:t>DMA</w:t>
      </w:r>
      <w:r w:rsidRPr="006D4DBE">
        <w:rPr>
          <w:rFonts w:ascii="Times New Roman" w:hAnsi="Times New Roman"/>
          <w:color w:val="000000" w:themeColor="text1"/>
          <w:rPrChange w:id="1037" w:author="陳佳宜資訊部資訊安全處" w:date="2024-08-28T10:04:00Z" w16du:dateUtc="2024-08-28T02:04:00Z">
            <w:rPr>
              <w:rFonts w:ascii="Times New Roman" w:hAnsi="Times New Roman"/>
            </w:rPr>
          </w:rPrChange>
        </w:rPr>
        <w:t>）、主機共置（</w:t>
      </w:r>
      <w:r w:rsidRPr="006D4DBE">
        <w:rPr>
          <w:rFonts w:ascii="Times New Roman" w:hAnsi="Times New Roman"/>
          <w:color w:val="000000" w:themeColor="text1"/>
          <w:rPrChange w:id="1038" w:author="陳佳宜資訊部資訊安全處" w:date="2024-08-28T10:04:00Z" w16du:dateUtc="2024-08-28T02:04:00Z">
            <w:rPr>
              <w:rFonts w:ascii="Times New Roman" w:hAnsi="Times New Roman"/>
            </w:rPr>
          </w:rPrChange>
        </w:rPr>
        <w:t>Co</w:t>
      </w:r>
      <w:proofErr w:type="gramStart"/>
      <w:r w:rsidRPr="006D4DBE">
        <w:rPr>
          <w:rFonts w:ascii="Times New Roman" w:hAnsi="Times New Roman"/>
          <w:color w:val="000000" w:themeColor="text1"/>
          <w:rPrChange w:id="1039" w:author="陳佳宜資訊部資訊安全處" w:date="2024-08-28T10:04:00Z" w16du:dateUtc="2024-08-28T02:04:00Z">
            <w:rPr>
              <w:rFonts w:ascii="Times New Roman" w:hAnsi="Times New Roman"/>
            </w:rPr>
          </w:rPrChange>
        </w:rPr>
        <w:t>–</w:t>
      </w:r>
      <w:proofErr w:type="gramEnd"/>
      <w:r w:rsidRPr="006D4DBE">
        <w:rPr>
          <w:rFonts w:ascii="Times New Roman" w:hAnsi="Times New Roman"/>
          <w:color w:val="000000" w:themeColor="text1"/>
          <w:rPrChange w:id="1040" w:author="陳佳宜資訊部資訊安全處" w:date="2024-08-28T10:04:00Z" w16du:dateUtc="2024-08-28T02:04:00Z">
            <w:rPr>
              <w:rFonts w:ascii="Times New Roman" w:hAnsi="Times New Roman"/>
            </w:rPr>
          </w:rPrChange>
        </w:rPr>
        <w:t>Location</w:t>
      </w:r>
      <w:r w:rsidRPr="006D4DBE">
        <w:rPr>
          <w:rFonts w:ascii="Times New Roman" w:hAnsi="Times New Roman"/>
          <w:color w:val="000000" w:themeColor="text1"/>
          <w:rPrChange w:id="1041" w:author="陳佳宜資訊部資訊安全處" w:date="2024-08-28T10:04:00Z" w16du:dateUtc="2024-08-28T02:04:00Z">
            <w:rPr>
              <w:rFonts w:ascii="Times New Roman" w:hAnsi="Times New Roman"/>
            </w:rPr>
          </w:rPrChange>
        </w:rPr>
        <w:t>）等服務型態。</w:t>
      </w:r>
    </w:p>
    <w:p w14:paraId="6C986D2F" w14:textId="77777777" w:rsidR="008965FF" w:rsidRPr="006D4DBE" w:rsidRDefault="008965FF" w:rsidP="00554FCD">
      <w:pPr>
        <w:pStyle w:val="1"/>
        <w:rPr>
          <w:rFonts w:ascii="Times New Roman" w:hAnsi="Times New Roman" w:cs="Times New Roman"/>
          <w:color w:val="000000" w:themeColor="text1"/>
          <w:rPrChange w:id="1042" w:author="陳佳宜資訊部資訊安全處" w:date="2024-08-28T10:04:00Z" w16du:dateUtc="2024-08-28T02:04:00Z">
            <w:rPr>
              <w:rFonts w:ascii="Times New Roman" w:hAnsi="Times New Roman" w:cs="Times New Roman"/>
              <w:color w:val="000000"/>
            </w:rPr>
          </w:rPrChange>
        </w:rPr>
      </w:pPr>
      <w:bookmarkStart w:id="1043" w:name="_Toc147137039"/>
      <w:r w:rsidRPr="006D4DBE">
        <w:rPr>
          <w:rFonts w:ascii="Times New Roman" w:hAnsi="Times New Roman" w:cs="Times New Roman"/>
          <w:color w:val="000000" w:themeColor="text1"/>
          <w:rPrChange w:id="1044" w:author="陳佳宜資訊部資訊安全處" w:date="2024-08-28T10:04:00Z" w16du:dateUtc="2024-08-28T02:04:00Z">
            <w:rPr>
              <w:rFonts w:ascii="Times New Roman" w:hAnsi="Times New Roman" w:cs="Times New Roman"/>
              <w:color w:val="000000"/>
            </w:rPr>
          </w:rPrChange>
        </w:rPr>
        <w:t>名詞定義</w:t>
      </w:r>
      <w:bookmarkStart w:id="1045" w:name="_Toc78793637"/>
      <w:bookmarkEnd w:id="1004"/>
      <w:bookmarkEnd w:id="1005"/>
      <w:bookmarkEnd w:id="1006"/>
      <w:bookmarkEnd w:id="1043"/>
    </w:p>
    <w:p w14:paraId="566B1696" w14:textId="1C403D00" w:rsidR="005C17E0" w:rsidRPr="006D4DBE" w:rsidRDefault="005C17E0" w:rsidP="005C17E0">
      <w:pPr>
        <w:pStyle w:val="2"/>
        <w:rPr>
          <w:rFonts w:ascii="Times New Roman" w:hAnsi="Times New Roman" w:cs="Times New Roman"/>
          <w:color w:val="000000" w:themeColor="text1"/>
          <w:rPrChange w:id="1046" w:author="陳佳宜資訊部資訊安全處" w:date="2024-08-28T10:04:00Z" w16du:dateUtc="2024-08-28T02:04:00Z">
            <w:rPr>
              <w:rFonts w:ascii="Times New Roman" w:hAnsi="Times New Roman" w:cs="Times New Roman"/>
            </w:rPr>
          </w:rPrChange>
        </w:rPr>
      </w:pPr>
      <w:bookmarkStart w:id="1047" w:name="_Toc147137040"/>
      <w:r w:rsidRPr="006D4DBE">
        <w:rPr>
          <w:rFonts w:ascii="Times New Roman" w:hAnsi="Times New Roman" w:cs="Times New Roman" w:hint="eastAsia"/>
          <w:color w:val="000000" w:themeColor="text1"/>
          <w:rPrChange w:id="1048" w:author="陳佳宜資訊部資訊安全處" w:date="2024-08-28T10:04:00Z" w16du:dateUtc="2024-08-28T02:04:00Z">
            <w:rPr>
              <w:rFonts w:ascii="Times New Roman" w:hAnsi="Times New Roman" w:cs="Times New Roman" w:hint="eastAsia"/>
            </w:rPr>
          </w:rPrChange>
        </w:rPr>
        <w:t>雲端服務</w:t>
      </w:r>
      <w:bookmarkEnd w:id="1047"/>
    </w:p>
    <w:p w14:paraId="5038E839" w14:textId="57AB7764" w:rsidR="00050EDB" w:rsidRPr="006D4DBE" w:rsidRDefault="00AB4A06">
      <w:pPr>
        <w:pStyle w:val="3"/>
        <w:tabs>
          <w:tab w:val="clear" w:pos="3480"/>
        </w:tabs>
        <w:ind w:left="1320"/>
        <w:rPr>
          <w:b/>
          <w:color w:val="000000" w:themeColor="text1"/>
          <w:rPrChange w:id="1049" w:author="陳佳宜資訊部資訊安全處" w:date="2024-08-28T10:04:00Z" w16du:dateUtc="2024-08-28T02:04:00Z">
            <w:rPr>
              <w:b/>
            </w:rPr>
          </w:rPrChange>
        </w:rPr>
        <w:pPrChange w:id="1050" w:author="陳佳宜資訊部策略發展處" w:date="2024-04-19T13:35:00Z">
          <w:pPr>
            <w:pStyle w:val="3"/>
            <w:ind w:left="1320"/>
          </w:pPr>
        </w:pPrChange>
      </w:pPr>
      <w:bookmarkStart w:id="1051" w:name="_Toc138324616"/>
      <w:r w:rsidRPr="006D4DBE">
        <w:rPr>
          <w:rFonts w:hint="eastAsia"/>
          <w:color w:val="000000" w:themeColor="text1"/>
          <w:rPrChange w:id="1052" w:author="陳佳宜資訊部資訊安全處" w:date="2024-08-28T10:04:00Z" w16du:dateUtc="2024-08-28T02:04:00Z">
            <w:rPr>
              <w:rFonts w:hint="eastAsia"/>
            </w:rPr>
          </w:rPrChange>
        </w:rPr>
        <w:t>透過網路技術達成共享運算資源之前提下，提供使用者具備彈性、可擴展及可自助之服務</w:t>
      </w:r>
      <w:r w:rsidRPr="006D4DBE">
        <w:rPr>
          <w:rFonts w:hint="eastAsia"/>
          <w:color w:val="000000" w:themeColor="text1"/>
          <w:rPrChange w:id="1053" w:author="陳佳宜資訊部資訊安全處" w:date="2024-08-28T10:04:00Z" w16du:dateUtc="2024-08-28T02:04:00Z">
            <w:rPr>
              <w:rFonts w:hint="eastAsia"/>
            </w:rPr>
          </w:rPrChange>
        </w:rPr>
        <w:t>(</w:t>
      </w:r>
      <w:r w:rsidRPr="006D4DBE">
        <w:rPr>
          <w:rFonts w:hint="eastAsia"/>
          <w:color w:val="000000" w:themeColor="text1"/>
          <w:rPrChange w:id="1054" w:author="陳佳宜資訊部資訊安全處" w:date="2024-08-28T10:04:00Z" w16du:dateUtc="2024-08-28T02:04:00Z">
            <w:rPr>
              <w:rFonts w:hint="eastAsia"/>
            </w:rPr>
          </w:rPrChange>
        </w:rPr>
        <w:t>如</w:t>
      </w:r>
      <w:r w:rsidR="00C2319F" w:rsidRPr="006D4DBE">
        <w:rPr>
          <w:rFonts w:hint="eastAsia"/>
          <w:color w:val="000000" w:themeColor="text1"/>
          <w:rPrChange w:id="1055" w:author="陳佳宜資訊部資訊安全處" w:date="2024-08-28T10:04:00Z" w16du:dateUtc="2024-08-28T02:04:00Z">
            <w:rPr>
              <w:rFonts w:hint="eastAsia"/>
            </w:rPr>
          </w:rPrChange>
        </w:rPr>
        <w:t>：</w:t>
      </w:r>
      <w:r w:rsidRPr="006D4DBE">
        <w:rPr>
          <w:rFonts w:hint="eastAsia"/>
          <w:color w:val="000000" w:themeColor="text1"/>
          <w:rPrChange w:id="1056" w:author="陳佳宜資訊部資訊安全處" w:date="2024-08-28T10:04:00Z" w16du:dateUtc="2024-08-28T02:04:00Z">
            <w:rPr>
              <w:rFonts w:hint="eastAsia"/>
            </w:rPr>
          </w:rPrChange>
        </w:rPr>
        <w:t>IaaS(</w:t>
      </w:r>
      <w:r w:rsidRPr="006D4DBE">
        <w:rPr>
          <w:rFonts w:hint="eastAsia"/>
          <w:color w:val="000000" w:themeColor="text1"/>
          <w:rPrChange w:id="1057" w:author="陳佳宜資訊部資訊安全處" w:date="2024-08-28T10:04:00Z" w16du:dateUtc="2024-08-28T02:04:00Z">
            <w:rPr>
              <w:rFonts w:hint="eastAsia"/>
            </w:rPr>
          </w:rPrChange>
        </w:rPr>
        <w:t>基礎架構即服務</w:t>
      </w:r>
      <w:r w:rsidRPr="006D4DBE">
        <w:rPr>
          <w:rFonts w:hint="eastAsia"/>
          <w:color w:val="000000" w:themeColor="text1"/>
          <w:rPrChange w:id="1058" w:author="陳佳宜資訊部資訊安全處" w:date="2024-08-28T10:04:00Z" w16du:dateUtc="2024-08-28T02:04:00Z">
            <w:rPr>
              <w:rFonts w:hint="eastAsia"/>
            </w:rPr>
          </w:rPrChange>
        </w:rPr>
        <w:t>)</w:t>
      </w:r>
      <w:r w:rsidRPr="006D4DBE">
        <w:rPr>
          <w:rFonts w:hint="eastAsia"/>
          <w:color w:val="000000" w:themeColor="text1"/>
          <w:rPrChange w:id="1059" w:author="陳佳宜資訊部資訊安全處" w:date="2024-08-28T10:04:00Z" w16du:dateUtc="2024-08-28T02:04:00Z">
            <w:rPr>
              <w:rFonts w:hint="eastAsia"/>
            </w:rPr>
          </w:rPrChange>
        </w:rPr>
        <w:t>、</w:t>
      </w:r>
      <w:r w:rsidRPr="006D4DBE">
        <w:rPr>
          <w:rFonts w:hint="eastAsia"/>
          <w:color w:val="000000" w:themeColor="text1"/>
          <w:rPrChange w:id="1060" w:author="陳佳宜資訊部資訊安全處" w:date="2024-08-28T10:04:00Z" w16du:dateUtc="2024-08-28T02:04:00Z">
            <w:rPr>
              <w:rFonts w:hint="eastAsia"/>
            </w:rPr>
          </w:rPrChange>
        </w:rPr>
        <w:t>PaaS(</w:t>
      </w:r>
      <w:r w:rsidRPr="006D4DBE">
        <w:rPr>
          <w:rFonts w:hint="eastAsia"/>
          <w:color w:val="000000" w:themeColor="text1"/>
          <w:rPrChange w:id="1061" w:author="陳佳宜資訊部資訊安全處" w:date="2024-08-28T10:04:00Z" w16du:dateUtc="2024-08-28T02:04:00Z">
            <w:rPr>
              <w:rFonts w:hint="eastAsia"/>
            </w:rPr>
          </w:rPrChange>
        </w:rPr>
        <w:t>平台即服務</w:t>
      </w:r>
      <w:r w:rsidRPr="006D4DBE">
        <w:rPr>
          <w:rFonts w:hint="eastAsia"/>
          <w:color w:val="000000" w:themeColor="text1"/>
          <w:rPrChange w:id="1062" w:author="陳佳宜資訊部資訊安全處" w:date="2024-08-28T10:04:00Z" w16du:dateUtc="2024-08-28T02:04:00Z">
            <w:rPr>
              <w:rFonts w:hint="eastAsia"/>
            </w:rPr>
          </w:rPrChange>
        </w:rPr>
        <w:t>)</w:t>
      </w:r>
      <w:r w:rsidRPr="006D4DBE">
        <w:rPr>
          <w:rFonts w:hint="eastAsia"/>
          <w:color w:val="000000" w:themeColor="text1"/>
          <w:rPrChange w:id="1063" w:author="陳佳宜資訊部資訊安全處" w:date="2024-08-28T10:04:00Z" w16du:dateUtc="2024-08-28T02:04:00Z">
            <w:rPr>
              <w:rFonts w:hint="eastAsia"/>
            </w:rPr>
          </w:rPrChange>
        </w:rPr>
        <w:t>、</w:t>
      </w:r>
      <w:r w:rsidRPr="006D4DBE">
        <w:rPr>
          <w:rFonts w:hint="eastAsia"/>
          <w:color w:val="000000" w:themeColor="text1"/>
          <w:rPrChange w:id="1064" w:author="陳佳宜資訊部資訊安全處" w:date="2024-08-28T10:04:00Z" w16du:dateUtc="2024-08-28T02:04:00Z">
            <w:rPr>
              <w:rFonts w:hint="eastAsia"/>
            </w:rPr>
          </w:rPrChange>
        </w:rPr>
        <w:t>SaaS(</w:t>
      </w:r>
      <w:r w:rsidRPr="006D4DBE">
        <w:rPr>
          <w:rFonts w:hint="eastAsia"/>
          <w:color w:val="000000" w:themeColor="text1"/>
          <w:rPrChange w:id="1065" w:author="陳佳宜資訊部資訊安全處" w:date="2024-08-28T10:04:00Z" w16du:dateUtc="2024-08-28T02:04:00Z">
            <w:rPr>
              <w:rFonts w:hint="eastAsia"/>
            </w:rPr>
          </w:rPrChange>
        </w:rPr>
        <w:t>軟體即服務</w:t>
      </w:r>
      <w:r w:rsidRPr="006D4DBE">
        <w:rPr>
          <w:rFonts w:hint="eastAsia"/>
          <w:color w:val="000000" w:themeColor="text1"/>
          <w:rPrChange w:id="1066" w:author="陳佳宜資訊部資訊安全處" w:date="2024-08-28T10:04:00Z" w16du:dateUtc="2024-08-28T02:04:00Z">
            <w:rPr>
              <w:rFonts w:hint="eastAsia"/>
            </w:rPr>
          </w:rPrChange>
        </w:rPr>
        <w:t>))</w:t>
      </w:r>
      <w:r w:rsidRPr="006D4DBE">
        <w:rPr>
          <w:rFonts w:hint="eastAsia"/>
          <w:color w:val="000000" w:themeColor="text1"/>
          <w:rPrChange w:id="1067" w:author="陳佳宜資訊部資訊安全處" w:date="2024-08-28T10:04:00Z" w16du:dateUtc="2024-08-28T02:04:00Z">
            <w:rPr>
              <w:rFonts w:hint="eastAsia"/>
            </w:rPr>
          </w:rPrChange>
        </w:rPr>
        <w:t>。</w:t>
      </w:r>
      <w:bookmarkEnd w:id="1051"/>
    </w:p>
    <w:p w14:paraId="1B02893E" w14:textId="77777777" w:rsidR="00A87134" w:rsidRPr="006D4DBE" w:rsidRDefault="00A87134" w:rsidP="009F7F7E">
      <w:pPr>
        <w:pStyle w:val="4"/>
        <w:ind w:hanging="480"/>
        <w:rPr>
          <w:color w:val="000000" w:themeColor="text1"/>
          <w:rPrChange w:id="1068" w:author="陳佳宜資訊部資訊安全處" w:date="2024-08-28T10:04:00Z" w16du:dateUtc="2024-08-28T02:04:00Z">
            <w:rPr/>
          </w:rPrChange>
        </w:rPr>
      </w:pPr>
      <w:r w:rsidRPr="006D4DBE">
        <w:rPr>
          <w:rFonts w:hint="eastAsia"/>
          <w:color w:val="000000" w:themeColor="text1"/>
          <w:rPrChange w:id="1069" w:author="陳佳宜資訊部資訊安全處" w:date="2024-08-28T10:04:00Z" w16du:dateUtc="2024-08-28T02:04:00Z">
            <w:rPr>
              <w:rFonts w:hint="eastAsia"/>
            </w:rPr>
          </w:rPrChange>
        </w:rPr>
        <w:t>雲端服務提供者</w:t>
      </w:r>
    </w:p>
    <w:p w14:paraId="0736EB6D" w14:textId="0C29AE14" w:rsidR="008965FF" w:rsidRPr="006D4DBE" w:rsidRDefault="00FC436C" w:rsidP="00A87134">
      <w:pPr>
        <w:pStyle w:val="3"/>
        <w:numPr>
          <w:ilvl w:val="0"/>
          <w:numId w:val="0"/>
        </w:numPr>
        <w:ind w:left="1320"/>
        <w:rPr>
          <w:rFonts w:ascii="Times New Roman" w:hAnsi="Times New Roman"/>
          <w:color w:val="000000" w:themeColor="text1"/>
          <w:rPrChange w:id="1070" w:author="陳佳宜資訊部資訊安全處" w:date="2024-08-28T10:04:00Z" w16du:dateUtc="2024-08-28T02:04:00Z">
            <w:rPr>
              <w:rFonts w:ascii="Times New Roman" w:hAnsi="Times New Roman"/>
            </w:rPr>
          </w:rPrChange>
        </w:rPr>
      </w:pPr>
      <w:r w:rsidRPr="006D4DBE">
        <w:rPr>
          <w:rFonts w:ascii="Times New Roman" w:hAnsi="Times New Roman" w:hint="eastAsia"/>
          <w:color w:val="000000" w:themeColor="text1"/>
          <w:rPrChange w:id="1071" w:author="陳佳宜資訊部資訊安全處" w:date="2024-08-28T10:04:00Z" w16du:dateUtc="2024-08-28T02:04:00Z">
            <w:rPr>
              <w:rFonts w:ascii="Times New Roman" w:hAnsi="Times New Roman" w:hint="eastAsia"/>
            </w:rPr>
          </w:rPrChange>
        </w:rPr>
        <w:t>透過網路提供雲端運算服務之外部業者。</w:t>
      </w:r>
    </w:p>
    <w:p w14:paraId="5F786DC4" w14:textId="7C768376" w:rsidR="008C5911" w:rsidRPr="006D4DBE" w:rsidRDefault="008C5911" w:rsidP="009F7F7E">
      <w:pPr>
        <w:pStyle w:val="4"/>
        <w:ind w:hanging="480"/>
        <w:rPr>
          <w:color w:val="000000" w:themeColor="text1"/>
          <w:rPrChange w:id="1072" w:author="陳佳宜資訊部資訊安全處" w:date="2024-08-28T10:04:00Z" w16du:dateUtc="2024-08-28T02:04:00Z">
            <w:rPr/>
          </w:rPrChange>
        </w:rPr>
      </w:pPr>
      <w:r w:rsidRPr="006D4DBE">
        <w:rPr>
          <w:rFonts w:hint="eastAsia"/>
          <w:color w:val="000000" w:themeColor="text1"/>
          <w:rPrChange w:id="1073" w:author="陳佳宜資訊部資訊安全處" w:date="2024-08-28T10:04:00Z" w16du:dateUtc="2024-08-28T02:04:00Z">
            <w:rPr>
              <w:rFonts w:hint="eastAsia"/>
            </w:rPr>
          </w:rPrChange>
        </w:rPr>
        <w:t>雲端服務</w:t>
      </w:r>
      <w:r w:rsidR="000040BC" w:rsidRPr="006D4DBE">
        <w:rPr>
          <w:rFonts w:hint="eastAsia"/>
          <w:color w:val="000000" w:themeColor="text1"/>
          <w:rPrChange w:id="1074" w:author="陳佳宜資訊部資訊安全處" w:date="2024-08-28T10:04:00Z" w16du:dateUtc="2024-08-28T02:04:00Z">
            <w:rPr>
              <w:rFonts w:hint="eastAsia"/>
            </w:rPr>
          </w:rPrChange>
        </w:rPr>
        <w:t>使用</w:t>
      </w:r>
      <w:r w:rsidRPr="006D4DBE">
        <w:rPr>
          <w:rFonts w:hint="eastAsia"/>
          <w:color w:val="000000" w:themeColor="text1"/>
          <w:rPrChange w:id="1075" w:author="陳佳宜資訊部資訊安全處" w:date="2024-08-28T10:04:00Z" w16du:dateUtc="2024-08-28T02:04:00Z">
            <w:rPr>
              <w:rFonts w:hint="eastAsia"/>
            </w:rPr>
          </w:rPrChange>
        </w:rPr>
        <w:t>者</w:t>
      </w:r>
    </w:p>
    <w:p w14:paraId="5ADF8C9E" w14:textId="39C863E6" w:rsidR="008965FF" w:rsidRPr="006D4DBE" w:rsidRDefault="000040BC" w:rsidP="008C5911">
      <w:pPr>
        <w:pStyle w:val="3"/>
        <w:numPr>
          <w:ilvl w:val="0"/>
          <w:numId w:val="0"/>
        </w:numPr>
        <w:ind w:left="1320"/>
        <w:rPr>
          <w:rFonts w:ascii="Times New Roman" w:hAnsi="Times New Roman"/>
          <w:color w:val="000000" w:themeColor="text1"/>
          <w:rPrChange w:id="1076" w:author="陳佳宜資訊部資訊安全處" w:date="2024-08-28T10:04:00Z" w16du:dateUtc="2024-08-28T02:04:00Z">
            <w:rPr>
              <w:rFonts w:ascii="Times New Roman" w:hAnsi="Times New Roman"/>
            </w:rPr>
          </w:rPrChange>
        </w:rPr>
      </w:pPr>
      <w:r w:rsidRPr="006D4DBE">
        <w:rPr>
          <w:rFonts w:ascii="Times New Roman" w:hAnsi="Times New Roman" w:hint="eastAsia"/>
          <w:color w:val="000000" w:themeColor="text1"/>
          <w:rPrChange w:id="1077" w:author="陳佳宜資訊部資訊安全處" w:date="2024-08-28T10:04:00Z" w16du:dateUtc="2024-08-28T02:04:00Z">
            <w:rPr>
              <w:rFonts w:ascii="Times New Roman" w:hAnsi="Times New Roman" w:hint="eastAsia"/>
            </w:rPr>
          </w:rPrChange>
        </w:rPr>
        <w:t>權責單位因業務需求與發展之目的，得選擇使用雲端服務者。</w:t>
      </w:r>
    </w:p>
    <w:p w14:paraId="3A6E5688" w14:textId="5AFF0F8C" w:rsidR="008965FF" w:rsidRPr="006D4DBE" w:rsidRDefault="000040BC" w:rsidP="00E81082">
      <w:pPr>
        <w:pStyle w:val="2"/>
        <w:rPr>
          <w:rFonts w:ascii="Times New Roman" w:hAnsi="Times New Roman" w:cs="Times New Roman"/>
          <w:color w:val="000000" w:themeColor="text1"/>
          <w:rPrChange w:id="1078" w:author="陳佳宜資訊部資訊安全處" w:date="2024-08-28T10:04:00Z" w16du:dateUtc="2024-08-28T02:04:00Z">
            <w:rPr>
              <w:rFonts w:ascii="Times New Roman" w:hAnsi="Times New Roman" w:cs="Times New Roman"/>
            </w:rPr>
          </w:rPrChange>
        </w:rPr>
      </w:pPr>
      <w:bookmarkStart w:id="1079" w:name="_Toc147137041"/>
      <w:r w:rsidRPr="006D4DBE">
        <w:rPr>
          <w:rFonts w:ascii="Times New Roman" w:hAnsi="Times New Roman" w:cs="Times New Roman" w:hint="eastAsia"/>
          <w:color w:val="000000" w:themeColor="text1"/>
          <w:rPrChange w:id="1080" w:author="陳佳宜資訊部資訊安全處" w:date="2024-08-28T10:04:00Z" w16du:dateUtc="2024-08-28T02:04:00Z">
            <w:rPr>
              <w:rFonts w:ascii="Times New Roman" w:hAnsi="Times New Roman" w:cs="Times New Roman" w:hint="eastAsia"/>
            </w:rPr>
          </w:rPrChange>
        </w:rPr>
        <w:t>社群媒體</w:t>
      </w:r>
      <w:bookmarkEnd w:id="1079"/>
    </w:p>
    <w:p w14:paraId="5C99592C" w14:textId="77777777" w:rsidR="00DF024C" w:rsidRPr="006D4DBE" w:rsidRDefault="00DF024C">
      <w:pPr>
        <w:pStyle w:val="3"/>
        <w:tabs>
          <w:tab w:val="clear" w:pos="3480"/>
          <w:tab w:val="left" w:pos="1560"/>
        </w:tabs>
        <w:ind w:left="1320"/>
        <w:rPr>
          <w:rFonts w:ascii="Times New Roman" w:hAnsi="Times New Roman"/>
          <w:color w:val="000000" w:themeColor="text1"/>
          <w:rPrChange w:id="1081" w:author="陳佳宜資訊部資訊安全處" w:date="2024-08-28T10:04:00Z" w16du:dateUtc="2024-08-28T02:04:00Z">
            <w:rPr>
              <w:rFonts w:ascii="Times New Roman" w:hAnsi="Times New Roman"/>
            </w:rPr>
          </w:rPrChange>
        </w:rPr>
        <w:pPrChange w:id="1082" w:author="陳佳宜資訊部策略發展處" w:date="2024-04-19T13:36:00Z">
          <w:pPr>
            <w:pStyle w:val="3"/>
            <w:ind w:left="1320"/>
          </w:pPr>
        </w:pPrChange>
      </w:pPr>
      <w:r w:rsidRPr="006D4DBE">
        <w:rPr>
          <w:rFonts w:ascii="Times New Roman" w:hAnsi="Times New Roman" w:hint="eastAsia"/>
          <w:color w:val="000000" w:themeColor="text1"/>
          <w:rPrChange w:id="1083" w:author="陳佳宜資訊部資訊安全處" w:date="2024-08-28T10:04:00Z" w16du:dateUtc="2024-08-28T02:04:00Z">
            <w:rPr>
              <w:rFonts w:ascii="Times New Roman" w:hAnsi="Times New Roman" w:hint="eastAsia"/>
            </w:rPr>
          </w:rPrChange>
        </w:rPr>
        <w:t>社群媒體平台</w:t>
      </w:r>
      <w:r w:rsidRPr="006D4DBE">
        <w:rPr>
          <w:rFonts w:ascii="Times New Roman" w:hAnsi="Times New Roman" w:hint="eastAsia"/>
          <w:color w:val="000000" w:themeColor="text1"/>
          <w:rPrChange w:id="1084" w:author="陳佳宜資訊部資訊安全處" w:date="2024-08-28T10:04:00Z" w16du:dateUtc="2024-08-28T02:04:00Z">
            <w:rPr>
              <w:rFonts w:ascii="Times New Roman" w:hAnsi="Times New Roman" w:hint="eastAsia"/>
            </w:rPr>
          </w:rPrChange>
        </w:rPr>
        <w:t>(Social Media Platform)</w:t>
      </w:r>
    </w:p>
    <w:p w14:paraId="4F608753" w14:textId="0C3E93E3" w:rsidR="00DF024C" w:rsidRPr="006D4DBE" w:rsidRDefault="006B7523" w:rsidP="006B7523">
      <w:pPr>
        <w:pStyle w:val="3"/>
        <w:numPr>
          <w:ilvl w:val="0"/>
          <w:numId w:val="0"/>
        </w:numPr>
        <w:ind w:left="1320"/>
        <w:rPr>
          <w:rFonts w:ascii="Times New Roman" w:hAnsi="Times New Roman"/>
          <w:color w:val="000000" w:themeColor="text1"/>
          <w:rPrChange w:id="1085" w:author="陳佳宜資訊部資訊安全處" w:date="2024-08-28T10:04:00Z" w16du:dateUtc="2024-08-28T02:04:00Z">
            <w:rPr>
              <w:rFonts w:ascii="Times New Roman" w:hAnsi="Times New Roman"/>
            </w:rPr>
          </w:rPrChange>
        </w:rPr>
      </w:pPr>
      <w:r w:rsidRPr="006D4DBE">
        <w:rPr>
          <w:rFonts w:ascii="Times New Roman" w:hAnsi="Times New Roman" w:hint="eastAsia"/>
          <w:color w:val="000000" w:themeColor="text1"/>
          <w:rPrChange w:id="1086" w:author="陳佳宜資訊部資訊安全處" w:date="2024-08-28T10:04:00Z" w16du:dateUtc="2024-08-28T02:04:00Z">
            <w:rPr>
              <w:rFonts w:ascii="Times New Roman" w:hAnsi="Times New Roman" w:hint="eastAsia"/>
            </w:rPr>
          </w:rPrChange>
        </w:rPr>
        <w:t>可於網際網路上供使用者即時發佈訊息或活動，利用推播至所有社群或預設</w:t>
      </w:r>
      <w:proofErr w:type="gramStart"/>
      <w:r w:rsidRPr="006D4DBE">
        <w:rPr>
          <w:rFonts w:ascii="Times New Roman" w:hAnsi="Times New Roman" w:hint="eastAsia"/>
          <w:color w:val="000000" w:themeColor="text1"/>
          <w:rPrChange w:id="1087" w:author="陳佳宜資訊部資訊安全處" w:date="2024-08-28T10:04:00Z" w16du:dateUtc="2024-08-28T02:04:00Z">
            <w:rPr>
              <w:rFonts w:ascii="Times New Roman" w:hAnsi="Times New Roman" w:hint="eastAsia"/>
            </w:rPr>
          </w:rPrChange>
        </w:rPr>
        <w:t>社群可得</w:t>
      </w:r>
      <w:proofErr w:type="gramEnd"/>
      <w:r w:rsidRPr="006D4DBE">
        <w:rPr>
          <w:rFonts w:ascii="Times New Roman" w:hAnsi="Times New Roman" w:hint="eastAsia"/>
          <w:color w:val="000000" w:themeColor="text1"/>
          <w:rPrChange w:id="1088" w:author="陳佳宜資訊部資訊安全處" w:date="2024-08-28T10:04:00Z" w16du:dateUtc="2024-08-28T02:04:00Z">
            <w:rPr>
              <w:rFonts w:ascii="Times New Roman" w:hAnsi="Times New Roman" w:hint="eastAsia"/>
            </w:rPr>
          </w:rPrChange>
        </w:rPr>
        <w:t>接收的位置，以達到用戶參與、公眾互動及共用之社交功能，如：</w:t>
      </w:r>
      <w:r w:rsidRPr="006D4DBE">
        <w:rPr>
          <w:rFonts w:ascii="Times New Roman" w:hAnsi="Times New Roman" w:hint="eastAsia"/>
          <w:color w:val="000000" w:themeColor="text1"/>
          <w:rPrChange w:id="1089" w:author="陳佳宜資訊部資訊安全處" w:date="2024-08-28T10:04:00Z" w16du:dateUtc="2024-08-28T02:04:00Z">
            <w:rPr>
              <w:rFonts w:ascii="Times New Roman" w:hAnsi="Times New Roman" w:hint="eastAsia"/>
            </w:rPr>
          </w:rPrChange>
        </w:rPr>
        <w:t>LINE</w:t>
      </w:r>
      <w:r w:rsidRPr="006D4DBE">
        <w:rPr>
          <w:rFonts w:ascii="Times New Roman" w:hAnsi="Times New Roman" w:hint="eastAsia"/>
          <w:color w:val="000000" w:themeColor="text1"/>
          <w:rPrChange w:id="1090" w:author="陳佳宜資訊部資訊安全處" w:date="2024-08-28T10:04:00Z" w16du:dateUtc="2024-08-28T02:04:00Z">
            <w:rPr>
              <w:rFonts w:ascii="Times New Roman" w:hAnsi="Times New Roman" w:hint="eastAsia"/>
            </w:rPr>
          </w:rPrChange>
        </w:rPr>
        <w:t>、</w:t>
      </w:r>
      <w:r w:rsidRPr="006D4DBE">
        <w:rPr>
          <w:rFonts w:ascii="Times New Roman" w:hAnsi="Times New Roman" w:hint="eastAsia"/>
          <w:color w:val="000000" w:themeColor="text1"/>
          <w:rPrChange w:id="1091" w:author="陳佳宜資訊部資訊安全處" w:date="2024-08-28T10:04:00Z" w16du:dateUtc="2024-08-28T02:04:00Z">
            <w:rPr>
              <w:rFonts w:ascii="Times New Roman" w:hAnsi="Times New Roman" w:hint="eastAsia"/>
            </w:rPr>
          </w:rPrChange>
        </w:rPr>
        <w:t>Facebook</w:t>
      </w:r>
      <w:r w:rsidRPr="006D4DBE">
        <w:rPr>
          <w:rFonts w:ascii="Times New Roman" w:hAnsi="Times New Roman" w:hint="eastAsia"/>
          <w:color w:val="000000" w:themeColor="text1"/>
          <w:rPrChange w:id="1092" w:author="陳佳宜資訊部資訊安全處" w:date="2024-08-28T10:04:00Z" w16du:dateUtc="2024-08-28T02:04:00Z">
            <w:rPr>
              <w:rFonts w:ascii="Times New Roman" w:hAnsi="Times New Roman" w:hint="eastAsia"/>
            </w:rPr>
          </w:rPrChange>
        </w:rPr>
        <w:t>、</w:t>
      </w:r>
      <w:proofErr w:type="spellStart"/>
      <w:r w:rsidRPr="006D4DBE">
        <w:rPr>
          <w:rFonts w:ascii="Times New Roman" w:hAnsi="Times New Roman" w:hint="eastAsia"/>
          <w:color w:val="000000" w:themeColor="text1"/>
          <w:rPrChange w:id="1093" w:author="陳佳宜資訊部資訊安全處" w:date="2024-08-28T10:04:00Z" w16du:dateUtc="2024-08-28T02:04:00Z">
            <w:rPr>
              <w:rFonts w:ascii="Times New Roman" w:hAnsi="Times New Roman" w:hint="eastAsia"/>
            </w:rPr>
          </w:rPrChange>
        </w:rPr>
        <w:t>Youtube</w:t>
      </w:r>
      <w:proofErr w:type="spellEnd"/>
      <w:r w:rsidRPr="006D4DBE">
        <w:rPr>
          <w:rFonts w:ascii="Times New Roman" w:hAnsi="Times New Roman" w:hint="eastAsia"/>
          <w:color w:val="000000" w:themeColor="text1"/>
          <w:rPrChange w:id="1094" w:author="陳佳宜資訊部資訊安全處" w:date="2024-08-28T10:04:00Z" w16du:dateUtc="2024-08-28T02:04:00Z">
            <w:rPr>
              <w:rFonts w:ascii="Times New Roman" w:hAnsi="Times New Roman" w:hint="eastAsia"/>
            </w:rPr>
          </w:rPrChange>
        </w:rPr>
        <w:t>。</w:t>
      </w:r>
    </w:p>
    <w:p w14:paraId="5607D171" w14:textId="77777777" w:rsidR="0024008D" w:rsidRPr="006D4DBE" w:rsidRDefault="0024008D">
      <w:pPr>
        <w:pStyle w:val="3"/>
        <w:tabs>
          <w:tab w:val="clear" w:pos="3480"/>
          <w:tab w:val="left" w:pos="1560"/>
        </w:tabs>
        <w:ind w:left="1320"/>
        <w:rPr>
          <w:rFonts w:ascii="Times New Roman" w:hAnsi="Times New Roman"/>
          <w:color w:val="000000" w:themeColor="text1"/>
          <w:rPrChange w:id="1095" w:author="陳佳宜資訊部資訊安全處" w:date="2024-08-28T10:04:00Z" w16du:dateUtc="2024-08-28T02:04:00Z">
            <w:rPr>
              <w:rFonts w:ascii="Times New Roman" w:hAnsi="Times New Roman"/>
            </w:rPr>
          </w:rPrChange>
        </w:rPr>
        <w:pPrChange w:id="1096" w:author="陳佳宜資訊部策略發展處" w:date="2024-04-19T13:36:00Z">
          <w:pPr>
            <w:pStyle w:val="3"/>
            <w:ind w:left="1320"/>
          </w:pPr>
        </w:pPrChange>
      </w:pPr>
      <w:r w:rsidRPr="006D4DBE">
        <w:rPr>
          <w:rFonts w:ascii="Times New Roman" w:hAnsi="Times New Roman" w:hint="eastAsia"/>
          <w:color w:val="000000" w:themeColor="text1"/>
          <w:rPrChange w:id="1097" w:author="陳佳宜資訊部資訊安全處" w:date="2024-08-28T10:04:00Z" w16du:dateUtc="2024-08-28T02:04:00Z">
            <w:rPr>
              <w:rFonts w:ascii="Times New Roman" w:hAnsi="Times New Roman" w:hint="eastAsia"/>
            </w:rPr>
          </w:rPrChange>
        </w:rPr>
        <w:lastRenderedPageBreak/>
        <w:t>社群媒體平台用戶</w:t>
      </w:r>
    </w:p>
    <w:p w14:paraId="188B3252" w14:textId="520E1EA6" w:rsidR="00306497" w:rsidRPr="006D4DBE" w:rsidRDefault="00F50EE5" w:rsidP="0024008D">
      <w:pPr>
        <w:pStyle w:val="3"/>
        <w:numPr>
          <w:ilvl w:val="0"/>
          <w:numId w:val="0"/>
        </w:numPr>
        <w:ind w:left="1320"/>
        <w:rPr>
          <w:rFonts w:ascii="Times New Roman" w:hAnsi="Times New Roman"/>
          <w:color w:val="000000" w:themeColor="text1"/>
          <w:rPrChange w:id="1098" w:author="陳佳宜資訊部資訊安全處" w:date="2024-08-28T10:04:00Z" w16du:dateUtc="2024-08-28T02:04:00Z">
            <w:rPr>
              <w:rFonts w:ascii="Times New Roman" w:hAnsi="Times New Roman"/>
            </w:rPr>
          </w:rPrChange>
        </w:rPr>
      </w:pPr>
      <w:r w:rsidRPr="006D4DBE">
        <w:rPr>
          <w:rFonts w:ascii="Times New Roman" w:hAnsi="Times New Roman" w:hint="eastAsia"/>
          <w:color w:val="000000" w:themeColor="text1"/>
          <w:rPrChange w:id="1099" w:author="陳佳宜資訊部資訊安全處" w:date="2024-08-28T10:04:00Z" w16du:dateUtc="2024-08-28T02:04:00Z">
            <w:rPr>
              <w:rFonts w:ascii="Times New Roman" w:hAnsi="Times New Roman" w:hint="eastAsia"/>
            </w:rPr>
          </w:rPrChange>
        </w:rPr>
        <w:t>社群媒體平台用戶是指任何可於社群媒體平台評論、張貼發文及視頻等活動，非由公司內部人員擔任。</w:t>
      </w:r>
    </w:p>
    <w:p w14:paraId="6DD719ED" w14:textId="77777777" w:rsidR="00843E5B" w:rsidRPr="006D4DBE" w:rsidRDefault="00843E5B">
      <w:pPr>
        <w:pStyle w:val="3"/>
        <w:tabs>
          <w:tab w:val="clear" w:pos="3480"/>
          <w:tab w:val="left" w:pos="1560"/>
        </w:tabs>
        <w:ind w:left="1320"/>
        <w:rPr>
          <w:rFonts w:ascii="Times New Roman" w:hAnsi="Times New Roman"/>
          <w:color w:val="000000" w:themeColor="text1"/>
          <w:rPrChange w:id="1100" w:author="陳佳宜資訊部資訊安全處" w:date="2024-08-28T10:04:00Z" w16du:dateUtc="2024-08-28T02:04:00Z">
            <w:rPr>
              <w:rFonts w:ascii="Times New Roman" w:hAnsi="Times New Roman"/>
            </w:rPr>
          </w:rPrChange>
        </w:rPr>
        <w:pPrChange w:id="1101" w:author="陳佳宜資訊部策略發展處" w:date="2024-04-19T13:36:00Z">
          <w:pPr>
            <w:pStyle w:val="3"/>
            <w:ind w:left="1320"/>
          </w:pPr>
        </w:pPrChange>
      </w:pPr>
      <w:r w:rsidRPr="006D4DBE">
        <w:rPr>
          <w:rFonts w:ascii="Times New Roman" w:hAnsi="Times New Roman" w:hint="eastAsia"/>
          <w:color w:val="000000" w:themeColor="text1"/>
          <w:rPrChange w:id="1102" w:author="陳佳宜資訊部資訊安全處" w:date="2024-08-28T10:04:00Z" w16du:dateUtc="2024-08-28T02:04:00Z">
            <w:rPr>
              <w:rFonts w:ascii="Times New Roman" w:hAnsi="Times New Roman" w:hint="eastAsia"/>
            </w:rPr>
          </w:rPrChange>
        </w:rPr>
        <w:t>服務準則</w:t>
      </w:r>
    </w:p>
    <w:p w14:paraId="1E1F49E9" w14:textId="4548728D" w:rsidR="00F50EE5" w:rsidRPr="006D4DBE" w:rsidRDefault="00C1411D" w:rsidP="00843E5B">
      <w:pPr>
        <w:pStyle w:val="3"/>
        <w:numPr>
          <w:ilvl w:val="0"/>
          <w:numId w:val="0"/>
        </w:numPr>
        <w:ind w:left="1320"/>
        <w:rPr>
          <w:rFonts w:ascii="Times New Roman" w:hAnsi="Times New Roman"/>
          <w:color w:val="000000" w:themeColor="text1"/>
          <w:rPrChange w:id="1103" w:author="陳佳宜資訊部資訊安全處" w:date="2024-08-28T10:04:00Z" w16du:dateUtc="2024-08-28T02:04:00Z">
            <w:rPr>
              <w:rFonts w:ascii="Times New Roman" w:hAnsi="Times New Roman"/>
            </w:rPr>
          </w:rPrChange>
        </w:rPr>
      </w:pPr>
      <w:r w:rsidRPr="006D4DBE">
        <w:rPr>
          <w:rFonts w:ascii="Times New Roman" w:hAnsi="Times New Roman" w:hint="eastAsia"/>
          <w:color w:val="000000" w:themeColor="text1"/>
          <w:rPrChange w:id="1104" w:author="陳佳宜資訊部資訊安全處" w:date="2024-08-28T10:04:00Z" w16du:dateUtc="2024-08-28T02:04:00Z">
            <w:rPr>
              <w:rFonts w:ascii="Times New Roman" w:hAnsi="Times New Roman" w:hint="eastAsia"/>
            </w:rPr>
          </w:rPrChange>
        </w:rPr>
        <w:t>於社群媒體平台上所制定之服務準則，以利於社群媒體平台用戶了解如何以適當方式使用此服務。</w:t>
      </w:r>
    </w:p>
    <w:p w14:paraId="614533FB" w14:textId="77777777" w:rsidR="005A49A8" w:rsidRPr="006D4DBE" w:rsidRDefault="005A49A8">
      <w:pPr>
        <w:pStyle w:val="3"/>
        <w:tabs>
          <w:tab w:val="clear" w:pos="3480"/>
          <w:tab w:val="left" w:pos="1560"/>
        </w:tabs>
        <w:ind w:left="1320"/>
        <w:rPr>
          <w:rFonts w:ascii="Times New Roman" w:hAnsi="Times New Roman"/>
          <w:color w:val="000000" w:themeColor="text1"/>
          <w:rPrChange w:id="1105" w:author="陳佳宜資訊部資訊安全處" w:date="2024-08-28T10:04:00Z" w16du:dateUtc="2024-08-28T02:04:00Z">
            <w:rPr>
              <w:rFonts w:ascii="Times New Roman" w:hAnsi="Times New Roman"/>
            </w:rPr>
          </w:rPrChange>
        </w:rPr>
        <w:pPrChange w:id="1106" w:author="陳佳宜資訊部策略發展處" w:date="2024-04-19T13:36:00Z">
          <w:pPr>
            <w:pStyle w:val="3"/>
            <w:ind w:left="1320"/>
          </w:pPr>
        </w:pPrChange>
      </w:pPr>
      <w:r w:rsidRPr="006D4DBE">
        <w:rPr>
          <w:rFonts w:ascii="Times New Roman" w:hAnsi="Times New Roman" w:hint="eastAsia"/>
          <w:color w:val="000000" w:themeColor="text1"/>
          <w:rPrChange w:id="1107" w:author="陳佳宜資訊部資訊安全處" w:date="2024-08-28T10:04:00Z" w16du:dateUtc="2024-08-28T02:04:00Z">
            <w:rPr>
              <w:rFonts w:ascii="Times New Roman" w:hAnsi="Times New Roman" w:hint="eastAsia"/>
            </w:rPr>
          </w:rPrChange>
        </w:rPr>
        <w:t>官方社群</w:t>
      </w:r>
    </w:p>
    <w:p w14:paraId="10C81AAD" w14:textId="445EAD7B" w:rsidR="005A49A8" w:rsidRPr="006D4DBE" w:rsidRDefault="00F03B8D" w:rsidP="005A49A8">
      <w:pPr>
        <w:pStyle w:val="3"/>
        <w:numPr>
          <w:ilvl w:val="0"/>
          <w:numId w:val="0"/>
        </w:numPr>
        <w:ind w:left="1320"/>
        <w:rPr>
          <w:rFonts w:ascii="Times New Roman" w:hAnsi="Times New Roman"/>
          <w:color w:val="000000" w:themeColor="text1"/>
          <w:rPrChange w:id="1108" w:author="陳佳宜資訊部資訊安全處" w:date="2024-08-28T10:04:00Z" w16du:dateUtc="2024-08-28T02:04:00Z">
            <w:rPr>
              <w:rFonts w:ascii="Times New Roman" w:hAnsi="Times New Roman"/>
            </w:rPr>
          </w:rPrChange>
        </w:rPr>
      </w:pPr>
      <w:r w:rsidRPr="006D4DBE">
        <w:rPr>
          <w:rFonts w:ascii="Times New Roman" w:hAnsi="Times New Roman" w:hint="eastAsia"/>
          <w:color w:val="000000" w:themeColor="text1"/>
          <w:rPrChange w:id="1109" w:author="陳佳宜資訊部資訊安全處" w:date="2024-08-28T10:04:00Z" w16du:dateUtc="2024-08-28T02:04:00Z">
            <w:rPr>
              <w:rFonts w:ascii="Times New Roman" w:hAnsi="Times New Roman" w:hint="eastAsia"/>
            </w:rPr>
          </w:rPrChange>
        </w:rPr>
        <w:t>於社群媒體平台上，以本公司官方名義所成立與經營之社群。</w:t>
      </w:r>
    </w:p>
    <w:p w14:paraId="5644B9B6" w14:textId="77777777" w:rsidR="00B05ECF" w:rsidRPr="006D4DBE" w:rsidRDefault="00B05ECF">
      <w:pPr>
        <w:pStyle w:val="3"/>
        <w:tabs>
          <w:tab w:val="clear" w:pos="3480"/>
          <w:tab w:val="left" w:pos="1560"/>
        </w:tabs>
        <w:ind w:left="1320"/>
        <w:rPr>
          <w:rFonts w:ascii="Times New Roman" w:hAnsi="Times New Roman"/>
          <w:color w:val="000000" w:themeColor="text1"/>
          <w:rPrChange w:id="1110" w:author="陳佳宜資訊部資訊安全處" w:date="2024-08-28T10:04:00Z" w16du:dateUtc="2024-08-28T02:04:00Z">
            <w:rPr>
              <w:rFonts w:ascii="Times New Roman" w:hAnsi="Times New Roman"/>
            </w:rPr>
          </w:rPrChange>
        </w:rPr>
        <w:pPrChange w:id="1111" w:author="陳佳宜資訊部策略發展處" w:date="2024-04-19T13:36:00Z">
          <w:pPr>
            <w:pStyle w:val="3"/>
            <w:ind w:left="1320"/>
          </w:pPr>
        </w:pPrChange>
      </w:pPr>
      <w:r w:rsidRPr="006D4DBE">
        <w:rPr>
          <w:rFonts w:ascii="Times New Roman" w:hAnsi="Times New Roman" w:hint="eastAsia"/>
          <w:color w:val="000000" w:themeColor="text1"/>
          <w:rPrChange w:id="1112" w:author="陳佳宜資訊部資訊安全處" w:date="2024-08-28T10:04:00Z" w16du:dateUtc="2024-08-28T02:04:00Z">
            <w:rPr>
              <w:rFonts w:ascii="Times New Roman" w:hAnsi="Times New Roman" w:hint="eastAsia"/>
            </w:rPr>
          </w:rPrChange>
        </w:rPr>
        <w:t>官方帳號</w:t>
      </w:r>
    </w:p>
    <w:p w14:paraId="7D317D66" w14:textId="23ABD657" w:rsidR="00F03B8D" w:rsidRPr="006D4DBE" w:rsidRDefault="004C6F0E" w:rsidP="00B05ECF">
      <w:pPr>
        <w:pStyle w:val="3"/>
        <w:numPr>
          <w:ilvl w:val="0"/>
          <w:numId w:val="0"/>
        </w:numPr>
        <w:ind w:left="1320"/>
        <w:rPr>
          <w:rFonts w:ascii="Times New Roman" w:hAnsi="Times New Roman"/>
          <w:color w:val="000000" w:themeColor="text1"/>
          <w:rPrChange w:id="1113" w:author="陳佳宜資訊部資訊安全處" w:date="2024-08-28T10:04:00Z" w16du:dateUtc="2024-08-28T02:04:00Z">
            <w:rPr>
              <w:rFonts w:ascii="Times New Roman" w:hAnsi="Times New Roman"/>
            </w:rPr>
          </w:rPrChange>
        </w:rPr>
      </w:pPr>
      <w:r w:rsidRPr="006D4DBE">
        <w:rPr>
          <w:rFonts w:ascii="Times New Roman" w:hAnsi="Times New Roman" w:hint="eastAsia"/>
          <w:color w:val="000000" w:themeColor="text1"/>
          <w:rPrChange w:id="1114" w:author="陳佳宜資訊部資訊安全處" w:date="2024-08-28T10:04:00Z" w16du:dateUtc="2024-08-28T02:04:00Z">
            <w:rPr>
              <w:rFonts w:ascii="Times New Roman" w:hAnsi="Times New Roman" w:hint="eastAsia"/>
            </w:rPr>
          </w:rPrChange>
        </w:rPr>
        <w:t>於社群媒體平台上，以本公司官方名義所設立之帳號，</w:t>
      </w:r>
      <w:proofErr w:type="gramStart"/>
      <w:r w:rsidRPr="006D4DBE">
        <w:rPr>
          <w:rFonts w:ascii="Times New Roman" w:hAnsi="Times New Roman" w:hint="eastAsia"/>
          <w:color w:val="000000" w:themeColor="text1"/>
          <w:rPrChange w:id="1115" w:author="陳佳宜資訊部資訊安全處" w:date="2024-08-28T10:04:00Z" w16du:dateUtc="2024-08-28T02:04:00Z">
            <w:rPr>
              <w:rFonts w:ascii="Times New Roman" w:hAnsi="Times New Roman" w:hint="eastAsia"/>
            </w:rPr>
          </w:rPrChange>
        </w:rPr>
        <w:t>供社群</w:t>
      </w:r>
      <w:proofErr w:type="gramEnd"/>
      <w:r w:rsidRPr="006D4DBE">
        <w:rPr>
          <w:rFonts w:ascii="Times New Roman" w:hAnsi="Times New Roman" w:hint="eastAsia"/>
          <w:color w:val="000000" w:themeColor="text1"/>
          <w:rPrChange w:id="1116" w:author="陳佳宜資訊部資訊安全處" w:date="2024-08-28T10:04:00Z" w16du:dateUtc="2024-08-28T02:04:00Z">
            <w:rPr>
              <w:rFonts w:ascii="Times New Roman" w:hAnsi="Times New Roman" w:hint="eastAsia"/>
            </w:rPr>
          </w:rPrChange>
        </w:rPr>
        <w:t>媒體平台內容管理維護人員以官方名義公告資訊、回覆留言等使用。</w:t>
      </w:r>
    </w:p>
    <w:p w14:paraId="5935B8A0" w14:textId="77777777" w:rsidR="008A12CD" w:rsidRPr="006D4DBE" w:rsidRDefault="008A12CD">
      <w:pPr>
        <w:pStyle w:val="3"/>
        <w:tabs>
          <w:tab w:val="clear" w:pos="3480"/>
          <w:tab w:val="left" w:pos="1560"/>
        </w:tabs>
        <w:ind w:left="1320"/>
        <w:rPr>
          <w:rFonts w:ascii="Times New Roman" w:hAnsi="Times New Roman"/>
          <w:color w:val="000000" w:themeColor="text1"/>
          <w:rPrChange w:id="1117" w:author="陳佳宜資訊部資訊安全處" w:date="2024-08-28T10:04:00Z" w16du:dateUtc="2024-08-28T02:04:00Z">
            <w:rPr>
              <w:rFonts w:ascii="Times New Roman" w:hAnsi="Times New Roman"/>
            </w:rPr>
          </w:rPrChange>
        </w:rPr>
        <w:pPrChange w:id="1118" w:author="陳佳宜資訊部策略發展處" w:date="2024-04-19T13:37:00Z">
          <w:pPr>
            <w:pStyle w:val="3"/>
            <w:ind w:left="1320"/>
          </w:pPr>
        </w:pPrChange>
      </w:pPr>
      <w:r w:rsidRPr="006D4DBE">
        <w:rPr>
          <w:rFonts w:ascii="Times New Roman" w:hAnsi="Times New Roman" w:hint="eastAsia"/>
          <w:color w:val="000000" w:themeColor="text1"/>
          <w:rPrChange w:id="1119" w:author="陳佳宜資訊部資訊安全處" w:date="2024-08-28T10:04:00Z" w16du:dateUtc="2024-08-28T02:04:00Z">
            <w:rPr>
              <w:rFonts w:ascii="Times New Roman" w:hAnsi="Times New Roman" w:hint="eastAsia"/>
            </w:rPr>
          </w:rPrChange>
        </w:rPr>
        <w:t>社群媒體異常事件</w:t>
      </w:r>
    </w:p>
    <w:p w14:paraId="37396BFE" w14:textId="644604B1" w:rsidR="004C6F0E" w:rsidRPr="006D4DBE" w:rsidRDefault="00590AB2" w:rsidP="008A12CD">
      <w:pPr>
        <w:pStyle w:val="3"/>
        <w:numPr>
          <w:ilvl w:val="0"/>
          <w:numId w:val="0"/>
        </w:numPr>
        <w:ind w:left="1320"/>
        <w:rPr>
          <w:rFonts w:ascii="Times New Roman" w:hAnsi="Times New Roman"/>
          <w:color w:val="000000" w:themeColor="text1"/>
          <w:rPrChange w:id="1120" w:author="陳佳宜資訊部資訊安全處" w:date="2024-08-28T10:04:00Z" w16du:dateUtc="2024-08-28T02:04:00Z">
            <w:rPr>
              <w:rFonts w:ascii="Times New Roman" w:hAnsi="Times New Roman"/>
            </w:rPr>
          </w:rPrChange>
        </w:rPr>
      </w:pPr>
      <w:r w:rsidRPr="006D4DBE">
        <w:rPr>
          <w:rFonts w:ascii="Times New Roman" w:hAnsi="Times New Roman" w:hint="eastAsia"/>
          <w:color w:val="000000" w:themeColor="text1"/>
          <w:rPrChange w:id="1121" w:author="陳佳宜資訊部資訊安全處" w:date="2024-08-28T10:04:00Z" w16du:dateUtc="2024-08-28T02:04:00Z">
            <w:rPr>
              <w:rFonts w:ascii="Times New Roman" w:hAnsi="Times New Roman" w:hint="eastAsia"/>
            </w:rPr>
          </w:rPrChange>
        </w:rPr>
        <w:t>因社群媒體之異常危害公司信譽、社群經營或用戶權益的事件，包含：</w:t>
      </w:r>
    </w:p>
    <w:p w14:paraId="15192AC0" w14:textId="77777777" w:rsidR="002F60FB" w:rsidRPr="006D4DBE" w:rsidRDefault="002F60FB" w:rsidP="002F60FB">
      <w:pPr>
        <w:pStyle w:val="4"/>
        <w:ind w:hanging="480"/>
        <w:rPr>
          <w:rFonts w:ascii="Times New Roman" w:hAnsi="Times New Roman"/>
          <w:color w:val="000000" w:themeColor="text1"/>
          <w:rPrChange w:id="1122"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123" w:author="陳佳宜資訊部資訊安全處" w:date="2024-08-28T10:04:00Z" w16du:dateUtc="2024-08-28T02:04:00Z">
            <w:rPr>
              <w:rFonts w:ascii="Times New Roman" w:hAnsi="Times New Roman"/>
            </w:rPr>
          </w:rPrChange>
        </w:rPr>
        <w:t>官方社群於單日內連續出現不利於公司商譽之惡意留言時。</w:t>
      </w:r>
    </w:p>
    <w:p w14:paraId="0189C173" w14:textId="77777777" w:rsidR="002F60FB" w:rsidRPr="006D4DBE" w:rsidRDefault="002F60FB" w:rsidP="002F60FB">
      <w:pPr>
        <w:pStyle w:val="4"/>
        <w:ind w:hanging="480"/>
        <w:rPr>
          <w:rFonts w:ascii="Times New Roman" w:hAnsi="Times New Roman"/>
          <w:color w:val="000000" w:themeColor="text1"/>
          <w:rPrChange w:id="1124"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125" w:author="陳佳宜資訊部資訊安全處" w:date="2024-08-28T10:04:00Z" w16du:dateUtc="2024-08-28T02:04:00Z">
            <w:rPr>
              <w:rFonts w:ascii="Times New Roman" w:hAnsi="Times New Roman"/>
            </w:rPr>
          </w:rPrChange>
        </w:rPr>
        <w:t>官方社群資料遭竊取，冒用本公司名義設立</w:t>
      </w:r>
      <w:proofErr w:type="gramStart"/>
      <w:r w:rsidRPr="006D4DBE">
        <w:rPr>
          <w:rFonts w:ascii="Times New Roman" w:hAnsi="Times New Roman"/>
          <w:color w:val="000000" w:themeColor="text1"/>
          <w:rPrChange w:id="1126" w:author="陳佳宜資訊部資訊安全處" w:date="2024-08-28T10:04:00Z" w16du:dateUtc="2024-08-28T02:04:00Z">
            <w:rPr>
              <w:rFonts w:ascii="Times New Roman" w:hAnsi="Times New Roman"/>
            </w:rPr>
          </w:rPrChange>
        </w:rPr>
        <w:t>偽冒社群</w:t>
      </w:r>
      <w:proofErr w:type="gramEnd"/>
      <w:r w:rsidRPr="006D4DBE">
        <w:rPr>
          <w:rFonts w:ascii="Times New Roman" w:hAnsi="Times New Roman"/>
          <w:color w:val="000000" w:themeColor="text1"/>
          <w:rPrChange w:id="1127" w:author="陳佳宜資訊部資訊安全處" w:date="2024-08-28T10:04:00Z" w16du:dateUtc="2024-08-28T02:04:00Z">
            <w:rPr>
              <w:rFonts w:ascii="Times New Roman" w:hAnsi="Times New Roman"/>
            </w:rPr>
          </w:rPrChange>
        </w:rPr>
        <w:t>進行詐騙，可能致公眾無法辨識官方</w:t>
      </w:r>
      <w:proofErr w:type="gramStart"/>
      <w:r w:rsidRPr="006D4DBE">
        <w:rPr>
          <w:rFonts w:ascii="Times New Roman" w:hAnsi="Times New Roman"/>
          <w:color w:val="000000" w:themeColor="text1"/>
          <w:rPrChange w:id="1128" w:author="陳佳宜資訊部資訊安全處" w:date="2024-08-28T10:04:00Z" w16du:dateUtc="2024-08-28T02:04:00Z">
            <w:rPr>
              <w:rFonts w:ascii="Times New Roman" w:hAnsi="Times New Roman"/>
            </w:rPr>
          </w:rPrChange>
        </w:rPr>
        <w:t>社群時</w:t>
      </w:r>
      <w:proofErr w:type="gramEnd"/>
      <w:r w:rsidRPr="006D4DBE">
        <w:rPr>
          <w:rFonts w:ascii="Times New Roman" w:hAnsi="Times New Roman"/>
          <w:color w:val="000000" w:themeColor="text1"/>
          <w:rPrChange w:id="1129" w:author="陳佳宜資訊部資訊安全處" w:date="2024-08-28T10:04:00Z" w16du:dateUtc="2024-08-28T02:04:00Z">
            <w:rPr>
              <w:rFonts w:ascii="Times New Roman" w:hAnsi="Times New Roman"/>
            </w:rPr>
          </w:rPrChange>
        </w:rPr>
        <w:t>。</w:t>
      </w:r>
    </w:p>
    <w:p w14:paraId="1CCF0703" w14:textId="77777777" w:rsidR="002F60FB" w:rsidRPr="006D4DBE" w:rsidRDefault="002F60FB" w:rsidP="002F60FB">
      <w:pPr>
        <w:pStyle w:val="4"/>
        <w:ind w:hanging="480"/>
        <w:rPr>
          <w:rFonts w:ascii="Times New Roman" w:hAnsi="Times New Roman"/>
          <w:color w:val="000000" w:themeColor="text1"/>
          <w:rPrChange w:id="1130" w:author="陳佳宜資訊部資訊安全處" w:date="2024-08-28T10:04:00Z" w16du:dateUtc="2024-08-28T02:04:00Z">
            <w:rPr>
              <w:rFonts w:ascii="Times New Roman" w:hAnsi="Times New Roman"/>
            </w:rPr>
          </w:rPrChange>
        </w:rPr>
      </w:pPr>
      <w:proofErr w:type="gramStart"/>
      <w:r w:rsidRPr="006D4DBE">
        <w:rPr>
          <w:rFonts w:ascii="Times New Roman" w:hAnsi="Times New Roman"/>
          <w:color w:val="000000" w:themeColor="text1"/>
          <w:rPrChange w:id="1131" w:author="陳佳宜資訊部資訊安全處" w:date="2024-08-28T10:04:00Z" w16du:dateUtc="2024-08-28T02:04:00Z">
            <w:rPr>
              <w:rFonts w:ascii="Times New Roman" w:hAnsi="Times New Roman"/>
            </w:rPr>
          </w:rPrChange>
        </w:rPr>
        <w:t>其他資</w:t>
      </w:r>
      <w:proofErr w:type="gramEnd"/>
      <w:r w:rsidRPr="006D4DBE">
        <w:rPr>
          <w:rFonts w:ascii="Times New Roman" w:hAnsi="Times New Roman"/>
          <w:color w:val="000000" w:themeColor="text1"/>
          <w:rPrChange w:id="1132" w:author="陳佳宜資訊部資訊安全處" w:date="2024-08-28T10:04:00Z" w16du:dateUtc="2024-08-28T02:04:00Z">
            <w:rPr>
              <w:rFonts w:ascii="Times New Roman" w:hAnsi="Times New Roman"/>
            </w:rPr>
          </w:rPrChange>
        </w:rPr>
        <w:t>通訊安全或</w:t>
      </w:r>
      <w:proofErr w:type="gramStart"/>
      <w:r w:rsidRPr="006D4DBE">
        <w:rPr>
          <w:rFonts w:ascii="Times New Roman" w:hAnsi="Times New Roman"/>
          <w:color w:val="000000" w:themeColor="text1"/>
          <w:rPrChange w:id="1133" w:author="陳佳宜資訊部資訊安全處" w:date="2024-08-28T10:04:00Z" w16du:dateUtc="2024-08-28T02:04:00Z">
            <w:rPr>
              <w:rFonts w:ascii="Times New Roman" w:hAnsi="Times New Roman"/>
            </w:rPr>
          </w:rPrChange>
        </w:rPr>
        <w:t>個</w:t>
      </w:r>
      <w:proofErr w:type="gramEnd"/>
      <w:r w:rsidRPr="006D4DBE">
        <w:rPr>
          <w:rFonts w:ascii="Times New Roman" w:hAnsi="Times New Roman"/>
          <w:color w:val="000000" w:themeColor="text1"/>
          <w:rPrChange w:id="1134" w:author="陳佳宜資訊部資訊安全處" w:date="2024-08-28T10:04:00Z" w16du:dateUtc="2024-08-28T02:04:00Z">
            <w:rPr>
              <w:rFonts w:ascii="Times New Roman" w:hAnsi="Times New Roman"/>
            </w:rPr>
          </w:rPrChange>
        </w:rPr>
        <w:t>資外</w:t>
      </w:r>
      <w:proofErr w:type="gramStart"/>
      <w:r w:rsidRPr="006D4DBE">
        <w:rPr>
          <w:rFonts w:ascii="Times New Roman" w:hAnsi="Times New Roman"/>
          <w:color w:val="000000" w:themeColor="text1"/>
          <w:rPrChange w:id="1135" w:author="陳佳宜資訊部資訊安全處" w:date="2024-08-28T10:04:00Z" w16du:dateUtc="2024-08-28T02:04:00Z">
            <w:rPr>
              <w:rFonts w:ascii="Times New Roman" w:hAnsi="Times New Roman"/>
            </w:rPr>
          </w:rPrChange>
        </w:rPr>
        <w:t>洩</w:t>
      </w:r>
      <w:proofErr w:type="gramEnd"/>
      <w:r w:rsidRPr="006D4DBE">
        <w:rPr>
          <w:rFonts w:ascii="Times New Roman" w:hAnsi="Times New Roman"/>
          <w:color w:val="000000" w:themeColor="text1"/>
          <w:rPrChange w:id="1136" w:author="陳佳宜資訊部資訊安全處" w:date="2024-08-28T10:04:00Z" w16du:dateUtc="2024-08-28T02:04:00Z">
            <w:rPr>
              <w:rFonts w:ascii="Times New Roman" w:hAnsi="Times New Roman"/>
            </w:rPr>
          </w:rPrChange>
        </w:rPr>
        <w:t>事件，例如：</w:t>
      </w:r>
    </w:p>
    <w:p w14:paraId="4D4CB457" w14:textId="77777777" w:rsidR="002F60FB" w:rsidRPr="006D4DBE" w:rsidRDefault="002F60FB" w:rsidP="002F60FB">
      <w:pPr>
        <w:pStyle w:val="5"/>
        <w:rPr>
          <w:rFonts w:ascii="Times New Roman" w:hAnsi="Times New Roman"/>
          <w:color w:val="000000" w:themeColor="text1"/>
          <w:rPrChange w:id="1137"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138" w:author="陳佳宜資訊部資訊安全處" w:date="2024-08-28T10:04:00Z" w16du:dateUtc="2024-08-28T02:04:00Z">
            <w:rPr>
              <w:rFonts w:ascii="Times New Roman" w:hAnsi="Times New Roman"/>
            </w:rPr>
          </w:rPrChange>
        </w:rPr>
        <w:t>官方帳號遭冒用</w:t>
      </w:r>
    </w:p>
    <w:p w14:paraId="12AF4011" w14:textId="77777777" w:rsidR="002F60FB" w:rsidRPr="006D4DBE" w:rsidRDefault="002F60FB" w:rsidP="002F60FB">
      <w:pPr>
        <w:pStyle w:val="5"/>
        <w:rPr>
          <w:rFonts w:ascii="Times New Roman" w:hAnsi="Times New Roman"/>
          <w:color w:val="000000" w:themeColor="text1"/>
          <w:rPrChange w:id="1139"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140" w:author="陳佳宜資訊部資訊安全處" w:date="2024-08-28T10:04:00Z" w16du:dateUtc="2024-08-28T02:04:00Z">
            <w:rPr>
              <w:rFonts w:ascii="Times New Roman" w:hAnsi="Times New Roman"/>
            </w:rPr>
          </w:rPrChange>
        </w:rPr>
        <w:t>用戶資料外</w:t>
      </w:r>
      <w:proofErr w:type="gramStart"/>
      <w:r w:rsidRPr="006D4DBE">
        <w:rPr>
          <w:rFonts w:ascii="Times New Roman" w:hAnsi="Times New Roman"/>
          <w:color w:val="000000" w:themeColor="text1"/>
          <w:rPrChange w:id="1141" w:author="陳佳宜資訊部資訊安全處" w:date="2024-08-28T10:04:00Z" w16du:dateUtc="2024-08-28T02:04:00Z">
            <w:rPr>
              <w:rFonts w:ascii="Times New Roman" w:hAnsi="Times New Roman"/>
            </w:rPr>
          </w:rPrChange>
        </w:rPr>
        <w:t>洩</w:t>
      </w:r>
      <w:proofErr w:type="gramEnd"/>
    </w:p>
    <w:p w14:paraId="68398EDC" w14:textId="77777777" w:rsidR="002F60FB" w:rsidRPr="006D4DBE" w:rsidRDefault="002F60FB" w:rsidP="002F60FB">
      <w:pPr>
        <w:pStyle w:val="5"/>
        <w:rPr>
          <w:rFonts w:ascii="Times New Roman" w:hAnsi="Times New Roman"/>
          <w:color w:val="000000" w:themeColor="text1"/>
          <w:rPrChange w:id="1142"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143" w:author="陳佳宜資訊部資訊安全處" w:date="2024-08-28T10:04:00Z" w16du:dateUtc="2024-08-28T02:04:00Z">
            <w:rPr>
              <w:rFonts w:ascii="Times New Roman" w:hAnsi="Times New Roman"/>
            </w:rPr>
          </w:rPrChange>
        </w:rPr>
        <w:t>駭客攻擊</w:t>
      </w:r>
    </w:p>
    <w:p w14:paraId="032A8117" w14:textId="77777777" w:rsidR="002F60FB" w:rsidRPr="006D4DBE" w:rsidRDefault="002F60FB" w:rsidP="002F60FB">
      <w:pPr>
        <w:pStyle w:val="3"/>
        <w:numPr>
          <w:ilvl w:val="0"/>
          <w:numId w:val="0"/>
        </w:numPr>
        <w:ind w:left="1320"/>
        <w:rPr>
          <w:rFonts w:ascii="Times New Roman" w:hAnsi="Times New Roman"/>
          <w:color w:val="000000" w:themeColor="text1"/>
          <w:rPrChange w:id="1144" w:author="陳佳宜資訊部資訊安全處" w:date="2024-08-28T10:04:00Z" w16du:dateUtc="2024-08-28T02:04:00Z">
            <w:rPr>
              <w:rFonts w:ascii="Times New Roman" w:hAnsi="Times New Roman"/>
            </w:rPr>
          </w:rPrChange>
        </w:rPr>
      </w:pPr>
      <w:r w:rsidRPr="006D4DBE">
        <w:rPr>
          <w:rFonts w:ascii="Times New Roman" w:hAnsi="Times New Roman" w:hint="eastAsia"/>
          <w:color w:val="000000" w:themeColor="text1"/>
          <w:rPrChange w:id="1145" w:author="陳佳宜資訊部資訊安全處" w:date="2024-08-28T10:04:00Z" w16du:dateUtc="2024-08-28T02:04:00Z">
            <w:rPr>
              <w:rFonts w:ascii="Times New Roman" w:hAnsi="Times New Roman" w:hint="eastAsia"/>
            </w:rPr>
          </w:rPrChange>
        </w:rPr>
        <w:t>上述類型為協助本公司權責單位據以判斷異常事件之類型參考。</w:t>
      </w:r>
      <w:proofErr w:type="gramStart"/>
      <w:r w:rsidRPr="006D4DBE">
        <w:rPr>
          <w:rFonts w:ascii="Times New Roman" w:hAnsi="Times New Roman" w:hint="eastAsia"/>
          <w:color w:val="000000" w:themeColor="text1"/>
          <w:rPrChange w:id="1146" w:author="陳佳宜資訊部資訊安全處" w:date="2024-08-28T10:04:00Z" w16du:dateUtc="2024-08-28T02:04:00Z">
            <w:rPr>
              <w:rFonts w:ascii="Times New Roman" w:hAnsi="Times New Roman" w:hint="eastAsia"/>
            </w:rPr>
          </w:rPrChange>
        </w:rPr>
        <w:t>惟</w:t>
      </w:r>
      <w:proofErr w:type="gramEnd"/>
      <w:r w:rsidRPr="006D4DBE">
        <w:rPr>
          <w:rFonts w:ascii="Times New Roman" w:hAnsi="Times New Roman" w:hint="eastAsia"/>
          <w:color w:val="000000" w:themeColor="text1"/>
          <w:rPrChange w:id="1147" w:author="陳佳宜資訊部資訊安全處" w:date="2024-08-28T10:04:00Z" w16du:dateUtc="2024-08-28T02:04:00Z">
            <w:rPr>
              <w:rFonts w:ascii="Times New Roman" w:hAnsi="Times New Roman" w:hint="eastAsia"/>
            </w:rPr>
          </w:rPrChange>
        </w:rPr>
        <w:t>權責單位仍須自行</w:t>
      </w:r>
      <w:proofErr w:type="gramStart"/>
      <w:r w:rsidRPr="006D4DBE">
        <w:rPr>
          <w:rFonts w:ascii="Times New Roman" w:hAnsi="Times New Roman" w:hint="eastAsia"/>
          <w:color w:val="000000" w:themeColor="text1"/>
          <w:rPrChange w:id="1148" w:author="陳佳宜資訊部資訊安全處" w:date="2024-08-28T10:04:00Z" w16du:dateUtc="2024-08-28T02:04:00Z">
            <w:rPr>
              <w:rFonts w:ascii="Times New Roman" w:hAnsi="Times New Roman" w:hint="eastAsia"/>
            </w:rPr>
          </w:rPrChange>
        </w:rPr>
        <w:t>研</w:t>
      </w:r>
      <w:proofErr w:type="gramEnd"/>
      <w:r w:rsidRPr="006D4DBE">
        <w:rPr>
          <w:rFonts w:ascii="Times New Roman" w:hAnsi="Times New Roman" w:hint="eastAsia"/>
          <w:color w:val="000000" w:themeColor="text1"/>
          <w:rPrChange w:id="1149" w:author="陳佳宜資訊部資訊安全處" w:date="2024-08-28T10:04:00Z" w16du:dateUtc="2024-08-28T02:04:00Z">
            <w:rPr>
              <w:rFonts w:ascii="Times New Roman" w:hAnsi="Times New Roman" w:hint="eastAsia"/>
            </w:rPr>
          </w:rPrChange>
        </w:rPr>
        <w:t>擬判斷異常事件之具體標準，以作為判定是否須向上通報之異常事件依據。</w:t>
      </w:r>
    </w:p>
    <w:p w14:paraId="2EC4A844" w14:textId="77777777" w:rsidR="008533DE" w:rsidRPr="006D4DBE" w:rsidRDefault="008533DE" w:rsidP="002F60FB">
      <w:pPr>
        <w:pStyle w:val="2"/>
        <w:rPr>
          <w:rFonts w:ascii="Times New Roman" w:hAnsi="Times New Roman" w:cs="Times New Roman"/>
          <w:color w:val="000000" w:themeColor="text1"/>
          <w:rPrChange w:id="1150" w:author="陳佳宜資訊部資訊安全處" w:date="2024-08-28T10:04:00Z" w16du:dateUtc="2024-08-28T02:04:00Z">
            <w:rPr>
              <w:rFonts w:ascii="Times New Roman" w:hAnsi="Times New Roman" w:cs="Times New Roman"/>
            </w:rPr>
          </w:rPrChange>
        </w:rPr>
      </w:pPr>
      <w:bookmarkStart w:id="1151" w:name="_Toc147137042"/>
      <w:bookmarkStart w:id="1152" w:name="_Toc83524756"/>
      <w:bookmarkStart w:id="1153" w:name="_Toc353461770"/>
      <w:bookmarkStart w:id="1154" w:name="_Toc408907468"/>
      <w:bookmarkEnd w:id="1045"/>
      <w:r w:rsidRPr="006D4DBE">
        <w:rPr>
          <w:rFonts w:ascii="Times New Roman" w:hAnsi="Times New Roman" w:cs="Times New Roman"/>
          <w:color w:val="000000" w:themeColor="text1"/>
          <w:rPrChange w:id="1155" w:author="陳佳宜資訊部資訊安全處" w:date="2024-08-28T10:04:00Z" w16du:dateUtc="2024-08-28T02:04:00Z">
            <w:rPr>
              <w:rFonts w:ascii="Times New Roman" w:hAnsi="Times New Roman" w:cs="Times New Roman"/>
            </w:rPr>
          </w:rPrChange>
        </w:rPr>
        <w:t>行動裝置</w:t>
      </w:r>
      <w:bookmarkEnd w:id="1151"/>
    </w:p>
    <w:p w14:paraId="060E2056" w14:textId="77777777" w:rsidR="00F72A60" w:rsidRPr="006D4DBE" w:rsidRDefault="00F72A60">
      <w:pPr>
        <w:pStyle w:val="3"/>
        <w:tabs>
          <w:tab w:val="clear" w:pos="3480"/>
          <w:tab w:val="num" w:pos="1560"/>
        </w:tabs>
        <w:ind w:left="1320"/>
        <w:rPr>
          <w:rFonts w:ascii="Times New Roman" w:hAnsi="Times New Roman"/>
          <w:color w:val="000000" w:themeColor="text1"/>
          <w:rPrChange w:id="1156" w:author="陳佳宜資訊部資訊安全處" w:date="2024-08-28T10:04:00Z" w16du:dateUtc="2024-08-28T02:04:00Z">
            <w:rPr>
              <w:rFonts w:ascii="Times New Roman" w:hAnsi="Times New Roman"/>
            </w:rPr>
          </w:rPrChange>
        </w:rPr>
        <w:pPrChange w:id="1157" w:author="陳佳宜資訊部策略發展處" w:date="2024-04-19T13:37:00Z">
          <w:pPr>
            <w:pStyle w:val="3"/>
            <w:ind w:left="1320"/>
          </w:pPr>
        </w:pPrChange>
      </w:pPr>
      <w:r w:rsidRPr="006D4DBE">
        <w:rPr>
          <w:rFonts w:ascii="Times New Roman" w:hAnsi="Times New Roman"/>
          <w:color w:val="000000" w:themeColor="text1"/>
          <w:rPrChange w:id="1158" w:author="陳佳宜資訊部資訊安全處" w:date="2024-08-28T10:04:00Z" w16du:dateUtc="2024-08-28T02:04:00Z">
            <w:rPr>
              <w:rFonts w:ascii="Times New Roman" w:hAnsi="Times New Roman"/>
            </w:rPr>
          </w:rPrChange>
        </w:rPr>
        <w:t>行動裝置</w:t>
      </w:r>
    </w:p>
    <w:p w14:paraId="1873A60F" w14:textId="62B9E798" w:rsidR="008533DE" w:rsidRPr="006D4DBE" w:rsidRDefault="005E335E" w:rsidP="00F72A60">
      <w:pPr>
        <w:pStyle w:val="3"/>
        <w:numPr>
          <w:ilvl w:val="0"/>
          <w:numId w:val="0"/>
        </w:numPr>
        <w:ind w:left="1320"/>
        <w:rPr>
          <w:rFonts w:ascii="Times New Roman" w:hAnsi="Times New Roman"/>
          <w:color w:val="000000" w:themeColor="text1"/>
          <w:rPrChange w:id="1159"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160" w:author="陳佳宜資訊部資訊安全處" w:date="2024-08-28T10:04:00Z" w16du:dateUtc="2024-08-28T02:04:00Z">
            <w:rPr>
              <w:rFonts w:ascii="Times New Roman" w:hAnsi="Times New Roman"/>
            </w:rPr>
          </w:rPrChange>
        </w:rPr>
        <w:t>一種具有資料運算處理、儲存與網路連線功能之可攜式設備，包括但不限於智慧型手機、筆記型電腦、平板電腦與</w:t>
      </w:r>
      <w:r w:rsidRPr="006D4DBE">
        <w:rPr>
          <w:rFonts w:ascii="Times New Roman" w:hAnsi="Times New Roman"/>
          <w:color w:val="000000" w:themeColor="text1"/>
          <w:rPrChange w:id="1161" w:author="陳佳宜資訊部資訊安全處" w:date="2024-08-28T10:04:00Z" w16du:dateUtc="2024-08-28T02:04:00Z">
            <w:rPr>
              <w:rFonts w:ascii="Times New Roman" w:hAnsi="Times New Roman"/>
            </w:rPr>
          </w:rPrChange>
        </w:rPr>
        <w:t>PDA</w:t>
      </w:r>
      <w:r w:rsidRPr="006D4DBE">
        <w:rPr>
          <w:rFonts w:ascii="Times New Roman" w:hAnsi="Times New Roman"/>
          <w:color w:val="000000" w:themeColor="text1"/>
          <w:rPrChange w:id="1162" w:author="陳佳宜資訊部資訊安全處" w:date="2024-08-28T10:04:00Z" w16du:dateUtc="2024-08-28T02:04:00Z">
            <w:rPr>
              <w:rFonts w:ascii="Times New Roman" w:hAnsi="Times New Roman"/>
            </w:rPr>
          </w:rPrChange>
        </w:rPr>
        <w:t>等裝置。</w:t>
      </w:r>
    </w:p>
    <w:p w14:paraId="015C5242" w14:textId="77777777" w:rsidR="00463BBC" w:rsidRPr="006D4DBE" w:rsidRDefault="00463BBC">
      <w:pPr>
        <w:pStyle w:val="3"/>
        <w:tabs>
          <w:tab w:val="clear" w:pos="3480"/>
          <w:tab w:val="left" w:pos="1560"/>
        </w:tabs>
        <w:ind w:left="1320"/>
        <w:rPr>
          <w:rFonts w:ascii="Times New Roman" w:hAnsi="Times New Roman"/>
          <w:color w:val="000000" w:themeColor="text1"/>
          <w:rPrChange w:id="1163" w:author="陳佳宜資訊部資訊安全處" w:date="2024-08-28T10:04:00Z" w16du:dateUtc="2024-08-28T02:04:00Z">
            <w:rPr>
              <w:rFonts w:ascii="Times New Roman" w:hAnsi="Times New Roman"/>
            </w:rPr>
          </w:rPrChange>
        </w:rPr>
        <w:pPrChange w:id="1164" w:author="陳佳宜資訊部策略發展處" w:date="2024-04-19T13:37:00Z">
          <w:pPr>
            <w:pStyle w:val="3"/>
            <w:ind w:left="1320"/>
          </w:pPr>
        </w:pPrChange>
      </w:pPr>
      <w:r w:rsidRPr="006D4DBE">
        <w:rPr>
          <w:rFonts w:ascii="Times New Roman" w:hAnsi="Times New Roman"/>
          <w:color w:val="000000" w:themeColor="text1"/>
          <w:rPrChange w:id="1165" w:author="陳佳宜資訊部資訊安全處" w:date="2024-08-28T10:04:00Z" w16du:dateUtc="2024-08-28T02:04:00Z">
            <w:rPr>
              <w:rFonts w:ascii="Times New Roman" w:hAnsi="Times New Roman"/>
            </w:rPr>
          </w:rPrChange>
        </w:rPr>
        <w:t>員工自攜行動裝置</w:t>
      </w:r>
      <w:r w:rsidRPr="006D4DBE">
        <w:rPr>
          <w:rFonts w:ascii="Times New Roman" w:hAnsi="Times New Roman"/>
          <w:color w:val="000000" w:themeColor="text1"/>
          <w:rPrChange w:id="1166" w:author="陳佳宜資訊部資訊安全處" w:date="2024-08-28T10:04:00Z" w16du:dateUtc="2024-08-28T02:04:00Z">
            <w:rPr>
              <w:rFonts w:ascii="Times New Roman" w:hAnsi="Times New Roman"/>
            </w:rPr>
          </w:rPrChange>
        </w:rPr>
        <w:t>(BYOD)</w:t>
      </w:r>
    </w:p>
    <w:p w14:paraId="3ED7BB41" w14:textId="5D4F0FEB" w:rsidR="005E335E" w:rsidRPr="006D4DBE" w:rsidRDefault="00C2610C" w:rsidP="00463BBC">
      <w:pPr>
        <w:pStyle w:val="3"/>
        <w:numPr>
          <w:ilvl w:val="0"/>
          <w:numId w:val="0"/>
        </w:numPr>
        <w:ind w:left="1320"/>
        <w:rPr>
          <w:rFonts w:ascii="Times New Roman" w:hAnsi="Times New Roman"/>
          <w:color w:val="000000" w:themeColor="text1"/>
          <w:rPrChange w:id="1167"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168" w:author="陳佳宜資訊部資訊安全處" w:date="2024-08-28T10:04:00Z" w16du:dateUtc="2024-08-28T02:04:00Z">
            <w:rPr>
              <w:rFonts w:ascii="Times New Roman" w:hAnsi="Times New Roman"/>
            </w:rPr>
          </w:rPrChange>
        </w:rPr>
        <w:t>指非屬公司資訊資產用於處理公司事務、直接連接公司內部網路設備或服務，並具備資料運算處理、儲存與網路連線功能之電子設備或裝置。</w:t>
      </w:r>
    </w:p>
    <w:p w14:paraId="51C2346E" w14:textId="77777777" w:rsidR="009B1B57" w:rsidRPr="006D4DBE" w:rsidRDefault="009B1B57">
      <w:pPr>
        <w:pStyle w:val="3"/>
        <w:tabs>
          <w:tab w:val="clear" w:pos="3480"/>
          <w:tab w:val="left" w:pos="1560"/>
        </w:tabs>
        <w:ind w:left="1320"/>
        <w:rPr>
          <w:rFonts w:ascii="Times New Roman" w:hAnsi="Times New Roman"/>
          <w:color w:val="000000" w:themeColor="text1"/>
          <w:rPrChange w:id="1169" w:author="陳佳宜資訊部資訊安全處" w:date="2024-08-28T10:04:00Z" w16du:dateUtc="2024-08-28T02:04:00Z">
            <w:rPr>
              <w:rFonts w:ascii="Times New Roman" w:hAnsi="Times New Roman"/>
            </w:rPr>
          </w:rPrChange>
        </w:rPr>
        <w:pPrChange w:id="1170" w:author="陳佳宜資訊部策略發展處" w:date="2024-04-19T13:37:00Z">
          <w:pPr>
            <w:pStyle w:val="3"/>
            <w:ind w:left="1320"/>
          </w:pPr>
        </w:pPrChange>
      </w:pPr>
      <w:r w:rsidRPr="006D4DBE">
        <w:rPr>
          <w:rFonts w:ascii="Times New Roman" w:hAnsi="Times New Roman"/>
          <w:color w:val="000000" w:themeColor="text1"/>
          <w:rPrChange w:id="1171" w:author="陳佳宜資訊部資訊安全處" w:date="2024-08-28T10:04:00Z" w16du:dateUtc="2024-08-28T02:04:00Z">
            <w:rPr>
              <w:rFonts w:ascii="Times New Roman" w:hAnsi="Times New Roman"/>
            </w:rPr>
          </w:rPrChange>
        </w:rPr>
        <w:t>行動應用程式</w:t>
      </w:r>
      <w:r w:rsidRPr="006D4DBE">
        <w:rPr>
          <w:rFonts w:ascii="Times New Roman" w:hAnsi="Times New Roman"/>
          <w:color w:val="000000" w:themeColor="text1"/>
          <w:rPrChange w:id="1172" w:author="陳佳宜資訊部資訊安全處" w:date="2024-08-28T10:04:00Z" w16du:dateUtc="2024-08-28T02:04:00Z">
            <w:rPr>
              <w:rFonts w:ascii="Times New Roman" w:hAnsi="Times New Roman"/>
            </w:rPr>
          </w:rPrChange>
        </w:rPr>
        <w:t>(App)</w:t>
      </w:r>
    </w:p>
    <w:p w14:paraId="03449866" w14:textId="3FFC4FA2" w:rsidR="00C2610C" w:rsidRPr="006D4DBE" w:rsidRDefault="00723A3C" w:rsidP="00723A3C">
      <w:pPr>
        <w:pStyle w:val="3"/>
        <w:numPr>
          <w:ilvl w:val="0"/>
          <w:numId w:val="0"/>
        </w:numPr>
        <w:ind w:left="1320"/>
        <w:rPr>
          <w:rFonts w:ascii="Times New Roman" w:hAnsi="Times New Roman"/>
          <w:color w:val="000000" w:themeColor="text1"/>
          <w:rPrChange w:id="1173"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174" w:author="陳佳宜資訊部資訊安全處" w:date="2024-08-28T10:04:00Z" w16du:dateUtc="2024-08-28T02:04:00Z">
            <w:rPr>
              <w:rFonts w:ascii="Times New Roman" w:hAnsi="Times New Roman"/>
            </w:rPr>
          </w:rPrChange>
        </w:rPr>
        <w:t>設計在行動裝置上所運行的應用程式。</w:t>
      </w:r>
    </w:p>
    <w:p w14:paraId="4977F5C5" w14:textId="58E278E4" w:rsidR="008533DE" w:rsidRPr="006D4DBE" w:rsidRDefault="008533DE" w:rsidP="002F60FB">
      <w:pPr>
        <w:pStyle w:val="2"/>
        <w:rPr>
          <w:color w:val="000000" w:themeColor="text1"/>
          <w:rPrChange w:id="1175" w:author="陳佳宜資訊部資訊安全處" w:date="2024-08-28T10:04:00Z" w16du:dateUtc="2024-08-28T02:04:00Z">
            <w:rPr/>
          </w:rPrChange>
        </w:rPr>
      </w:pPr>
      <w:bookmarkStart w:id="1176" w:name="_Toc147137043"/>
      <w:proofErr w:type="gramStart"/>
      <w:r w:rsidRPr="006D4DBE">
        <w:rPr>
          <w:rFonts w:hint="eastAsia"/>
          <w:color w:val="000000" w:themeColor="text1"/>
          <w:rPrChange w:id="1177" w:author="陳佳宜資訊部資訊安全處" w:date="2024-08-28T10:04:00Z" w16du:dateUtc="2024-08-28T02:04:00Z">
            <w:rPr>
              <w:rFonts w:hint="eastAsia"/>
            </w:rPr>
          </w:rPrChange>
        </w:rPr>
        <w:t>物聯網</w:t>
      </w:r>
      <w:bookmarkEnd w:id="1176"/>
      <w:proofErr w:type="gramEnd"/>
    </w:p>
    <w:p w14:paraId="34CB34A0" w14:textId="3539B42C" w:rsidR="00723A3C" w:rsidRPr="006D4DBE" w:rsidRDefault="00D6416A" w:rsidP="00C407B6">
      <w:pPr>
        <w:pStyle w:val="31"/>
        <w:rPr>
          <w:b/>
          <w:bCs/>
          <w:color w:val="000000" w:themeColor="text1"/>
          <w:rPrChange w:id="1178" w:author="陳佳宜資訊部資訊安全處" w:date="2024-08-28T10:04:00Z" w16du:dateUtc="2024-08-28T02:04:00Z">
            <w:rPr>
              <w:b/>
              <w:bCs/>
            </w:rPr>
          </w:rPrChange>
        </w:rPr>
      </w:pPr>
      <w:bookmarkStart w:id="1179" w:name="_Toc138324620"/>
      <w:r w:rsidRPr="006D4DBE">
        <w:rPr>
          <w:rFonts w:hint="eastAsia"/>
          <w:color w:val="000000" w:themeColor="text1"/>
          <w:rPrChange w:id="1180" w:author="陳佳宜資訊部資訊安全處" w:date="2024-08-28T10:04:00Z" w16du:dateUtc="2024-08-28T02:04:00Z">
            <w:rPr>
              <w:rFonts w:hint="eastAsia"/>
            </w:rPr>
          </w:rPrChange>
        </w:rPr>
        <w:t>本</w:t>
      </w:r>
      <w:r w:rsidRPr="006D4DBE">
        <w:rPr>
          <w:color w:val="000000" w:themeColor="text1"/>
          <w:rPrChange w:id="1181" w:author="陳佳宜資訊部資訊安全處" w:date="2024-08-28T10:04:00Z" w16du:dateUtc="2024-08-28T02:04:00Z">
            <w:rPr/>
          </w:rPrChange>
        </w:rPr>
        <w:t>要點所</w:t>
      </w:r>
      <w:proofErr w:type="gramStart"/>
      <w:r w:rsidRPr="006D4DBE">
        <w:rPr>
          <w:color w:val="000000" w:themeColor="text1"/>
          <w:rPrChange w:id="1182" w:author="陳佳宜資訊部資訊安全處" w:date="2024-08-28T10:04:00Z" w16du:dateUtc="2024-08-28T02:04:00Z">
            <w:rPr/>
          </w:rPrChange>
        </w:rPr>
        <w:t>稱物聯</w:t>
      </w:r>
      <w:proofErr w:type="gramEnd"/>
      <w:r w:rsidRPr="006D4DBE">
        <w:rPr>
          <w:color w:val="000000" w:themeColor="text1"/>
          <w:rPrChange w:id="1183" w:author="陳佳宜資訊部資訊安全處" w:date="2024-08-28T10:04:00Z" w16du:dateUtc="2024-08-28T02:04:00Z">
            <w:rPr/>
          </w:rPrChange>
        </w:rPr>
        <w:t>網設備係指具網路連線功能並連線於</w:t>
      </w:r>
      <w:r w:rsidRPr="006D4DBE">
        <w:rPr>
          <w:color w:val="000000" w:themeColor="text1"/>
          <w:rPrChange w:id="1184" w:author="陳佳宜資訊部資訊安全處" w:date="2024-08-28T10:04:00Z" w16du:dateUtc="2024-08-28T02:04:00Z">
            <w:rPr/>
          </w:rPrChange>
        </w:rPr>
        <w:t>Internet</w:t>
      </w:r>
      <w:r w:rsidRPr="006D4DBE">
        <w:rPr>
          <w:color w:val="000000" w:themeColor="text1"/>
          <w:rPrChange w:id="1185" w:author="陳佳宜資訊部資訊安全處" w:date="2024-08-28T10:04:00Z" w16du:dateUtc="2024-08-28T02:04:00Z">
            <w:rPr/>
          </w:rPrChange>
        </w:rPr>
        <w:t>或</w:t>
      </w:r>
      <w:r w:rsidRPr="006D4DBE">
        <w:rPr>
          <w:color w:val="000000" w:themeColor="text1"/>
          <w:rPrChange w:id="1186" w:author="陳佳宜資訊部資訊安全處" w:date="2024-08-28T10:04:00Z" w16du:dateUtc="2024-08-28T02:04:00Z">
            <w:rPr/>
          </w:rPrChange>
        </w:rPr>
        <w:t>Intranet</w:t>
      </w:r>
      <w:r w:rsidRPr="006D4DBE">
        <w:rPr>
          <w:color w:val="000000" w:themeColor="text1"/>
          <w:rPrChange w:id="1187" w:author="陳佳宜資訊部資訊安全處" w:date="2024-08-28T10:04:00Z" w16du:dateUtc="2024-08-28T02:04:00Z">
            <w:rPr/>
          </w:rPrChange>
        </w:rPr>
        <w:t>之</w:t>
      </w:r>
      <w:proofErr w:type="gramStart"/>
      <w:r w:rsidRPr="006D4DBE">
        <w:rPr>
          <w:color w:val="000000" w:themeColor="text1"/>
          <w:rPrChange w:id="1188" w:author="陳佳宜資訊部資訊安全處" w:date="2024-08-28T10:04:00Z" w16du:dateUtc="2024-08-28T02:04:00Z">
            <w:rPr/>
          </w:rPrChange>
        </w:rPr>
        <w:t>崁</w:t>
      </w:r>
      <w:proofErr w:type="gramEnd"/>
      <w:r w:rsidRPr="006D4DBE">
        <w:rPr>
          <w:color w:val="000000" w:themeColor="text1"/>
          <w:rPrChange w:id="1189" w:author="陳佳宜資訊部資訊安全處" w:date="2024-08-28T10:04:00Z" w16du:dateUtc="2024-08-28T02:04:00Z">
            <w:rPr/>
          </w:rPrChange>
        </w:rPr>
        <w:t>入式系統（具有小型作業系統）設備（以下簡稱設備），包含自動化辦公設備（如數位錄</w:t>
      </w:r>
      <w:r w:rsidRPr="006D4DBE">
        <w:rPr>
          <w:color w:val="000000" w:themeColor="text1"/>
          <w:rPrChange w:id="1190" w:author="陳佳宜資訊部資訊安全處" w:date="2024-08-28T10:04:00Z" w16du:dateUtc="2024-08-28T02:04:00Z">
            <w:rPr/>
          </w:rPrChange>
        </w:rPr>
        <w:lastRenderedPageBreak/>
        <w:t>影機、電話交換機、傳真機、錄音設備、影印機等）及不具備遠端操控介面功能之感測器。</w:t>
      </w:r>
      <w:bookmarkEnd w:id="1179"/>
    </w:p>
    <w:p w14:paraId="178125A1" w14:textId="79416D5D" w:rsidR="00D6416A" w:rsidRPr="006D4DBE" w:rsidRDefault="00D6416A" w:rsidP="002F60FB">
      <w:pPr>
        <w:pStyle w:val="2"/>
        <w:rPr>
          <w:color w:val="000000" w:themeColor="text1"/>
          <w:rPrChange w:id="1191" w:author="陳佳宜資訊部資訊安全處" w:date="2024-08-28T10:04:00Z" w16du:dateUtc="2024-08-28T02:04:00Z">
            <w:rPr/>
          </w:rPrChange>
        </w:rPr>
      </w:pPr>
      <w:bookmarkStart w:id="1192" w:name="_Toc147137044"/>
      <w:r w:rsidRPr="006D4DBE">
        <w:rPr>
          <w:rFonts w:hint="eastAsia"/>
          <w:color w:val="000000" w:themeColor="text1"/>
          <w:rPrChange w:id="1193" w:author="陳佳宜資訊部資訊安全處" w:date="2024-08-28T10:04:00Z" w16du:dateUtc="2024-08-28T02:04:00Z">
            <w:rPr>
              <w:rFonts w:hint="eastAsia"/>
            </w:rPr>
          </w:rPrChange>
        </w:rPr>
        <w:t>遠距辦公</w:t>
      </w:r>
      <w:bookmarkEnd w:id="1192"/>
    </w:p>
    <w:p w14:paraId="1A1C61D5" w14:textId="096D00EC" w:rsidR="008533DE" w:rsidRPr="006D4DBE" w:rsidRDefault="003E1D74" w:rsidP="00C407B6">
      <w:pPr>
        <w:pStyle w:val="31"/>
        <w:rPr>
          <w:b/>
          <w:bCs/>
          <w:color w:val="000000" w:themeColor="text1"/>
          <w:rPrChange w:id="1194" w:author="陳佳宜資訊部資訊安全處" w:date="2024-08-28T10:04:00Z" w16du:dateUtc="2024-08-28T02:04:00Z">
            <w:rPr>
              <w:b/>
              <w:bCs/>
            </w:rPr>
          </w:rPrChange>
        </w:rPr>
      </w:pPr>
      <w:bookmarkStart w:id="1195" w:name="_Toc138324622"/>
      <w:r w:rsidRPr="006D4DBE">
        <w:rPr>
          <w:color w:val="000000" w:themeColor="text1"/>
          <w:rPrChange w:id="1196" w:author="陳佳宜資訊部資訊安全處" w:date="2024-08-28T10:04:00Z" w16du:dateUtc="2024-08-28T02:04:00Z">
            <w:rPr/>
          </w:rPrChange>
        </w:rPr>
        <w:t>因特殊情況</w:t>
      </w:r>
      <w:r w:rsidRPr="006D4DBE">
        <w:rPr>
          <w:color w:val="000000" w:themeColor="text1"/>
          <w:rPrChange w:id="1197" w:author="陳佳宜資訊部資訊安全處" w:date="2024-08-28T10:04:00Z" w16du:dateUtc="2024-08-28T02:04:00Z">
            <w:rPr/>
          </w:rPrChange>
        </w:rPr>
        <w:t>(</w:t>
      </w:r>
      <w:r w:rsidRPr="006D4DBE">
        <w:rPr>
          <w:color w:val="000000" w:themeColor="text1"/>
          <w:rPrChange w:id="1198" w:author="陳佳宜資訊部資訊安全處" w:date="2024-08-28T10:04:00Z" w16du:dateUtc="2024-08-28T02:04:00Z">
            <w:rPr/>
          </w:rPrChange>
        </w:rPr>
        <w:t>如</w:t>
      </w:r>
      <w:r w:rsidR="00A17B29" w:rsidRPr="006D4DBE">
        <w:rPr>
          <w:rFonts w:hint="eastAsia"/>
          <w:color w:val="000000" w:themeColor="text1"/>
          <w:rPrChange w:id="1199" w:author="陳佳宜資訊部資訊安全處" w:date="2024-08-28T10:04:00Z" w16du:dateUtc="2024-08-28T02:04:00Z">
            <w:rPr>
              <w:rFonts w:hint="eastAsia"/>
            </w:rPr>
          </w:rPrChange>
        </w:rPr>
        <w:t>：</w:t>
      </w:r>
      <w:r w:rsidRPr="006D4DBE">
        <w:rPr>
          <w:color w:val="000000" w:themeColor="text1"/>
          <w:rPrChange w:id="1200" w:author="陳佳宜資訊部資訊安全處" w:date="2024-08-28T10:04:00Z" w16du:dateUtc="2024-08-28T02:04:00Z">
            <w:rPr/>
          </w:rPrChange>
        </w:rPr>
        <w:t>COVID</w:t>
      </w:r>
      <w:r w:rsidR="00A17B29" w:rsidRPr="006D4DBE">
        <w:rPr>
          <w:rFonts w:hint="eastAsia"/>
          <w:color w:val="000000" w:themeColor="text1"/>
          <w:rPrChange w:id="1201" w:author="陳佳宜資訊部資訊安全處" w:date="2024-08-28T10:04:00Z" w16du:dateUtc="2024-08-28T02:04:00Z">
            <w:rPr>
              <w:rFonts w:hint="eastAsia"/>
            </w:rPr>
          </w:rPrChange>
        </w:rPr>
        <w:t>-</w:t>
      </w:r>
      <w:r w:rsidRPr="006D4DBE">
        <w:rPr>
          <w:color w:val="000000" w:themeColor="text1"/>
          <w:rPrChange w:id="1202" w:author="陳佳宜資訊部資訊安全處" w:date="2024-08-28T10:04:00Z" w16du:dateUtc="2024-08-28T02:04:00Z">
            <w:rPr/>
          </w:rPrChange>
        </w:rPr>
        <w:t>19)</w:t>
      </w:r>
      <w:r w:rsidRPr="006D4DBE">
        <w:rPr>
          <w:color w:val="000000" w:themeColor="text1"/>
          <w:rPrChange w:id="1203" w:author="陳佳宜資訊部資訊安全處" w:date="2024-08-28T10:04:00Z" w16du:dateUtc="2024-08-28T02:04:00Z">
            <w:rPr/>
          </w:rPrChange>
        </w:rPr>
        <w:t>，而透過遠端技術的模式在辦公室以外的場合辦公。</w:t>
      </w:r>
      <w:bookmarkEnd w:id="1195"/>
    </w:p>
    <w:p w14:paraId="7D334ECF" w14:textId="1B4E2744" w:rsidR="00F130E9" w:rsidRPr="006D4DBE" w:rsidRDefault="00F130E9" w:rsidP="00B94FE9">
      <w:pPr>
        <w:pStyle w:val="2"/>
        <w:rPr>
          <w:color w:val="000000" w:themeColor="text1"/>
          <w:rPrChange w:id="1204" w:author="陳佳宜資訊部資訊安全處" w:date="2024-08-28T10:04:00Z" w16du:dateUtc="2024-08-28T02:04:00Z">
            <w:rPr/>
          </w:rPrChange>
        </w:rPr>
      </w:pPr>
      <w:bookmarkStart w:id="1205" w:name="_Toc147137045"/>
      <w:r w:rsidRPr="006D4DBE">
        <w:rPr>
          <w:rFonts w:hint="eastAsia"/>
          <w:color w:val="000000" w:themeColor="text1"/>
          <w:rPrChange w:id="1206" w:author="陳佳宜資訊部資訊安全處" w:date="2024-08-28T10:04:00Z" w16du:dateUtc="2024-08-28T02:04:00Z">
            <w:rPr>
              <w:rFonts w:hint="eastAsia"/>
            </w:rPr>
          </w:rPrChange>
        </w:rPr>
        <w:t>電子式交易</w:t>
      </w:r>
      <w:bookmarkEnd w:id="1205"/>
    </w:p>
    <w:p w14:paraId="148F4772" w14:textId="1F3A6575" w:rsidR="00F130E9" w:rsidRPr="006D4DBE" w:rsidRDefault="0050137E" w:rsidP="00C407B6">
      <w:pPr>
        <w:pStyle w:val="31"/>
        <w:rPr>
          <w:b/>
          <w:bCs/>
          <w:color w:val="000000" w:themeColor="text1"/>
          <w:rPrChange w:id="1207" w:author="陳佳宜資訊部資訊安全處" w:date="2024-08-28T10:04:00Z" w16du:dateUtc="2024-08-28T02:04:00Z">
            <w:rPr>
              <w:b/>
              <w:bCs/>
            </w:rPr>
          </w:rPrChange>
        </w:rPr>
      </w:pPr>
      <w:bookmarkStart w:id="1208" w:name="_Toc138324624"/>
      <w:r w:rsidRPr="006D4DBE">
        <w:rPr>
          <w:color w:val="000000" w:themeColor="text1"/>
          <w:rPrChange w:id="1209" w:author="陳佳宜資訊部資訊安全處" w:date="2024-08-28T10:04:00Z" w16du:dateUtc="2024-08-28T02:04:00Z">
            <w:rPr/>
          </w:rPrChange>
        </w:rPr>
        <w:t>指以組織同意之電子式委託買賣前對使用者身分驗證資訊進行確認。惟本要點定義之電子式交易驗證僅適用於透過網際網路交易之系統，不包含電話語音、電子式專屬線路下單</w:t>
      </w:r>
      <w:r w:rsidRPr="006D4DBE">
        <w:rPr>
          <w:color w:val="000000" w:themeColor="text1"/>
          <w:rPrChange w:id="1210" w:author="陳佳宜資訊部資訊安全處" w:date="2024-08-28T10:04:00Z" w16du:dateUtc="2024-08-28T02:04:00Z">
            <w:rPr/>
          </w:rPrChange>
        </w:rPr>
        <w:t>(</w:t>
      </w:r>
      <w:proofErr w:type="spellStart"/>
      <w:r w:rsidRPr="006D4DBE">
        <w:rPr>
          <w:color w:val="000000" w:themeColor="text1"/>
          <w:rPrChange w:id="1211" w:author="陳佳宜資訊部資訊安全處" w:date="2024-08-28T10:04:00Z" w16du:dateUtc="2024-08-28T02:04:00Z">
            <w:rPr/>
          </w:rPrChange>
        </w:rPr>
        <w:t>DirectMarket</w:t>
      </w:r>
      <w:proofErr w:type="spellEnd"/>
      <w:r w:rsidRPr="006D4DBE">
        <w:rPr>
          <w:color w:val="000000" w:themeColor="text1"/>
          <w:rPrChange w:id="1212" w:author="陳佳宜資訊部資訊安全處" w:date="2024-08-28T10:04:00Z" w16du:dateUtc="2024-08-28T02:04:00Z">
            <w:rPr/>
          </w:rPrChange>
        </w:rPr>
        <w:t xml:space="preserve"> Access</w:t>
      </w:r>
      <w:r w:rsidRPr="006D4DBE">
        <w:rPr>
          <w:color w:val="000000" w:themeColor="text1"/>
          <w:rPrChange w:id="1213" w:author="陳佳宜資訊部資訊安全處" w:date="2024-08-28T10:04:00Z" w16du:dateUtc="2024-08-28T02:04:00Z">
            <w:rPr/>
          </w:rPrChange>
        </w:rPr>
        <w:t>，簡稱</w:t>
      </w:r>
      <w:r w:rsidRPr="006D4DBE">
        <w:rPr>
          <w:color w:val="000000" w:themeColor="text1"/>
          <w:rPrChange w:id="1214" w:author="陳佳宜資訊部資訊安全處" w:date="2024-08-28T10:04:00Z" w16du:dateUtc="2024-08-28T02:04:00Z">
            <w:rPr/>
          </w:rPrChange>
        </w:rPr>
        <w:t>DMA)</w:t>
      </w:r>
      <w:r w:rsidRPr="006D4DBE">
        <w:rPr>
          <w:color w:val="000000" w:themeColor="text1"/>
          <w:rPrChange w:id="1215" w:author="陳佳宜資訊部資訊安全處" w:date="2024-08-28T10:04:00Z" w16du:dateUtc="2024-08-28T02:04:00Z">
            <w:rPr/>
          </w:rPrChange>
        </w:rPr>
        <w:t>、主機共置</w:t>
      </w:r>
      <w:r w:rsidRPr="006D4DBE">
        <w:rPr>
          <w:color w:val="000000" w:themeColor="text1"/>
          <w:rPrChange w:id="1216" w:author="陳佳宜資訊部資訊安全處" w:date="2024-08-28T10:04:00Z" w16du:dateUtc="2024-08-28T02:04:00Z">
            <w:rPr/>
          </w:rPrChange>
        </w:rPr>
        <w:t>(Co</w:t>
      </w:r>
      <w:proofErr w:type="gramStart"/>
      <w:r w:rsidRPr="006D4DBE">
        <w:rPr>
          <w:color w:val="000000" w:themeColor="text1"/>
          <w:rPrChange w:id="1217" w:author="陳佳宜資訊部資訊安全處" w:date="2024-08-28T10:04:00Z" w16du:dateUtc="2024-08-28T02:04:00Z">
            <w:rPr/>
          </w:rPrChange>
        </w:rPr>
        <w:t>–</w:t>
      </w:r>
      <w:proofErr w:type="gramEnd"/>
      <w:r w:rsidRPr="006D4DBE">
        <w:rPr>
          <w:color w:val="000000" w:themeColor="text1"/>
          <w:rPrChange w:id="1218" w:author="陳佳宜資訊部資訊安全處" w:date="2024-08-28T10:04:00Z" w16du:dateUtc="2024-08-28T02:04:00Z">
            <w:rPr/>
          </w:rPrChange>
        </w:rPr>
        <w:t>Location)</w:t>
      </w:r>
      <w:r w:rsidRPr="006D4DBE">
        <w:rPr>
          <w:color w:val="000000" w:themeColor="text1"/>
          <w:rPrChange w:id="1219" w:author="陳佳宜資訊部資訊安全處" w:date="2024-08-28T10:04:00Z" w16du:dateUtc="2024-08-28T02:04:00Z">
            <w:rPr/>
          </w:rPrChange>
        </w:rPr>
        <w:t>等服務型態。</w:t>
      </w:r>
      <w:bookmarkEnd w:id="1208"/>
    </w:p>
    <w:p w14:paraId="73C07F18" w14:textId="74D37370" w:rsidR="0050137E" w:rsidRPr="006D4DBE" w:rsidRDefault="0050137E" w:rsidP="00B94FE9">
      <w:pPr>
        <w:pStyle w:val="2"/>
        <w:rPr>
          <w:color w:val="000000" w:themeColor="text1"/>
          <w:rPrChange w:id="1220" w:author="陳佳宜資訊部資訊安全處" w:date="2024-08-28T10:04:00Z" w16du:dateUtc="2024-08-28T02:04:00Z">
            <w:rPr/>
          </w:rPrChange>
        </w:rPr>
      </w:pPr>
      <w:bookmarkStart w:id="1221" w:name="_Toc147137046"/>
      <w:r w:rsidRPr="006D4DBE">
        <w:rPr>
          <w:rFonts w:hint="eastAsia"/>
          <w:color w:val="000000" w:themeColor="text1"/>
          <w:rPrChange w:id="1222" w:author="陳佳宜資訊部資訊安全處" w:date="2024-08-28T10:04:00Z" w16du:dateUtc="2024-08-28T02:04:00Z">
            <w:rPr>
              <w:rFonts w:hint="eastAsia"/>
            </w:rPr>
          </w:rPrChange>
        </w:rPr>
        <w:t>深度偽造</w:t>
      </w:r>
      <w:bookmarkEnd w:id="1221"/>
    </w:p>
    <w:p w14:paraId="1F5F9604" w14:textId="44CFBAA7" w:rsidR="00B94FE9" w:rsidRPr="006D4DBE" w:rsidRDefault="00311E51" w:rsidP="00C407B6">
      <w:pPr>
        <w:pStyle w:val="31"/>
        <w:rPr>
          <w:b/>
          <w:bCs/>
          <w:color w:val="000000" w:themeColor="text1"/>
          <w:rPrChange w:id="1223" w:author="陳佳宜資訊部資訊安全處" w:date="2024-08-28T10:04:00Z" w16du:dateUtc="2024-08-28T02:04:00Z">
            <w:rPr>
              <w:b/>
              <w:bCs/>
            </w:rPr>
          </w:rPrChange>
        </w:rPr>
      </w:pPr>
      <w:bookmarkStart w:id="1224" w:name="_Toc138324626"/>
      <w:r w:rsidRPr="006D4DBE">
        <w:rPr>
          <w:rFonts w:hint="eastAsia"/>
          <w:color w:val="000000" w:themeColor="text1"/>
          <w:rPrChange w:id="1225" w:author="陳佳宜資訊部資訊安全處" w:date="2024-08-28T10:04:00Z" w16du:dateUtc="2024-08-28T02:04:00Z">
            <w:rPr>
              <w:rFonts w:hint="eastAsia"/>
            </w:rPr>
          </w:rPrChange>
        </w:rPr>
        <w:t>指使用電腦合成或其他科技方法製作或散布涉及真實人物實際未發生的行為舉止影像紀錄、動態圖像、錄音、電子圖像、照片及任何言語或行為等技術表現形式。</w:t>
      </w:r>
      <w:bookmarkEnd w:id="1224"/>
    </w:p>
    <w:p w14:paraId="7335D9A1" w14:textId="5EF95C87" w:rsidR="005A27F2" w:rsidRPr="006D4DBE" w:rsidRDefault="008533DE" w:rsidP="00554FCD">
      <w:pPr>
        <w:pStyle w:val="1"/>
        <w:rPr>
          <w:rFonts w:ascii="Times New Roman" w:hAnsi="Times New Roman" w:cs="Times New Roman"/>
          <w:color w:val="000000" w:themeColor="text1"/>
          <w:rPrChange w:id="1226" w:author="陳佳宜資訊部資訊安全處" w:date="2024-08-28T10:04:00Z" w16du:dateUtc="2024-08-28T02:04:00Z">
            <w:rPr>
              <w:rFonts w:ascii="Times New Roman" w:hAnsi="Times New Roman" w:cs="Times New Roman"/>
              <w:color w:val="000000"/>
            </w:rPr>
          </w:rPrChange>
        </w:rPr>
      </w:pPr>
      <w:bookmarkStart w:id="1227" w:name="_Toc147137047"/>
      <w:r w:rsidRPr="006D4DBE">
        <w:rPr>
          <w:rFonts w:ascii="Times New Roman" w:hAnsi="Times New Roman" w:cs="Times New Roman"/>
          <w:color w:val="000000" w:themeColor="text1"/>
          <w:rPrChange w:id="1228" w:author="陳佳宜資訊部資訊安全處" w:date="2024-08-28T10:04:00Z" w16du:dateUtc="2024-08-28T02:04:00Z">
            <w:rPr>
              <w:rFonts w:ascii="Times New Roman" w:hAnsi="Times New Roman" w:cs="Times New Roman"/>
              <w:color w:val="000000"/>
            </w:rPr>
          </w:rPrChange>
        </w:rPr>
        <w:t>相關文件</w:t>
      </w:r>
      <w:bookmarkEnd w:id="1152"/>
      <w:bookmarkEnd w:id="1153"/>
      <w:bookmarkEnd w:id="1154"/>
      <w:bookmarkEnd w:id="1227"/>
    </w:p>
    <w:p w14:paraId="675F0EBA" w14:textId="2D09F929" w:rsidR="00A06917" w:rsidRPr="006D4DBE" w:rsidRDefault="003E1D74">
      <w:pPr>
        <w:pStyle w:val="3"/>
        <w:numPr>
          <w:ilvl w:val="0"/>
          <w:numId w:val="0"/>
        </w:numPr>
        <w:tabs>
          <w:tab w:val="left" w:pos="1985"/>
        </w:tabs>
        <w:ind w:left="1320"/>
        <w:rPr>
          <w:rFonts w:ascii="Times New Roman" w:hAnsi="Times New Roman"/>
          <w:color w:val="000000" w:themeColor="text1"/>
          <w:rPrChange w:id="1229" w:author="陳佳宜資訊部資訊安全處" w:date="2024-08-28T10:04:00Z" w16du:dateUtc="2024-08-28T02:04:00Z">
            <w:rPr>
              <w:rFonts w:ascii="Times New Roman" w:hAnsi="Times New Roman"/>
            </w:rPr>
          </w:rPrChange>
        </w:rPr>
        <w:pPrChange w:id="1230" w:author="陳佳宜資訊部策略發展處" w:date="2024-04-19T13:41:00Z">
          <w:pPr>
            <w:pStyle w:val="3"/>
            <w:numPr>
              <w:ilvl w:val="0"/>
              <w:numId w:val="0"/>
            </w:numPr>
            <w:tabs>
              <w:tab w:val="clear" w:pos="3480"/>
            </w:tabs>
            <w:ind w:left="1320" w:firstLine="0"/>
          </w:pPr>
        </w:pPrChange>
      </w:pPr>
      <w:r w:rsidRPr="006D4DBE">
        <w:rPr>
          <w:rFonts w:ascii="Times New Roman" w:hAnsi="Times New Roman" w:hint="eastAsia"/>
          <w:color w:val="000000" w:themeColor="text1"/>
          <w:rPrChange w:id="1231" w:author="陳佳宜資訊部資訊安全處" w:date="2024-08-28T10:04:00Z" w16du:dateUtc="2024-08-28T02:04:00Z">
            <w:rPr>
              <w:rFonts w:ascii="Times New Roman" w:hAnsi="Times New Roman" w:hint="eastAsia"/>
              <w:color w:val="000000"/>
            </w:rPr>
          </w:rPrChange>
        </w:rPr>
        <w:t>無</w:t>
      </w:r>
    </w:p>
    <w:p w14:paraId="44C4EF07" w14:textId="77777777" w:rsidR="009327E9" w:rsidRPr="006D4DBE" w:rsidRDefault="009327E9" w:rsidP="00554FCD">
      <w:pPr>
        <w:pStyle w:val="1"/>
        <w:rPr>
          <w:rFonts w:ascii="Times New Roman" w:hAnsi="Times New Roman" w:cs="Times New Roman"/>
          <w:color w:val="000000" w:themeColor="text1"/>
          <w:rPrChange w:id="1232" w:author="陳佳宜資訊部資訊安全處" w:date="2024-08-28T10:04:00Z" w16du:dateUtc="2024-08-28T02:04:00Z">
            <w:rPr>
              <w:rFonts w:ascii="Times New Roman" w:hAnsi="Times New Roman" w:cs="Times New Roman"/>
              <w:color w:val="000000"/>
            </w:rPr>
          </w:rPrChange>
        </w:rPr>
      </w:pPr>
      <w:bookmarkStart w:id="1233" w:name="_Toc83524757"/>
      <w:bookmarkStart w:id="1234" w:name="_Toc353461771"/>
      <w:bookmarkStart w:id="1235" w:name="_Toc408907469"/>
      <w:bookmarkStart w:id="1236" w:name="_Toc147137048"/>
      <w:r w:rsidRPr="006D4DBE">
        <w:rPr>
          <w:rFonts w:ascii="Times New Roman" w:hAnsi="Times New Roman" w:cs="Times New Roman"/>
          <w:color w:val="000000" w:themeColor="text1"/>
          <w:rPrChange w:id="1237" w:author="陳佳宜資訊部資訊安全處" w:date="2024-08-28T10:04:00Z" w16du:dateUtc="2024-08-28T02:04:00Z">
            <w:rPr>
              <w:rFonts w:ascii="Times New Roman" w:hAnsi="Times New Roman" w:cs="Times New Roman"/>
              <w:color w:val="000000"/>
            </w:rPr>
          </w:rPrChange>
        </w:rPr>
        <w:t>權責</w:t>
      </w:r>
      <w:bookmarkEnd w:id="1233"/>
      <w:bookmarkEnd w:id="1234"/>
      <w:bookmarkEnd w:id="1235"/>
      <w:bookmarkEnd w:id="1236"/>
    </w:p>
    <w:p w14:paraId="5212CA3D" w14:textId="15AB6E85" w:rsidR="00EB506E" w:rsidRPr="006D4DBE" w:rsidRDefault="00311E51" w:rsidP="00BD65A7">
      <w:pPr>
        <w:pStyle w:val="2"/>
        <w:rPr>
          <w:rFonts w:ascii="Times New Roman" w:hAnsi="Times New Roman" w:cs="Times New Roman"/>
          <w:color w:val="000000" w:themeColor="text1"/>
          <w:rPrChange w:id="1238" w:author="陳佳宜資訊部資訊安全處" w:date="2024-08-28T10:04:00Z" w16du:dateUtc="2024-08-28T02:04:00Z">
            <w:rPr>
              <w:rFonts w:ascii="Times New Roman" w:hAnsi="Times New Roman" w:cs="Times New Roman"/>
              <w:color w:val="000000"/>
            </w:rPr>
          </w:rPrChange>
        </w:rPr>
      </w:pPr>
      <w:bookmarkStart w:id="1239" w:name="_Toc147137049"/>
      <w:bookmarkStart w:id="1240" w:name="_Toc353461772"/>
      <w:bookmarkStart w:id="1241" w:name="_Toc408907470"/>
      <w:r w:rsidRPr="006D4DBE">
        <w:rPr>
          <w:rFonts w:ascii="Times New Roman" w:hAnsi="Times New Roman" w:cs="Times New Roman" w:hint="eastAsia"/>
          <w:color w:val="000000" w:themeColor="text1"/>
          <w:rPrChange w:id="1242" w:author="陳佳宜資訊部資訊安全處" w:date="2024-08-28T10:04:00Z" w16du:dateUtc="2024-08-28T02:04:00Z">
            <w:rPr>
              <w:rFonts w:ascii="Times New Roman" w:hAnsi="Times New Roman" w:cs="Times New Roman" w:hint="eastAsia"/>
              <w:color w:val="000000"/>
            </w:rPr>
          </w:rPrChange>
        </w:rPr>
        <w:t>權責單位</w:t>
      </w:r>
      <w:bookmarkEnd w:id="1239"/>
    </w:p>
    <w:bookmarkEnd w:id="1240"/>
    <w:bookmarkEnd w:id="1241"/>
    <w:p w14:paraId="448585CC" w14:textId="5A44585B" w:rsidR="00B24121" w:rsidRPr="006D4DBE" w:rsidRDefault="00B24121">
      <w:pPr>
        <w:pStyle w:val="3"/>
        <w:tabs>
          <w:tab w:val="clear" w:pos="3480"/>
          <w:tab w:val="left" w:pos="1560"/>
        </w:tabs>
        <w:ind w:left="1320"/>
        <w:rPr>
          <w:color w:val="000000" w:themeColor="text1"/>
          <w:rPrChange w:id="1243" w:author="陳佳宜資訊部資訊安全處" w:date="2024-08-28T10:04:00Z" w16du:dateUtc="2024-08-28T02:04:00Z">
            <w:rPr/>
          </w:rPrChange>
        </w:rPr>
        <w:pPrChange w:id="1244" w:author="陳佳宜資訊部策略發展處" w:date="2024-04-19T13:38:00Z">
          <w:pPr>
            <w:pStyle w:val="3"/>
            <w:ind w:left="1320"/>
          </w:pPr>
        </w:pPrChange>
      </w:pPr>
      <w:r w:rsidRPr="006D4DBE">
        <w:rPr>
          <w:rFonts w:hint="eastAsia"/>
          <w:color w:val="000000" w:themeColor="text1"/>
          <w:rPrChange w:id="1245" w:author="陳佳宜資訊部資訊安全處" w:date="2024-08-28T10:04:00Z" w16du:dateUtc="2024-08-28T02:04:00Z">
            <w:rPr>
              <w:rFonts w:hint="eastAsia"/>
            </w:rPr>
          </w:rPrChange>
        </w:rPr>
        <w:t>本公司各單位因業務需求需使用雲端運算、社群媒體、行動裝置、</w:t>
      </w:r>
      <w:proofErr w:type="gramStart"/>
      <w:r w:rsidRPr="006D4DBE">
        <w:rPr>
          <w:rFonts w:hint="eastAsia"/>
          <w:color w:val="000000" w:themeColor="text1"/>
          <w:rPrChange w:id="1246" w:author="陳佳宜資訊部資訊安全處" w:date="2024-08-28T10:04:00Z" w16du:dateUtc="2024-08-28T02:04:00Z">
            <w:rPr>
              <w:rFonts w:hint="eastAsia"/>
            </w:rPr>
          </w:rPrChange>
        </w:rPr>
        <w:t>物聯網</w:t>
      </w:r>
      <w:proofErr w:type="gramEnd"/>
      <w:r w:rsidRPr="006D4DBE">
        <w:rPr>
          <w:rFonts w:hint="eastAsia"/>
          <w:color w:val="000000" w:themeColor="text1"/>
          <w:rPrChange w:id="1247" w:author="陳佳宜資訊部資訊安全處" w:date="2024-08-28T10:04:00Z" w16du:dateUtc="2024-08-28T02:04:00Z">
            <w:rPr>
              <w:rFonts w:hint="eastAsia"/>
            </w:rPr>
          </w:rPrChange>
        </w:rPr>
        <w:t>設備，則皆屬於權責單位。</w:t>
      </w:r>
    </w:p>
    <w:p w14:paraId="32543BAF" w14:textId="46658EE3" w:rsidR="00D16C4B" w:rsidRPr="006D4DBE" w:rsidRDefault="00D16C4B">
      <w:pPr>
        <w:pStyle w:val="3"/>
        <w:tabs>
          <w:tab w:val="clear" w:pos="3480"/>
          <w:tab w:val="left" w:pos="1560"/>
        </w:tabs>
        <w:ind w:left="1320"/>
        <w:rPr>
          <w:color w:val="000000" w:themeColor="text1"/>
          <w:rPrChange w:id="1248" w:author="陳佳宜資訊部資訊安全處" w:date="2024-08-28T10:04:00Z" w16du:dateUtc="2024-08-28T02:04:00Z">
            <w:rPr/>
          </w:rPrChange>
        </w:rPr>
        <w:pPrChange w:id="1249" w:author="陳佳宜資訊部策略發展處" w:date="2024-04-19T13:41:00Z">
          <w:pPr>
            <w:pStyle w:val="3"/>
            <w:ind w:left="1320"/>
          </w:pPr>
        </w:pPrChange>
      </w:pPr>
      <w:proofErr w:type="gramStart"/>
      <w:r w:rsidRPr="006D4DBE">
        <w:rPr>
          <w:rFonts w:hint="eastAsia"/>
          <w:color w:val="000000" w:themeColor="text1"/>
          <w:rPrChange w:id="1250" w:author="陳佳宜資訊部資訊安全處" w:date="2024-08-28T10:04:00Z" w16du:dateUtc="2024-08-28T02:04:00Z">
            <w:rPr>
              <w:rFonts w:hint="eastAsia"/>
            </w:rPr>
          </w:rPrChange>
        </w:rPr>
        <w:t>物聯網</w:t>
      </w:r>
      <w:proofErr w:type="gramEnd"/>
      <w:r w:rsidRPr="006D4DBE">
        <w:rPr>
          <w:rFonts w:hint="eastAsia"/>
          <w:color w:val="000000" w:themeColor="text1"/>
          <w:rPrChange w:id="1251" w:author="陳佳宜資訊部資訊安全處" w:date="2024-08-28T10:04:00Z" w16du:dateUtc="2024-08-28T02:04:00Z">
            <w:rPr>
              <w:rFonts w:hint="eastAsia"/>
            </w:rPr>
          </w:rPrChange>
        </w:rPr>
        <w:t>設備權責單位定期</w:t>
      </w:r>
      <w:proofErr w:type="gramStart"/>
      <w:r w:rsidRPr="006D4DBE">
        <w:rPr>
          <w:rFonts w:hint="eastAsia"/>
          <w:color w:val="000000" w:themeColor="text1"/>
          <w:rPrChange w:id="1252" w:author="陳佳宜資訊部資訊安全處" w:date="2024-08-28T10:04:00Z" w16du:dateUtc="2024-08-28T02:04:00Z">
            <w:rPr>
              <w:rFonts w:hint="eastAsia"/>
            </w:rPr>
          </w:rPrChange>
        </w:rPr>
        <w:t>接受資安教育</w:t>
      </w:r>
      <w:proofErr w:type="gramEnd"/>
      <w:r w:rsidRPr="006D4DBE">
        <w:rPr>
          <w:rFonts w:hint="eastAsia"/>
          <w:color w:val="000000" w:themeColor="text1"/>
          <w:rPrChange w:id="1253" w:author="陳佳宜資訊部資訊安全處" w:date="2024-08-28T10:04:00Z" w16du:dateUtc="2024-08-28T02:04:00Z">
            <w:rPr>
              <w:rFonts w:hint="eastAsia"/>
            </w:rPr>
          </w:rPrChange>
        </w:rPr>
        <w:t>訓練。</w:t>
      </w:r>
    </w:p>
    <w:p w14:paraId="7468C02E" w14:textId="778863B2" w:rsidR="00EB506E" w:rsidRPr="006D4DBE" w:rsidRDefault="00D16C4B" w:rsidP="00EB506E">
      <w:pPr>
        <w:pStyle w:val="2"/>
        <w:rPr>
          <w:rFonts w:ascii="Times New Roman" w:hAnsi="Times New Roman" w:cs="Times New Roman"/>
          <w:color w:val="000000" w:themeColor="text1"/>
          <w:rPrChange w:id="1254" w:author="陳佳宜資訊部資訊安全處" w:date="2024-08-28T10:04:00Z" w16du:dateUtc="2024-08-28T02:04:00Z">
            <w:rPr>
              <w:rFonts w:ascii="Times New Roman" w:hAnsi="Times New Roman" w:cs="Times New Roman"/>
            </w:rPr>
          </w:rPrChange>
        </w:rPr>
      </w:pPr>
      <w:bookmarkStart w:id="1255" w:name="_Toc147137050"/>
      <w:r w:rsidRPr="006D4DBE">
        <w:rPr>
          <w:rFonts w:ascii="Times New Roman" w:hAnsi="Times New Roman" w:cs="Times New Roman" w:hint="eastAsia"/>
          <w:color w:val="000000" w:themeColor="text1"/>
          <w:rPrChange w:id="1256" w:author="陳佳宜資訊部資訊安全處" w:date="2024-08-28T10:04:00Z" w16du:dateUtc="2024-08-28T02:04:00Z">
            <w:rPr>
              <w:rFonts w:ascii="Times New Roman" w:hAnsi="Times New Roman" w:cs="Times New Roman" w:hint="eastAsia"/>
            </w:rPr>
          </w:rPrChange>
        </w:rPr>
        <w:t>權責單位主管</w:t>
      </w:r>
      <w:bookmarkEnd w:id="1255"/>
    </w:p>
    <w:p w14:paraId="20359082" w14:textId="77777777" w:rsidR="00BB0B29" w:rsidRPr="006D4DBE" w:rsidRDefault="00BB0B29">
      <w:pPr>
        <w:pStyle w:val="3"/>
        <w:tabs>
          <w:tab w:val="clear" w:pos="3480"/>
        </w:tabs>
        <w:ind w:left="1320"/>
        <w:rPr>
          <w:color w:val="000000" w:themeColor="text1"/>
          <w:rPrChange w:id="1257" w:author="陳佳宜資訊部資訊安全處" w:date="2024-08-28T10:04:00Z" w16du:dateUtc="2024-08-28T02:04:00Z">
            <w:rPr/>
          </w:rPrChange>
        </w:rPr>
        <w:pPrChange w:id="1258" w:author="陳佳宜資訊部策略發展處" w:date="2024-04-19T13:38:00Z">
          <w:pPr>
            <w:pStyle w:val="3"/>
            <w:ind w:left="1320"/>
          </w:pPr>
        </w:pPrChange>
      </w:pPr>
      <w:proofErr w:type="gramStart"/>
      <w:r w:rsidRPr="006D4DBE">
        <w:rPr>
          <w:rFonts w:hint="eastAsia"/>
          <w:color w:val="000000" w:themeColor="text1"/>
          <w:rPrChange w:id="1259" w:author="陳佳宜資訊部資訊安全處" w:date="2024-08-28T10:04:00Z" w16du:dateUtc="2024-08-28T02:04:00Z">
            <w:rPr>
              <w:rFonts w:hint="eastAsia"/>
            </w:rPr>
          </w:rPrChange>
        </w:rPr>
        <w:t>各部處主管</w:t>
      </w:r>
      <w:proofErr w:type="gramEnd"/>
      <w:r w:rsidRPr="006D4DBE">
        <w:rPr>
          <w:rFonts w:hint="eastAsia"/>
          <w:color w:val="000000" w:themeColor="text1"/>
          <w:rPrChange w:id="1260" w:author="陳佳宜資訊部資訊安全處" w:date="2024-08-28T10:04:00Z" w16du:dateUtc="2024-08-28T02:04:00Z">
            <w:rPr>
              <w:rFonts w:hint="eastAsia"/>
            </w:rPr>
          </w:rPrChange>
        </w:rPr>
        <w:t>為權責單位主管，應瞭解並遵循此份資訊安全控管作業要點，並監督所屬人員遵循作業要點內之規範。如需以官方名義成立或移除官方</w:t>
      </w:r>
      <w:proofErr w:type="gramStart"/>
      <w:r w:rsidRPr="006D4DBE">
        <w:rPr>
          <w:rFonts w:hint="eastAsia"/>
          <w:color w:val="000000" w:themeColor="text1"/>
          <w:rPrChange w:id="1261" w:author="陳佳宜資訊部資訊安全處" w:date="2024-08-28T10:04:00Z" w16du:dateUtc="2024-08-28T02:04:00Z">
            <w:rPr>
              <w:rFonts w:hint="eastAsia"/>
            </w:rPr>
          </w:rPrChange>
        </w:rPr>
        <w:t>社群時</w:t>
      </w:r>
      <w:proofErr w:type="gramEnd"/>
      <w:r w:rsidRPr="006D4DBE">
        <w:rPr>
          <w:rFonts w:hint="eastAsia"/>
          <w:color w:val="000000" w:themeColor="text1"/>
          <w:rPrChange w:id="1262" w:author="陳佳宜資訊部資訊安全處" w:date="2024-08-28T10:04:00Z" w16du:dateUtc="2024-08-28T02:04:00Z">
            <w:rPr>
              <w:rFonts w:hint="eastAsia"/>
            </w:rPr>
          </w:rPrChange>
        </w:rPr>
        <w:t>，需經過總經理核可後辦理。</w:t>
      </w:r>
    </w:p>
    <w:p w14:paraId="41F57BB5" w14:textId="77777777" w:rsidR="00BB0B29" w:rsidRPr="006D4DBE" w:rsidRDefault="00BB0B29">
      <w:pPr>
        <w:pStyle w:val="3"/>
        <w:tabs>
          <w:tab w:val="clear" w:pos="3480"/>
          <w:tab w:val="left" w:pos="1560"/>
        </w:tabs>
        <w:ind w:left="1320"/>
        <w:rPr>
          <w:color w:val="000000" w:themeColor="text1"/>
          <w:rPrChange w:id="1263" w:author="陳佳宜資訊部資訊安全處" w:date="2024-08-28T10:04:00Z" w16du:dateUtc="2024-08-28T02:04:00Z">
            <w:rPr/>
          </w:rPrChange>
        </w:rPr>
        <w:pPrChange w:id="1264" w:author="陳佳宜資訊部策略發展處" w:date="2024-04-19T13:41:00Z">
          <w:pPr>
            <w:pStyle w:val="3"/>
            <w:ind w:left="1320"/>
          </w:pPr>
        </w:pPrChange>
      </w:pPr>
      <w:r w:rsidRPr="006D4DBE">
        <w:rPr>
          <w:rFonts w:hint="eastAsia"/>
          <w:color w:val="000000" w:themeColor="text1"/>
          <w:rPrChange w:id="1265" w:author="陳佳宜資訊部資訊安全處" w:date="2024-08-28T10:04:00Z" w16du:dateUtc="2024-08-28T02:04:00Z">
            <w:rPr>
              <w:rFonts w:hint="eastAsia"/>
            </w:rPr>
          </w:rPrChange>
        </w:rPr>
        <w:t>應每季協助權責單位檢視社群媒體平台內容監控檢查之正確性。</w:t>
      </w:r>
    </w:p>
    <w:p w14:paraId="6051E169" w14:textId="3574368B" w:rsidR="00BD4CB6" w:rsidRPr="006D4DBE" w:rsidRDefault="00952D33" w:rsidP="00952D33">
      <w:pPr>
        <w:pStyle w:val="2"/>
        <w:rPr>
          <w:color w:val="000000" w:themeColor="text1"/>
          <w:rPrChange w:id="1266" w:author="陳佳宜資訊部資訊安全處" w:date="2024-08-28T10:04:00Z" w16du:dateUtc="2024-08-28T02:04:00Z">
            <w:rPr/>
          </w:rPrChange>
        </w:rPr>
      </w:pPr>
      <w:bookmarkStart w:id="1267" w:name="_Toc147137051"/>
      <w:proofErr w:type="gramStart"/>
      <w:r w:rsidRPr="006D4DBE">
        <w:rPr>
          <w:rFonts w:hint="eastAsia"/>
          <w:color w:val="000000" w:themeColor="text1"/>
          <w:rPrChange w:id="1268" w:author="陳佳宜資訊部資訊安全處" w:date="2024-08-28T10:04:00Z" w16du:dateUtc="2024-08-28T02:04:00Z">
            <w:rPr>
              <w:rFonts w:hint="eastAsia"/>
            </w:rPr>
          </w:rPrChange>
        </w:rPr>
        <w:t>資安人員</w:t>
      </w:r>
      <w:bookmarkEnd w:id="1267"/>
      <w:proofErr w:type="gramEnd"/>
    </w:p>
    <w:p w14:paraId="0E373CFD" w14:textId="77777777" w:rsidR="004C1016" w:rsidRPr="006D4DBE" w:rsidRDefault="008F20F9" w:rsidP="004C1016">
      <w:pPr>
        <w:pStyle w:val="4"/>
        <w:numPr>
          <w:ilvl w:val="0"/>
          <w:numId w:val="0"/>
        </w:numPr>
        <w:ind w:left="1680" w:hanging="480"/>
        <w:rPr>
          <w:rFonts w:ascii="Times New Roman" w:hAnsi="Times New Roman"/>
          <w:color w:val="000000" w:themeColor="text1"/>
          <w:rPrChange w:id="1269" w:author="陳佳宜資訊部資訊安全處" w:date="2024-08-28T10:04:00Z" w16du:dateUtc="2024-08-28T02:04:00Z">
            <w:rPr>
              <w:rFonts w:ascii="Times New Roman" w:hAnsi="Times New Roman"/>
            </w:rPr>
          </w:rPrChange>
        </w:rPr>
      </w:pPr>
      <w:r w:rsidRPr="006D4DBE">
        <w:rPr>
          <w:rFonts w:ascii="Arial" w:hAnsi="Arial" w:cs="Arial" w:hint="eastAsia"/>
          <w:color w:val="000000" w:themeColor="text1"/>
          <w:rPrChange w:id="1270" w:author="陳佳宜資訊部資訊安全處" w:date="2024-08-28T10:04:00Z" w16du:dateUtc="2024-08-28T02:04:00Z">
            <w:rPr>
              <w:rFonts w:ascii="Arial" w:hAnsi="Arial" w:cs="Arial" w:hint="eastAsia"/>
            </w:rPr>
          </w:rPrChange>
        </w:rPr>
        <w:t>應定期</w:t>
      </w:r>
      <w:proofErr w:type="gramStart"/>
      <w:r w:rsidRPr="006D4DBE">
        <w:rPr>
          <w:rFonts w:ascii="Arial" w:hAnsi="Arial" w:cs="Arial" w:hint="eastAsia"/>
          <w:color w:val="000000" w:themeColor="text1"/>
          <w:rPrChange w:id="1271" w:author="陳佳宜資訊部資訊安全處" w:date="2024-08-28T10:04:00Z" w16du:dateUtc="2024-08-28T02:04:00Z">
            <w:rPr>
              <w:rFonts w:ascii="Arial" w:hAnsi="Arial" w:cs="Arial" w:hint="eastAsia"/>
            </w:rPr>
          </w:rPrChange>
        </w:rPr>
        <w:t>辦理物聯網</w:t>
      </w:r>
      <w:proofErr w:type="gramEnd"/>
      <w:r w:rsidRPr="006D4DBE">
        <w:rPr>
          <w:rFonts w:ascii="Arial" w:hAnsi="Arial" w:cs="Arial" w:hint="eastAsia"/>
          <w:color w:val="000000" w:themeColor="text1"/>
          <w:rPrChange w:id="1272" w:author="陳佳宜資訊部資訊安全處" w:date="2024-08-28T10:04:00Z" w16du:dateUtc="2024-08-28T02:04:00Z">
            <w:rPr>
              <w:rFonts w:ascii="Arial" w:hAnsi="Arial" w:cs="Arial" w:hint="eastAsia"/>
            </w:rPr>
          </w:rPrChange>
        </w:rPr>
        <w:t>設備權責單位人員教育訓練。</w:t>
      </w:r>
    </w:p>
    <w:p w14:paraId="7830C622" w14:textId="77777777" w:rsidR="009327E9" w:rsidRPr="006D4DBE" w:rsidRDefault="009327E9" w:rsidP="00554FCD">
      <w:pPr>
        <w:pStyle w:val="1"/>
        <w:rPr>
          <w:rFonts w:ascii="Times New Roman" w:hAnsi="Times New Roman" w:cs="Times New Roman"/>
          <w:color w:val="000000" w:themeColor="text1"/>
          <w:rPrChange w:id="1273" w:author="陳佳宜資訊部資訊安全處" w:date="2024-08-28T10:04:00Z" w16du:dateUtc="2024-08-28T02:04:00Z">
            <w:rPr>
              <w:rFonts w:ascii="Times New Roman" w:hAnsi="Times New Roman" w:cs="Times New Roman"/>
              <w:color w:val="000000"/>
            </w:rPr>
          </w:rPrChange>
        </w:rPr>
      </w:pPr>
      <w:bookmarkStart w:id="1274" w:name="_Toc83524761"/>
      <w:bookmarkStart w:id="1275" w:name="_Toc353461777"/>
      <w:bookmarkStart w:id="1276" w:name="_Toc408907475"/>
      <w:bookmarkStart w:id="1277" w:name="_Toc147137052"/>
      <w:r w:rsidRPr="006D4DBE">
        <w:rPr>
          <w:rFonts w:ascii="Times New Roman" w:hAnsi="Times New Roman" w:cs="Times New Roman"/>
          <w:color w:val="000000" w:themeColor="text1"/>
          <w:rPrChange w:id="1278" w:author="陳佳宜資訊部資訊安全處" w:date="2024-08-28T10:04:00Z" w16du:dateUtc="2024-08-28T02:04:00Z">
            <w:rPr>
              <w:rFonts w:ascii="Times New Roman" w:hAnsi="Times New Roman" w:cs="Times New Roman"/>
              <w:color w:val="000000"/>
            </w:rPr>
          </w:rPrChange>
        </w:rPr>
        <w:t>作業內容</w:t>
      </w:r>
      <w:bookmarkEnd w:id="1274"/>
      <w:bookmarkEnd w:id="1275"/>
      <w:bookmarkEnd w:id="1276"/>
      <w:bookmarkEnd w:id="1277"/>
    </w:p>
    <w:p w14:paraId="022E0C54" w14:textId="5A24EF3F" w:rsidR="00BD4CB6" w:rsidRPr="006D4DBE" w:rsidRDefault="000C45CE" w:rsidP="00BD65A7">
      <w:pPr>
        <w:pStyle w:val="2"/>
        <w:rPr>
          <w:rFonts w:ascii="Times New Roman" w:hAnsi="Times New Roman" w:cs="Times New Roman"/>
          <w:color w:val="000000" w:themeColor="text1"/>
          <w:rPrChange w:id="1279" w:author="陳佳宜資訊部資訊安全處" w:date="2024-08-28T10:04:00Z" w16du:dateUtc="2024-08-28T02:04:00Z">
            <w:rPr>
              <w:rFonts w:ascii="Times New Roman" w:hAnsi="Times New Roman" w:cs="Times New Roman"/>
              <w:color w:val="000000"/>
            </w:rPr>
          </w:rPrChange>
        </w:rPr>
      </w:pPr>
      <w:bookmarkStart w:id="1280" w:name="_Toc147137053"/>
      <w:bookmarkStart w:id="1281" w:name="_Toc408907476"/>
      <w:r w:rsidRPr="006D4DBE">
        <w:rPr>
          <w:rFonts w:ascii="Times New Roman" w:hAnsi="Times New Roman" w:cs="Times New Roman" w:hint="eastAsia"/>
          <w:color w:val="000000" w:themeColor="text1"/>
          <w:rPrChange w:id="1282" w:author="陳佳宜資訊部資訊安全處" w:date="2024-08-28T10:04:00Z" w16du:dateUtc="2024-08-28T02:04:00Z">
            <w:rPr>
              <w:rFonts w:ascii="Times New Roman" w:hAnsi="Times New Roman" w:cs="Times New Roman" w:hint="eastAsia"/>
              <w:color w:val="000000"/>
            </w:rPr>
          </w:rPrChange>
        </w:rPr>
        <w:t>雲端服務</w:t>
      </w:r>
      <w:bookmarkEnd w:id="1280"/>
    </w:p>
    <w:p w14:paraId="42DAD0CB" w14:textId="77777777" w:rsidR="00AB54B1" w:rsidRPr="006D4DBE" w:rsidRDefault="00AB54B1">
      <w:pPr>
        <w:pStyle w:val="3"/>
        <w:tabs>
          <w:tab w:val="clear" w:pos="3480"/>
          <w:tab w:val="num" w:pos="1560"/>
        </w:tabs>
        <w:ind w:left="1320"/>
        <w:rPr>
          <w:rFonts w:ascii="Times New Roman" w:hAnsi="Times New Roman"/>
          <w:color w:val="000000" w:themeColor="text1"/>
          <w:rPrChange w:id="1283" w:author="陳佳宜資訊部資訊安全處" w:date="2024-08-28T10:04:00Z" w16du:dateUtc="2024-08-28T02:04:00Z">
            <w:rPr>
              <w:rFonts w:ascii="Times New Roman" w:hAnsi="Times New Roman"/>
            </w:rPr>
          </w:rPrChange>
        </w:rPr>
        <w:pPrChange w:id="1284" w:author="陳佳宜資訊部策略發展處" w:date="2024-04-19T13:42:00Z">
          <w:pPr>
            <w:pStyle w:val="3"/>
            <w:ind w:left="1320"/>
          </w:pPr>
        </w:pPrChange>
      </w:pPr>
      <w:r w:rsidRPr="006D4DBE">
        <w:rPr>
          <w:rFonts w:ascii="Times New Roman" w:hAnsi="Times New Roman" w:hint="eastAsia"/>
          <w:color w:val="000000" w:themeColor="text1"/>
          <w:rPrChange w:id="1285" w:author="陳佳宜資訊部資訊安全處" w:date="2024-08-28T10:04:00Z" w16du:dateUtc="2024-08-28T02:04:00Z">
            <w:rPr>
              <w:rFonts w:ascii="Times New Roman" w:hAnsi="Times New Roman" w:hint="eastAsia"/>
            </w:rPr>
          </w:rPrChange>
        </w:rPr>
        <w:t>為確保本公司使用雲端運算服務之安全與關鍵業務之機密性與可用性，本公司權責單位應事先評估使用雲端服務之風險，及檢視是否存在潛在</w:t>
      </w:r>
      <w:proofErr w:type="gramStart"/>
      <w:r w:rsidRPr="006D4DBE">
        <w:rPr>
          <w:rFonts w:ascii="Times New Roman" w:hAnsi="Times New Roman" w:hint="eastAsia"/>
          <w:color w:val="000000" w:themeColor="text1"/>
          <w:rPrChange w:id="1286" w:author="陳佳宜資訊部資訊安全處" w:date="2024-08-28T10:04:00Z" w16du:dateUtc="2024-08-28T02:04:00Z">
            <w:rPr>
              <w:rFonts w:ascii="Times New Roman" w:hAnsi="Times New Roman" w:hint="eastAsia"/>
            </w:rPr>
          </w:rPrChange>
        </w:rPr>
        <w:t>遵</w:t>
      </w:r>
      <w:proofErr w:type="gramEnd"/>
      <w:r w:rsidRPr="006D4DBE">
        <w:rPr>
          <w:rFonts w:ascii="Times New Roman" w:hAnsi="Times New Roman" w:hint="eastAsia"/>
          <w:color w:val="000000" w:themeColor="text1"/>
          <w:rPrChange w:id="1287" w:author="陳佳宜資訊部資訊安全處" w:date="2024-08-28T10:04:00Z" w16du:dateUtc="2024-08-28T02:04:00Z">
            <w:rPr>
              <w:rFonts w:ascii="Times New Roman" w:hAnsi="Times New Roman" w:hint="eastAsia"/>
            </w:rPr>
          </w:rPrChange>
        </w:rPr>
        <w:t>法性議題，如：隱私保護、國際傳輸議題，以符合相關法令法規之規定。</w:t>
      </w:r>
    </w:p>
    <w:p w14:paraId="5F88CD0B" w14:textId="1314D0EF" w:rsidR="00AB54B1" w:rsidRPr="006D4DBE" w:rsidRDefault="00AB54B1">
      <w:pPr>
        <w:pStyle w:val="3"/>
        <w:tabs>
          <w:tab w:val="clear" w:pos="3480"/>
          <w:tab w:val="num" w:pos="1560"/>
        </w:tabs>
        <w:ind w:left="1320"/>
        <w:rPr>
          <w:rFonts w:ascii="Times New Roman" w:hAnsi="Times New Roman"/>
          <w:color w:val="000000" w:themeColor="text1"/>
          <w:rPrChange w:id="1288" w:author="陳佳宜資訊部資訊安全處" w:date="2024-08-28T10:04:00Z" w16du:dateUtc="2024-08-28T02:04:00Z">
            <w:rPr>
              <w:rFonts w:ascii="Times New Roman" w:hAnsi="Times New Roman"/>
            </w:rPr>
          </w:rPrChange>
        </w:rPr>
        <w:pPrChange w:id="1289" w:author="陳佳宜資訊部策略發展處" w:date="2024-04-19T13:42:00Z">
          <w:pPr>
            <w:pStyle w:val="3"/>
            <w:ind w:left="1320"/>
          </w:pPr>
        </w:pPrChange>
      </w:pPr>
      <w:r w:rsidRPr="006D4DBE">
        <w:rPr>
          <w:rFonts w:ascii="Times New Roman" w:hAnsi="Times New Roman" w:hint="eastAsia"/>
          <w:color w:val="000000" w:themeColor="text1"/>
          <w:rPrChange w:id="1290" w:author="陳佳宜資訊部資訊安全處" w:date="2024-08-28T10:04:00Z" w16du:dateUtc="2024-08-28T02:04:00Z">
            <w:rPr>
              <w:rFonts w:ascii="Times New Roman" w:hAnsi="Times New Roman" w:hint="eastAsia"/>
            </w:rPr>
          </w:rPrChange>
        </w:rPr>
        <w:t>權責單位應確認雲端服務提供者是否能滿足本資訊安全控管作業要點之規範。若雲端服務涉及關鍵性系統、資料或服務者，應避免採用雲端運算服務或需符合本要點建議。</w:t>
      </w:r>
    </w:p>
    <w:p w14:paraId="2CB362B3" w14:textId="77777777" w:rsidR="00DD4F3B" w:rsidRPr="006D4DBE" w:rsidRDefault="00DD4F3B">
      <w:pPr>
        <w:pStyle w:val="3"/>
        <w:tabs>
          <w:tab w:val="clear" w:pos="3480"/>
          <w:tab w:val="left" w:pos="1560"/>
        </w:tabs>
        <w:ind w:left="1320"/>
        <w:rPr>
          <w:rFonts w:ascii="Times New Roman" w:hAnsi="Times New Roman"/>
          <w:color w:val="000000" w:themeColor="text1"/>
          <w:rPrChange w:id="1291" w:author="陳佳宜資訊部資訊安全處" w:date="2024-08-28T10:04:00Z" w16du:dateUtc="2024-08-28T02:04:00Z">
            <w:rPr>
              <w:rFonts w:ascii="Times New Roman" w:hAnsi="Times New Roman"/>
            </w:rPr>
          </w:rPrChange>
        </w:rPr>
        <w:pPrChange w:id="1292" w:author="陳佳宜資訊部策略發展處" w:date="2024-04-19T13:42:00Z">
          <w:pPr>
            <w:pStyle w:val="3"/>
            <w:ind w:left="1320"/>
          </w:pPr>
        </w:pPrChange>
      </w:pPr>
      <w:r w:rsidRPr="006D4DBE">
        <w:rPr>
          <w:rFonts w:ascii="Times New Roman" w:hAnsi="Times New Roman" w:hint="eastAsia"/>
          <w:color w:val="000000" w:themeColor="text1"/>
          <w:rPrChange w:id="1293" w:author="陳佳宜資訊部資訊安全處" w:date="2024-08-28T10:04:00Z" w16du:dateUtc="2024-08-28T02:04:00Z">
            <w:rPr>
              <w:rFonts w:ascii="Times New Roman" w:hAnsi="Times New Roman" w:hint="eastAsia"/>
            </w:rPr>
          </w:rPrChange>
        </w:rPr>
        <w:lastRenderedPageBreak/>
        <w:t>雲端服務提供者之選擇應符合下列要求：</w:t>
      </w:r>
    </w:p>
    <w:p w14:paraId="725C382E" w14:textId="77777777" w:rsidR="00E63E10" w:rsidRPr="006D4DBE" w:rsidRDefault="00E63E10" w:rsidP="00E63E10">
      <w:pPr>
        <w:pStyle w:val="4"/>
        <w:ind w:hanging="480"/>
        <w:rPr>
          <w:rFonts w:ascii="Times New Roman" w:hAnsi="Times New Roman"/>
          <w:color w:val="000000" w:themeColor="text1"/>
          <w:rPrChange w:id="1294"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295" w:author="陳佳宜資訊部資訊安全處" w:date="2024-08-28T10:04:00Z" w16du:dateUtc="2024-08-28T02:04:00Z">
            <w:rPr>
              <w:rFonts w:ascii="Times New Roman" w:hAnsi="Times New Roman"/>
            </w:rPr>
          </w:rPrChange>
        </w:rPr>
        <w:t>應事先評估雲端服務提供者之服務水準</w:t>
      </w:r>
      <w:r w:rsidRPr="006D4DBE">
        <w:rPr>
          <w:rFonts w:ascii="Times New Roman" w:hAnsi="Times New Roman"/>
          <w:color w:val="000000" w:themeColor="text1"/>
          <w:rPrChange w:id="1296" w:author="陳佳宜資訊部資訊安全處" w:date="2024-08-28T10:04:00Z" w16du:dateUtc="2024-08-28T02:04:00Z">
            <w:rPr>
              <w:rFonts w:ascii="Times New Roman" w:hAnsi="Times New Roman"/>
            </w:rPr>
          </w:rPrChange>
        </w:rPr>
        <w:t>(</w:t>
      </w:r>
      <w:r w:rsidRPr="006D4DBE">
        <w:rPr>
          <w:rFonts w:ascii="Times New Roman" w:hAnsi="Times New Roman"/>
          <w:color w:val="000000" w:themeColor="text1"/>
          <w:rPrChange w:id="1297" w:author="陳佳宜資訊部資訊安全處" w:date="2024-08-28T10:04:00Z" w16du:dateUtc="2024-08-28T02:04:00Z">
            <w:rPr>
              <w:rFonts w:ascii="Times New Roman" w:hAnsi="Times New Roman"/>
            </w:rPr>
          </w:rPrChange>
        </w:rPr>
        <w:t>含資訊安全防護控制措施</w:t>
      </w:r>
      <w:r w:rsidRPr="006D4DBE">
        <w:rPr>
          <w:rFonts w:ascii="Times New Roman" w:hAnsi="Times New Roman"/>
          <w:color w:val="000000" w:themeColor="text1"/>
          <w:rPrChange w:id="1298" w:author="陳佳宜資訊部資訊安全處" w:date="2024-08-28T10:04:00Z" w16du:dateUtc="2024-08-28T02:04:00Z">
            <w:rPr>
              <w:rFonts w:ascii="Times New Roman" w:hAnsi="Times New Roman"/>
            </w:rPr>
          </w:rPrChange>
        </w:rPr>
        <w:t>)</w:t>
      </w:r>
      <w:r w:rsidRPr="006D4DBE">
        <w:rPr>
          <w:rFonts w:ascii="Times New Roman" w:hAnsi="Times New Roman"/>
          <w:color w:val="000000" w:themeColor="text1"/>
          <w:rPrChange w:id="1299" w:author="陳佳宜資訊部資訊安全處" w:date="2024-08-28T10:04:00Z" w16du:dateUtc="2024-08-28T02:04:00Z">
            <w:rPr>
              <w:rFonts w:ascii="Times New Roman" w:hAnsi="Times New Roman"/>
            </w:rPr>
          </w:rPrChange>
        </w:rPr>
        <w:t>、供應鏈關係、合約內容項目權責歸屬等，若有不符合需求之處，應考量其他補償性措施。</w:t>
      </w:r>
    </w:p>
    <w:p w14:paraId="56E4295B" w14:textId="77777777" w:rsidR="00E63E10" w:rsidRPr="006D4DBE" w:rsidRDefault="00E63E10" w:rsidP="00E63E10">
      <w:pPr>
        <w:pStyle w:val="4"/>
        <w:ind w:hanging="480"/>
        <w:rPr>
          <w:rFonts w:ascii="Times New Roman" w:hAnsi="Times New Roman"/>
          <w:color w:val="000000" w:themeColor="text1"/>
          <w:rPrChange w:id="1300"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301" w:author="陳佳宜資訊部資訊安全處" w:date="2024-08-28T10:04:00Z" w16du:dateUtc="2024-08-28T02:04:00Z">
            <w:rPr>
              <w:rFonts w:ascii="Times New Roman" w:hAnsi="Times New Roman"/>
            </w:rPr>
          </w:rPrChange>
        </w:rPr>
        <w:t>應評估雲端服務提供者是否已建立雲端服務備援機制，並建議於合約中明文規定雲端服務復原時間之相關要求。</w:t>
      </w:r>
    </w:p>
    <w:p w14:paraId="0A137096" w14:textId="77777777" w:rsidR="00E63E10" w:rsidRPr="006D4DBE" w:rsidRDefault="00E63E10" w:rsidP="00E63E10">
      <w:pPr>
        <w:pStyle w:val="4"/>
        <w:ind w:hanging="480"/>
        <w:rPr>
          <w:rFonts w:ascii="Times New Roman" w:hAnsi="Times New Roman"/>
          <w:color w:val="000000" w:themeColor="text1"/>
          <w:rPrChange w:id="1302"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303" w:author="陳佳宜資訊部資訊安全處" w:date="2024-08-28T10:04:00Z" w16du:dateUtc="2024-08-28T02:04:00Z">
            <w:rPr>
              <w:rFonts w:ascii="Times New Roman" w:hAnsi="Times New Roman"/>
            </w:rPr>
          </w:rPrChange>
        </w:rPr>
        <w:t>應確認雲端服務提供者所提供之服務可用性等級與資訊安全等級服務和本公司規範之要求。</w:t>
      </w:r>
    </w:p>
    <w:p w14:paraId="26D2ECE1" w14:textId="77777777" w:rsidR="00E63E10" w:rsidRPr="006D4DBE" w:rsidRDefault="00E63E10" w:rsidP="00E63E10">
      <w:pPr>
        <w:pStyle w:val="4"/>
        <w:ind w:hanging="480"/>
        <w:rPr>
          <w:rFonts w:ascii="Times New Roman" w:hAnsi="Times New Roman"/>
          <w:color w:val="000000" w:themeColor="text1"/>
          <w:rPrChange w:id="1304"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305" w:author="陳佳宜資訊部資訊安全處" w:date="2024-08-28T10:04:00Z" w16du:dateUtc="2024-08-28T02:04:00Z">
            <w:rPr>
              <w:rFonts w:ascii="Times New Roman" w:hAnsi="Times New Roman"/>
            </w:rPr>
          </w:rPrChange>
        </w:rPr>
        <w:t>應落實定期對雲端服務提供者之雲端服務委外作業查核。如雲端服務提供者已取得雲端安全國際認證</w:t>
      </w:r>
      <w:r w:rsidRPr="006D4DBE">
        <w:rPr>
          <w:rFonts w:ascii="Times New Roman" w:hAnsi="Times New Roman"/>
          <w:color w:val="000000" w:themeColor="text1"/>
          <w:rPrChange w:id="1306" w:author="陳佳宜資訊部資訊安全處" w:date="2024-08-28T10:04:00Z" w16du:dateUtc="2024-08-28T02:04:00Z">
            <w:rPr>
              <w:rFonts w:ascii="Times New Roman" w:hAnsi="Times New Roman"/>
            </w:rPr>
          </w:rPrChange>
        </w:rPr>
        <w:t>(CSA-Star)</w:t>
      </w:r>
      <w:r w:rsidRPr="006D4DBE">
        <w:rPr>
          <w:rFonts w:ascii="Times New Roman" w:hAnsi="Times New Roman"/>
          <w:color w:val="000000" w:themeColor="text1"/>
          <w:rPrChange w:id="1307" w:author="陳佳宜資訊部資訊安全處" w:date="2024-08-28T10:04:00Z" w16du:dateUtc="2024-08-28T02:04:00Z">
            <w:rPr>
              <w:rFonts w:ascii="Times New Roman" w:hAnsi="Times New Roman"/>
            </w:rPr>
          </w:rPrChange>
        </w:rPr>
        <w:t>銅牌以上者，則可視實際情況要求提供驗證報告或進行實地查核。</w:t>
      </w:r>
    </w:p>
    <w:p w14:paraId="5CCFAB76" w14:textId="77777777" w:rsidR="00CD7C4E" w:rsidRPr="006D4DBE" w:rsidRDefault="00CD7C4E">
      <w:pPr>
        <w:pStyle w:val="3"/>
        <w:tabs>
          <w:tab w:val="clear" w:pos="3480"/>
          <w:tab w:val="left" w:pos="1560"/>
        </w:tabs>
        <w:ind w:left="1320"/>
        <w:rPr>
          <w:rFonts w:ascii="Times New Roman" w:hAnsi="Times New Roman"/>
          <w:color w:val="000000" w:themeColor="text1"/>
          <w:rPrChange w:id="1308" w:author="陳佳宜資訊部資訊安全處" w:date="2024-08-28T10:04:00Z" w16du:dateUtc="2024-08-28T02:04:00Z">
            <w:rPr>
              <w:rFonts w:ascii="Times New Roman" w:hAnsi="Times New Roman"/>
            </w:rPr>
          </w:rPrChange>
        </w:rPr>
        <w:pPrChange w:id="1309" w:author="陳佳宜資訊部策略發展處" w:date="2024-04-19T13:42:00Z">
          <w:pPr>
            <w:pStyle w:val="3"/>
            <w:ind w:left="1320"/>
          </w:pPr>
        </w:pPrChange>
      </w:pPr>
      <w:r w:rsidRPr="006D4DBE">
        <w:rPr>
          <w:rFonts w:ascii="Times New Roman" w:hAnsi="Times New Roman" w:hint="eastAsia"/>
          <w:color w:val="000000" w:themeColor="text1"/>
          <w:rPrChange w:id="1310" w:author="陳佳宜資訊部資訊安全處" w:date="2024-08-28T10:04:00Z" w16du:dateUtc="2024-08-28T02:04:00Z">
            <w:rPr>
              <w:rFonts w:ascii="Times New Roman" w:hAnsi="Times New Roman" w:hint="eastAsia"/>
            </w:rPr>
          </w:rPrChange>
        </w:rPr>
        <w:t>雲端服務提供者之互通性和</w:t>
      </w:r>
      <w:proofErr w:type="gramStart"/>
      <w:r w:rsidRPr="006D4DBE">
        <w:rPr>
          <w:rFonts w:ascii="Times New Roman" w:hAnsi="Times New Roman" w:hint="eastAsia"/>
          <w:color w:val="000000" w:themeColor="text1"/>
          <w:rPrChange w:id="1311" w:author="陳佳宜資訊部資訊安全處" w:date="2024-08-28T10:04:00Z" w16du:dateUtc="2024-08-28T02:04:00Z">
            <w:rPr>
              <w:rFonts w:ascii="Times New Roman" w:hAnsi="Times New Roman" w:hint="eastAsia"/>
            </w:rPr>
          </w:rPrChange>
        </w:rPr>
        <w:t>可</w:t>
      </w:r>
      <w:proofErr w:type="gramEnd"/>
      <w:r w:rsidRPr="006D4DBE">
        <w:rPr>
          <w:rFonts w:ascii="Times New Roman" w:hAnsi="Times New Roman" w:hint="eastAsia"/>
          <w:color w:val="000000" w:themeColor="text1"/>
          <w:rPrChange w:id="1312" w:author="陳佳宜資訊部資訊安全處" w:date="2024-08-28T10:04:00Z" w16du:dateUtc="2024-08-28T02:04:00Z">
            <w:rPr>
              <w:rFonts w:ascii="Times New Roman" w:hAnsi="Times New Roman" w:hint="eastAsia"/>
            </w:rPr>
          </w:rPrChange>
        </w:rPr>
        <w:t>移植性應符合下列要求：</w:t>
      </w:r>
    </w:p>
    <w:p w14:paraId="25F1C3E2" w14:textId="77777777" w:rsidR="00CD7C4E" w:rsidRPr="006D4DBE" w:rsidRDefault="00CD7C4E" w:rsidP="00CD7C4E">
      <w:pPr>
        <w:pStyle w:val="4"/>
        <w:ind w:hanging="480"/>
        <w:rPr>
          <w:rFonts w:ascii="Times New Roman" w:hAnsi="Times New Roman"/>
          <w:color w:val="000000" w:themeColor="text1"/>
          <w:rPrChange w:id="1313"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314" w:author="陳佳宜資訊部資訊安全處" w:date="2024-08-28T10:04:00Z" w16du:dateUtc="2024-08-28T02:04:00Z">
            <w:rPr>
              <w:rFonts w:ascii="Times New Roman" w:hAnsi="Times New Roman"/>
            </w:rPr>
          </w:rPrChange>
        </w:rPr>
        <w:t>應滿足雲端使用者對於應用程式及資訊處理之互通性與可移植性需求，並提出相關說明文件供使用者參考。</w:t>
      </w:r>
    </w:p>
    <w:p w14:paraId="46F46BCD" w14:textId="77777777" w:rsidR="00CD7C4E" w:rsidRPr="006D4DBE" w:rsidRDefault="00CD7C4E" w:rsidP="00CD7C4E">
      <w:pPr>
        <w:pStyle w:val="4"/>
        <w:ind w:hanging="480"/>
        <w:rPr>
          <w:rFonts w:ascii="Times New Roman" w:hAnsi="Times New Roman"/>
          <w:color w:val="000000" w:themeColor="text1"/>
          <w:rPrChange w:id="1315"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316" w:author="陳佳宜資訊部資訊安全處" w:date="2024-08-28T10:04:00Z" w16du:dateUtc="2024-08-28T02:04:00Z">
            <w:rPr>
              <w:rFonts w:ascii="Times New Roman" w:hAnsi="Times New Roman"/>
            </w:rPr>
          </w:rPrChange>
        </w:rPr>
        <w:t>宜使用業界常見之虛擬化平台、虛擬機檔案格式、資料檔案格式，以確保互通性。</w:t>
      </w:r>
    </w:p>
    <w:p w14:paraId="29D861E1" w14:textId="77777777" w:rsidR="00CD7C4E" w:rsidRPr="006D4DBE" w:rsidRDefault="00CD7C4E" w:rsidP="00CD7C4E">
      <w:pPr>
        <w:pStyle w:val="4"/>
        <w:ind w:hanging="480"/>
        <w:rPr>
          <w:rFonts w:ascii="Times New Roman" w:hAnsi="Times New Roman"/>
          <w:color w:val="000000" w:themeColor="text1"/>
          <w:rPrChange w:id="1317"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318" w:author="陳佳宜資訊部資訊安全處" w:date="2024-08-28T10:04:00Z" w16du:dateUtc="2024-08-28T02:04:00Z">
            <w:rPr>
              <w:rFonts w:ascii="Times New Roman" w:hAnsi="Times New Roman"/>
            </w:rPr>
          </w:rPrChange>
        </w:rPr>
        <w:t>應依雲端服務使用者需求，使用標準化的網路協定。如涉及敏感性資料之傳遞，宜使用超文字傳輸安全協定</w:t>
      </w:r>
      <w:r w:rsidRPr="006D4DBE">
        <w:rPr>
          <w:rFonts w:ascii="Times New Roman" w:hAnsi="Times New Roman"/>
          <w:color w:val="000000" w:themeColor="text1"/>
          <w:rPrChange w:id="1319" w:author="陳佳宜資訊部資訊安全處" w:date="2024-08-28T10:04:00Z" w16du:dateUtc="2024-08-28T02:04:00Z">
            <w:rPr>
              <w:rFonts w:ascii="Times New Roman" w:hAnsi="Times New Roman"/>
            </w:rPr>
          </w:rPrChange>
        </w:rPr>
        <w:t>(HTTPS)</w:t>
      </w:r>
      <w:r w:rsidRPr="006D4DBE">
        <w:rPr>
          <w:rFonts w:ascii="Times New Roman" w:hAnsi="Times New Roman"/>
          <w:color w:val="000000" w:themeColor="text1"/>
          <w:rPrChange w:id="1320" w:author="陳佳宜資訊部資訊安全處" w:date="2024-08-28T10:04:00Z" w16du:dateUtc="2024-08-28T02:04:00Z">
            <w:rPr>
              <w:rFonts w:ascii="Times New Roman" w:hAnsi="Times New Roman"/>
            </w:rPr>
          </w:rPrChange>
        </w:rPr>
        <w:t>、安全檔案傳輸協定</w:t>
      </w:r>
      <w:r w:rsidRPr="006D4DBE">
        <w:rPr>
          <w:rFonts w:ascii="Times New Roman" w:hAnsi="Times New Roman"/>
          <w:color w:val="000000" w:themeColor="text1"/>
          <w:rPrChange w:id="1321" w:author="陳佳宜資訊部資訊安全處" w:date="2024-08-28T10:04:00Z" w16du:dateUtc="2024-08-28T02:04:00Z">
            <w:rPr>
              <w:rFonts w:ascii="Times New Roman" w:hAnsi="Times New Roman"/>
            </w:rPr>
          </w:rPrChange>
        </w:rPr>
        <w:t>(SFTP)</w:t>
      </w:r>
      <w:r w:rsidRPr="006D4DBE">
        <w:rPr>
          <w:rFonts w:ascii="Times New Roman" w:hAnsi="Times New Roman"/>
          <w:color w:val="000000" w:themeColor="text1"/>
          <w:rPrChange w:id="1322" w:author="陳佳宜資訊部資訊安全處" w:date="2024-08-28T10:04:00Z" w16du:dateUtc="2024-08-28T02:04:00Z">
            <w:rPr>
              <w:rFonts w:ascii="Times New Roman" w:hAnsi="Times New Roman"/>
            </w:rPr>
          </w:rPrChange>
        </w:rPr>
        <w:t>等加密之網路協定。</w:t>
      </w:r>
    </w:p>
    <w:p w14:paraId="6D2FB65F" w14:textId="77777777" w:rsidR="00CD7C4E" w:rsidRPr="006D4DBE" w:rsidRDefault="00CD7C4E" w:rsidP="00CD7C4E">
      <w:pPr>
        <w:pStyle w:val="4"/>
        <w:ind w:hanging="480"/>
        <w:rPr>
          <w:rFonts w:ascii="Times New Roman" w:hAnsi="Times New Roman"/>
          <w:color w:val="000000" w:themeColor="text1"/>
          <w:rPrChange w:id="1323"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324" w:author="陳佳宜資訊部資訊安全處" w:date="2024-08-28T10:04:00Z" w16du:dateUtc="2024-08-28T02:04:00Z">
            <w:rPr>
              <w:rFonts w:ascii="Times New Roman" w:hAnsi="Times New Roman"/>
            </w:rPr>
          </w:rPrChange>
        </w:rPr>
        <w:t>提供之雲端服務若涉及應用程式介面存取服務，宜使用開放或已公開之應用程式介面</w:t>
      </w:r>
      <w:r w:rsidRPr="006D4DBE">
        <w:rPr>
          <w:rFonts w:ascii="Times New Roman" w:hAnsi="Times New Roman"/>
          <w:color w:val="000000" w:themeColor="text1"/>
          <w:rPrChange w:id="1325" w:author="陳佳宜資訊部資訊安全處" w:date="2024-08-28T10:04:00Z" w16du:dateUtc="2024-08-28T02:04:00Z">
            <w:rPr>
              <w:rFonts w:ascii="Times New Roman" w:hAnsi="Times New Roman"/>
            </w:rPr>
          </w:rPrChange>
        </w:rPr>
        <w:t>(API)</w:t>
      </w:r>
      <w:r w:rsidRPr="006D4DBE">
        <w:rPr>
          <w:rFonts w:ascii="Times New Roman" w:hAnsi="Times New Roman"/>
          <w:color w:val="000000" w:themeColor="text1"/>
          <w:rPrChange w:id="1326" w:author="陳佳宜資訊部資訊安全處" w:date="2024-08-28T10:04:00Z" w16du:dateUtc="2024-08-28T02:04:00Z">
            <w:rPr>
              <w:rFonts w:ascii="Times New Roman" w:hAnsi="Times New Roman"/>
            </w:rPr>
          </w:rPrChange>
        </w:rPr>
        <w:t>，以確保應用程式元件可以較容易地轉移。</w:t>
      </w:r>
    </w:p>
    <w:p w14:paraId="5A745F35" w14:textId="77777777" w:rsidR="00CD7C4E" w:rsidRPr="006D4DBE" w:rsidRDefault="00CD7C4E">
      <w:pPr>
        <w:pStyle w:val="3"/>
        <w:tabs>
          <w:tab w:val="clear" w:pos="3480"/>
          <w:tab w:val="left" w:pos="1560"/>
        </w:tabs>
        <w:ind w:left="1320"/>
        <w:rPr>
          <w:rFonts w:ascii="Times New Roman" w:hAnsi="Times New Roman"/>
          <w:color w:val="000000" w:themeColor="text1"/>
          <w:rPrChange w:id="1327" w:author="陳佳宜資訊部資訊安全處" w:date="2024-08-28T10:04:00Z" w16du:dateUtc="2024-08-28T02:04:00Z">
            <w:rPr>
              <w:rFonts w:ascii="Times New Roman" w:hAnsi="Times New Roman"/>
            </w:rPr>
          </w:rPrChange>
        </w:rPr>
        <w:pPrChange w:id="1328" w:author="陳佳宜資訊部策略發展處" w:date="2024-04-19T13:43:00Z">
          <w:pPr>
            <w:pStyle w:val="3"/>
            <w:ind w:left="1320"/>
          </w:pPr>
        </w:pPrChange>
      </w:pPr>
      <w:r w:rsidRPr="006D4DBE">
        <w:rPr>
          <w:rFonts w:ascii="Times New Roman" w:hAnsi="Times New Roman" w:hint="eastAsia"/>
          <w:color w:val="000000" w:themeColor="text1"/>
          <w:rPrChange w:id="1329" w:author="陳佳宜資訊部資訊安全處" w:date="2024-08-28T10:04:00Z" w16du:dateUtc="2024-08-28T02:04:00Z">
            <w:rPr>
              <w:rFonts w:ascii="Times New Roman" w:hAnsi="Times New Roman" w:hint="eastAsia"/>
            </w:rPr>
          </w:rPrChange>
        </w:rPr>
        <w:t>雲端服務提供者之雲端供應鏈管理應符合下列要求：</w:t>
      </w:r>
    </w:p>
    <w:p w14:paraId="3D756878" w14:textId="77777777" w:rsidR="00CD7C4E" w:rsidRPr="006D4DBE" w:rsidRDefault="00CD7C4E" w:rsidP="00CD7C4E">
      <w:pPr>
        <w:pStyle w:val="4"/>
        <w:ind w:hanging="480"/>
        <w:rPr>
          <w:rFonts w:ascii="Times New Roman" w:hAnsi="Times New Roman"/>
          <w:color w:val="000000" w:themeColor="text1"/>
          <w:rPrChange w:id="1330"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331" w:author="陳佳宜資訊部資訊安全處" w:date="2024-08-28T10:04:00Z" w16du:dateUtc="2024-08-28T02:04:00Z">
            <w:rPr>
              <w:rFonts w:ascii="Times New Roman" w:hAnsi="Times New Roman"/>
            </w:rPr>
          </w:rPrChange>
        </w:rPr>
        <w:t>應根據與雲端服務使用者之服務水準協議，維持其服務水準，且應定期提供協議中各項服務水準指標之報告。</w:t>
      </w:r>
    </w:p>
    <w:p w14:paraId="5C3592DE" w14:textId="77777777" w:rsidR="00CD7C4E" w:rsidRPr="006D4DBE" w:rsidRDefault="00CD7C4E" w:rsidP="00CD7C4E">
      <w:pPr>
        <w:pStyle w:val="4"/>
        <w:ind w:hanging="480"/>
        <w:rPr>
          <w:rFonts w:ascii="Times New Roman" w:hAnsi="Times New Roman"/>
          <w:color w:val="000000" w:themeColor="text1"/>
          <w:rPrChange w:id="1332"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333" w:author="陳佳宜資訊部資訊安全處" w:date="2024-08-28T10:04:00Z" w16du:dateUtc="2024-08-28T02:04:00Z">
            <w:rPr>
              <w:rFonts w:ascii="Times New Roman" w:hAnsi="Times New Roman"/>
            </w:rPr>
          </w:rPrChange>
        </w:rPr>
        <w:t>應負責檢視雲端服務供應鏈中其他合作夥伴可能影響服務品質的風險與錯誤。</w:t>
      </w:r>
    </w:p>
    <w:p w14:paraId="0E502F3C" w14:textId="77777777" w:rsidR="00CD7C4E" w:rsidRPr="006D4DBE" w:rsidRDefault="00CD7C4E" w:rsidP="00CD7C4E">
      <w:pPr>
        <w:pStyle w:val="4"/>
        <w:ind w:hanging="480"/>
        <w:rPr>
          <w:rFonts w:ascii="Times New Roman" w:hAnsi="Times New Roman"/>
          <w:color w:val="000000" w:themeColor="text1"/>
          <w:rPrChange w:id="1334"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335" w:author="陳佳宜資訊部資訊安全處" w:date="2024-08-28T10:04:00Z" w16du:dateUtc="2024-08-28T02:04:00Z">
            <w:rPr>
              <w:rFonts w:ascii="Times New Roman" w:hAnsi="Times New Roman"/>
            </w:rPr>
          </w:rPrChange>
        </w:rPr>
        <w:t>應於雲端服務運作發生資訊安全事件時，及時通知受影響的客戶與供應鏈中的合作夥伴，並定期更新事件處理的相關訊息。</w:t>
      </w:r>
    </w:p>
    <w:p w14:paraId="3530C972" w14:textId="77777777" w:rsidR="00CD7C4E" w:rsidRPr="006D4DBE" w:rsidRDefault="00CD7C4E">
      <w:pPr>
        <w:pStyle w:val="3"/>
        <w:tabs>
          <w:tab w:val="clear" w:pos="3480"/>
          <w:tab w:val="num" w:pos="1560"/>
        </w:tabs>
        <w:ind w:left="1320"/>
        <w:rPr>
          <w:color w:val="000000" w:themeColor="text1"/>
          <w:rPrChange w:id="1336" w:author="陳佳宜資訊部資訊安全處" w:date="2024-08-28T10:04:00Z" w16du:dateUtc="2024-08-28T02:04:00Z">
            <w:rPr/>
          </w:rPrChange>
        </w:rPr>
        <w:pPrChange w:id="1337" w:author="陳佳宜資訊部策略發展處" w:date="2024-04-19T13:43:00Z">
          <w:pPr>
            <w:pStyle w:val="3"/>
            <w:ind w:left="1320"/>
          </w:pPr>
        </w:pPrChange>
      </w:pPr>
      <w:r w:rsidRPr="006D4DBE">
        <w:rPr>
          <w:color w:val="000000" w:themeColor="text1"/>
          <w:rPrChange w:id="1338" w:author="陳佳宜資訊部資訊安全處" w:date="2024-08-28T10:04:00Z" w16du:dateUtc="2024-08-28T02:04:00Z">
            <w:rPr/>
          </w:rPrChange>
        </w:rPr>
        <w:t>雲端服務提供者之雲端基礎設施與虛擬化安全應符合下列要求：</w:t>
      </w:r>
    </w:p>
    <w:p w14:paraId="2BACDA2E" w14:textId="77777777" w:rsidR="00CD7C4E" w:rsidRPr="006D4DBE" w:rsidRDefault="00CD7C4E" w:rsidP="00CD7C4E">
      <w:pPr>
        <w:pStyle w:val="4"/>
        <w:ind w:hanging="480"/>
        <w:rPr>
          <w:rFonts w:ascii="Times New Roman" w:hAnsi="Times New Roman"/>
          <w:color w:val="000000" w:themeColor="text1"/>
          <w:rPrChange w:id="1339"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340" w:author="陳佳宜資訊部資訊安全處" w:date="2024-08-28T10:04:00Z" w16du:dateUtc="2024-08-28T02:04:00Z">
            <w:rPr>
              <w:rFonts w:ascii="Times New Roman" w:hAnsi="Times New Roman"/>
            </w:rPr>
          </w:rPrChange>
        </w:rPr>
        <w:t>應確保虛擬機映像檔之完整性，有關映像檔的重要異動，如：調整虛擬機記憶體大小、調整虛擬機硬碟容量等，都應該被記錄，並提供客戶檢視相關變更紀錄之機制。</w:t>
      </w:r>
    </w:p>
    <w:p w14:paraId="213AE04B" w14:textId="77777777" w:rsidR="00CD7C4E" w:rsidRPr="006D4DBE" w:rsidRDefault="00CD7C4E" w:rsidP="00CD7C4E">
      <w:pPr>
        <w:pStyle w:val="4"/>
        <w:ind w:hanging="480"/>
        <w:rPr>
          <w:rFonts w:ascii="Times New Roman" w:hAnsi="Times New Roman"/>
          <w:color w:val="000000" w:themeColor="text1"/>
          <w:rPrChange w:id="1341"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342" w:author="陳佳宜資訊部資訊安全處" w:date="2024-08-28T10:04:00Z" w16du:dateUtc="2024-08-28T02:04:00Z">
            <w:rPr>
              <w:rFonts w:ascii="Times New Roman" w:hAnsi="Times New Roman"/>
            </w:rPr>
          </w:rPrChange>
        </w:rPr>
        <w:t>應依據雲端服務使用者需求，提供虛擬機隔離性</w:t>
      </w:r>
      <w:r w:rsidRPr="006D4DBE">
        <w:rPr>
          <w:rFonts w:ascii="Times New Roman" w:hAnsi="Times New Roman"/>
          <w:color w:val="000000" w:themeColor="text1"/>
          <w:rPrChange w:id="1343" w:author="陳佳宜資訊部資訊安全處" w:date="2024-08-28T10:04:00Z" w16du:dateUtc="2024-08-28T02:04:00Z">
            <w:rPr>
              <w:rFonts w:ascii="Times New Roman" w:hAnsi="Times New Roman"/>
            </w:rPr>
          </w:rPrChange>
        </w:rPr>
        <w:t>(isolation)</w:t>
      </w:r>
      <w:r w:rsidRPr="006D4DBE">
        <w:rPr>
          <w:rFonts w:ascii="Times New Roman" w:hAnsi="Times New Roman"/>
          <w:color w:val="000000" w:themeColor="text1"/>
          <w:rPrChange w:id="1344" w:author="陳佳宜資訊部資訊安全處" w:date="2024-08-28T10:04:00Z" w16du:dateUtc="2024-08-28T02:04:00Z">
            <w:rPr>
              <w:rFonts w:ascii="Times New Roman" w:hAnsi="Times New Roman"/>
            </w:rPr>
          </w:rPrChange>
        </w:rPr>
        <w:t>說明，隔離性失效時應立即通知雲端服務使用者。</w:t>
      </w:r>
    </w:p>
    <w:p w14:paraId="6ABB5EF5" w14:textId="77777777" w:rsidR="00CD7C4E" w:rsidRPr="006D4DBE" w:rsidRDefault="00CD7C4E" w:rsidP="00CD7C4E">
      <w:pPr>
        <w:pStyle w:val="4"/>
        <w:ind w:hanging="480"/>
        <w:rPr>
          <w:rFonts w:ascii="Times New Roman" w:hAnsi="Times New Roman"/>
          <w:color w:val="000000" w:themeColor="text1"/>
          <w:rPrChange w:id="1345"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346" w:author="陳佳宜資訊部資訊安全處" w:date="2024-08-28T10:04:00Z" w16du:dateUtc="2024-08-28T02:04:00Z">
            <w:rPr>
              <w:rFonts w:ascii="Times New Roman" w:hAnsi="Times New Roman"/>
            </w:rPr>
          </w:rPrChange>
        </w:rPr>
        <w:t>應就雲端作業系統，包含虛擬層</w:t>
      </w:r>
      <w:r w:rsidRPr="006D4DBE">
        <w:rPr>
          <w:rFonts w:ascii="Times New Roman" w:hAnsi="Times New Roman"/>
          <w:color w:val="000000" w:themeColor="text1"/>
          <w:rPrChange w:id="1347" w:author="陳佳宜資訊部資訊安全處" w:date="2024-08-28T10:04:00Z" w16du:dateUtc="2024-08-28T02:04:00Z">
            <w:rPr>
              <w:rFonts w:ascii="Times New Roman" w:hAnsi="Times New Roman"/>
            </w:rPr>
          </w:rPrChange>
        </w:rPr>
        <w:t xml:space="preserve"> (hypervisor)</w:t>
      </w:r>
      <w:r w:rsidRPr="006D4DBE">
        <w:rPr>
          <w:rFonts w:ascii="Times New Roman" w:hAnsi="Times New Roman"/>
          <w:color w:val="000000" w:themeColor="text1"/>
          <w:rPrChange w:id="1348" w:author="陳佳宜資訊部資訊安全處" w:date="2024-08-28T10:04:00Z" w16du:dateUtc="2024-08-28T02:04:00Z">
            <w:rPr>
              <w:rFonts w:ascii="Times New Roman" w:hAnsi="Times New Roman"/>
            </w:rPr>
          </w:rPrChange>
        </w:rPr>
        <w:t>與虛擬機的作業系統</w:t>
      </w:r>
      <w:r w:rsidRPr="006D4DBE">
        <w:rPr>
          <w:rFonts w:ascii="Times New Roman" w:hAnsi="Times New Roman"/>
          <w:color w:val="000000" w:themeColor="text1"/>
          <w:rPrChange w:id="1349" w:author="陳佳宜資訊部資訊安全處" w:date="2024-08-28T10:04:00Z" w16du:dateUtc="2024-08-28T02:04:00Z">
            <w:rPr>
              <w:rFonts w:ascii="Times New Roman" w:hAnsi="Times New Roman"/>
            </w:rPr>
          </w:rPrChange>
        </w:rPr>
        <w:t>(guest operating systems)</w:t>
      </w:r>
      <w:r w:rsidRPr="006D4DBE">
        <w:rPr>
          <w:rFonts w:ascii="Times New Roman" w:hAnsi="Times New Roman"/>
          <w:color w:val="000000" w:themeColor="text1"/>
          <w:rPrChange w:id="1350" w:author="陳佳宜資訊部資訊安全處" w:date="2024-08-28T10:04:00Z" w16du:dateUtc="2024-08-28T02:04:00Z">
            <w:rPr>
              <w:rFonts w:ascii="Times New Roman" w:hAnsi="Times New Roman"/>
            </w:rPr>
          </w:rPrChange>
        </w:rPr>
        <w:t>，輔以適當的安全控管措施，如：僅開放必要連接埠</w:t>
      </w:r>
      <w:r w:rsidRPr="006D4DBE">
        <w:rPr>
          <w:rFonts w:ascii="Times New Roman" w:hAnsi="Times New Roman"/>
          <w:color w:val="000000" w:themeColor="text1"/>
          <w:rPrChange w:id="1351" w:author="陳佳宜資訊部資訊安全處" w:date="2024-08-28T10:04:00Z" w16du:dateUtc="2024-08-28T02:04:00Z">
            <w:rPr>
              <w:rFonts w:ascii="Times New Roman" w:hAnsi="Times New Roman"/>
            </w:rPr>
          </w:rPrChange>
        </w:rPr>
        <w:t>(Port)</w:t>
      </w:r>
      <w:r w:rsidRPr="006D4DBE">
        <w:rPr>
          <w:rFonts w:ascii="Times New Roman" w:hAnsi="Times New Roman"/>
          <w:color w:val="000000" w:themeColor="text1"/>
          <w:rPrChange w:id="1352" w:author="陳佳宜資訊部資訊安全處" w:date="2024-08-28T10:04:00Z" w16du:dateUtc="2024-08-28T02:04:00Z">
            <w:rPr>
              <w:rFonts w:ascii="Times New Roman" w:hAnsi="Times New Roman"/>
            </w:rPr>
          </w:rPrChange>
        </w:rPr>
        <w:t>、通訊協定</w:t>
      </w:r>
      <w:r w:rsidRPr="006D4DBE">
        <w:rPr>
          <w:rFonts w:ascii="Times New Roman" w:hAnsi="Times New Roman"/>
          <w:color w:val="000000" w:themeColor="text1"/>
          <w:rPrChange w:id="1353" w:author="陳佳宜資訊部資訊安全處" w:date="2024-08-28T10:04:00Z" w16du:dateUtc="2024-08-28T02:04:00Z">
            <w:rPr>
              <w:rFonts w:ascii="Times New Roman" w:hAnsi="Times New Roman"/>
            </w:rPr>
          </w:rPrChange>
        </w:rPr>
        <w:t>(Protocols)</w:t>
      </w:r>
      <w:r w:rsidRPr="006D4DBE">
        <w:rPr>
          <w:rFonts w:ascii="Times New Roman" w:hAnsi="Times New Roman"/>
          <w:color w:val="000000" w:themeColor="text1"/>
          <w:rPrChange w:id="1354" w:author="陳佳宜資訊部資訊安全處" w:date="2024-08-28T10:04:00Z" w16du:dateUtc="2024-08-28T02:04:00Z">
            <w:rPr>
              <w:rFonts w:ascii="Times New Roman" w:hAnsi="Times New Roman"/>
            </w:rPr>
          </w:rPrChange>
        </w:rPr>
        <w:t>與服務</w:t>
      </w:r>
      <w:r w:rsidRPr="006D4DBE">
        <w:rPr>
          <w:rFonts w:ascii="Times New Roman" w:hAnsi="Times New Roman"/>
          <w:color w:val="000000" w:themeColor="text1"/>
          <w:rPrChange w:id="1355" w:author="陳佳宜資訊部資訊安全處" w:date="2024-08-28T10:04:00Z" w16du:dateUtc="2024-08-28T02:04:00Z">
            <w:rPr>
              <w:rFonts w:ascii="Times New Roman" w:hAnsi="Times New Roman"/>
            </w:rPr>
          </w:rPrChange>
        </w:rPr>
        <w:t>(Service)</w:t>
      </w:r>
      <w:r w:rsidRPr="006D4DBE">
        <w:rPr>
          <w:rFonts w:ascii="Times New Roman" w:hAnsi="Times New Roman"/>
          <w:color w:val="000000" w:themeColor="text1"/>
          <w:rPrChange w:id="1356" w:author="陳佳宜資訊部資訊安全處" w:date="2024-08-28T10:04:00Z" w16du:dateUtc="2024-08-28T02:04:00Z">
            <w:rPr>
              <w:rFonts w:ascii="Times New Roman" w:hAnsi="Times New Roman"/>
            </w:rPr>
          </w:rPrChange>
        </w:rPr>
        <w:t>、病毒防護、安全漏洞評估機制、檔案完整性監控等。</w:t>
      </w:r>
    </w:p>
    <w:p w14:paraId="3136C24F" w14:textId="77777777" w:rsidR="00CD7C4E" w:rsidRPr="006D4DBE" w:rsidRDefault="00CD7C4E" w:rsidP="00CD7C4E">
      <w:pPr>
        <w:pStyle w:val="4"/>
        <w:ind w:hanging="480"/>
        <w:rPr>
          <w:rFonts w:ascii="Times New Roman" w:hAnsi="Times New Roman"/>
          <w:color w:val="000000" w:themeColor="text1"/>
          <w:rPrChange w:id="1357"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358" w:author="陳佳宜資訊部資訊安全處" w:date="2024-08-28T10:04:00Z" w16du:dateUtc="2024-08-28T02:04:00Z">
            <w:rPr>
              <w:rFonts w:ascii="Times New Roman" w:hAnsi="Times New Roman"/>
            </w:rPr>
          </w:rPrChange>
        </w:rPr>
        <w:t>雲端服務運作人員權限管理應</w:t>
      </w:r>
      <w:proofErr w:type="gramStart"/>
      <w:r w:rsidRPr="006D4DBE">
        <w:rPr>
          <w:rFonts w:ascii="Times New Roman" w:hAnsi="Times New Roman"/>
          <w:color w:val="000000" w:themeColor="text1"/>
          <w:rPrChange w:id="1359" w:author="陳佳宜資訊部資訊安全處" w:date="2024-08-28T10:04:00Z" w16du:dateUtc="2024-08-28T02:04:00Z">
            <w:rPr>
              <w:rFonts w:ascii="Times New Roman" w:hAnsi="Times New Roman"/>
            </w:rPr>
          </w:rPrChange>
        </w:rPr>
        <w:t>採</w:t>
      </w:r>
      <w:proofErr w:type="gramEnd"/>
      <w:r w:rsidRPr="006D4DBE">
        <w:rPr>
          <w:rFonts w:ascii="Times New Roman" w:hAnsi="Times New Roman"/>
          <w:color w:val="000000" w:themeColor="text1"/>
          <w:rPrChange w:id="1360" w:author="陳佳宜資訊部資訊安全處" w:date="2024-08-28T10:04:00Z" w16du:dateUtc="2024-08-28T02:04:00Z">
            <w:rPr>
              <w:rFonts w:ascii="Times New Roman" w:hAnsi="Times New Roman"/>
            </w:rPr>
          </w:rPrChange>
        </w:rPr>
        <w:t>權限最小化原則，輔以適當安全控管措施，如：透過雙因子認證、稽核軌跡、</w:t>
      </w:r>
      <w:r w:rsidRPr="006D4DBE">
        <w:rPr>
          <w:rFonts w:ascii="Times New Roman" w:hAnsi="Times New Roman"/>
          <w:color w:val="000000" w:themeColor="text1"/>
          <w:rPrChange w:id="1361" w:author="陳佳宜資訊部資訊安全處" w:date="2024-08-28T10:04:00Z" w16du:dateUtc="2024-08-28T02:04:00Z">
            <w:rPr>
              <w:rFonts w:ascii="Times New Roman" w:hAnsi="Times New Roman"/>
            </w:rPr>
          </w:rPrChange>
        </w:rPr>
        <w:t>IP</w:t>
      </w:r>
      <w:r w:rsidRPr="006D4DBE">
        <w:rPr>
          <w:rFonts w:ascii="Times New Roman" w:hAnsi="Times New Roman"/>
          <w:color w:val="000000" w:themeColor="text1"/>
          <w:rPrChange w:id="1362" w:author="陳佳宜資訊部資訊安全處" w:date="2024-08-28T10:04:00Z" w16du:dateUtc="2024-08-28T02:04:00Z">
            <w:rPr>
              <w:rFonts w:ascii="Times New Roman" w:hAnsi="Times New Roman"/>
            </w:rPr>
          </w:rPrChange>
        </w:rPr>
        <w:t>地址過濾、防火牆，以及傳輸層安全性</w:t>
      </w:r>
      <w:r w:rsidRPr="006D4DBE">
        <w:rPr>
          <w:rFonts w:ascii="Times New Roman" w:hAnsi="Times New Roman"/>
          <w:color w:val="000000" w:themeColor="text1"/>
          <w:rPrChange w:id="1363" w:author="陳佳宜資訊部資訊安全處" w:date="2024-08-28T10:04:00Z" w16du:dateUtc="2024-08-28T02:04:00Z">
            <w:rPr>
              <w:rFonts w:ascii="Times New Roman" w:hAnsi="Times New Roman"/>
            </w:rPr>
          </w:rPrChange>
        </w:rPr>
        <w:t>(TLS)</w:t>
      </w:r>
      <w:r w:rsidRPr="006D4DBE">
        <w:rPr>
          <w:rFonts w:ascii="Times New Roman" w:hAnsi="Times New Roman"/>
          <w:color w:val="000000" w:themeColor="text1"/>
          <w:rPrChange w:id="1364" w:author="陳佳宜資訊部資訊安全處" w:date="2024-08-28T10:04:00Z" w16du:dateUtc="2024-08-28T02:04:00Z">
            <w:rPr>
              <w:rFonts w:ascii="Times New Roman" w:hAnsi="Times New Roman"/>
            </w:rPr>
          </w:rPrChange>
        </w:rPr>
        <w:t>封裝的通訊管理。</w:t>
      </w:r>
    </w:p>
    <w:p w14:paraId="1CC91A5B" w14:textId="77777777" w:rsidR="00CD7C4E" w:rsidRPr="006D4DBE" w:rsidRDefault="00CD7C4E" w:rsidP="00CD7C4E">
      <w:pPr>
        <w:pStyle w:val="4"/>
        <w:ind w:hanging="480"/>
        <w:rPr>
          <w:rFonts w:ascii="Times New Roman" w:hAnsi="Times New Roman"/>
          <w:color w:val="000000" w:themeColor="text1"/>
          <w:rPrChange w:id="1365"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366" w:author="陳佳宜資訊部資訊安全處" w:date="2024-08-28T10:04:00Z" w16du:dateUtc="2024-08-28T02:04:00Z">
            <w:rPr>
              <w:rFonts w:ascii="Times New Roman" w:hAnsi="Times New Roman"/>
            </w:rPr>
          </w:rPrChange>
        </w:rPr>
        <w:t>提供</w:t>
      </w:r>
      <w:r w:rsidRPr="006D4DBE">
        <w:rPr>
          <w:rFonts w:ascii="Times New Roman" w:hAnsi="Times New Roman"/>
          <w:color w:val="000000" w:themeColor="text1"/>
          <w:rPrChange w:id="1367" w:author="陳佳宜資訊部資訊安全處" w:date="2024-08-28T10:04:00Z" w16du:dateUtc="2024-08-28T02:04:00Z">
            <w:rPr>
              <w:rFonts w:ascii="Times New Roman" w:hAnsi="Times New Roman"/>
            </w:rPr>
          </w:rPrChange>
        </w:rPr>
        <w:t>IaaS</w:t>
      </w:r>
      <w:r w:rsidRPr="006D4DBE">
        <w:rPr>
          <w:rFonts w:ascii="Times New Roman" w:hAnsi="Times New Roman"/>
          <w:color w:val="000000" w:themeColor="text1"/>
          <w:rPrChange w:id="1368" w:author="陳佳宜資訊部資訊安全處" w:date="2024-08-28T10:04:00Z" w16du:dateUtc="2024-08-28T02:04:00Z">
            <w:rPr>
              <w:rFonts w:ascii="Times New Roman" w:hAnsi="Times New Roman"/>
            </w:rPr>
          </w:rPrChange>
        </w:rPr>
        <w:t>服務</w:t>
      </w:r>
      <w:r w:rsidRPr="006D4DBE">
        <w:rPr>
          <w:rFonts w:ascii="Times New Roman" w:hAnsi="Times New Roman"/>
          <w:color w:val="000000" w:themeColor="text1"/>
          <w:rPrChange w:id="1369" w:author="陳佳宜資訊部資訊安全處" w:date="2024-08-28T10:04:00Z" w16du:dateUtc="2024-08-28T02:04:00Z">
            <w:rPr>
              <w:rFonts w:ascii="Times New Roman" w:hAnsi="Times New Roman"/>
            </w:rPr>
          </w:rPrChange>
        </w:rPr>
        <w:t>(</w:t>
      </w:r>
      <w:r w:rsidRPr="006D4DBE">
        <w:rPr>
          <w:rFonts w:ascii="Times New Roman" w:hAnsi="Times New Roman"/>
          <w:color w:val="000000" w:themeColor="text1"/>
          <w:rPrChange w:id="1370" w:author="陳佳宜資訊部資訊安全處" w:date="2024-08-28T10:04:00Z" w16du:dateUtc="2024-08-28T02:04:00Z">
            <w:rPr>
              <w:rFonts w:ascii="Times New Roman" w:hAnsi="Times New Roman"/>
            </w:rPr>
          </w:rPrChange>
        </w:rPr>
        <w:t>基礎設施即服務</w:t>
      </w:r>
      <w:r w:rsidRPr="006D4DBE">
        <w:rPr>
          <w:rFonts w:ascii="Times New Roman" w:hAnsi="Times New Roman"/>
          <w:color w:val="000000" w:themeColor="text1"/>
          <w:rPrChange w:id="1371" w:author="陳佳宜資訊部資訊安全處" w:date="2024-08-28T10:04:00Z" w16du:dateUtc="2024-08-28T02:04:00Z">
            <w:rPr>
              <w:rFonts w:ascii="Times New Roman" w:hAnsi="Times New Roman"/>
            </w:rPr>
          </w:rPrChange>
        </w:rPr>
        <w:t>)</w:t>
      </w:r>
      <w:r w:rsidRPr="006D4DBE">
        <w:rPr>
          <w:rFonts w:ascii="Times New Roman" w:hAnsi="Times New Roman"/>
          <w:color w:val="000000" w:themeColor="text1"/>
          <w:rPrChange w:id="1372" w:author="陳佳宜資訊部資訊安全處" w:date="2024-08-28T10:04:00Z" w16du:dateUtc="2024-08-28T02:04:00Z">
            <w:rPr>
              <w:rFonts w:ascii="Times New Roman" w:hAnsi="Times New Roman"/>
            </w:rPr>
          </w:rPrChange>
        </w:rPr>
        <w:t>時，應依雲端服務使用者需求將含敏感資料之虛擬硬碟進行加密，限制快照或未授權存取。</w:t>
      </w:r>
    </w:p>
    <w:p w14:paraId="6A04DDBD" w14:textId="77777777" w:rsidR="00CD7C4E" w:rsidRPr="006D4DBE" w:rsidRDefault="00CD7C4E" w:rsidP="00CD7C4E">
      <w:pPr>
        <w:pStyle w:val="4"/>
        <w:ind w:hanging="480"/>
        <w:rPr>
          <w:rFonts w:ascii="Times New Roman" w:hAnsi="Times New Roman"/>
          <w:color w:val="000000" w:themeColor="text1"/>
          <w:rPrChange w:id="1373"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374" w:author="陳佳宜資訊部資訊安全處" w:date="2024-08-28T10:04:00Z" w16du:dateUtc="2024-08-28T02:04:00Z">
            <w:rPr>
              <w:rFonts w:ascii="Times New Roman" w:hAnsi="Times New Roman"/>
            </w:rPr>
          </w:rPrChange>
        </w:rPr>
        <w:t>終止提供</w:t>
      </w:r>
      <w:r w:rsidRPr="006D4DBE">
        <w:rPr>
          <w:rFonts w:ascii="Times New Roman" w:hAnsi="Times New Roman"/>
          <w:color w:val="000000" w:themeColor="text1"/>
          <w:rPrChange w:id="1375" w:author="陳佳宜資訊部資訊安全處" w:date="2024-08-28T10:04:00Z" w16du:dateUtc="2024-08-28T02:04:00Z">
            <w:rPr>
              <w:rFonts w:ascii="Times New Roman" w:hAnsi="Times New Roman"/>
            </w:rPr>
          </w:rPrChange>
        </w:rPr>
        <w:t>IaaS</w:t>
      </w:r>
      <w:r w:rsidRPr="006D4DBE">
        <w:rPr>
          <w:rFonts w:ascii="Times New Roman" w:hAnsi="Times New Roman"/>
          <w:color w:val="000000" w:themeColor="text1"/>
          <w:rPrChange w:id="1376" w:author="陳佳宜資訊部資訊安全處" w:date="2024-08-28T10:04:00Z" w16du:dateUtc="2024-08-28T02:04:00Z">
            <w:rPr>
              <w:rFonts w:ascii="Times New Roman" w:hAnsi="Times New Roman"/>
            </w:rPr>
          </w:rPrChange>
        </w:rPr>
        <w:t>服務</w:t>
      </w:r>
      <w:r w:rsidRPr="006D4DBE">
        <w:rPr>
          <w:rFonts w:ascii="Times New Roman" w:hAnsi="Times New Roman"/>
          <w:color w:val="000000" w:themeColor="text1"/>
          <w:rPrChange w:id="1377" w:author="陳佳宜資訊部資訊安全處" w:date="2024-08-28T10:04:00Z" w16du:dateUtc="2024-08-28T02:04:00Z">
            <w:rPr>
              <w:rFonts w:ascii="Times New Roman" w:hAnsi="Times New Roman"/>
            </w:rPr>
          </w:rPrChange>
        </w:rPr>
        <w:t>(</w:t>
      </w:r>
      <w:r w:rsidRPr="006D4DBE">
        <w:rPr>
          <w:rFonts w:ascii="Times New Roman" w:hAnsi="Times New Roman"/>
          <w:color w:val="000000" w:themeColor="text1"/>
          <w:rPrChange w:id="1378" w:author="陳佳宜資訊部資訊安全處" w:date="2024-08-28T10:04:00Z" w16du:dateUtc="2024-08-28T02:04:00Z">
            <w:rPr>
              <w:rFonts w:ascii="Times New Roman" w:hAnsi="Times New Roman"/>
            </w:rPr>
          </w:rPrChange>
        </w:rPr>
        <w:t>基礎設施即服務</w:t>
      </w:r>
      <w:r w:rsidRPr="006D4DBE">
        <w:rPr>
          <w:rFonts w:ascii="Times New Roman" w:hAnsi="Times New Roman"/>
          <w:color w:val="000000" w:themeColor="text1"/>
          <w:rPrChange w:id="1379" w:author="陳佳宜資訊部資訊安全處" w:date="2024-08-28T10:04:00Z" w16du:dateUtc="2024-08-28T02:04:00Z">
            <w:rPr>
              <w:rFonts w:ascii="Times New Roman" w:hAnsi="Times New Roman"/>
            </w:rPr>
          </w:rPrChange>
        </w:rPr>
        <w:t>)</w:t>
      </w:r>
      <w:r w:rsidRPr="006D4DBE">
        <w:rPr>
          <w:rFonts w:ascii="Times New Roman" w:hAnsi="Times New Roman"/>
          <w:color w:val="000000" w:themeColor="text1"/>
          <w:rPrChange w:id="1380" w:author="陳佳宜資訊部資訊安全處" w:date="2024-08-28T10:04:00Z" w16du:dateUtc="2024-08-28T02:04:00Z">
            <w:rPr>
              <w:rFonts w:ascii="Times New Roman" w:hAnsi="Times New Roman"/>
            </w:rPr>
          </w:rPrChange>
        </w:rPr>
        <w:t>後，應刪除虛擬機映像檔及相關備份檔，並出</w:t>
      </w:r>
      <w:r w:rsidRPr="006D4DBE">
        <w:rPr>
          <w:rFonts w:ascii="Times New Roman" w:hAnsi="Times New Roman"/>
          <w:color w:val="000000" w:themeColor="text1"/>
          <w:rPrChange w:id="1381" w:author="陳佳宜資訊部資訊安全處" w:date="2024-08-28T10:04:00Z" w16du:dateUtc="2024-08-28T02:04:00Z">
            <w:rPr>
              <w:rFonts w:ascii="Times New Roman" w:hAnsi="Times New Roman"/>
            </w:rPr>
          </w:rPrChange>
        </w:rPr>
        <w:lastRenderedPageBreak/>
        <w:t>具資料完全刪除之證明。</w:t>
      </w:r>
    </w:p>
    <w:p w14:paraId="483B68D1" w14:textId="0AF0EE43" w:rsidR="00DD6F2E" w:rsidRPr="006D4DBE" w:rsidRDefault="00CD7C4E" w:rsidP="00DD6F2E">
      <w:pPr>
        <w:pStyle w:val="2"/>
        <w:rPr>
          <w:rFonts w:ascii="Times New Roman" w:hAnsi="Times New Roman" w:cs="Times New Roman"/>
          <w:color w:val="000000" w:themeColor="text1"/>
          <w:rPrChange w:id="1382" w:author="陳佳宜資訊部資訊安全處" w:date="2024-08-28T10:04:00Z" w16du:dateUtc="2024-08-28T02:04:00Z">
            <w:rPr>
              <w:rFonts w:ascii="Times New Roman" w:hAnsi="Times New Roman" w:cs="Times New Roman"/>
            </w:rPr>
          </w:rPrChange>
        </w:rPr>
      </w:pPr>
      <w:bookmarkStart w:id="1383" w:name="_Toc147137054"/>
      <w:bookmarkEnd w:id="1281"/>
      <w:r w:rsidRPr="006D4DBE">
        <w:rPr>
          <w:rFonts w:ascii="Times New Roman" w:hAnsi="Times New Roman" w:cs="Times New Roman" w:hint="eastAsia"/>
          <w:color w:val="000000" w:themeColor="text1"/>
          <w:rPrChange w:id="1384" w:author="陳佳宜資訊部資訊安全處" w:date="2024-08-28T10:04:00Z" w16du:dateUtc="2024-08-28T02:04:00Z">
            <w:rPr>
              <w:rFonts w:ascii="Times New Roman" w:hAnsi="Times New Roman" w:cs="Times New Roman" w:hint="eastAsia"/>
            </w:rPr>
          </w:rPrChange>
        </w:rPr>
        <w:t>社群媒體</w:t>
      </w:r>
      <w:bookmarkEnd w:id="1383"/>
    </w:p>
    <w:p w14:paraId="538E69DE" w14:textId="7EDA4B72" w:rsidR="006B1067" w:rsidRPr="006D4DBE" w:rsidRDefault="006B1067">
      <w:pPr>
        <w:pStyle w:val="3"/>
        <w:tabs>
          <w:tab w:val="clear" w:pos="3480"/>
          <w:tab w:val="num" w:pos="1560"/>
        </w:tabs>
        <w:ind w:left="1320"/>
        <w:rPr>
          <w:rFonts w:ascii="Times New Roman" w:hAnsi="Times New Roman"/>
          <w:color w:val="000000" w:themeColor="text1"/>
          <w:rPrChange w:id="1385" w:author="陳佳宜資訊部資訊安全處" w:date="2024-08-28T10:04:00Z" w16du:dateUtc="2024-08-28T02:04:00Z">
            <w:rPr>
              <w:rFonts w:ascii="Times New Roman" w:hAnsi="Times New Roman"/>
            </w:rPr>
          </w:rPrChange>
        </w:rPr>
        <w:pPrChange w:id="1386" w:author="陳佳宜資訊部策略發展處" w:date="2024-04-19T13:43:00Z">
          <w:pPr>
            <w:pStyle w:val="3"/>
            <w:ind w:left="1320"/>
          </w:pPr>
        </w:pPrChange>
      </w:pPr>
      <w:bookmarkStart w:id="1387" w:name="_Toc409514124"/>
      <w:r w:rsidRPr="006D4DBE">
        <w:rPr>
          <w:rFonts w:ascii="Times New Roman" w:hAnsi="Times New Roman" w:hint="eastAsia"/>
          <w:color w:val="000000" w:themeColor="text1"/>
          <w:rPrChange w:id="1388" w:author="陳佳宜資訊部資訊安全處" w:date="2024-08-28T10:04:00Z" w16du:dateUtc="2024-08-28T02:04:00Z">
            <w:rPr>
              <w:rFonts w:ascii="Times New Roman" w:hAnsi="Times New Roman" w:hint="eastAsia"/>
            </w:rPr>
          </w:rPrChange>
        </w:rPr>
        <w:t>社群媒體管理者應了解使用之社群媒體之隱私政策，確認隱私資料的取得與保護機制。管理者應定期檢視其隱私政策是否有異動，並針對相關維護人員進行教育訓練，並填寫</w:t>
      </w:r>
      <w:r w:rsidRPr="006D4DBE">
        <w:rPr>
          <w:rFonts w:ascii="標楷體" w:hAnsi="標楷體" w:hint="eastAsia"/>
          <w:color w:val="000000" w:themeColor="text1"/>
          <w:rPrChange w:id="1389" w:author="陳佳宜資訊部資訊安全處" w:date="2024-08-28T10:04:00Z" w16du:dateUtc="2024-08-28T02:04:00Z">
            <w:rPr>
              <w:rFonts w:ascii="標楷體" w:hAnsi="標楷體" w:hint="eastAsia"/>
            </w:rPr>
          </w:rPrChange>
        </w:rPr>
        <w:t>《</w:t>
      </w:r>
      <w:r w:rsidR="00DF747A" w:rsidRPr="006D4DBE">
        <w:rPr>
          <w:rFonts w:ascii="Times New Roman" w:hAnsi="Times New Roman" w:hint="eastAsia"/>
          <w:color w:val="000000" w:themeColor="text1"/>
          <w:rPrChange w:id="1390" w:author="陳佳宜資訊部資訊安全處" w:date="2024-08-28T10:04:00Z" w16du:dateUtc="2024-08-28T02:04:00Z">
            <w:rPr>
              <w:rFonts w:ascii="Times New Roman" w:hAnsi="Times New Roman" w:hint="eastAsia"/>
              <w:color w:val="000000"/>
            </w:rPr>
          </w:rPrChange>
        </w:rPr>
        <w:t>SC-0</w:t>
      </w:r>
      <w:r w:rsidR="00DF747A" w:rsidRPr="006D4DBE">
        <w:rPr>
          <w:rFonts w:ascii="Times New Roman" w:hAnsi="Times New Roman"/>
          <w:color w:val="000000" w:themeColor="text1"/>
          <w:rPrChange w:id="1391" w:author="陳佳宜資訊部資訊安全處" w:date="2024-08-28T10:04:00Z" w16du:dateUtc="2024-08-28T02:04:00Z">
            <w:rPr>
              <w:rFonts w:ascii="Times New Roman" w:hAnsi="Times New Roman"/>
              <w:color w:val="000000"/>
            </w:rPr>
          </w:rPrChange>
        </w:rPr>
        <w:t>1</w:t>
      </w:r>
      <w:r w:rsidR="00DF747A" w:rsidRPr="006D4DBE">
        <w:rPr>
          <w:rFonts w:ascii="Times New Roman" w:hAnsi="Times New Roman" w:hint="eastAsia"/>
          <w:color w:val="000000" w:themeColor="text1"/>
          <w:rPrChange w:id="1392" w:author="陳佳宜資訊部資訊安全處" w:date="2024-08-28T10:04:00Z" w16du:dateUtc="2024-08-28T02:04:00Z">
            <w:rPr>
              <w:rFonts w:ascii="Times New Roman" w:hAnsi="Times New Roman" w:hint="eastAsia"/>
              <w:color w:val="000000"/>
            </w:rPr>
          </w:rPrChange>
        </w:rPr>
        <w:t>-0</w:t>
      </w:r>
      <w:r w:rsidR="00DF747A" w:rsidRPr="006D4DBE">
        <w:rPr>
          <w:rFonts w:ascii="Times New Roman" w:hAnsi="Times New Roman"/>
          <w:color w:val="000000" w:themeColor="text1"/>
          <w:rPrChange w:id="1393" w:author="陳佳宜資訊部資訊安全處" w:date="2024-08-28T10:04:00Z" w16du:dateUtc="2024-08-28T02:04:00Z">
            <w:rPr>
              <w:rFonts w:ascii="Times New Roman" w:hAnsi="Times New Roman"/>
              <w:color w:val="000000"/>
            </w:rPr>
          </w:rPrChange>
        </w:rPr>
        <w:t>12</w:t>
      </w:r>
      <w:r w:rsidR="00DF747A" w:rsidRPr="006D4DBE">
        <w:rPr>
          <w:rFonts w:ascii="Times New Roman" w:hAnsi="Times New Roman" w:hint="eastAsia"/>
          <w:color w:val="000000" w:themeColor="text1"/>
          <w:rPrChange w:id="1394" w:author="陳佳宜資訊部資訊安全處" w:date="2024-08-28T10:04:00Z" w16du:dateUtc="2024-08-28T02:04:00Z">
            <w:rPr>
              <w:rFonts w:ascii="Times New Roman" w:hAnsi="Times New Roman" w:hint="eastAsia"/>
              <w:color w:val="000000"/>
            </w:rPr>
          </w:rPrChange>
        </w:rPr>
        <w:t>-F03_</w:t>
      </w:r>
      <w:r w:rsidRPr="006D4DBE">
        <w:rPr>
          <w:rFonts w:ascii="Times New Roman" w:hAnsi="Times New Roman" w:hint="eastAsia"/>
          <w:color w:val="000000" w:themeColor="text1"/>
          <w:rPrChange w:id="1395" w:author="陳佳宜資訊部資訊安全處" w:date="2024-08-28T10:04:00Z" w16du:dateUtc="2024-08-28T02:04:00Z">
            <w:rPr>
              <w:rFonts w:ascii="Times New Roman" w:hAnsi="Times New Roman" w:hint="eastAsia"/>
            </w:rPr>
          </w:rPrChange>
        </w:rPr>
        <w:t>社群媒體使用條款閱讀確認單</w:t>
      </w:r>
      <w:r w:rsidR="009F3737" w:rsidRPr="006D4DBE">
        <w:rPr>
          <w:rFonts w:ascii="標楷體" w:hAnsi="標楷體" w:hint="eastAsia"/>
          <w:color w:val="000000" w:themeColor="text1"/>
          <w:rPrChange w:id="1396" w:author="陳佳宜資訊部資訊安全處" w:date="2024-08-28T10:04:00Z" w16du:dateUtc="2024-08-28T02:04:00Z">
            <w:rPr>
              <w:rFonts w:ascii="標楷體" w:hAnsi="標楷體" w:hint="eastAsia"/>
            </w:rPr>
          </w:rPrChange>
        </w:rPr>
        <w:t>》</w:t>
      </w:r>
      <w:r w:rsidRPr="006D4DBE">
        <w:rPr>
          <w:rFonts w:ascii="Times New Roman" w:hAnsi="Times New Roman" w:hint="eastAsia"/>
          <w:color w:val="000000" w:themeColor="text1"/>
          <w:rPrChange w:id="1397" w:author="陳佳宜資訊部資訊安全處" w:date="2024-08-28T10:04:00Z" w16du:dateUtc="2024-08-28T02:04:00Z">
            <w:rPr>
              <w:rFonts w:ascii="Times New Roman" w:hAnsi="Times New Roman" w:hint="eastAsia"/>
            </w:rPr>
          </w:rPrChange>
        </w:rPr>
        <w:t>留存紀錄。</w:t>
      </w:r>
    </w:p>
    <w:p w14:paraId="19805805" w14:textId="77777777" w:rsidR="006B1067" w:rsidRPr="006D4DBE" w:rsidRDefault="006B1067">
      <w:pPr>
        <w:pStyle w:val="3"/>
        <w:tabs>
          <w:tab w:val="clear" w:pos="3480"/>
          <w:tab w:val="num" w:pos="1560"/>
        </w:tabs>
        <w:ind w:left="1320"/>
        <w:rPr>
          <w:rFonts w:ascii="Times New Roman" w:hAnsi="Times New Roman"/>
          <w:color w:val="000000" w:themeColor="text1"/>
          <w:rPrChange w:id="1398" w:author="陳佳宜資訊部資訊安全處" w:date="2024-08-28T10:04:00Z" w16du:dateUtc="2024-08-28T02:04:00Z">
            <w:rPr>
              <w:rFonts w:ascii="Times New Roman" w:hAnsi="Times New Roman"/>
            </w:rPr>
          </w:rPrChange>
        </w:rPr>
        <w:pPrChange w:id="1399" w:author="陳佳宜資訊部策略發展處" w:date="2024-04-19T13:43:00Z">
          <w:pPr>
            <w:pStyle w:val="3"/>
            <w:ind w:left="1320"/>
          </w:pPr>
        </w:pPrChange>
      </w:pPr>
      <w:r w:rsidRPr="006D4DBE">
        <w:rPr>
          <w:rFonts w:ascii="Times New Roman" w:hAnsi="Times New Roman" w:hint="eastAsia"/>
          <w:color w:val="000000" w:themeColor="text1"/>
          <w:rPrChange w:id="1400" w:author="陳佳宜資訊部資訊安全處" w:date="2024-08-28T10:04:00Z" w16du:dateUtc="2024-08-28T02:04:00Z">
            <w:rPr>
              <w:rFonts w:ascii="Times New Roman" w:hAnsi="Times New Roman" w:hint="eastAsia"/>
            </w:rPr>
          </w:rPrChange>
        </w:rPr>
        <w:t>社群媒體維護人員由權責單位主管指派社群媒體平台內容管理維護人員與代理人。其應依照本公司「廣告、業務招攬及營業促銷活動之宣傳資料製作、散發公布管理辦法」辦理，才可進行發佈。</w:t>
      </w:r>
      <w:proofErr w:type="gramStart"/>
      <w:r w:rsidRPr="006D4DBE">
        <w:rPr>
          <w:rFonts w:ascii="Times New Roman" w:hAnsi="Times New Roman" w:hint="eastAsia"/>
          <w:color w:val="000000" w:themeColor="text1"/>
          <w:rPrChange w:id="1401" w:author="陳佳宜資訊部資訊安全處" w:date="2024-08-28T10:04:00Z" w16du:dateUtc="2024-08-28T02:04:00Z">
            <w:rPr>
              <w:rFonts w:ascii="Times New Roman" w:hAnsi="Times New Roman" w:hint="eastAsia"/>
            </w:rPr>
          </w:rPrChange>
        </w:rPr>
        <w:t>如轉載</w:t>
      </w:r>
      <w:proofErr w:type="gramEnd"/>
      <w:r w:rsidRPr="006D4DBE">
        <w:rPr>
          <w:rFonts w:ascii="Times New Roman" w:hAnsi="Times New Roman" w:hint="eastAsia"/>
          <w:color w:val="000000" w:themeColor="text1"/>
          <w:rPrChange w:id="1402" w:author="陳佳宜資訊部資訊安全處" w:date="2024-08-28T10:04:00Z" w16du:dateUtc="2024-08-28T02:04:00Z">
            <w:rPr>
              <w:rFonts w:ascii="Times New Roman" w:hAnsi="Times New Roman" w:hint="eastAsia"/>
            </w:rPr>
          </w:rPrChange>
        </w:rPr>
        <w:t>金融相關新聞等則</w:t>
      </w:r>
      <w:proofErr w:type="gramStart"/>
      <w:r w:rsidRPr="006D4DBE">
        <w:rPr>
          <w:rFonts w:ascii="Times New Roman" w:hAnsi="Times New Roman" w:hint="eastAsia"/>
          <w:color w:val="000000" w:themeColor="text1"/>
          <w:rPrChange w:id="1403" w:author="陳佳宜資訊部資訊安全處" w:date="2024-08-28T10:04:00Z" w16du:dateUtc="2024-08-28T02:04:00Z">
            <w:rPr>
              <w:rFonts w:ascii="Times New Roman" w:hAnsi="Times New Roman" w:hint="eastAsia"/>
            </w:rPr>
          </w:rPrChange>
        </w:rPr>
        <w:t>可不需核可</w:t>
      </w:r>
      <w:proofErr w:type="gramEnd"/>
      <w:r w:rsidRPr="006D4DBE">
        <w:rPr>
          <w:rFonts w:ascii="Times New Roman" w:hAnsi="Times New Roman" w:hint="eastAsia"/>
          <w:color w:val="000000" w:themeColor="text1"/>
          <w:rPrChange w:id="1404" w:author="陳佳宜資訊部資訊安全處" w:date="2024-08-28T10:04:00Z" w16du:dateUtc="2024-08-28T02:04:00Z">
            <w:rPr>
              <w:rFonts w:ascii="Times New Roman" w:hAnsi="Times New Roman" w:hint="eastAsia"/>
            </w:rPr>
          </w:rPrChange>
        </w:rPr>
        <w:t>。</w:t>
      </w:r>
    </w:p>
    <w:p w14:paraId="6BBD80A5" w14:textId="2B0D24AF" w:rsidR="006B1067" w:rsidRPr="006D4DBE" w:rsidRDefault="006B1067" w:rsidP="006B1067">
      <w:pPr>
        <w:pStyle w:val="3"/>
        <w:ind w:left="1320"/>
        <w:rPr>
          <w:rFonts w:ascii="Times New Roman" w:hAnsi="Times New Roman"/>
          <w:color w:val="000000" w:themeColor="text1"/>
          <w:rPrChange w:id="1405" w:author="陳佳宜資訊部資訊安全處" w:date="2024-08-28T10:04:00Z" w16du:dateUtc="2024-08-28T02:04:00Z">
            <w:rPr>
              <w:rFonts w:ascii="Times New Roman" w:hAnsi="Times New Roman"/>
            </w:rPr>
          </w:rPrChange>
        </w:rPr>
      </w:pPr>
      <w:r w:rsidRPr="006D4DBE">
        <w:rPr>
          <w:rFonts w:ascii="Times New Roman" w:hAnsi="Times New Roman" w:hint="eastAsia"/>
          <w:color w:val="000000" w:themeColor="text1"/>
          <w:rPrChange w:id="1406" w:author="陳佳宜資訊部資訊安全處" w:date="2024-08-28T10:04:00Z" w16du:dateUtc="2024-08-28T02:04:00Z">
            <w:rPr>
              <w:rFonts w:ascii="Times New Roman" w:hAnsi="Times New Roman" w:hint="eastAsia"/>
            </w:rPr>
          </w:rPrChange>
        </w:rPr>
        <w:t>社群媒體平台內容由權責單位指派監控人員每月針對社群媒體平台進行內容檢查，並填寫</w:t>
      </w:r>
      <w:r w:rsidRPr="006D4DBE">
        <w:rPr>
          <w:rFonts w:ascii="標楷體" w:hAnsi="標楷體" w:hint="eastAsia"/>
          <w:color w:val="000000" w:themeColor="text1"/>
          <w:rPrChange w:id="1407" w:author="陳佳宜資訊部資訊安全處" w:date="2024-08-28T10:04:00Z" w16du:dateUtc="2024-08-28T02:04:00Z">
            <w:rPr>
              <w:rFonts w:ascii="標楷體" w:hAnsi="標楷體" w:hint="eastAsia"/>
            </w:rPr>
          </w:rPrChange>
        </w:rPr>
        <w:t>《</w:t>
      </w:r>
      <w:r w:rsidR="00DF747A" w:rsidRPr="006D4DBE">
        <w:rPr>
          <w:rFonts w:ascii="Times New Roman" w:hAnsi="Times New Roman" w:hint="eastAsia"/>
          <w:color w:val="000000" w:themeColor="text1"/>
          <w:rPrChange w:id="1408" w:author="陳佳宜資訊部資訊安全處" w:date="2024-08-28T10:04:00Z" w16du:dateUtc="2024-08-28T02:04:00Z">
            <w:rPr>
              <w:rFonts w:ascii="Times New Roman" w:hAnsi="Times New Roman" w:hint="eastAsia"/>
              <w:color w:val="000000"/>
            </w:rPr>
          </w:rPrChange>
        </w:rPr>
        <w:t>SC-0</w:t>
      </w:r>
      <w:r w:rsidR="00DF747A" w:rsidRPr="006D4DBE">
        <w:rPr>
          <w:rFonts w:ascii="Times New Roman" w:hAnsi="Times New Roman"/>
          <w:color w:val="000000" w:themeColor="text1"/>
          <w:rPrChange w:id="1409" w:author="陳佳宜資訊部資訊安全處" w:date="2024-08-28T10:04:00Z" w16du:dateUtc="2024-08-28T02:04:00Z">
            <w:rPr>
              <w:rFonts w:ascii="Times New Roman" w:hAnsi="Times New Roman"/>
              <w:color w:val="000000"/>
            </w:rPr>
          </w:rPrChange>
        </w:rPr>
        <w:t>1</w:t>
      </w:r>
      <w:r w:rsidR="00DF747A" w:rsidRPr="006D4DBE">
        <w:rPr>
          <w:rFonts w:ascii="Times New Roman" w:hAnsi="Times New Roman" w:hint="eastAsia"/>
          <w:color w:val="000000" w:themeColor="text1"/>
          <w:rPrChange w:id="1410" w:author="陳佳宜資訊部資訊安全處" w:date="2024-08-28T10:04:00Z" w16du:dateUtc="2024-08-28T02:04:00Z">
            <w:rPr>
              <w:rFonts w:ascii="Times New Roman" w:hAnsi="Times New Roman" w:hint="eastAsia"/>
              <w:color w:val="000000"/>
            </w:rPr>
          </w:rPrChange>
        </w:rPr>
        <w:t>-0</w:t>
      </w:r>
      <w:r w:rsidR="00DF747A" w:rsidRPr="006D4DBE">
        <w:rPr>
          <w:rFonts w:ascii="Times New Roman" w:hAnsi="Times New Roman"/>
          <w:color w:val="000000" w:themeColor="text1"/>
          <w:rPrChange w:id="1411" w:author="陳佳宜資訊部資訊安全處" w:date="2024-08-28T10:04:00Z" w16du:dateUtc="2024-08-28T02:04:00Z">
            <w:rPr>
              <w:rFonts w:ascii="Times New Roman" w:hAnsi="Times New Roman"/>
              <w:color w:val="000000"/>
            </w:rPr>
          </w:rPrChange>
        </w:rPr>
        <w:t>12</w:t>
      </w:r>
      <w:r w:rsidR="00DF747A" w:rsidRPr="006D4DBE">
        <w:rPr>
          <w:rFonts w:ascii="Times New Roman" w:hAnsi="Times New Roman" w:hint="eastAsia"/>
          <w:color w:val="000000" w:themeColor="text1"/>
          <w:rPrChange w:id="1412" w:author="陳佳宜資訊部資訊安全處" w:date="2024-08-28T10:04:00Z" w16du:dateUtc="2024-08-28T02:04:00Z">
            <w:rPr>
              <w:rFonts w:ascii="Times New Roman" w:hAnsi="Times New Roman" w:hint="eastAsia"/>
              <w:color w:val="000000"/>
            </w:rPr>
          </w:rPrChange>
        </w:rPr>
        <w:t>-F02_</w:t>
      </w:r>
      <w:r w:rsidRPr="006D4DBE">
        <w:rPr>
          <w:rFonts w:ascii="Times New Roman" w:hAnsi="Times New Roman" w:hint="eastAsia"/>
          <w:color w:val="000000" w:themeColor="text1"/>
          <w:rPrChange w:id="1413" w:author="陳佳宜資訊部資訊安全處" w:date="2024-08-28T10:04:00Z" w16du:dateUtc="2024-08-28T02:04:00Z">
            <w:rPr>
              <w:rFonts w:ascii="Times New Roman" w:hAnsi="Times New Roman" w:hint="eastAsia"/>
            </w:rPr>
          </w:rPrChange>
        </w:rPr>
        <w:t>社群媒體平台內容監控檢查表</w:t>
      </w:r>
      <w:r w:rsidR="009F3737" w:rsidRPr="006D4DBE">
        <w:rPr>
          <w:rFonts w:ascii="標楷體" w:hAnsi="標楷體" w:hint="eastAsia"/>
          <w:color w:val="000000" w:themeColor="text1"/>
          <w:rPrChange w:id="1414" w:author="陳佳宜資訊部資訊安全處" w:date="2024-08-28T10:04:00Z" w16du:dateUtc="2024-08-28T02:04:00Z">
            <w:rPr>
              <w:rFonts w:ascii="標楷體" w:hAnsi="標楷體" w:hint="eastAsia"/>
            </w:rPr>
          </w:rPrChange>
        </w:rPr>
        <w:t>》</w:t>
      </w:r>
      <w:r w:rsidRPr="006D4DBE">
        <w:rPr>
          <w:rFonts w:ascii="Times New Roman" w:hAnsi="Times New Roman" w:hint="eastAsia"/>
          <w:color w:val="000000" w:themeColor="text1"/>
          <w:rPrChange w:id="1415" w:author="陳佳宜資訊部資訊安全處" w:date="2024-08-28T10:04:00Z" w16du:dateUtc="2024-08-28T02:04:00Z">
            <w:rPr>
              <w:rFonts w:ascii="Times New Roman" w:hAnsi="Times New Roman" w:hint="eastAsia"/>
            </w:rPr>
          </w:rPrChange>
        </w:rPr>
        <w:t>留存相關紀錄。</w:t>
      </w:r>
    </w:p>
    <w:p w14:paraId="25A619B3" w14:textId="77777777" w:rsidR="003C56E0" w:rsidRPr="006D4DBE" w:rsidRDefault="003C56E0">
      <w:pPr>
        <w:pStyle w:val="3"/>
        <w:tabs>
          <w:tab w:val="clear" w:pos="3480"/>
          <w:tab w:val="left" w:pos="1560"/>
        </w:tabs>
        <w:ind w:left="1320"/>
        <w:rPr>
          <w:rFonts w:ascii="Times New Roman" w:hAnsi="Times New Roman"/>
          <w:color w:val="000000" w:themeColor="text1"/>
          <w:rPrChange w:id="1416" w:author="陳佳宜資訊部資訊安全處" w:date="2024-08-28T10:04:00Z" w16du:dateUtc="2024-08-28T02:04:00Z">
            <w:rPr>
              <w:rFonts w:ascii="Times New Roman" w:hAnsi="Times New Roman"/>
            </w:rPr>
          </w:rPrChange>
        </w:rPr>
        <w:pPrChange w:id="1417" w:author="陳佳宜資訊部策略發展處" w:date="2024-04-19T13:43:00Z">
          <w:pPr>
            <w:pStyle w:val="3"/>
            <w:ind w:left="1320"/>
          </w:pPr>
        </w:pPrChange>
      </w:pPr>
      <w:r w:rsidRPr="006D4DBE">
        <w:rPr>
          <w:rFonts w:ascii="Times New Roman" w:hAnsi="Times New Roman" w:hint="eastAsia"/>
          <w:color w:val="000000" w:themeColor="text1"/>
          <w:rPrChange w:id="1418" w:author="陳佳宜資訊部資訊安全處" w:date="2024-08-28T10:04:00Z" w16du:dateUtc="2024-08-28T02:04:00Z">
            <w:rPr>
              <w:rFonts w:ascii="Times New Roman" w:hAnsi="Times New Roman" w:hint="eastAsia"/>
            </w:rPr>
          </w:rPrChange>
        </w:rPr>
        <w:t>社群媒體平台使用政策</w:t>
      </w:r>
    </w:p>
    <w:p w14:paraId="7034AE4F" w14:textId="77777777" w:rsidR="003C56E0" w:rsidRPr="006D4DBE" w:rsidRDefault="003C56E0" w:rsidP="002C372C">
      <w:pPr>
        <w:pStyle w:val="3"/>
        <w:numPr>
          <w:ilvl w:val="0"/>
          <w:numId w:val="0"/>
        </w:numPr>
        <w:ind w:left="1320"/>
        <w:rPr>
          <w:rFonts w:ascii="Times New Roman" w:hAnsi="Times New Roman"/>
          <w:color w:val="000000" w:themeColor="text1"/>
          <w:rPrChange w:id="1419" w:author="陳佳宜資訊部資訊安全處" w:date="2024-08-28T10:04:00Z" w16du:dateUtc="2024-08-28T02:04:00Z">
            <w:rPr>
              <w:rFonts w:ascii="Times New Roman" w:hAnsi="Times New Roman"/>
            </w:rPr>
          </w:rPrChange>
        </w:rPr>
      </w:pPr>
      <w:r w:rsidRPr="006D4DBE">
        <w:rPr>
          <w:rFonts w:ascii="Times New Roman" w:hAnsi="Times New Roman" w:hint="eastAsia"/>
          <w:color w:val="000000" w:themeColor="text1"/>
          <w:rPrChange w:id="1420" w:author="陳佳宜資訊部資訊安全處" w:date="2024-08-28T10:04:00Z" w16du:dateUtc="2024-08-28T02:04:00Z">
            <w:rPr>
              <w:rFonts w:ascii="Times New Roman" w:hAnsi="Times New Roman" w:hint="eastAsia"/>
            </w:rPr>
          </w:rPrChange>
        </w:rPr>
        <w:t>本公司內部網路</w:t>
      </w:r>
      <w:proofErr w:type="gramStart"/>
      <w:r w:rsidRPr="006D4DBE">
        <w:rPr>
          <w:rFonts w:ascii="Times New Roman" w:hAnsi="Times New Roman" w:hint="eastAsia"/>
          <w:color w:val="000000" w:themeColor="text1"/>
          <w:rPrChange w:id="1421" w:author="陳佳宜資訊部資訊安全處" w:date="2024-08-28T10:04:00Z" w16du:dateUtc="2024-08-28T02:04:00Z">
            <w:rPr>
              <w:rFonts w:ascii="Times New Roman" w:hAnsi="Times New Roman" w:hint="eastAsia"/>
            </w:rPr>
          </w:rPrChange>
        </w:rPr>
        <w:t>禁用社群</w:t>
      </w:r>
      <w:proofErr w:type="gramEnd"/>
      <w:r w:rsidRPr="006D4DBE">
        <w:rPr>
          <w:rFonts w:ascii="Times New Roman" w:hAnsi="Times New Roman" w:hint="eastAsia"/>
          <w:color w:val="000000" w:themeColor="text1"/>
          <w:rPrChange w:id="1422" w:author="陳佳宜資訊部資訊安全處" w:date="2024-08-28T10:04:00Z" w16du:dateUtc="2024-08-28T02:04:00Z">
            <w:rPr>
              <w:rFonts w:ascii="Times New Roman" w:hAnsi="Times New Roman" w:hint="eastAsia"/>
            </w:rPr>
          </w:rPrChange>
        </w:rPr>
        <w:t>網站</w:t>
      </w:r>
      <w:r w:rsidRPr="006D4DBE">
        <w:rPr>
          <w:rFonts w:ascii="Times New Roman" w:hAnsi="Times New Roman" w:hint="eastAsia"/>
          <w:color w:val="000000" w:themeColor="text1"/>
          <w:rPrChange w:id="1423" w:author="陳佳宜資訊部資訊安全處" w:date="2024-08-28T10:04:00Z" w16du:dateUtc="2024-08-28T02:04:00Z">
            <w:rPr>
              <w:rFonts w:ascii="Times New Roman" w:hAnsi="Times New Roman" w:hint="eastAsia"/>
            </w:rPr>
          </w:rPrChange>
        </w:rPr>
        <w:t>(</w:t>
      </w:r>
      <w:r w:rsidRPr="006D4DBE">
        <w:rPr>
          <w:rFonts w:ascii="Times New Roman" w:hAnsi="Times New Roman" w:hint="eastAsia"/>
          <w:color w:val="000000" w:themeColor="text1"/>
          <w:rPrChange w:id="1424" w:author="陳佳宜資訊部資訊安全處" w:date="2024-08-28T10:04:00Z" w16du:dateUtc="2024-08-28T02:04:00Z">
            <w:rPr>
              <w:rFonts w:ascii="Times New Roman" w:hAnsi="Times New Roman" w:hint="eastAsia"/>
            </w:rPr>
          </w:rPrChange>
        </w:rPr>
        <w:t>例如：</w:t>
      </w:r>
      <w:r w:rsidRPr="006D4DBE">
        <w:rPr>
          <w:rFonts w:ascii="Times New Roman" w:hAnsi="Times New Roman" w:hint="eastAsia"/>
          <w:color w:val="000000" w:themeColor="text1"/>
          <w:rPrChange w:id="1425" w:author="陳佳宜資訊部資訊安全處" w:date="2024-08-28T10:04:00Z" w16du:dateUtc="2024-08-28T02:04:00Z">
            <w:rPr>
              <w:rFonts w:ascii="Times New Roman" w:hAnsi="Times New Roman" w:hint="eastAsia"/>
            </w:rPr>
          </w:rPrChange>
        </w:rPr>
        <w:t>FB</w:t>
      </w:r>
      <w:r w:rsidRPr="006D4DBE">
        <w:rPr>
          <w:rFonts w:ascii="Times New Roman" w:hAnsi="Times New Roman" w:hint="eastAsia"/>
          <w:color w:val="000000" w:themeColor="text1"/>
          <w:rPrChange w:id="1426" w:author="陳佳宜資訊部資訊安全處" w:date="2024-08-28T10:04:00Z" w16du:dateUtc="2024-08-28T02:04:00Z">
            <w:rPr>
              <w:rFonts w:ascii="Times New Roman" w:hAnsi="Times New Roman" w:hint="eastAsia"/>
            </w:rPr>
          </w:rPrChange>
        </w:rPr>
        <w:t>、</w:t>
      </w:r>
      <w:proofErr w:type="gramStart"/>
      <w:r w:rsidRPr="006D4DBE">
        <w:rPr>
          <w:rFonts w:ascii="Times New Roman" w:hAnsi="Times New Roman" w:hint="eastAsia"/>
          <w:color w:val="000000" w:themeColor="text1"/>
          <w:rPrChange w:id="1427" w:author="陳佳宜資訊部資訊安全處" w:date="2024-08-28T10:04:00Z" w16du:dateUtc="2024-08-28T02:04:00Z">
            <w:rPr>
              <w:rFonts w:ascii="Times New Roman" w:hAnsi="Times New Roman" w:hint="eastAsia"/>
            </w:rPr>
          </w:rPrChange>
        </w:rPr>
        <w:t>微博</w:t>
      </w:r>
      <w:proofErr w:type="gramEnd"/>
      <w:r w:rsidRPr="006D4DBE">
        <w:rPr>
          <w:rFonts w:ascii="Times New Roman" w:hAnsi="Times New Roman" w:hint="eastAsia"/>
          <w:color w:val="000000" w:themeColor="text1"/>
          <w:rPrChange w:id="1428" w:author="陳佳宜資訊部資訊安全處" w:date="2024-08-28T10:04:00Z" w16du:dateUtc="2024-08-28T02:04:00Z">
            <w:rPr>
              <w:rFonts w:ascii="Times New Roman" w:hAnsi="Times New Roman" w:hint="eastAsia"/>
            </w:rPr>
          </w:rPrChange>
        </w:rPr>
        <w:t>)</w:t>
      </w:r>
      <w:r w:rsidRPr="006D4DBE">
        <w:rPr>
          <w:rFonts w:ascii="Times New Roman" w:hAnsi="Times New Roman" w:hint="eastAsia"/>
          <w:color w:val="000000" w:themeColor="text1"/>
          <w:rPrChange w:id="1429" w:author="陳佳宜資訊部資訊安全處" w:date="2024-08-28T10:04:00Z" w16du:dateUtc="2024-08-28T02:04:00Z">
            <w:rPr>
              <w:rFonts w:ascii="Times New Roman" w:hAnsi="Times New Roman" w:hint="eastAsia"/>
            </w:rPr>
          </w:rPrChange>
        </w:rPr>
        <w:t>、外部個人郵件</w:t>
      </w:r>
      <w:r w:rsidRPr="006D4DBE">
        <w:rPr>
          <w:rFonts w:ascii="Times New Roman" w:hAnsi="Times New Roman" w:hint="eastAsia"/>
          <w:color w:val="000000" w:themeColor="text1"/>
          <w:rPrChange w:id="1430" w:author="陳佳宜資訊部資訊安全處" w:date="2024-08-28T10:04:00Z" w16du:dateUtc="2024-08-28T02:04:00Z">
            <w:rPr>
              <w:rFonts w:ascii="Times New Roman" w:hAnsi="Times New Roman" w:hint="eastAsia"/>
            </w:rPr>
          </w:rPrChange>
        </w:rPr>
        <w:t>(</w:t>
      </w:r>
      <w:r w:rsidRPr="006D4DBE">
        <w:rPr>
          <w:rFonts w:ascii="Times New Roman" w:hAnsi="Times New Roman" w:hint="eastAsia"/>
          <w:color w:val="000000" w:themeColor="text1"/>
          <w:rPrChange w:id="1431" w:author="陳佳宜資訊部資訊安全處" w:date="2024-08-28T10:04:00Z" w16du:dateUtc="2024-08-28T02:04:00Z">
            <w:rPr>
              <w:rFonts w:ascii="Times New Roman" w:hAnsi="Times New Roman" w:hint="eastAsia"/>
            </w:rPr>
          </w:rPrChange>
        </w:rPr>
        <w:t>例如：</w:t>
      </w:r>
      <w:r w:rsidRPr="006D4DBE">
        <w:rPr>
          <w:rFonts w:ascii="Times New Roman" w:hAnsi="Times New Roman" w:hint="eastAsia"/>
          <w:color w:val="000000" w:themeColor="text1"/>
          <w:rPrChange w:id="1432" w:author="陳佳宜資訊部資訊安全處" w:date="2024-08-28T10:04:00Z" w16du:dateUtc="2024-08-28T02:04:00Z">
            <w:rPr>
              <w:rFonts w:ascii="Times New Roman" w:hAnsi="Times New Roman" w:hint="eastAsia"/>
            </w:rPr>
          </w:rPrChange>
        </w:rPr>
        <w:t>GMAIL</w:t>
      </w:r>
      <w:r w:rsidRPr="006D4DBE">
        <w:rPr>
          <w:rFonts w:ascii="Times New Roman" w:hAnsi="Times New Roman" w:hint="eastAsia"/>
          <w:color w:val="000000" w:themeColor="text1"/>
          <w:rPrChange w:id="1433" w:author="陳佳宜資訊部資訊安全處" w:date="2024-08-28T10:04:00Z" w16du:dateUtc="2024-08-28T02:04:00Z">
            <w:rPr>
              <w:rFonts w:ascii="Times New Roman" w:hAnsi="Times New Roman" w:hint="eastAsia"/>
            </w:rPr>
          </w:rPrChange>
        </w:rPr>
        <w:t>、</w:t>
      </w:r>
      <w:r w:rsidRPr="006D4DBE">
        <w:rPr>
          <w:rFonts w:ascii="Times New Roman" w:hAnsi="Times New Roman" w:hint="eastAsia"/>
          <w:color w:val="000000" w:themeColor="text1"/>
          <w:rPrChange w:id="1434" w:author="陳佳宜資訊部資訊安全處" w:date="2024-08-28T10:04:00Z" w16du:dateUtc="2024-08-28T02:04:00Z">
            <w:rPr>
              <w:rFonts w:ascii="Times New Roman" w:hAnsi="Times New Roman" w:hint="eastAsia"/>
            </w:rPr>
          </w:rPrChange>
        </w:rPr>
        <w:t>HOTMAIL)</w:t>
      </w:r>
      <w:r w:rsidRPr="006D4DBE">
        <w:rPr>
          <w:rFonts w:ascii="Times New Roman" w:hAnsi="Times New Roman" w:hint="eastAsia"/>
          <w:color w:val="000000" w:themeColor="text1"/>
          <w:rPrChange w:id="1435" w:author="陳佳宜資訊部資訊安全處" w:date="2024-08-28T10:04:00Z" w16du:dateUtc="2024-08-28T02:04:00Z">
            <w:rPr>
              <w:rFonts w:ascii="Times New Roman" w:hAnsi="Times New Roman" w:hint="eastAsia"/>
            </w:rPr>
          </w:rPrChange>
        </w:rPr>
        <w:t>與外部儲存空間</w:t>
      </w:r>
      <w:r w:rsidRPr="006D4DBE">
        <w:rPr>
          <w:rFonts w:ascii="Times New Roman" w:hAnsi="Times New Roman" w:hint="eastAsia"/>
          <w:color w:val="000000" w:themeColor="text1"/>
          <w:rPrChange w:id="1436" w:author="陳佳宜資訊部資訊安全處" w:date="2024-08-28T10:04:00Z" w16du:dateUtc="2024-08-28T02:04:00Z">
            <w:rPr>
              <w:rFonts w:ascii="Times New Roman" w:hAnsi="Times New Roman" w:hint="eastAsia"/>
            </w:rPr>
          </w:rPrChange>
        </w:rPr>
        <w:t>(</w:t>
      </w:r>
      <w:r w:rsidRPr="006D4DBE">
        <w:rPr>
          <w:rFonts w:ascii="Times New Roman" w:hAnsi="Times New Roman" w:hint="eastAsia"/>
          <w:color w:val="000000" w:themeColor="text1"/>
          <w:rPrChange w:id="1437" w:author="陳佳宜資訊部資訊安全處" w:date="2024-08-28T10:04:00Z" w16du:dateUtc="2024-08-28T02:04:00Z">
            <w:rPr>
              <w:rFonts w:ascii="Times New Roman" w:hAnsi="Times New Roman" w:hint="eastAsia"/>
            </w:rPr>
          </w:rPrChange>
        </w:rPr>
        <w:t>例如：</w:t>
      </w:r>
      <w:r w:rsidRPr="006D4DBE">
        <w:rPr>
          <w:rFonts w:ascii="Times New Roman" w:hAnsi="Times New Roman" w:hint="eastAsia"/>
          <w:color w:val="000000" w:themeColor="text1"/>
          <w:rPrChange w:id="1438" w:author="陳佳宜資訊部資訊安全處" w:date="2024-08-28T10:04:00Z" w16du:dateUtc="2024-08-28T02:04:00Z">
            <w:rPr>
              <w:rFonts w:ascii="Times New Roman" w:hAnsi="Times New Roman" w:hint="eastAsia"/>
            </w:rPr>
          </w:rPrChange>
        </w:rPr>
        <w:t>SKYDRIVE</w:t>
      </w:r>
      <w:r w:rsidRPr="006D4DBE">
        <w:rPr>
          <w:rFonts w:ascii="Times New Roman" w:hAnsi="Times New Roman" w:hint="eastAsia"/>
          <w:color w:val="000000" w:themeColor="text1"/>
          <w:rPrChange w:id="1439" w:author="陳佳宜資訊部資訊安全處" w:date="2024-08-28T10:04:00Z" w16du:dateUtc="2024-08-28T02:04:00Z">
            <w:rPr>
              <w:rFonts w:ascii="Times New Roman" w:hAnsi="Times New Roman" w:hint="eastAsia"/>
            </w:rPr>
          </w:rPrChange>
        </w:rPr>
        <w:t>、</w:t>
      </w:r>
      <w:r w:rsidRPr="006D4DBE">
        <w:rPr>
          <w:rFonts w:ascii="Times New Roman" w:hAnsi="Times New Roman" w:hint="eastAsia"/>
          <w:color w:val="000000" w:themeColor="text1"/>
          <w:rPrChange w:id="1440" w:author="陳佳宜資訊部資訊安全處" w:date="2024-08-28T10:04:00Z" w16du:dateUtc="2024-08-28T02:04:00Z">
            <w:rPr>
              <w:rFonts w:ascii="Times New Roman" w:hAnsi="Times New Roman" w:hint="eastAsia"/>
            </w:rPr>
          </w:rPrChange>
        </w:rPr>
        <w:t>GDRIVE)</w:t>
      </w:r>
      <w:r w:rsidRPr="006D4DBE">
        <w:rPr>
          <w:rFonts w:ascii="Times New Roman" w:hAnsi="Times New Roman" w:hint="eastAsia"/>
          <w:color w:val="000000" w:themeColor="text1"/>
          <w:rPrChange w:id="1441" w:author="陳佳宜資訊部資訊安全處" w:date="2024-08-28T10:04:00Z" w16du:dateUtc="2024-08-28T02:04:00Z">
            <w:rPr>
              <w:rFonts w:ascii="Times New Roman" w:hAnsi="Times New Roman" w:hint="eastAsia"/>
            </w:rPr>
          </w:rPrChange>
        </w:rPr>
        <w:t>；若有直接之業務需要，需填寫資訊需求申請單</w:t>
      </w:r>
      <w:r w:rsidRPr="006D4DBE">
        <w:rPr>
          <w:rFonts w:ascii="Times New Roman" w:hAnsi="Times New Roman" w:hint="eastAsia"/>
          <w:color w:val="000000" w:themeColor="text1"/>
          <w:rPrChange w:id="1442" w:author="陳佳宜資訊部資訊安全處" w:date="2024-08-28T10:04:00Z" w16du:dateUtc="2024-08-28T02:04:00Z">
            <w:rPr>
              <w:rFonts w:ascii="Times New Roman" w:hAnsi="Times New Roman" w:hint="eastAsia"/>
            </w:rPr>
          </w:rPrChange>
        </w:rPr>
        <w:t>(</w:t>
      </w:r>
      <w:r w:rsidRPr="006D4DBE">
        <w:rPr>
          <w:rFonts w:ascii="Times New Roman" w:hAnsi="Times New Roman" w:hint="eastAsia"/>
          <w:color w:val="000000" w:themeColor="text1"/>
          <w:rPrChange w:id="1443" w:author="陳佳宜資訊部資訊安全處" w:date="2024-08-28T10:04:00Z" w16du:dateUtc="2024-08-28T02:04:00Z">
            <w:rPr>
              <w:rFonts w:ascii="Times New Roman" w:hAnsi="Times New Roman" w:hint="eastAsia"/>
            </w:rPr>
          </w:rPrChange>
        </w:rPr>
        <w:t>系統類別：社群網站、外部</w:t>
      </w:r>
      <w:r w:rsidRPr="006D4DBE">
        <w:rPr>
          <w:rFonts w:ascii="Times New Roman" w:hAnsi="Times New Roman" w:hint="eastAsia"/>
          <w:color w:val="000000" w:themeColor="text1"/>
          <w:rPrChange w:id="1444" w:author="陳佳宜資訊部資訊安全處" w:date="2024-08-28T10:04:00Z" w16du:dateUtc="2024-08-28T02:04:00Z">
            <w:rPr>
              <w:rFonts w:ascii="Times New Roman" w:hAnsi="Times New Roman" w:hint="eastAsia"/>
            </w:rPr>
          </w:rPrChange>
        </w:rPr>
        <w:t>WEB MAIL</w:t>
      </w:r>
      <w:r w:rsidRPr="006D4DBE">
        <w:rPr>
          <w:rFonts w:ascii="Times New Roman" w:hAnsi="Times New Roman" w:hint="eastAsia"/>
          <w:color w:val="000000" w:themeColor="text1"/>
          <w:rPrChange w:id="1445" w:author="陳佳宜資訊部資訊安全處" w:date="2024-08-28T10:04:00Z" w16du:dateUtc="2024-08-28T02:04:00Z">
            <w:rPr>
              <w:rFonts w:ascii="Times New Roman" w:hAnsi="Times New Roman" w:hint="eastAsia"/>
            </w:rPr>
          </w:rPrChange>
        </w:rPr>
        <w:t>、外部儲存空間</w:t>
      </w:r>
      <w:r w:rsidRPr="006D4DBE">
        <w:rPr>
          <w:rFonts w:ascii="Times New Roman" w:hAnsi="Times New Roman" w:hint="eastAsia"/>
          <w:color w:val="000000" w:themeColor="text1"/>
          <w:rPrChange w:id="1446" w:author="陳佳宜資訊部資訊安全處" w:date="2024-08-28T10:04:00Z" w16du:dateUtc="2024-08-28T02:04:00Z">
            <w:rPr>
              <w:rFonts w:ascii="Times New Roman" w:hAnsi="Times New Roman" w:hint="eastAsia"/>
            </w:rPr>
          </w:rPrChange>
        </w:rPr>
        <w:t>)</w:t>
      </w:r>
      <w:r w:rsidRPr="006D4DBE">
        <w:rPr>
          <w:rFonts w:ascii="Times New Roman" w:hAnsi="Times New Roman" w:hint="eastAsia"/>
          <w:color w:val="000000" w:themeColor="text1"/>
          <w:rPrChange w:id="1447" w:author="陳佳宜資訊部資訊安全處" w:date="2024-08-28T10:04:00Z" w16du:dateUtc="2024-08-28T02:04:00Z">
            <w:rPr>
              <w:rFonts w:ascii="Times New Roman" w:hAnsi="Times New Roman" w:hint="eastAsia"/>
            </w:rPr>
          </w:rPrChange>
        </w:rPr>
        <w:t>，經總經理核准後開放。使用社群網站應遵循下列使用原則：</w:t>
      </w:r>
    </w:p>
    <w:p w14:paraId="300FF513" w14:textId="77777777" w:rsidR="003C56E0" w:rsidRPr="006D4DBE" w:rsidRDefault="003C56E0" w:rsidP="002C372C">
      <w:pPr>
        <w:pStyle w:val="4"/>
        <w:ind w:hanging="480"/>
        <w:rPr>
          <w:rFonts w:ascii="Times New Roman" w:hAnsi="Times New Roman"/>
          <w:color w:val="000000" w:themeColor="text1"/>
          <w:rPrChange w:id="1448"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449" w:author="陳佳宜資訊部資訊安全處" w:date="2024-08-28T10:04:00Z" w16du:dateUtc="2024-08-28T02:04:00Z">
            <w:rPr>
              <w:rFonts w:ascii="Times New Roman" w:hAnsi="Times New Roman"/>
            </w:rPr>
          </w:rPrChange>
        </w:rPr>
        <w:t>使用社群媒體平台時，應遵循本公司規範之資訊安全政策、個人資料保護政策、隱私權聲明；並遵守智慧財產權相關法令規範。</w:t>
      </w:r>
    </w:p>
    <w:p w14:paraId="6F39B4CA" w14:textId="77777777" w:rsidR="003C56E0" w:rsidRPr="006D4DBE" w:rsidRDefault="003C56E0" w:rsidP="002C372C">
      <w:pPr>
        <w:pStyle w:val="4"/>
        <w:ind w:hanging="480"/>
        <w:rPr>
          <w:rFonts w:ascii="Times New Roman" w:hAnsi="Times New Roman"/>
          <w:color w:val="000000" w:themeColor="text1"/>
          <w:rPrChange w:id="1450"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451" w:author="陳佳宜資訊部資訊安全處" w:date="2024-08-28T10:04:00Z" w16du:dateUtc="2024-08-28T02:04:00Z">
            <w:rPr>
              <w:rFonts w:ascii="Times New Roman" w:hAnsi="Times New Roman"/>
            </w:rPr>
          </w:rPrChange>
        </w:rPr>
        <w:t>於社群媒體平台上所披露與提供的資訊，應經過授權，且遵守本公司內部相關規定</w:t>
      </w:r>
      <w:r w:rsidRPr="006D4DBE">
        <w:rPr>
          <w:rFonts w:ascii="Times New Roman" w:hAnsi="Times New Roman"/>
          <w:color w:val="000000" w:themeColor="text1"/>
          <w:rPrChange w:id="1452" w:author="陳佳宜資訊部資訊安全處" w:date="2024-08-28T10:04:00Z" w16du:dateUtc="2024-08-28T02:04:00Z">
            <w:rPr>
              <w:rFonts w:ascii="Times New Roman" w:hAnsi="Times New Roman"/>
            </w:rPr>
          </w:rPrChange>
        </w:rPr>
        <w:t>(</w:t>
      </w:r>
      <w:r w:rsidRPr="006D4DBE">
        <w:rPr>
          <w:rFonts w:ascii="Times New Roman" w:hAnsi="Times New Roman"/>
          <w:color w:val="000000" w:themeColor="text1"/>
          <w:rPrChange w:id="1453" w:author="陳佳宜資訊部資訊安全處" w:date="2024-08-28T10:04:00Z" w16du:dateUtc="2024-08-28T02:04:00Z">
            <w:rPr>
              <w:rFonts w:ascii="Times New Roman" w:hAnsi="Times New Roman"/>
            </w:rPr>
          </w:rPrChange>
        </w:rPr>
        <w:t>包括但不限於廣告、業務招攬及營業促銷活動之宣傳製作散發公佈管理辦法</w:t>
      </w:r>
      <w:r w:rsidRPr="006D4DBE">
        <w:rPr>
          <w:rFonts w:ascii="Times New Roman" w:hAnsi="Times New Roman"/>
          <w:color w:val="000000" w:themeColor="text1"/>
          <w:rPrChange w:id="1454" w:author="陳佳宜資訊部資訊安全處" w:date="2024-08-28T10:04:00Z" w16du:dateUtc="2024-08-28T02:04:00Z">
            <w:rPr>
              <w:rFonts w:ascii="Times New Roman" w:hAnsi="Times New Roman"/>
            </w:rPr>
          </w:rPrChange>
        </w:rPr>
        <w:t>)</w:t>
      </w:r>
      <w:r w:rsidRPr="006D4DBE">
        <w:rPr>
          <w:rFonts w:ascii="Times New Roman" w:hAnsi="Times New Roman"/>
          <w:color w:val="000000" w:themeColor="text1"/>
          <w:rPrChange w:id="1455" w:author="陳佳宜資訊部資訊安全處" w:date="2024-08-28T10:04:00Z" w16du:dateUtc="2024-08-28T02:04:00Z">
            <w:rPr>
              <w:rFonts w:ascii="Times New Roman" w:hAnsi="Times New Roman"/>
            </w:rPr>
          </w:rPrChange>
        </w:rPr>
        <w:t>及相關法令法規之要求，未經本公司授權與公司相關資訊禁止於社群媒體平台上公布。</w:t>
      </w:r>
    </w:p>
    <w:p w14:paraId="13D98FE3" w14:textId="77777777" w:rsidR="003C56E0" w:rsidRPr="006D4DBE" w:rsidRDefault="003C56E0" w:rsidP="002C372C">
      <w:pPr>
        <w:pStyle w:val="4"/>
        <w:ind w:hanging="480"/>
        <w:rPr>
          <w:rFonts w:ascii="Times New Roman" w:hAnsi="Times New Roman"/>
          <w:color w:val="000000" w:themeColor="text1"/>
          <w:rPrChange w:id="1456"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457" w:author="陳佳宜資訊部資訊安全處" w:date="2024-08-28T10:04:00Z" w16du:dateUtc="2024-08-28T02:04:00Z">
            <w:rPr>
              <w:rFonts w:ascii="Times New Roman" w:hAnsi="Times New Roman"/>
            </w:rPr>
          </w:rPrChange>
        </w:rPr>
        <w:t>應依據業務推展與宣導目標，選擇合適、安全且可信賴之社群媒體平台，並於使用前應詳讀該平台之使用條款與使用風險，以</w:t>
      </w:r>
      <w:proofErr w:type="gramStart"/>
      <w:r w:rsidRPr="006D4DBE">
        <w:rPr>
          <w:rFonts w:ascii="Times New Roman" w:hAnsi="Times New Roman"/>
          <w:color w:val="000000" w:themeColor="text1"/>
          <w:rPrChange w:id="1458" w:author="陳佳宜資訊部資訊安全處" w:date="2024-08-28T10:04:00Z" w16du:dateUtc="2024-08-28T02:04:00Z">
            <w:rPr>
              <w:rFonts w:ascii="Times New Roman" w:hAnsi="Times New Roman"/>
            </w:rPr>
          </w:rPrChange>
        </w:rPr>
        <w:t>採</w:t>
      </w:r>
      <w:proofErr w:type="gramEnd"/>
      <w:r w:rsidRPr="006D4DBE">
        <w:rPr>
          <w:rFonts w:ascii="Times New Roman" w:hAnsi="Times New Roman"/>
          <w:color w:val="000000" w:themeColor="text1"/>
          <w:rPrChange w:id="1459" w:author="陳佳宜資訊部資訊安全處" w:date="2024-08-28T10:04:00Z" w16du:dateUtc="2024-08-28T02:04:00Z">
            <w:rPr>
              <w:rFonts w:ascii="Times New Roman" w:hAnsi="Times New Roman"/>
            </w:rPr>
          </w:rPrChange>
        </w:rPr>
        <w:t>行適當之安全控管機制。</w:t>
      </w:r>
    </w:p>
    <w:p w14:paraId="1C71BD86" w14:textId="77777777" w:rsidR="003C56E0" w:rsidRPr="006D4DBE" w:rsidRDefault="003C56E0" w:rsidP="002C372C">
      <w:pPr>
        <w:pStyle w:val="4"/>
        <w:ind w:hanging="480"/>
        <w:rPr>
          <w:rFonts w:ascii="Times New Roman" w:hAnsi="Times New Roman"/>
          <w:color w:val="000000" w:themeColor="text1"/>
          <w:rPrChange w:id="1460"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461" w:author="陳佳宜資訊部資訊安全處" w:date="2024-08-28T10:04:00Z" w16du:dateUtc="2024-08-28T02:04:00Z">
            <w:rPr>
              <w:rFonts w:ascii="Times New Roman" w:hAnsi="Times New Roman"/>
            </w:rPr>
          </w:rPrChange>
        </w:rPr>
        <w:t>使用社群媒體平台應事先評估社群媒體平台用戶的特性，確認是否為業務推展與宣導的目標客群。</w:t>
      </w:r>
    </w:p>
    <w:p w14:paraId="52809126" w14:textId="77777777" w:rsidR="003C56E0" w:rsidRPr="006D4DBE" w:rsidRDefault="003C56E0" w:rsidP="002C372C">
      <w:pPr>
        <w:pStyle w:val="4"/>
        <w:ind w:hanging="480"/>
        <w:rPr>
          <w:rFonts w:ascii="Times New Roman" w:hAnsi="Times New Roman"/>
          <w:color w:val="000000" w:themeColor="text1"/>
          <w:rPrChange w:id="1462"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463" w:author="陳佳宜資訊部資訊安全處" w:date="2024-08-28T10:04:00Z" w16du:dateUtc="2024-08-28T02:04:00Z">
            <w:rPr>
              <w:rFonts w:ascii="Times New Roman" w:hAnsi="Times New Roman"/>
            </w:rPr>
          </w:rPrChange>
        </w:rPr>
        <w:t>本公司各權責單位如需以官方名義成立官方</w:t>
      </w:r>
      <w:proofErr w:type="gramStart"/>
      <w:r w:rsidRPr="006D4DBE">
        <w:rPr>
          <w:rFonts w:ascii="Times New Roman" w:hAnsi="Times New Roman"/>
          <w:color w:val="000000" w:themeColor="text1"/>
          <w:rPrChange w:id="1464" w:author="陳佳宜資訊部資訊安全處" w:date="2024-08-28T10:04:00Z" w16du:dateUtc="2024-08-28T02:04:00Z">
            <w:rPr>
              <w:rFonts w:ascii="Times New Roman" w:hAnsi="Times New Roman"/>
            </w:rPr>
          </w:rPrChange>
        </w:rPr>
        <w:t>社群時</w:t>
      </w:r>
      <w:proofErr w:type="gramEnd"/>
      <w:r w:rsidRPr="006D4DBE">
        <w:rPr>
          <w:rFonts w:ascii="Times New Roman" w:hAnsi="Times New Roman"/>
          <w:color w:val="000000" w:themeColor="text1"/>
          <w:rPrChange w:id="1465" w:author="陳佳宜資訊部資訊安全處" w:date="2024-08-28T10:04:00Z" w16du:dateUtc="2024-08-28T02:04:00Z">
            <w:rPr>
              <w:rFonts w:ascii="Times New Roman" w:hAnsi="Times New Roman"/>
            </w:rPr>
          </w:rPrChange>
        </w:rPr>
        <w:t>，應先確認該社群媒體平台是否已有其他權責單位已開立同質性之官方社群，且經過權責主管核可後方得成立。</w:t>
      </w:r>
    </w:p>
    <w:p w14:paraId="294D45FC" w14:textId="77777777" w:rsidR="003C56E0" w:rsidRPr="006D4DBE" w:rsidRDefault="003C56E0" w:rsidP="002C372C">
      <w:pPr>
        <w:pStyle w:val="4"/>
        <w:ind w:hanging="480"/>
        <w:rPr>
          <w:rFonts w:ascii="Times New Roman" w:hAnsi="Times New Roman"/>
          <w:color w:val="000000" w:themeColor="text1"/>
          <w:rPrChange w:id="1466"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467" w:author="陳佳宜資訊部資訊安全處" w:date="2024-08-28T10:04:00Z" w16du:dateUtc="2024-08-28T02:04:00Z">
            <w:rPr>
              <w:rFonts w:ascii="Times New Roman" w:hAnsi="Times New Roman"/>
            </w:rPr>
          </w:rPrChange>
        </w:rPr>
        <w:t>使用社群媒體平台應事先了解該社群媒體之隱私政策，確認社群媒體平台對於隱私資料的取得與保護機制，並應定期檢視其隱私政策是否有異動以評估使用風險。</w:t>
      </w:r>
    </w:p>
    <w:p w14:paraId="14828C99" w14:textId="77777777" w:rsidR="003C56E0" w:rsidRPr="006D4DBE" w:rsidRDefault="003C56E0" w:rsidP="002C372C">
      <w:pPr>
        <w:pStyle w:val="4"/>
        <w:ind w:hanging="480"/>
        <w:rPr>
          <w:rFonts w:ascii="Times New Roman" w:hAnsi="Times New Roman"/>
          <w:color w:val="000000" w:themeColor="text1"/>
          <w:rPrChange w:id="1468"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469" w:author="陳佳宜資訊部資訊安全處" w:date="2024-08-28T10:04:00Z" w16du:dateUtc="2024-08-28T02:04:00Z">
            <w:rPr>
              <w:rFonts w:ascii="Times New Roman" w:hAnsi="Times New Roman"/>
            </w:rPr>
          </w:rPrChange>
        </w:rPr>
        <w:t>授權擔任社群媒體平台內容管理維護人員之員工，應接受相關教育訓練，充分瞭解本公司社群媒體平台使用政策，以及該社群媒體之隱私政策、平台使用風險與資料保護控管機制。</w:t>
      </w:r>
    </w:p>
    <w:p w14:paraId="6F5877F6" w14:textId="77777777" w:rsidR="003C56E0" w:rsidRPr="006D4DBE" w:rsidRDefault="003C56E0" w:rsidP="002C372C">
      <w:pPr>
        <w:pStyle w:val="4"/>
        <w:ind w:hanging="480"/>
        <w:rPr>
          <w:rFonts w:ascii="Times New Roman" w:hAnsi="Times New Roman"/>
          <w:color w:val="000000" w:themeColor="text1"/>
          <w:rPrChange w:id="1470"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471" w:author="陳佳宜資訊部資訊安全處" w:date="2024-08-28T10:04:00Z" w16du:dateUtc="2024-08-28T02:04:00Z">
            <w:rPr>
              <w:rFonts w:ascii="Times New Roman" w:hAnsi="Times New Roman"/>
            </w:rPr>
          </w:rPrChange>
        </w:rPr>
        <w:t>使用之社群媒體平台若涉及個人資料蒐集時，應符合個資蒐集之最小化原則，並應針對該社群媒體平台對於個人資料保護的安全性進行評估。</w:t>
      </w:r>
    </w:p>
    <w:p w14:paraId="2FFF02EB" w14:textId="77777777" w:rsidR="003C56E0" w:rsidRPr="006D4DBE" w:rsidRDefault="003C56E0" w:rsidP="002C372C">
      <w:pPr>
        <w:pStyle w:val="4"/>
        <w:ind w:hanging="480"/>
        <w:rPr>
          <w:rFonts w:ascii="Times New Roman" w:hAnsi="Times New Roman"/>
          <w:color w:val="000000" w:themeColor="text1"/>
          <w:rPrChange w:id="1472"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473" w:author="陳佳宜資訊部資訊安全處" w:date="2024-08-28T10:04:00Z" w16du:dateUtc="2024-08-28T02:04:00Z">
            <w:rPr>
              <w:rFonts w:ascii="Times New Roman" w:hAnsi="Times New Roman"/>
            </w:rPr>
          </w:rPrChange>
        </w:rPr>
        <w:t>若透過官方網站連結至社群媒體平台網站時，應出現提示視窗告知使用者該連結非本公司之網站。</w:t>
      </w:r>
    </w:p>
    <w:p w14:paraId="071B340F" w14:textId="77777777" w:rsidR="00A17B29" w:rsidRPr="006D4DBE" w:rsidRDefault="003C56E0" w:rsidP="00A17B29">
      <w:pPr>
        <w:pStyle w:val="4"/>
        <w:ind w:hanging="480"/>
        <w:rPr>
          <w:rFonts w:ascii="Times New Roman" w:hAnsi="Times New Roman"/>
          <w:color w:val="000000" w:themeColor="text1"/>
          <w:rPrChange w:id="1474"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475" w:author="陳佳宜資訊部資訊安全處" w:date="2024-08-28T10:04:00Z" w16du:dateUtc="2024-08-28T02:04:00Z">
            <w:rPr>
              <w:rFonts w:ascii="Times New Roman" w:hAnsi="Times New Roman"/>
            </w:rPr>
          </w:rPrChange>
        </w:rPr>
        <w:t>以官方名義經營之社群媒體，應於所使用之社群媒體平台網站標</w:t>
      </w:r>
      <w:proofErr w:type="gramStart"/>
      <w:r w:rsidRPr="006D4DBE">
        <w:rPr>
          <w:rFonts w:ascii="Times New Roman" w:hAnsi="Times New Roman"/>
          <w:color w:val="000000" w:themeColor="text1"/>
          <w:rPrChange w:id="1476" w:author="陳佳宜資訊部資訊安全處" w:date="2024-08-28T10:04:00Z" w16du:dateUtc="2024-08-28T02:04:00Z">
            <w:rPr>
              <w:rFonts w:ascii="Times New Roman" w:hAnsi="Times New Roman"/>
            </w:rPr>
          </w:rPrChange>
        </w:rPr>
        <w:t>註</w:t>
      </w:r>
      <w:proofErr w:type="gramEnd"/>
      <w:r w:rsidRPr="006D4DBE">
        <w:rPr>
          <w:rFonts w:ascii="Times New Roman" w:hAnsi="Times New Roman"/>
          <w:color w:val="000000" w:themeColor="text1"/>
          <w:rPrChange w:id="1477" w:author="陳佳宜資訊部資訊安全處" w:date="2024-08-28T10:04:00Z" w16du:dateUtc="2024-08-28T02:04:00Z">
            <w:rPr>
              <w:rFonts w:ascii="Times New Roman" w:hAnsi="Times New Roman"/>
            </w:rPr>
          </w:rPrChange>
        </w:rPr>
        <w:t>本公司正式名稱、許可證字號、地址、電話、企業識別標誌</w:t>
      </w:r>
      <w:r w:rsidRPr="006D4DBE">
        <w:rPr>
          <w:rFonts w:ascii="Times New Roman" w:hAnsi="Times New Roman"/>
          <w:color w:val="000000" w:themeColor="text1"/>
          <w:rPrChange w:id="1478" w:author="陳佳宜資訊部資訊安全處" w:date="2024-08-28T10:04:00Z" w16du:dateUtc="2024-08-28T02:04:00Z">
            <w:rPr>
              <w:rFonts w:ascii="Times New Roman" w:hAnsi="Times New Roman"/>
            </w:rPr>
          </w:rPrChange>
        </w:rPr>
        <w:t>(logo)</w:t>
      </w:r>
      <w:r w:rsidRPr="006D4DBE">
        <w:rPr>
          <w:rFonts w:ascii="Times New Roman" w:hAnsi="Times New Roman"/>
          <w:color w:val="000000" w:themeColor="text1"/>
          <w:rPrChange w:id="1479" w:author="陳佳宜資訊部資訊安全處" w:date="2024-08-28T10:04:00Z" w16du:dateUtc="2024-08-28T02:04:00Z">
            <w:rPr>
              <w:rFonts w:ascii="Times New Roman" w:hAnsi="Times New Roman"/>
            </w:rPr>
          </w:rPrChange>
        </w:rPr>
        <w:t>、申訴聯絡方式及處理窗口，以區別此為官方名義使用之社群媒體。</w:t>
      </w:r>
    </w:p>
    <w:p w14:paraId="0BB8D6DA" w14:textId="7F1FEEDB" w:rsidR="003C56E0" w:rsidRPr="006D4DBE" w:rsidRDefault="003C56E0" w:rsidP="000C748E">
      <w:pPr>
        <w:pStyle w:val="4"/>
        <w:numPr>
          <w:ilvl w:val="0"/>
          <w:numId w:val="24"/>
        </w:numPr>
        <w:ind w:leftChars="0" w:firstLineChars="0"/>
        <w:rPr>
          <w:rFonts w:ascii="Times New Roman" w:hAnsi="Times New Roman"/>
          <w:color w:val="000000" w:themeColor="text1"/>
          <w:rPrChange w:id="1480"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481" w:author="陳佳宜資訊部資訊安全處" w:date="2024-08-28T10:04:00Z" w16du:dateUtc="2024-08-28T02:04:00Z">
            <w:rPr>
              <w:rFonts w:ascii="Times New Roman" w:hAnsi="Times New Roman"/>
            </w:rPr>
          </w:rPrChange>
        </w:rPr>
        <w:lastRenderedPageBreak/>
        <w:t>如遇有社群媒體異常事件，應遵循本公司相關程序辦理。</w:t>
      </w:r>
    </w:p>
    <w:p w14:paraId="4D170FA2" w14:textId="77777777" w:rsidR="003C56E0" w:rsidRPr="006D4DBE" w:rsidRDefault="003C56E0">
      <w:pPr>
        <w:pStyle w:val="3"/>
        <w:tabs>
          <w:tab w:val="clear" w:pos="3480"/>
          <w:tab w:val="left" w:pos="1560"/>
        </w:tabs>
        <w:ind w:left="1320"/>
        <w:rPr>
          <w:rFonts w:ascii="Times New Roman" w:hAnsi="Times New Roman"/>
          <w:color w:val="000000" w:themeColor="text1"/>
          <w:rPrChange w:id="1482" w:author="陳佳宜資訊部資訊安全處" w:date="2024-08-28T10:04:00Z" w16du:dateUtc="2024-08-28T02:04:00Z">
            <w:rPr>
              <w:rFonts w:ascii="Times New Roman" w:hAnsi="Times New Roman"/>
            </w:rPr>
          </w:rPrChange>
        </w:rPr>
        <w:pPrChange w:id="1483" w:author="陳佳宜資訊部策略發展處" w:date="2024-04-19T13:44:00Z">
          <w:pPr>
            <w:pStyle w:val="3"/>
            <w:ind w:left="1320"/>
          </w:pPr>
        </w:pPrChange>
      </w:pPr>
      <w:r w:rsidRPr="006D4DBE">
        <w:rPr>
          <w:rFonts w:ascii="Times New Roman" w:hAnsi="Times New Roman" w:hint="eastAsia"/>
          <w:color w:val="000000" w:themeColor="text1"/>
          <w:rPrChange w:id="1484" w:author="陳佳宜資訊部資訊安全處" w:date="2024-08-28T10:04:00Z" w16du:dateUtc="2024-08-28T02:04:00Z">
            <w:rPr>
              <w:rFonts w:ascii="Times New Roman" w:hAnsi="Times New Roman" w:hint="eastAsia"/>
            </w:rPr>
          </w:rPrChange>
        </w:rPr>
        <w:t>社群媒體平台管理</w:t>
      </w:r>
    </w:p>
    <w:p w14:paraId="08BF9AAA" w14:textId="77777777" w:rsidR="003C56E0" w:rsidRPr="006D4DBE" w:rsidRDefault="003C56E0" w:rsidP="00216112">
      <w:pPr>
        <w:pStyle w:val="4"/>
        <w:ind w:hanging="480"/>
        <w:rPr>
          <w:rFonts w:ascii="Times New Roman" w:hAnsi="Times New Roman"/>
          <w:color w:val="000000" w:themeColor="text1"/>
          <w:rPrChange w:id="1485"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486" w:author="陳佳宜資訊部資訊安全處" w:date="2024-08-28T10:04:00Z" w16du:dateUtc="2024-08-28T02:04:00Z">
            <w:rPr>
              <w:rFonts w:ascii="Times New Roman" w:hAnsi="Times New Roman"/>
            </w:rPr>
          </w:rPrChange>
        </w:rPr>
        <w:t>官方社群維護</w:t>
      </w:r>
    </w:p>
    <w:p w14:paraId="399D12F2" w14:textId="77777777" w:rsidR="003C56E0" w:rsidRPr="006D4DBE" w:rsidRDefault="003C56E0" w:rsidP="00216112">
      <w:pPr>
        <w:pStyle w:val="5"/>
        <w:rPr>
          <w:rFonts w:ascii="Times New Roman" w:hAnsi="Times New Roman"/>
          <w:color w:val="000000" w:themeColor="text1"/>
          <w:rPrChange w:id="1487"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488" w:author="陳佳宜資訊部資訊安全處" w:date="2024-08-28T10:04:00Z" w16du:dateUtc="2024-08-28T02:04:00Z">
            <w:rPr>
              <w:rFonts w:ascii="Times New Roman" w:hAnsi="Times New Roman"/>
            </w:rPr>
          </w:rPrChange>
        </w:rPr>
        <w:t>社群媒體平台之管理、更新與維護，應由權責單位負責。</w:t>
      </w:r>
    </w:p>
    <w:p w14:paraId="59ECA7AD" w14:textId="77777777" w:rsidR="003C56E0" w:rsidRPr="006D4DBE" w:rsidRDefault="003C56E0" w:rsidP="00216112">
      <w:pPr>
        <w:pStyle w:val="5"/>
        <w:rPr>
          <w:rFonts w:ascii="Times New Roman" w:hAnsi="Times New Roman"/>
          <w:color w:val="000000" w:themeColor="text1"/>
          <w:rPrChange w:id="1489"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490" w:author="陳佳宜資訊部資訊安全處" w:date="2024-08-28T10:04:00Z" w16du:dateUtc="2024-08-28T02:04:00Z">
            <w:rPr>
              <w:rFonts w:ascii="Times New Roman" w:hAnsi="Times New Roman"/>
            </w:rPr>
          </w:rPrChange>
        </w:rPr>
        <w:t>為確保社群媒體平台的安全或可用性，對於可能會影響權責單位的業務推展或政令宣導之資訊與內容，社群媒體平台內容管理維護人員應定期維護與保留相關資訊。</w:t>
      </w:r>
    </w:p>
    <w:p w14:paraId="66E988EA" w14:textId="77777777" w:rsidR="003C56E0" w:rsidRPr="006D4DBE" w:rsidRDefault="003C56E0" w:rsidP="00216112">
      <w:pPr>
        <w:pStyle w:val="5"/>
        <w:rPr>
          <w:rFonts w:ascii="Times New Roman" w:hAnsi="Times New Roman"/>
          <w:color w:val="000000" w:themeColor="text1"/>
          <w:rPrChange w:id="1491"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492" w:author="陳佳宜資訊部資訊安全處" w:date="2024-08-28T10:04:00Z" w16du:dateUtc="2024-08-28T02:04:00Z">
            <w:rPr>
              <w:rFonts w:ascii="Times New Roman" w:hAnsi="Times New Roman"/>
            </w:rPr>
          </w:rPrChange>
        </w:rPr>
        <w:t>權責單位透過社群媒體平台進行服務或行銷活動時，應揭露公司名稱、客戶申訴聯繫方式及處理窗口，以使社群媒體平台用戶了解如何以適當方式使用社群媒體平台。</w:t>
      </w:r>
    </w:p>
    <w:p w14:paraId="28365685" w14:textId="77777777" w:rsidR="003C56E0" w:rsidRPr="006D4DBE" w:rsidRDefault="003C56E0" w:rsidP="00216112">
      <w:pPr>
        <w:pStyle w:val="5"/>
        <w:rPr>
          <w:rFonts w:ascii="Times New Roman" w:hAnsi="Times New Roman"/>
          <w:color w:val="000000" w:themeColor="text1"/>
          <w:rPrChange w:id="1493"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494" w:author="陳佳宜資訊部資訊安全處" w:date="2024-08-28T10:04:00Z" w16du:dateUtc="2024-08-28T02:04:00Z">
            <w:rPr>
              <w:rFonts w:ascii="Times New Roman" w:hAnsi="Times New Roman"/>
            </w:rPr>
          </w:rPrChange>
        </w:rPr>
        <w:t>權責單位透過社群媒體平台進行行銷活動時，所收集之</w:t>
      </w:r>
      <w:proofErr w:type="gramStart"/>
      <w:r w:rsidRPr="006D4DBE">
        <w:rPr>
          <w:rFonts w:ascii="Times New Roman" w:hAnsi="Times New Roman"/>
          <w:color w:val="000000" w:themeColor="text1"/>
          <w:rPrChange w:id="1495" w:author="陳佳宜資訊部資訊安全處" w:date="2024-08-28T10:04:00Z" w16du:dateUtc="2024-08-28T02:04:00Z">
            <w:rPr>
              <w:rFonts w:ascii="Times New Roman" w:hAnsi="Times New Roman"/>
            </w:rPr>
          </w:rPrChange>
        </w:rPr>
        <w:t>個</w:t>
      </w:r>
      <w:proofErr w:type="gramEnd"/>
      <w:r w:rsidRPr="006D4DBE">
        <w:rPr>
          <w:rFonts w:ascii="Times New Roman" w:hAnsi="Times New Roman"/>
          <w:color w:val="000000" w:themeColor="text1"/>
          <w:rPrChange w:id="1496" w:author="陳佳宜資訊部資訊安全處" w:date="2024-08-28T10:04:00Z" w16du:dateUtc="2024-08-28T02:04:00Z">
            <w:rPr>
              <w:rFonts w:ascii="Times New Roman" w:hAnsi="Times New Roman"/>
            </w:rPr>
          </w:rPrChange>
        </w:rPr>
        <w:t>資，應由權責單位負管理責任，皆應遵循本公司之個人資料保護政策、</w:t>
      </w:r>
      <w:proofErr w:type="gramStart"/>
      <w:r w:rsidRPr="006D4DBE">
        <w:rPr>
          <w:rFonts w:ascii="Times New Roman" w:hAnsi="Times New Roman"/>
          <w:color w:val="000000" w:themeColor="text1"/>
          <w:rPrChange w:id="1497" w:author="陳佳宜資訊部資訊安全處" w:date="2024-08-28T10:04:00Z" w16du:dateUtc="2024-08-28T02:04:00Z">
            <w:rPr>
              <w:rFonts w:ascii="Times New Roman" w:hAnsi="Times New Roman"/>
            </w:rPr>
          </w:rPrChange>
        </w:rPr>
        <w:t>個</w:t>
      </w:r>
      <w:proofErr w:type="gramEnd"/>
      <w:r w:rsidRPr="006D4DBE">
        <w:rPr>
          <w:rFonts w:ascii="Times New Roman" w:hAnsi="Times New Roman"/>
          <w:color w:val="000000" w:themeColor="text1"/>
          <w:rPrChange w:id="1498" w:author="陳佳宜資訊部資訊安全處" w:date="2024-08-28T10:04:00Z" w16du:dateUtc="2024-08-28T02:04:00Z">
            <w:rPr>
              <w:rFonts w:ascii="Times New Roman" w:hAnsi="Times New Roman"/>
            </w:rPr>
          </w:rPrChange>
        </w:rPr>
        <w:t>資蒐集之最小化原則等要求。</w:t>
      </w:r>
    </w:p>
    <w:p w14:paraId="47A1FA2B" w14:textId="77777777" w:rsidR="003C56E0" w:rsidRPr="006D4DBE" w:rsidRDefault="003C56E0" w:rsidP="00216112">
      <w:pPr>
        <w:pStyle w:val="4"/>
        <w:ind w:hanging="480"/>
        <w:rPr>
          <w:rFonts w:ascii="Times New Roman" w:hAnsi="Times New Roman"/>
          <w:color w:val="000000" w:themeColor="text1"/>
          <w:rPrChange w:id="1499"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500" w:author="陳佳宜資訊部資訊安全處" w:date="2024-08-28T10:04:00Z" w16du:dateUtc="2024-08-28T02:04:00Z">
            <w:rPr>
              <w:rFonts w:ascii="Times New Roman" w:hAnsi="Times New Roman"/>
            </w:rPr>
          </w:rPrChange>
        </w:rPr>
        <w:t>官方社群移除</w:t>
      </w:r>
    </w:p>
    <w:p w14:paraId="7B550521" w14:textId="2EB086AC" w:rsidR="00C03E2A" w:rsidRPr="006D4DBE" w:rsidRDefault="00C03E2A" w:rsidP="00490683">
      <w:pPr>
        <w:pStyle w:val="5"/>
        <w:rPr>
          <w:rFonts w:ascii="Times New Roman" w:hAnsi="Times New Roman"/>
          <w:color w:val="000000" w:themeColor="text1"/>
          <w:rPrChange w:id="1501" w:author="陳佳宜資訊部資訊安全處" w:date="2024-08-28T10:04:00Z" w16du:dateUtc="2024-08-28T02:04:00Z">
            <w:rPr>
              <w:rFonts w:ascii="Times New Roman" w:hAnsi="Times New Roman"/>
            </w:rPr>
          </w:rPrChange>
        </w:rPr>
      </w:pPr>
      <w:r w:rsidRPr="006D4DBE">
        <w:rPr>
          <w:rFonts w:ascii="Times New Roman" w:hAnsi="Times New Roman" w:hint="eastAsia"/>
          <w:color w:val="000000" w:themeColor="text1"/>
          <w:rPrChange w:id="1502" w:author="陳佳宜資訊部資訊安全處" w:date="2024-08-28T10:04:00Z" w16du:dateUtc="2024-08-28T02:04:00Z">
            <w:rPr>
              <w:rFonts w:ascii="Times New Roman" w:hAnsi="Times New Roman" w:hint="eastAsia"/>
            </w:rPr>
          </w:rPrChange>
        </w:rPr>
        <w:t>如權責單位之官方社群無需繼續使用時，為避免突然移除而造成對公司商譽影響，應確認是否符合以下任</w:t>
      </w:r>
      <w:proofErr w:type="gramStart"/>
      <w:r w:rsidRPr="006D4DBE">
        <w:rPr>
          <w:rFonts w:ascii="Times New Roman" w:hAnsi="Times New Roman" w:hint="eastAsia"/>
          <w:color w:val="000000" w:themeColor="text1"/>
          <w:rPrChange w:id="1503" w:author="陳佳宜資訊部資訊安全處" w:date="2024-08-28T10:04:00Z" w16du:dateUtc="2024-08-28T02:04:00Z">
            <w:rPr>
              <w:rFonts w:ascii="Times New Roman" w:hAnsi="Times New Roman" w:hint="eastAsia"/>
            </w:rPr>
          </w:rPrChange>
        </w:rPr>
        <w:t>一</w:t>
      </w:r>
      <w:proofErr w:type="gramEnd"/>
      <w:r w:rsidRPr="006D4DBE">
        <w:rPr>
          <w:rFonts w:ascii="Times New Roman" w:hAnsi="Times New Roman" w:hint="eastAsia"/>
          <w:color w:val="000000" w:themeColor="text1"/>
          <w:rPrChange w:id="1504" w:author="陳佳宜資訊部資訊安全處" w:date="2024-08-28T10:04:00Z" w16du:dateUtc="2024-08-28T02:04:00Z">
            <w:rPr>
              <w:rFonts w:ascii="Times New Roman" w:hAnsi="Times New Roman" w:hint="eastAsia"/>
            </w:rPr>
          </w:rPrChange>
        </w:rPr>
        <w:t>因素，並經權責主管核准、正式公告後方得移除：</w:t>
      </w:r>
    </w:p>
    <w:p w14:paraId="266CBBC7" w14:textId="47AE0DD2" w:rsidR="003C56E0" w:rsidRPr="006D4DBE" w:rsidRDefault="003C56E0" w:rsidP="00C03E2A">
      <w:pPr>
        <w:pStyle w:val="6"/>
        <w:ind w:hanging="480"/>
        <w:rPr>
          <w:rFonts w:ascii="Times New Roman" w:hAnsi="Times New Roman"/>
          <w:color w:val="000000" w:themeColor="text1"/>
          <w:rPrChange w:id="1505"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506" w:author="陳佳宜資訊部資訊安全處" w:date="2024-08-28T10:04:00Z" w16du:dateUtc="2024-08-28T02:04:00Z">
            <w:rPr>
              <w:rFonts w:ascii="Times New Roman" w:hAnsi="Times New Roman"/>
            </w:rPr>
          </w:rPrChange>
        </w:rPr>
        <w:t>已完成既定業務推展</w:t>
      </w:r>
    </w:p>
    <w:p w14:paraId="346C79F1" w14:textId="77777777" w:rsidR="003C56E0" w:rsidRPr="006D4DBE" w:rsidRDefault="003C56E0" w:rsidP="00C03E2A">
      <w:pPr>
        <w:pStyle w:val="6"/>
        <w:ind w:hanging="480"/>
        <w:rPr>
          <w:rFonts w:ascii="Times New Roman" w:hAnsi="Times New Roman"/>
          <w:color w:val="000000" w:themeColor="text1"/>
          <w:rPrChange w:id="1507"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508" w:author="陳佳宜資訊部資訊安全處" w:date="2024-08-28T10:04:00Z" w16du:dateUtc="2024-08-28T02:04:00Z">
            <w:rPr>
              <w:rFonts w:ascii="Times New Roman" w:hAnsi="Times New Roman"/>
            </w:rPr>
          </w:rPrChange>
        </w:rPr>
        <w:t>不符合預先目標</w:t>
      </w:r>
    </w:p>
    <w:p w14:paraId="408ED251" w14:textId="77777777" w:rsidR="003C56E0" w:rsidRPr="006D4DBE" w:rsidRDefault="003C56E0" w:rsidP="00C03E2A">
      <w:pPr>
        <w:pStyle w:val="6"/>
        <w:ind w:hanging="480"/>
        <w:rPr>
          <w:rFonts w:ascii="Times New Roman" w:hAnsi="Times New Roman"/>
          <w:color w:val="000000" w:themeColor="text1"/>
          <w:rPrChange w:id="1509"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510" w:author="陳佳宜資訊部資訊安全處" w:date="2024-08-28T10:04:00Z" w16du:dateUtc="2024-08-28T02:04:00Z">
            <w:rPr>
              <w:rFonts w:ascii="Times New Roman" w:hAnsi="Times New Roman"/>
            </w:rPr>
          </w:rPrChange>
        </w:rPr>
        <w:t>未有足夠人力維護、管理及監控</w:t>
      </w:r>
    </w:p>
    <w:p w14:paraId="42273701" w14:textId="77777777" w:rsidR="003C56E0" w:rsidRPr="006D4DBE" w:rsidRDefault="003C56E0" w:rsidP="00C03E2A">
      <w:pPr>
        <w:pStyle w:val="6"/>
        <w:ind w:hanging="480"/>
        <w:rPr>
          <w:rFonts w:ascii="Times New Roman" w:hAnsi="Times New Roman"/>
          <w:color w:val="000000" w:themeColor="text1"/>
          <w:rPrChange w:id="1511"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512" w:author="陳佳宜資訊部資訊安全處" w:date="2024-08-28T10:04:00Z" w16du:dateUtc="2024-08-28T02:04:00Z">
            <w:rPr>
              <w:rFonts w:ascii="Times New Roman" w:hAnsi="Times New Roman"/>
            </w:rPr>
          </w:rPrChange>
        </w:rPr>
        <w:t>社群媒體平台停止提供服務</w:t>
      </w:r>
    </w:p>
    <w:p w14:paraId="75760970" w14:textId="77777777" w:rsidR="003C56E0" w:rsidRPr="006D4DBE" w:rsidRDefault="003C56E0" w:rsidP="00C03E2A">
      <w:pPr>
        <w:pStyle w:val="6"/>
        <w:ind w:hanging="480"/>
        <w:rPr>
          <w:rFonts w:ascii="Times New Roman" w:hAnsi="Times New Roman"/>
          <w:color w:val="000000" w:themeColor="text1"/>
          <w:rPrChange w:id="1513"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514" w:author="陳佳宜資訊部資訊安全處" w:date="2024-08-28T10:04:00Z" w16du:dateUtc="2024-08-28T02:04:00Z">
            <w:rPr>
              <w:rFonts w:ascii="Times New Roman" w:hAnsi="Times New Roman"/>
            </w:rPr>
          </w:rPrChange>
        </w:rPr>
        <w:t>社群媒體平台隱私政策或權利義務改變，造成與本公司政策不一致時</w:t>
      </w:r>
    </w:p>
    <w:p w14:paraId="1D1A80A5" w14:textId="6A21859B" w:rsidR="00C03E2A" w:rsidRPr="006D4DBE" w:rsidRDefault="00C03E2A" w:rsidP="00C03E2A">
      <w:pPr>
        <w:pStyle w:val="5"/>
        <w:rPr>
          <w:color w:val="000000" w:themeColor="text1"/>
          <w:rPrChange w:id="1515" w:author="陳佳宜資訊部資訊安全處" w:date="2024-08-28T10:04:00Z" w16du:dateUtc="2024-08-28T02:04:00Z">
            <w:rPr/>
          </w:rPrChange>
        </w:rPr>
      </w:pPr>
      <w:r w:rsidRPr="006D4DBE">
        <w:rPr>
          <w:rFonts w:hint="eastAsia"/>
          <w:color w:val="000000" w:themeColor="text1"/>
          <w:rPrChange w:id="1516" w:author="陳佳宜資訊部資訊安全處" w:date="2024-08-28T10:04:00Z" w16du:dateUtc="2024-08-28T02:04:00Z">
            <w:rPr>
              <w:rFonts w:hint="eastAsia"/>
            </w:rPr>
          </w:rPrChange>
        </w:rPr>
        <w:t>官方</w:t>
      </w:r>
      <w:proofErr w:type="gramStart"/>
      <w:r w:rsidRPr="006D4DBE">
        <w:rPr>
          <w:rFonts w:hint="eastAsia"/>
          <w:color w:val="000000" w:themeColor="text1"/>
          <w:rPrChange w:id="1517" w:author="陳佳宜資訊部資訊安全處" w:date="2024-08-28T10:04:00Z" w16du:dateUtc="2024-08-28T02:04:00Z">
            <w:rPr>
              <w:rFonts w:hint="eastAsia"/>
            </w:rPr>
          </w:rPrChange>
        </w:rPr>
        <w:t>社群如有</w:t>
      </w:r>
      <w:proofErr w:type="gramEnd"/>
      <w:r w:rsidRPr="006D4DBE">
        <w:rPr>
          <w:rFonts w:hint="eastAsia"/>
          <w:color w:val="000000" w:themeColor="text1"/>
          <w:rPrChange w:id="1518" w:author="陳佳宜資訊部資訊安全處" w:date="2024-08-28T10:04:00Z" w16du:dateUtc="2024-08-28T02:04:00Z">
            <w:rPr>
              <w:rFonts w:hint="eastAsia"/>
            </w:rPr>
          </w:rPrChange>
        </w:rPr>
        <w:t>移除之情形，原社群平台之資料，應由權責單位依據相關資料保存期限保管及刪除。</w:t>
      </w:r>
    </w:p>
    <w:p w14:paraId="71FAC3ED" w14:textId="29BB9A48" w:rsidR="003C56E0" w:rsidRPr="006D4DBE" w:rsidRDefault="003C56E0" w:rsidP="00490683">
      <w:pPr>
        <w:pStyle w:val="4"/>
        <w:ind w:hanging="480"/>
        <w:rPr>
          <w:rFonts w:ascii="Times New Roman" w:hAnsi="Times New Roman"/>
          <w:color w:val="000000" w:themeColor="text1"/>
          <w:rPrChange w:id="1519"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520" w:author="陳佳宜資訊部資訊安全處" w:date="2024-08-28T10:04:00Z" w16du:dateUtc="2024-08-28T02:04:00Z">
            <w:rPr>
              <w:rFonts w:ascii="Times New Roman" w:hAnsi="Times New Roman"/>
            </w:rPr>
          </w:rPrChange>
        </w:rPr>
        <w:t>官方帳號管理</w:t>
      </w:r>
    </w:p>
    <w:p w14:paraId="3C3B4A24" w14:textId="77777777" w:rsidR="003C56E0" w:rsidRPr="006D4DBE" w:rsidRDefault="003C56E0" w:rsidP="00490683">
      <w:pPr>
        <w:pStyle w:val="5"/>
        <w:rPr>
          <w:rFonts w:ascii="Times New Roman" w:hAnsi="Times New Roman"/>
          <w:color w:val="000000" w:themeColor="text1"/>
          <w:rPrChange w:id="1521"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522" w:author="陳佳宜資訊部資訊安全處" w:date="2024-08-28T10:04:00Z" w16du:dateUtc="2024-08-28T02:04:00Z">
            <w:rPr>
              <w:rFonts w:ascii="Times New Roman" w:hAnsi="Times New Roman"/>
            </w:rPr>
          </w:rPrChange>
        </w:rPr>
        <w:t>社群媒體平台內容管理維護人員於官方社群上，應使用官方帳號進行內容管理與維護作業。</w:t>
      </w:r>
    </w:p>
    <w:p w14:paraId="49982869" w14:textId="55975772" w:rsidR="003C56E0" w:rsidRPr="006D4DBE" w:rsidRDefault="003C56E0" w:rsidP="00490683">
      <w:pPr>
        <w:pStyle w:val="5"/>
        <w:rPr>
          <w:rFonts w:ascii="Times New Roman" w:hAnsi="Times New Roman"/>
          <w:color w:val="000000" w:themeColor="text1"/>
          <w:rPrChange w:id="1523"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524" w:author="陳佳宜資訊部資訊安全處" w:date="2024-08-28T10:04:00Z" w16du:dateUtc="2024-08-28T02:04:00Z">
            <w:rPr>
              <w:rFonts w:ascii="Times New Roman" w:hAnsi="Times New Roman"/>
            </w:rPr>
          </w:rPrChange>
        </w:rPr>
        <w:t>官方帳號之申請與移除，應填寫</w:t>
      </w:r>
      <w:r w:rsidR="00DF747A" w:rsidRPr="006D4DBE">
        <w:rPr>
          <w:rFonts w:ascii="Times New Roman" w:hAnsi="Times New Roman" w:hint="eastAsia"/>
          <w:color w:val="000000" w:themeColor="text1"/>
          <w:rPrChange w:id="1525" w:author="陳佳宜資訊部資訊安全處" w:date="2024-08-28T10:04:00Z" w16du:dateUtc="2024-08-28T02:04:00Z">
            <w:rPr>
              <w:rFonts w:ascii="Times New Roman" w:hAnsi="Times New Roman" w:hint="eastAsia"/>
            </w:rPr>
          </w:rPrChange>
        </w:rPr>
        <w:t>《</w:t>
      </w:r>
      <w:r w:rsidR="00DF747A" w:rsidRPr="006D4DBE">
        <w:rPr>
          <w:rFonts w:ascii="Times New Roman" w:hAnsi="Times New Roman" w:hint="eastAsia"/>
          <w:color w:val="000000" w:themeColor="text1"/>
          <w:rPrChange w:id="1526" w:author="陳佳宜資訊部資訊安全處" w:date="2024-08-28T10:04:00Z" w16du:dateUtc="2024-08-28T02:04:00Z">
            <w:rPr>
              <w:rFonts w:ascii="Times New Roman" w:hAnsi="Times New Roman" w:hint="eastAsia"/>
              <w:color w:val="000000"/>
            </w:rPr>
          </w:rPrChange>
        </w:rPr>
        <w:t>SC-01-0</w:t>
      </w:r>
      <w:r w:rsidR="00DF747A" w:rsidRPr="006D4DBE">
        <w:rPr>
          <w:rFonts w:ascii="Times New Roman" w:hAnsi="Times New Roman"/>
          <w:color w:val="000000" w:themeColor="text1"/>
          <w:rPrChange w:id="1527" w:author="陳佳宜資訊部資訊安全處" w:date="2024-08-28T10:04:00Z" w16du:dateUtc="2024-08-28T02:04:00Z">
            <w:rPr>
              <w:rFonts w:ascii="Times New Roman" w:hAnsi="Times New Roman"/>
              <w:color w:val="000000"/>
            </w:rPr>
          </w:rPrChange>
        </w:rPr>
        <w:t>12</w:t>
      </w:r>
      <w:r w:rsidR="00DF747A" w:rsidRPr="006D4DBE">
        <w:rPr>
          <w:rFonts w:ascii="Times New Roman" w:hAnsi="Times New Roman" w:hint="eastAsia"/>
          <w:color w:val="000000" w:themeColor="text1"/>
          <w:rPrChange w:id="1528" w:author="陳佳宜資訊部資訊安全處" w:date="2024-08-28T10:04:00Z" w16du:dateUtc="2024-08-28T02:04:00Z">
            <w:rPr>
              <w:rFonts w:ascii="Times New Roman" w:hAnsi="Times New Roman" w:hint="eastAsia"/>
              <w:color w:val="000000"/>
            </w:rPr>
          </w:rPrChange>
        </w:rPr>
        <w:t>-F01_</w:t>
      </w:r>
      <w:r w:rsidR="00DF747A" w:rsidRPr="006D4DBE">
        <w:rPr>
          <w:rFonts w:ascii="Times New Roman" w:hAnsi="Times New Roman" w:hint="eastAsia"/>
          <w:color w:val="000000" w:themeColor="text1"/>
          <w:rPrChange w:id="1529" w:author="陳佳宜資訊部資訊安全處" w:date="2024-08-28T10:04:00Z" w16du:dateUtc="2024-08-28T02:04:00Z">
            <w:rPr>
              <w:rFonts w:ascii="Times New Roman" w:hAnsi="Times New Roman" w:hint="eastAsia"/>
              <w:color w:val="000000"/>
            </w:rPr>
          </w:rPrChange>
        </w:rPr>
        <w:t>社群媒體帳號暨官方社群申請單》</w:t>
      </w:r>
      <w:r w:rsidRPr="006D4DBE">
        <w:rPr>
          <w:rFonts w:ascii="Times New Roman" w:hAnsi="Times New Roman"/>
          <w:color w:val="000000" w:themeColor="text1"/>
          <w:rPrChange w:id="1530" w:author="陳佳宜資訊部資訊安全處" w:date="2024-08-28T10:04:00Z" w16du:dateUtc="2024-08-28T02:04:00Z">
            <w:rPr>
              <w:rFonts w:ascii="Times New Roman" w:hAnsi="Times New Roman"/>
            </w:rPr>
          </w:rPrChange>
        </w:rPr>
        <w:t>，由權責單位主管核准後辦理，並交由社群媒體平台內容管理維護人員負保管責任。</w:t>
      </w:r>
    </w:p>
    <w:p w14:paraId="6D531C1C" w14:textId="77777777" w:rsidR="003C56E0" w:rsidRPr="006D4DBE" w:rsidRDefault="003C56E0" w:rsidP="00490683">
      <w:pPr>
        <w:pStyle w:val="5"/>
        <w:rPr>
          <w:rFonts w:ascii="Times New Roman" w:hAnsi="Times New Roman"/>
          <w:color w:val="000000" w:themeColor="text1"/>
          <w:rPrChange w:id="1531"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532" w:author="陳佳宜資訊部資訊安全處" w:date="2024-08-28T10:04:00Z" w16du:dateUtc="2024-08-28T02:04:00Z">
            <w:rPr>
              <w:rFonts w:ascii="Times New Roman" w:hAnsi="Times New Roman"/>
            </w:rPr>
          </w:rPrChange>
        </w:rPr>
        <w:t>官方帳號之使用，應比照本公司資訊安全要求，並嚴禁將官方帳號密碼借予他人使用。</w:t>
      </w:r>
    </w:p>
    <w:p w14:paraId="286A4174" w14:textId="77777777" w:rsidR="003C56E0" w:rsidRPr="006D4DBE" w:rsidRDefault="003C56E0" w:rsidP="00490683">
      <w:pPr>
        <w:pStyle w:val="5"/>
        <w:rPr>
          <w:rFonts w:ascii="Times New Roman" w:hAnsi="Times New Roman"/>
          <w:color w:val="000000" w:themeColor="text1"/>
          <w:rPrChange w:id="1533"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534" w:author="陳佳宜資訊部資訊安全處" w:date="2024-08-28T10:04:00Z" w16du:dateUtc="2024-08-28T02:04:00Z">
            <w:rPr>
              <w:rFonts w:ascii="Times New Roman" w:hAnsi="Times New Roman"/>
            </w:rPr>
          </w:rPrChange>
        </w:rPr>
        <w:t>官方帳號限公務用途使用，禁止挪為私用，或以官方帳號發表個人言論。</w:t>
      </w:r>
    </w:p>
    <w:p w14:paraId="0F5DCC8B" w14:textId="77777777" w:rsidR="003C56E0" w:rsidRPr="006D4DBE" w:rsidRDefault="003C56E0" w:rsidP="00490683">
      <w:pPr>
        <w:pStyle w:val="5"/>
        <w:rPr>
          <w:rFonts w:ascii="Times New Roman" w:hAnsi="Times New Roman"/>
          <w:color w:val="000000" w:themeColor="text1"/>
          <w:rPrChange w:id="1535"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536" w:author="陳佳宜資訊部資訊安全處" w:date="2024-08-28T10:04:00Z" w16du:dateUtc="2024-08-28T02:04:00Z">
            <w:rPr>
              <w:rFonts w:ascii="Times New Roman" w:hAnsi="Times New Roman"/>
            </w:rPr>
          </w:rPrChange>
        </w:rPr>
        <w:t>官方帳號和密碼皆屬於公司財產，相關人員離調職時，須歸還相關帳號及密碼，接任者須立即進行密碼變更。</w:t>
      </w:r>
    </w:p>
    <w:p w14:paraId="1C7CBC53" w14:textId="77777777" w:rsidR="003C56E0" w:rsidRPr="006D4DBE" w:rsidRDefault="003C56E0">
      <w:pPr>
        <w:pStyle w:val="3"/>
        <w:tabs>
          <w:tab w:val="clear" w:pos="3480"/>
          <w:tab w:val="left" w:pos="1560"/>
        </w:tabs>
        <w:ind w:left="1320"/>
        <w:rPr>
          <w:rFonts w:ascii="Times New Roman" w:hAnsi="Times New Roman"/>
          <w:color w:val="000000" w:themeColor="text1"/>
          <w:rPrChange w:id="1537" w:author="陳佳宜資訊部資訊安全處" w:date="2024-08-28T10:04:00Z" w16du:dateUtc="2024-08-28T02:04:00Z">
            <w:rPr>
              <w:rFonts w:ascii="Times New Roman" w:hAnsi="Times New Roman"/>
            </w:rPr>
          </w:rPrChange>
        </w:rPr>
        <w:pPrChange w:id="1538" w:author="陳佳宜資訊部策略發展處" w:date="2024-04-19T13:44:00Z">
          <w:pPr>
            <w:pStyle w:val="3"/>
            <w:ind w:left="1320"/>
          </w:pPr>
        </w:pPrChange>
      </w:pPr>
      <w:r w:rsidRPr="006D4DBE">
        <w:rPr>
          <w:rFonts w:ascii="Times New Roman" w:hAnsi="Times New Roman" w:hint="eastAsia"/>
          <w:color w:val="000000" w:themeColor="text1"/>
          <w:rPrChange w:id="1539" w:author="陳佳宜資訊部資訊安全處" w:date="2024-08-28T10:04:00Z" w16du:dateUtc="2024-08-28T02:04:00Z">
            <w:rPr>
              <w:rFonts w:ascii="Times New Roman" w:hAnsi="Times New Roman" w:hint="eastAsia"/>
            </w:rPr>
          </w:rPrChange>
        </w:rPr>
        <w:t>官方社群媒體平台內容維護</w:t>
      </w:r>
    </w:p>
    <w:p w14:paraId="78518F18" w14:textId="77777777" w:rsidR="003C56E0" w:rsidRPr="006D4DBE" w:rsidRDefault="003C56E0" w:rsidP="00490683">
      <w:pPr>
        <w:pStyle w:val="4"/>
        <w:ind w:hanging="480"/>
        <w:rPr>
          <w:rFonts w:ascii="Times New Roman" w:hAnsi="Times New Roman"/>
          <w:color w:val="000000" w:themeColor="text1"/>
          <w:rPrChange w:id="1540"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541" w:author="陳佳宜資訊部資訊安全處" w:date="2024-08-28T10:04:00Z" w16du:dateUtc="2024-08-28T02:04:00Z">
            <w:rPr>
              <w:rFonts w:ascii="Times New Roman" w:hAnsi="Times New Roman"/>
            </w:rPr>
          </w:rPrChange>
        </w:rPr>
        <w:t>社群媒體平台內容管理維護人員</w:t>
      </w:r>
    </w:p>
    <w:p w14:paraId="6BEB8ED7" w14:textId="77777777" w:rsidR="003C56E0" w:rsidRPr="006D4DBE" w:rsidRDefault="003C56E0" w:rsidP="00490683">
      <w:pPr>
        <w:pStyle w:val="5"/>
        <w:rPr>
          <w:rFonts w:ascii="Times New Roman" w:hAnsi="Times New Roman"/>
          <w:color w:val="000000" w:themeColor="text1"/>
          <w:rPrChange w:id="1542"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543" w:author="陳佳宜資訊部資訊安全處" w:date="2024-08-28T10:04:00Z" w16du:dateUtc="2024-08-28T02:04:00Z">
            <w:rPr>
              <w:rFonts w:ascii="Times New Roman" w:hAnsi="Times New Roman"/>
            </w:rPr>
          </w:rPrChange>
        </w:rPr>
        <w:lastRenderedPageBreak/>
        <w:t>權責單位之社群媒體平台內容維護，應由權責單位主管指派社群媒體平台內容管理維護人員與代理人，負責該平台單位內容維護（含新增、修改、刪除及回覆）之作業，包含文章、動態訊息、照片、視頻、活動、廣告及應用程式等。</w:t>
      </w:r>
    </w:p>
    <w:p w14:paraId="46D3C983" w14:textId="77777777" w:rsidR="003C56E0" w:rsidRPr="006D4DBE" w:rsidRDefault="003C56E0" w:rsidP="00490683">
      <w:pPr>
        <w:pStyle w:val="5"/>
        <w:rPr>
          <w:rFonts w:ascii="Times New Roman" w:hAnsi="Times New Roman"/>
          <w:color w:val="000000" w:themeColor="text1"/>
          <w:rPrChange w:id="1544"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545" w:author="陳佳宜資訊部資訊安全處" w:date="2024-08-28T10:04:00Z" w16du:dateUtc="2024-08-28T02:04:00Z">
            <w:rPr>
              <w:rFonts w:ascii="Times New Roman" w:hAnsi="Times New Roman"/>
            </w:rPr>
          </w:rPrChange>
        </w:rPr>
        <w:t>相關指派人員應接受適當教育訓練，以期了解其角色及責任，以有效執行單位業務活動。</w:t>
      </w:r>
    </w:p>
    <w:p w14:paraId="45E686B9" w14:textId="77777777" w:rsidR="003C56E0" w:rsidRPr="006D4DBE" w:rsidRDefault="003C56E0" w:rsidP="00490683">
      <w:pPr>
        <w:pStyle w:val="5"/>
        <w:rPr>
          <w:rFonts w:ascii="Times New Roman" w:hAnsi="Times New Roman"/>
          <w:color w:val="000000" w:themeColor="text1"/>
          <w:rPrChange w:id="1546"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547" w:author="陳佳宜資訊部資訊安全處" w:date="2024-08-28T10:04:00Z" w16du:dateUtc="2024-08-28T02:04:00Z">
            <w:rPr>
              <w:rFonts w:ascii="Times New Roman" w:hAnsi="Times New Roman"/>
            </w:rPr>
          </w:rPrChange>
        </w:rPr>
        <w:t>非受指派社群媒體平台內容管理維護人員或其代理人，禁止以官方名義發言。</w:t>
      </w:r>
    </w:p>
    <w:p w14:paraId="37CB42C5" w14:textId="77777777" w:rsidR="003C56E0" w:rsidRPr="006D4DBE" w:rsidRDefault="003C56E0" w:rsidP="00490683">
      <w:pPr>
        <w:pStyle w:val="4"/>
        <w:ind w:hanging="480"/>
        <w:rPr>
          <w:rFonts w:ascii="Times New Roman" w:hAnsi="Times New Roman"/>
          <w:color w:val="000000" w:themeColor="text1"/>
          <w:rPrChange w:id="1548"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549" w:author="陳佳宜資訊部資訊安全處" w:date="2024-08-28T10:04:00Z" w16du:dateUtc="2024-08-28T02:04:00Z">
            <w:rPr>
              <w:rFonts w:ascii="Times New Roman" w:hAnsi="Times New Roman"/>
            </w:rPr>
          </w:rPrChange>
        </w:rPr>
        <w:t>權責單位張貼於社群媒體平台之內容經權責單位主管核定，檢視之原則如下：</w:t>
      </w:r>
    </w:p>
    <w:p w14:paraId="0BCD580F" w14:textId="77777777" w:rsidR="003C56E0" w:rsidRPr="006D4DBE" w:rsidRDefault="003C56E0" w:rsidP="00490683">
      <w:pPr>
        <w:pStyle w:val="5"/>
        <w:rPr>
          <w:rFonts w:ascii="Times New Roman" w:hAnsi="Times New Roman"/>
          <w:color w:val="000000" w:themeColor="text1"/>
          <w:rPrChange w:id="1550"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551" w:author="陳佳宜資訊部資訊安全處" w:date="2024-08-28T10:04:00Z" w16du:dateUtc="2024-08-28T02:04:00Z">
            <w:rPr>
              <w:rFonts w:ascii="Times New Roman" w:hAnsi="Times New Roman"/>
            </w:rPr>
          </w:rPrChange>
        </w:rPr>
        <w:t>張貼內容事項核准</w:t>
      </w:r>
      <w:r w:rsidRPr="006D4DBE">
        <w:rPr>
          <w:rFonts w:ascii="Times New Roman" w:hAnsi="Times New Roman"/>
          <w:color w:val="000000" w:themeColor="text1"/>
          <w:rPrChange w:id="1552" w:author="陳佳宜資訊部資訊安全處" w:date="2024-08-28T10:04:00Z" w16du:dateUtc="2024-08-28T02:04:00Z">
            <w:rPr>
              <w:rFonts w:ascii="Times New Roman" w:hAnsi="Times New Roman"/>
            </w:rPr>
          </w:rPrChange>
        </w:rPr>
        <w:t>(</w:t>
      </w:r>
      <w:r w:rsidRPr="006D4DBE">
        <w:rPr>
          <w:rFonts w:ascii="Times New Roman" w:hAnsi="Times New Roman"/>
          <w:color w:val="000000" w:themeColor="text1"/>
          <w:rPrChange w:id="1553" w:author="陳佳宜資訊部資訊安全處" w:date="2024-08-28T10:04:00Z" w16du:dateUtc="2024-08-28T02:04:00Z">
            <w:rPr>
              <w:rFonts w:ascii="Times New Roman" w:hAnsi="Times New Roman"/>
            </w:rPr>
          </w:rPrChange>
        </w:rPr>
        <w:t>新增、修改、刪除</w:t>
      </w:r>
      <w:r w:rsidRPr="006D4DBE">
        <w:rPr>
          <w:rFonts w:ascii="Times New Roman" w:hAnsi="Times New Roman"/>
          <w:color w:val="000000" w:themeColor="text1"/>
          <w:rPrChange w:id="1554" w:author="陳佳宜資訊部資訊安全處" w:date="2024-08-28T10:04:00Z" w16du:dateUtc="2024-08-28T02:04:00Z">
            <w:rPr>
              <w:rFonts w:ascii="Times New Roman" w:hAnsi="Times New Roman"/>
            </w:rPr>
          </w:rPrChange>
        </w:rPr>
        <w:t>)</w:t>
      </w:r>
      <w:r w:rsidRPr="006D4DBE">
        <w:rPr>
          <w:rFonts w:ascii="Times New Roman" w:hAnsi="Times New Roman"/>
          <w:color w:val="000000" w:themeColor="text1"/>
          <w:rPrChange w:id="1555" w:author="陳佳宜資訊部資訊安全處" w:date="2024-08-28T10:04:00Z" w16du:dateUtc="2024-08-28T02:04:00Z">
            <w:rPr>
              <w:rFonts w:ascii="Times New Roman" w:hAnsi="Times New Roman"/>
            </w:rPr>
          </w:rPrChange>
        </w:rPr>
        <w:t>及拒絕。</w:t>
      </w:r>
    </w:p>
    <w:p w14:paraId="5FB7FEC8" w14:textId="77777777" w:rsidR="003C56E0" w:rsidRPr="006D4DBE" w:rsidRDefault="003C56E0" w:rsidP="00490683">
      <w:pPr>
        <w:pStyle w:val="5"/>
        <w:rPr>
          <w:rFonts w:ascii="Times New Roman" w:hAnsi="Times New Roman"/>
          <w:color w:val="000000" w:themeColor="text1"/>
          <w:rPrChange w:id="1556"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557" w:author="陳佳宜資訊部資訊安全處" w:date="2024-08-28T10:04:00Z" w16du:dateUtc="2024-08-28T02:04:00Z">
            <w:rPr>
              <w:rFonts w:ascii="Times New Roman" w:hAnsi="Times New Roman"/>
            </w:rPr>
          </w:rPrChange>
        </w:rPr>
        <w:t>張貼內容資料正確性、完整性及可用性。</w:t>
      </w:r>
    </w:p>
    <w:p w14:paraId="30B61580" w14:textId="77777777" w:rsidR="003C56E0" w:rsidRPr="006D4DBE" w:rsidRDefault="003C56E0" w:rsidP="00490683">
      <w:pPr>
        <w:pStyle w:val="5"/>
        <w:rPr>
          <w:rFonts w:ascii="Times New Roman" w:hAnsi="Times New Roman"/>
          <w:color w:val="000000" w:themeColor="text1"/>
          <w:rPrChange w:id="1558"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559" w:author="陳佳宜資訊部資訊安全處" w:date="2024-08-28T10:04:00Z" w16du:dateUtc="2024-08-28T02:04:00Z">
            <w:rPr>
              <w:rFonts w:ascii="Times New Roman" w:hAnsi="Times New Roman"/>
            </w:rPr>
          </w:rPrChange>
        </w:rPr>
        <w:t>張貼內容如涉及個人資料部分，應遵循本公司個人資料保護政策。</w:t>
      </w:r>
    </w:p>
    <w:p w14:paraId="546396FB" w14:textId="77777777" w:rsidR="003C56E0" w:rsidRPr="006D4DBE" w:rsidRDefault="003C56E0" w:rsidP="00490683">
      <w:pPr>
        <w:pStyle w:val="5"/>
        <w:rPr>
          <w:rFonts w:ascii="Times New Roman" w:hAnsi="Times New Roman"/>
          <w:color w:val="000000" w:themeColor="text1"/>
          <w:rPrChange w:id="1560"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561" w:author="陳佳宜資訊部資訊安全處" w:date="2024-08-28T10:04:00Z" w16du:dateUtc="2024-08-28T02:04:00Z">
            <w:rPr>
              <w:rFonts w:ascii="Times New Roman" w:hAnsi="Times New Roman"/>
            </w:rPr>
          </w:rPrChange>
        </w:rPr>
        <w:t>張貼內容包含公司品牌與政策相關事項，應與相關負責單位協商。</w:t>
      </w:r>
    </w:p>
    <w:p w14:paraId="0BA3FFF7" w14:textId="77777777" w:rsidR="003C56E0" w:rsidRPr="006D4DBE" w:rsidRDefault="003C56E0" w:rsidP="00490683">
      <w:pPr>
        <w:pStyle w:val="5"/>
        <w:rPr>
          <w:rFonts w:ascii="Times New Roman" w:hAnsi="Times New Roman"/>
          <w:color w:val="000000" w:themeColor="text1"/>
          <w:rPrChange w:id="1562"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563" w:author="陳佳宜資訊部資訊安全處" w:date="2024-08-28T10:04:00Z" w16du:dateUtc="2024-08-28T02:04:00Z">
            <w:rPr>
              <w:rFonts w:ascii="Times New Roman" w:hAnsi="Times New Roman"/>
            </w:rPr>
          </w:rPrChange>
        </w:rPr>
        <w:t>張貼內容如有社群媒體平台用戶意見，應確保回應內容適當性，並確認其意見得到解決。</w:t>
      </w:r>
    </w:p>
    <w:p w14:paraId="2D9F65F9" w14:textId="77777777" w:rsidR="003C56E0" w:rsidRPr="006D4DBE" w:rsidRDefault="003C56E0" w:rsidP="00490683">
      <w:pPr>
        <w:pStyle w:val="5"/>
        <w:rPr>
          <w:rFonts w:ascii="Times New Roman" w:hAnsi="Times New Roman"/>
          <w:color w:val="000000" w:themeColor="text1"/>
          <w:rPrChange w:id="1564"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565" w:author="陳佳宜資訊部資訊安全處" w:date="2024-08-28T10:04:00Z" w16du:dateUtc="2024-08-28T02:04:00Z">
            <w:rPr>
              <w:rFonts w:ascii="Times New Roman" w:hAnsi="Times New Roman"/>
            </w:rPr>
          </w:rPrChange>
        </w:rPr>
        <w:t>張貼內容</w:t>
      </w:r>
      <w:proofErr w:type="gramStart"/>
      <w:r w:rsidRPr="006D4DBE">
        <w:rPr>
          <w:rFonts w:ascii="Times New Roman" w:hAnsi="Times New Roman"/>
          <w:color w:val="000000" w:themeColor="text1"/>
          <w:rPrChange w:id="1566" w:author="陳佳宜資訊部資訊安全處" w:date="2024-08-28T10:04:00Z" w16du:dateUtc="2024-08-28T02:04:00Z">
            <w:rPr>
              <w:rFonts w:ascii="Times New Roman" w:hAnsi="Times New Roman"/>
            </w:rPr>
          </w:rPrChange>
        </w:rPr>
        <w:t>如被社群</w:t>
      </w:r>
      <w:proofErr w:type="gramEnd"/>
      <w:r w:rsidRPr="006D4DBE">
        <w:rPr>
          <w:rFonts w:ascii="Times New Roman" w:hAnsi="Times New Roman"/>
          <w:color w:val="000000" w:themeColor="text1"/>
          <w:rPrChange w:id="1567" w:author="陳佳宜資訊部資訊安全處" w:date="2024-08-28T10:04:00Z" w16du:dateUtc="2024-08-28T02:04:00Z">
            <w:rPr>
              <w:rFonts w:ascii="Times New Roman" w:hAnsi="Times New Roman"/>
            </w:rPr>
          </w:rPrChange>
        </w:rPr>
        <w:t>媒體平台用戶回文，其內容影響企業商譽或不堪字語，有權阻止或刪除社群媒體使用者回文。</w:t>
      </w:r>
    </w:p>
    <w:p w14:paraId="5717C09F" w14:textId="77777777" w:rsidR="003C56E0" w:rsidRPr="006D4DBE" w:rsidRDefault="003C56E0" w:rsidP="00490683">
      <w:pPr>
        <w:pStyle w:val="5"/>
        <w:rPr>
          <w:rFonts w:ascii="Times New Roman" w:hAnsi="Times New Roman"/>
          <w:color w:val="000000" w:themeColor="text1"/>
          <w:rPrChange w:id="1568"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569" w:author="陳佳宜資訊部資訊安全處" w:date="2024-08-28T10:04:00Z" w16du:dateUtc="2024-08-28T02:04:00Z">
            <w:rPr>
              <w:rFonts w:ascii="Times New Roman" w:hAnsi="Times New Roman"/>
            </w:rPr>
          </w:rPrChange>
        </w:rPr>
        <w:t>張貼內容如含有轉貼文章，應確認智慧財產權相關法令。</w:t>
      </w:r>
    </w:p>
    <w:p w14:paraId="45457252" w14:textId="77777777" w:rsidR="003C56E0" w:rsidRPr="006D4DBE" w:rsidRDefault="003C56E0" w:rsidP="00490683">
      <w:pPr>
        <w:pStyle w:val="5"/>
        <w:rPr>
          <w:rFonts w:ascii="Times New Roman" w:hAnsi="Times New Roman"/>
          <w:color w:val="000000" w:themeColor="text1"/>
          <w:rPrChange w:id="1570"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571" w:author="陳佳宜資訊部資訊安全處" w:date="2024-08-28T10:04:00Z" w16du:dateUtc="2024-08-28T02:04:00Z">
            <w:rPr>
              <w:rFonts w:ascii="Times New Roman" w:hAnsi="Times New Roman"/>
            </w:rPr>
          </w:rPrChange>
        </w:rPr>
        <w:t>張貼內容</w:t>
      </w:r>
      <w:proofErr w:type="gramStart"/>
      <w:r w:rsidRPr="006D4DBE">
        <w:rPr>
          <w:rFonts w:ascii="Times New Roman" w:hAnsi="Times New Roman"/>
          <w:color w:val="000000" w:themeColor="text1"/>
          <w:rPrChange w:id="1572" w:author="陳佳宜資訊部資訊安全處" w:date="2024-08-28T10:04:00Z" w16du:dateUtc="2024-08-28T02:04:00Z">
            <w:rPr>
              <w:rFonts w:ascii="Times New Roman" w:hAnsi="Times New Roman"/>
            </w:rPr>
          </w:rPrChange>
        </w:rPr>
        <w:t>勿</w:t>
      </w:r>
      <w:proofErr w:type="gramEnd"/>
      <w:r w:rsidRPr="006D4DBE">
        <w:rPr>
          <w:rFonts w:ascii="Times New Roman" w:hAnsi="Times New Roman"/>
          <w:color w:val="000000" w:themeColor="text1"/>
          <w:rPrChange w:id="1573" w:author="陳佳宜資訊部資訊安全處" w:date="2024-08-28T10:04:00Z" w16du:dateUtc="2024-08-28T02:04:00Z">
            <w:rPr>
              <w:rFonts w:ascii="Times New Roman" w:hAnsi="Times New Roman"/>
            </w:rPr>
          </w:rPrChange>
        </w:rPr>
        <w:t>談論與公務無關之議題，如：政治、宗教等議題。</w:t>
      </w:r>
    </w:p>
    <w:p w14:paraId="4D1E9D4B" w14:textId="77777777" w:rsidR="00387BEE" w:rsidRPr="006D4DBE" w:rsidRDefault="00387BEE" w:rsidP="00387BEE">
      <w:pPr>
        <w:rPr>
          <w:color w:val="000000" w:themeColor="text1"/>
          <w:rPrChange w:id="1574" w:author="陳佳宜資訊部資訊安全處" w:date="2024-08-28T10:04:00Z" w16du:dateUtc="2024-08-28T02:04:00Z">
            <w:rPr/>
          </w:rPrChange>
        </w:rPr>
      </w:pPr>
    </w:p>
    <w:p w14:paraId="143F9679" w14:textId="77777777" w:rsidR="003C56E0" w:rsidRPr="006D4DBE" w:rsidRDefault="003C56E0">
      <w:pPr>
        <w:pStyle w:val="3"/>
        <w:tabs>
          <w:tab w:val="clear" w:pos="3480"/>
          <w:tab w:val="num" w:pos="1560"/>
        </w:tabs>
        <w:ind w:left="1320"/>
        <w:rPr>
          <w:rFonts w:ascii="Times New Roman" w:hAnsi="Times New Roman"/>
          <w:color w:val="000000" w:themeColor="text1"/>
          <w:rPrChange w:id="1575" w:author="陳佳宜資訊部資訊安全處" w:date="2024-08-28T10:04:00Z" w16du:dateUtc="2024-08-28T02:04:00Z">
            <w:rPr>
              <w:rFonts w:ascii="Times New Roman" w:hAnsi="Times New Roman"/>
            </w:rPr>
          </w:rPrChange>
        </w:rPr>
        <w:pPrChange w:id="1576" w:author="陳佳宜資訊部策略發展處" w:date="2024-04-19T13:44:00Z">
          <w:pPr>
            <w:pStyle w:val="3"/>
            <w:ind w:left="1320"/>
          </w:pPr>
        </w:pPrChange>
      </w:pPr>
      <w:r w:rsidRPr="006D4DBE">
        <w:rPr>
          <w:rFonts w:ascii="Times New Roman" w:hAnsi="Times New Roman" w:hint="eastAsia"/>
          <w:color w:val="000000" w:themeColor="text1"/>
          <w:rPrChange w:id="1577" w:author="陳佳宜資訊部資訊安全處" w:date="2024-08-28T10:04:00Z" w16du:dateUtc="2024-08-28T02:04:00Z">
            <w:rPr>
              <w:rFonts w:ascii="Times New Roman" w:hAnsi="Times New Roman" w:hint="eastAsia"/>
            </w:rPr>
          </w:rPrChange>
        </w:rPr>
        <w:t>社群媒體平台內容監控</w:t>
      </w:r>
    </w:p>
    <w:p w14:paraId="667C5BE6" w14:textId="32452385" w:rsidR="003C56E0" w:rsidRPr="006D4DBE" w:rsidRDefault="003C56E0" w:rsidP="00387BEE">
      <w:pPr>
        <w:pStyle w:val="4"/>
        <w:ind w:hanging="480"/>
        <w:rPr>
          <w:rFonts w:ascii="Times New Roman" w:hAnsi="Times New Roman"/>
          <w:color w:val="000000" w:themeColor="text1"/>
          <w:rPrChange w:id="1578"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579" w:author="陳佳宜資訊部資訊安全處" w:date="2024-08-28T10:04:00Z" w16du:dateUtc="2024-08-28T02:04:00Z">
            <w:rPr>
              <w:rFonts w:ascii="Times New Roman" w:hAnsi="Times New Roman"/>
            </w:rPr>
          </w:rPrChange>
        </w:rPr>
        <w:t>權責單位應指派社群媒體平台內容監控人員，並定期針對所負責之社群進行社群媒體平台內容檢查，將檢查結果記錄於</w:t>
      </w:r>
      <w:r w:rsidR="00387BEE" w:rsidRPr="006D4DBE">
        <w:rPr>
          <w:rFonts w:ascii="標楷體" w:hAnsi="標楷體" w:hint="eastAsia"/>
          <w:color w:val="000000" w:themeColor="text1"/>
          <w:rPrChange w:id="1580" w:author="陳佳宜資訊部資訊安全處" w:date="2024-08-28T10:04:00Z" w16du:dateUtc="2024-08-28T02:04:00Z">
            <w:rPr>
              <w:rFonts w:ascii="標楷體" w:hAnsi="標楷體" w:hint="eastAsia"/>
            </w:rPr>
          </w:rPrChange>
        </w:rPr>
        <w:t>《</w:t>
      </w:r>
      <w:r w:rsidR="00DF747A" w:rsidRPr="006D4DBE">
        <w:rPr>
          <w:rFonts w:ascii="Times New Roman" w:hAnsi="Times New Roman" w:hint="eastAsia"/>
          <w:color w:val="000000" w:themeColor="text1"/>
          <w:rPrChange w:id="1581" w:author="陳佳宜資訊部資訊安全處" w:date="2024-08-28T10:04:00Z" w16du:dateUtc="2024-08-28T02:04:00Z">
            <w:rPr>
              <w:rFonts w:ascii="Times New Roman" w:hAnsi="Times New Roman" w:hint="eastAsia"/>
              <w:color w:val="000000"/>
            </w:rPr>
          </w:rPrChange>
        </w:rPr>
        <w:t>SC-0</w:t>
      </w:r>
      <w:r w:rsidR="00DF747A" w:rsidRPr="006D4DBE">
        <w:rPr>
          <w:rFonts w:ascii="Times New Roman" w:hAnsi="Times New Roman"/>
          <w:color w:val="000000" w:themeColor="text1"/>
          <w:rPrChange w:id="1582" w:author="陳佳宜資訊部資訊安全處" w:date="2024-08-28T10:04:00Z" w16du:dateUtc="2024-08-28T02:04:00Z">
            <w:rPr>
              <w:rFonts w:ascii="Times New Roman" w:hAnsi="Times New Roman"/>
              <w:color w:val="000000"/>
            </w:rPr>
          </w:rPrChange>
        </w:rPr>
        <w:t>1</w:t>
      </w:r>
      <w:r w:rsidR="00DF747A" w:rsidRPr="006D4DBE">
        <w:rPr>
          <w:rFonts w:ascii="Times New Roman" w:hAnsi="Times New Roman" w:hint="eastAsia"/>
          <w:color w:val="000000" w:themeColor="text1"/>
          <w:rPrChange w:id="1583" w:author="陳佳宜資訊部資訊安全處" w:date="2024-08-28T10:04:00Z" w16du:dateUtc="2024-08-28T02:04:00Z">
            <w:rPr>
              <w:rFonts w:ascii="Times New Roman" w:hAnsi="Times New Roman" w:hint="eastAsia"/>
              <w:color w:val="000000"/>
            </w:rPr>
          </w:rPrChange>
        </w:rPr>
        <w:t>-0</w:t>
      </w:r>
      <w:r w:rsidR="00DF747A" w:rsidRPr="006D4DBE">
        <w:rPr>
          <w:rFonts w:ascii="Times New Roman" w:hAnsi="Times New Roman"/>
          <w:color w:val="000000" w:themeColor="text1"/>
          <w:rPrChange w:id="1584" w:author="陳佳宜資訊部資訊安全處" w:date="2024-08-28T10:04:00Z" w16du:dateUtc="2024-08-28T02:04:00Z">
            <w:rPr>
              <w:rFonts w:ascii="Times New Roman" w:hAnsi="Times New Roman"/>
              <w:color w:val="000000"/>
            </w:rPr>
          </w:rPrChange>
        </w:rPr>
        <w:t>12</w:t>
      </w:r>
      <w:r w:rsidR="00DF747A" w:rsidRPr="006D4DBE">
        <w:rPr>
          <w:rFonts w:ascii="Times New Roman" w:hAnsi="Times New Roman" w:hint="eastAsia"/>
          <w:color w:val="000000" w:themeColor="text1"/>
          <w:rPrChange w:id="1585" w:author="陳佳宜資訊部資訊安全處" w:date="2024-08-28T10:04:00Z" w16du:dateUtc="2024-08-28T02:04:00Z">
            <w:rPr>
              <w:rFonts w:ascii="Times New Roman" w:hAnsi="Times New Roman" w:hint="eastAsia"/>
              <w:color w:val="000000"/>
            </w:rPr>
          </w:rPrChange>
        </w:rPr>
        <w:t>-F02_</w:t>
      </w:r>
      <w:r w:rsidRPr="006D4DBE">
        <w:rPr>
          <w:rFonts w:ascii="Times New Roman" w:hAnsi="Times New Roman"/>
          <w:color w:val="000000" w:themeColor="text1"/>
          <w:rPrChange w:id="1586" w:author="陳佳宜資訊部資訊安全處" w:date="2024-08-28T10:04:00Z" w16du:dateUtc="2024-08-28T02:04:00Z">
            <w:rPr>
              <w:rFonts w:ascii="Times New Roman" w:hAnsi="Times New Roman"/>
            </w:rPr>
          </w:rPrChange>
        </w:rPr>
        <w:t>社群媒體平台內容監控檢查表</w:t>
      </w:r>
      <w:r w:rsidR="00387BEE" w:rsidRPr="006D4DBE">
        <w:rPr>
          <w:rFonts w:ascii="標楷體" w:hAnsi="標楷體" w:hint="eastAsia"/>
          <w:color w:val="000000" w:themeColor="text1"/>
          <w:rPrChange w:id="1587" w:author="陳佳宜資訊部資訊安全處" w:date="2024-08-28T10:04:00Z" w16du:dateUtc="2024-08-28T02:04:00Z">
            <w:rPr>
              <w:rFonts w:ascii="標楷體" w:hAnsi="標楷體" w:hint="eastAsia"/>
            </w:rPr>
          </w:rPrChange>
        </w:rPr>
        <w:t>》</w:t>
      </w:r>
      <w:r w:rsidRPr="006D4DBE">
        <w:rPr>
          <w:rFonts w:ascii="Times New Roman" w:hAnsi="Times New Roman"/>
          <w:color w:val="000000" w:themeColor="text1"/>
          <w:rPrChange w:id="1588" w:author="陳佳宜資訊部資訊安全處" w:date="2024-08-28T10:04:00Z" w16du:dateUtc="2024-08-28T02:04:00Z">
            <w:rPr>
              <w:rFonts w:ascii="Times New Roman" w:hAnsi="Times New Roman"/>
            </w:rPr>
          </w:rPrChange>
        </w:rPr>
        <w:t>中，監控項目應包含抽查檢視該單位負責之社群媒體平台動態內容之妥適性、正確性，如有錯誤或不恰當之內容，應立即執行更正，並留存相關紀錄。</w:t>
      </w:r>
    </w:p>
    <w:p w14:paraId="4BDE6C62" w14:textId="77777777" w:rsidR="003C56E0" w:rsidRPr="006D4DBE" w:rsidRDefault="003C56E0" w:rsidP="00DA62C8">
      <w:pPr>
        <w:pStyle w:val="4"/>
        <w:ind w:hanging="480"/>
        <w:rPr>
          <w:rFonts w:ascii="Times New Roman" w:hAnsi="Times New Roman"/>
          <w:color w:val="000000" w:themeColor="text1"/>
          <w:rPrChange w:id="1589"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590" w:author="陳佳宜資訊部資訊安全處" w:date="2024-08-28T10:04:00Z" w16du:dateUtc="2024-08-28T02:04:00Z">
            <w:rPr>
              <w:rFonts w:ascii="Times New Roman" w:hAnsi="Times New Roman"/>
            </w:rPr>
          </w:rPrChange>
        </w:rPr>
        <w:t>社群媒體平台內容監控人員應定期搜尋是否有偽冒之官方名義所成立之社群媒體，若有發現應立即向相關單位進行舉發，並於官方社群媒體中進行澄清與聲明。</w:t>
      </w:r>
    </w:p>
    <w:p w14:paraId="2EF0BFAC" w14:textId="77777777" w:rsidR="003C56E0" w:rsidRPr="006D4DBE" w:rsidRDefault="003C56E0">
      <w:pPr>
        <w:pStyle w:val="3"/>
        <w:tabs>
          <w:tab w:val="clear" w:pos="3480"/>
          <w:tab w:val="num" w:pos="1560"/>
        </w:tabs>
        <w:ind w:left="1320"/>
        <w:rPr>
          <w:rFonts w:ascii="Times New Roman" w:hAnsi="Times New Roman"/>
          <w:color w:val="000000" w:themeColor="text1"/>
          <w:rPrChange w:id="1591" w:author="陳佳宜資訊部資訊安全處" w:date="2024-08-28T10:04:00Z" w16du:dateUtc="2024-08-28T02:04:00Z">
            <w:rPr>
              <w:rFonts w:ascii="Times New Roman" w:hAnsi="Times New Roman"/>
            </w:rPr>
          </w:rPrChange>
        </w:rPr>
        <w:pPrChange w:id="1592" w:author="陳佳宜資訊部策略發展處" w:date="2024-04-19T13:44:00Z">
          <w:pPr>
            <w:pStyle w:val="3"/>
            <w:ind w:left="1320"/>
          </w:pPr>
        </w:pPrChange>
      </w:pPr>
      <w:r w:rsidRPr="006D4DBE">
        <w:rPr>
          <w:rFonts w:ascii="Times New Roman" w:hAnsi="Times New Roman" w:hint="eastAsia"/>
          <w:color w:val="000000" w:themeColor="text1"/>
          <w:rPrChange w:id="1593" w:author="陳佳宜資訊部資訊安全處" w:date="2024-08-28T10:04:00Z" w16du:dateUtc="2024-08-28T02:04:00Z">
            <w:rPr>
              <w:rFonts w:ascii="Times New Roman" w:hAnsi="Times New Roman" w:hint="eastAsia"/>
            </w:rPr>
          </w:rPrChange>
        </w:rPr>
        <w:t>內部使用社群媒體管理原則</w:t>
      </w:r>
    </w:p>
    <w:p w14:paraId="64F5FBAE" w14:textId="77777777" w:rsidR="003C56E0" w:rsidRPr="006D4DBE" w:rsidRDefault="003C56E0" w:rsidP="00DA62C8">
      <w:pPr>
        <w:pStyle w:val="3"/>
        <w:numPr>
          <w:ilvl w:val="0"/>
          <w:numId w:val="0"/>
        </w:numPr>
        <w:ind w:left="1320"/>
        <w:rPr>
          <w:rFonts w:ascii="Times New Roman" w:hAnsi="Times New Roman"/>
          <w:color w:val="000000" w:themeColor="text1"/>
          <w:rPrChange w:id="1594" w:author="陳佳宜資訊部資訊安全處" w:date="2024-08-28T10:04:00Z" w16du:dateUtc="2024-08-28T02:04:00Z">
            <w:rPr>
              <w:rFonts w:ascii="Times New Roman" w:hAnsi="Times New Roman"/>
            </w:rPr>
          </w:rPrChange>
        </w:rPr>
      </w:pPr>
      <w:r w:rsidRPr="006D4DBE">
        <w:rPr>
          <w:rFonts w:ascii="Times New Roman" w:hAnsi="Times New Roman" w:hint="eastAsia"/>
          <w:color w:val="000000" w:themeColor="text1"/>
          <w:rPrChange w:id="1595" w:author="陳佳宜資訊部資訊安全處" w:date="2024-08-28T10:04:00Z" w16du:dateUtc="2024-08-28T02:04:00Z">
            <w:rPr>
              <w:rFonts w:ascii="Times New Roman" w:hAnsi="Times New Roman" w:hint="eastAsia"/>
            </w:rPr>
          </w:rPrChange>
        </w:rPr>
        <w:t>本公司基於內部溝通之目的，採用社群媒體進行訊息溝通與交流時，應遵守下列原則：</w:t>
      </w:r>
    </w:p>
    <w:p w14:paraId="4BC52604" w14:textId="77777777" w:rsidR="003C56E0" w:rsidRPr="006D4DBE" w:rsidRDefault="003C56E0" w:rsidP="00DA62C8">
      <w:pPr>
        <w:pStyle w:val="4"/>
        <w:ind w:hanging="480"/>
        <w:rPr>
          <w:rFonts w:ascii="Times New Roman" w:hAnsi="Times New Roman"/>
          <w:color w:val="000000" w:themeColor="text1"/>
          <w:rPrChange w:id="1596"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597" w:author="陳佳宜資訊部資訊安全處" w:date="2024-08-28T10:04:00Z" w16du:dateUtc="2024-08-28T02:04:00Z">
            <w:rPr>
              <w:rFonts w:ascii="Times New Roman" w:hAnsi="Times New Roman"/>
            </w:rPr>
          </w:rPrChange>
        </w:rPr>
        <w:t>限公務溝通使用，相關資訊未經公告不得對外部揭露。</w:t>
      </w:r>
    </w:p>
    <w:p w14:paraId="65503F31" w14:textId="77777777" w:rsidR="003C56E0" w:rsidRPr="006D4DBE" w:rsidRDefault="003C56E0" w:rsidP="00DA62C8">
      <w:pPr>
        <w:pStyle w:val="4"/>
        <w:ind w:hanging="480"/>
        <w:rPr>
          <w:rFonts w:ascii="Times New Roman" w:hAnsi="Times New Roman"/>
          <w:color w:val="000000" w:themeColor="text1"/>
          <w:rPrChange w:id="1598"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599" w:author="陳佳宜資訊部資訊安全處" w:date="2024-08-28T10:04:00Z" w16du:dateUtc="2024-08-28T02:04:00Z">
            <w:rPr>
              <w:rFonts w:ascii="Times New Roman" w:hAnsi="Times New Roman"/>
            </w:rPr>
          </w:rPrChange>
        </w:rPr>
        <w:t>使用時應遵守本公司資訊安全與個人資料保護之要求。</w:t>
      </w:r>
    </w:p>
    <w:p w14:paraId="52952F8A" w14:textId="77777777" w:rsidR="003C56E0" w:rsidRPr="006D4DBE" w:rsidRDefault="003C56E0" w:rsidP="00DA62C8">
      <w:pPr>
        <w:pStyle w:val="4"/>
        <w:ind w:hanging="480"/>
        <w:rPr>
          <w:rFonts w:ascii="Times New Roman" w:hAnsi="Times New Roman"/>
          <w:color w:val="000000" w:themeColor="text1"/>
          <w:rPrChange w:id="1600"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601" w:author="陳佳宜資訊部資訊安全處" w:date="2024-08-28T10:04:00Z" w16du:dateUtc="2024-08-28T02:04:00Z">
            <w:rPr>
              <w:rFonts w:ascii="Times New Roman" w:hAnsi="Times New Roman"/>
            </w:rPr>
          </w:rPrChange>
        </w:rPr>
        <w:t>不得使用社群媒體討論與傳送客戶個人資料。</w:t>
      </w:r>
    </w:p>
    <w:p w14:paraId="1A971609" w14:textId="404D9AD3" w:rsidR="006B1067" w:rsidRPr="006D4DBE" w:rsidRDefault="003C56E0" w:rsidP="00DA62C8">
      <w:pPr>
        <w:pStyle w:val="4"/>
        <w:ind w:hanging="480"/>
        <w:rPr>
          <w:rFonts w:ascii="Times New Roman" w:hAnsi="Times New Roman"/>
          <w:color w:val="000000" w:themeColor="text1"/>
          <w:rPrChange w:id="1602"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603" w:author="陳佳宜資訊部資訊安全處" w:date="2024-08-28T10:04:00Z" w16du:dateUtc="2024-08-28T02:04:00Z">
            <w:rPr>
              <w:rFonts w:ascii="Times New Roman" w:hAnsi="Times New Roman"/>
            </w:rPr>
          </w:rPrChange>
        </w:rPr>
        <w:t>不得使用社群媒體傳送公司機密性資訊。</w:t>
      </w:r>
    </w:p>
    <w:p w14:paraId="5754CFE9" w14:textId="01B25AA4" w:rsidR="00DD6F2E" w:rsidRPr="006D4DBE" w:rsidRDefault="00702E7D" w:rsidP="00DD6F2E">
      <w:pPr>
        <w:pStyle w:val="2"/>
        <w:rPr>
          <w:rFonts w:ascii="Times New Roman" w:hAnsi="Times New Roman" w:cs="Times New Roman"/>
          <w:color w:val="000000" w:themeColor="text1"/>
          <w:rPrChange w:id="1604" w:author="陳佳宜資訊部資訊安全處" w:date="2024-08-28T10:04:00Z" w16du:dateUtc="2024-08-28T02:04:00Z">
            <w:rPr>
              <w:rFonts w:ascii="Times New Roman" w:hAnsi="Times New Roman" w:cs="Times New Roman"/>
            </w:rPr>
          </w:rPrChange>
        </w:rPr>
      </w:pPr>
      <w:bookmarkStart w:id="1605" w:name="_Toc147137055"/>
      <w:bookmarkEnd w:id="1387"/>
      <w:r w:rsidRPr="006D4DBE">
        <w:rPr>
          <w:rFonts w:ascii="Times New Roman" w:hAnsi="Times New Roman" w:cs="Times New Roman" w:hint="eastAsia"/>
          <w:color w:val="000000" w:themeColor="text1"/>
          <w:rPrChange w:id="1606" w:author="陳佳宜資訊部資訊安全處" w:date="2024-08-28T10:04:00Z" w16du:dateUtc="2024-08-28T02:04:00Z">
            <w:rPr>
              <w:rFonts w:ascii="Times New Roman" w:hAnsi="Times New Roman" w:cs="Times New Roman" w:hint="eastAsia"/>
            </w:rPr>
          </w:rPrChange>
        </w:rPr>
        <w:t>行動裝置</w:t>
      </w:r>
      <w:bookmarkEnd w:id="1605"/>
    </w:p>
    <w:p w14:paraId="76BD24BA" w14:textId="77777777" w:rsidR="00417618" w:rsidRPr="006D4DBE" w:rsidRDefault="00417618">
      <w:pPr>
        <w:pStyle w:val="3"/>
        <w:tabs>
          <w:tab w:val="clear" w:pos="3480"/>
          <w:tab w:val="num" w:pos="1560"/>
        </w:tabs>
        <w:ind w:left="1320"/>
        <w:rPr>
          <w:rFonts w:ascii="Times New Roman" w:hAnsi="Times New Roman"/>
          <w:color w:val="000000" w:themeColor="text1"/>
          <w:rPrChange w:id="1607" w:author="陳佳宜資訊部資訊安全處" w:date="2024-08-28T10:04:00Z" w16du:dateUtc="2024-08-28T02:04:00Z">
            <w:rPr>
              <w:rFonts w:ascii="Times New Roman" w:hAnsi="Times New Roman"/>
            </w:rPr>
          </w:rPrChange>
        </w:rPr>
        <w:pPrChange w:id="1608" w:author="陳佳宜資訊部策略發展處" w:date="2024-04-19T13:44:00Z">
          <w:pPr>
            <w:pStyle w:val="3"/>
            <w:ind w:left="1320"/>
          </w:pPr>
        </w:pPrChange>
      </w:pPr>
      <w:bookmarkStart w:id="1609" w:name="_Toc177194847"/>
      <w:bookmarkStart w:id="1610" w:name="_Toc309721772"/>
      <w:r w:rsidRPr="006D4DBE">
        <w:rPr>
          <w:rFonts w:ascii="Times New Roman" w:hAnsi="Times New Roman" w:hint="eastAsia"/>
          <w:color w:val="000000" w:themeColor="text1"/>
          <w:rPrChange w:id="1611" w:author="陳佳宜資訊部資訊安全處" w:date="2024-08-28T10:04:00Z" w16du:dateUtc="2024-08-28T02:04:00Z">
            <w:rPr>
              <w:rFonts w:ascii="Times New Roman" w:hAnsi="Times New Roman" w:hint="eastAsia"/>
            </w:rPr>
          </w:rPrChange>
        </w:rPr>
        <w:t>行動裝置使用者須遵循本資訊安全控管作業要點之本公司配發行動裝置使用原則，僅在所獲得之授權內，使用、存取、安裝此行動裝置，並妥善保護所使用的行動裝置。</w:t>
      </w:r>
    </w:p>
    <w:p w14:paraId="5136F845" w14:textId="77777777" w:rsidR="00417618" w:rsidRPr="006D4DBE" w:rsidRDefault="00417618">
      <w:pPr>
        <w:pStyle w:val="3"/>
        <w:tabs>
          <w:tab w:val="clear" w:pos="3480"/>
          <w:tab w:val="num" w:pos="1560"/>
        </w:tabs>
        <w:ind w:left="1320"/>
        <w:rPr>
          <w:rFonts w:ascii="Times New Roman" w:hAnsi="Times New Roman"/>
          <w:color w:val="000000" w:themeColor="text1"/>
          <w:rPrChange w:id="1612" w:author="陳佳宜資訊部資訊安全處" w:date="2024-08-28T10:04:00Z" w16du:dateUtc="2024-08-28T02:04:00Z">
            <w:rPr>
              <w:rFonts w:ascii="Times New Roman" w:hAnsi="Times New Roman"/>
            </w:rPr>
          </w:rPrChange>
        </w:rPr>
        <w:pPrChange w:id="1613" w:author="陳佳宜資訊部策略發展處" w:date="2024-04-19T13:45:00Z">
          <w:pPr>
            <w:pStyle w:val="3"/>
            <w:ind w:left="1320"/>
          </w:pPr>
        </w:pPrChange>
      </w:pPr>
      <w:r w:rsidRPr="006D4DBE">
        <w:rPr>
          <w:rFonts w:ascii="Times New Roman" w:hAnsi="Times New Roman" w:hint="eastAsia"/>
          <w:color w:val="000000" w:themeColor="text1"/>
          <w:rPrChange w:id="1614" w:author="陳佳宜資訊部資訊安全處" w:date="2024-08-28T10:04:00Z" w16du:dateUtc="2024-08-28T02:04:00Z">
            <w:rPr>
              <w:rFonts w:ascii="Times New Roman" w:hAnsi="Times New Roman" w:hint="eastAsia"/>
            </w:rPr>
          </w:rPrChange>
        </w:rPr>
        <w:t>行動裝置收回處理者由總、分公司資訊人員擔任。如有人員異動，需將收回的筆記</w:t>
      </w:r>
      <w:r w:rsidRPr="006D4DBE">
        <w:rPr>
          <w:rFonts w:ascii="Times New Roman" w:hAnsi="Times New Roman" w:hint="eastAsia"/>
          <w:color w:val="000000" w:themeColor="text1"/>
          <w:rPrChange w:id="1615" w:author="陳佳宜資訊部資訊安全處" w:date="2024-08-28T10:04:00Z" w16du:dateUtc="2024-08-28T02:04:00Z">
            <w:rPr>
              <w:rFonts w:ascii="Times New Roman" w:hAnsi="Times New Roman" w:hint="eastAsia"/>
            </w:rPr>
          </w:rPrChange>
        </w:rPr>
        <w:lastRenderedPageBreak/>
        <w:t>型電腦進行重新安裝。</w:t>
      </w:r>
    </w:p>
    <w:p w14:paraId="48FA9528" w14:textId="77777777" w:rsidR="00024EDD" w:rsidRPr="006D4DBE" w:rsidRDefault="00024EDD">
      <w:pPr>
        <w:pStyle w:val="3"/>
        <w:tabs>
          <w:tab w:val="clear" w:pos="3480"/>
          <w:tab w:val="left" w:pos="1560"/>
        </w:tabs>
        <w:ind w:left="1320"/>
        <w:rPr>
          <w:rFonts w:ascii="Times New Roman" w:hAnsi="Times New Roman"/>
          <w:color w:val="000000" w:themeColor="text1"/>
          <w:rPrChange w:id="1616" w:author="陳佳宜資訊部資訊安全處" w:date="2024-08-28T10:04:00Z" w16du:dateUtc="2024-08-28T02:04:00Z">
            <w:rPr>
              <w:rFonts w:ascii="Times New Roman" w:hAnsi="Times New Roman"/>
            </w:rPr>
          </w:rPrChange>
        </w:rPr>
        <w:pPrChange w:id="1617" w:author="陳佳宜資訊部策略發展處" w:date="2024-04-19T13:45:00Z">
          <w:pPr>
            <w:pStyle w:val="3"/>
            <w:ind w:left="1320"/>
          </w:pPr>
        </w:pPrChange>
      </w:pPr>
      <w:r w:rsidRPr="006D4DBE">
        <w:rPr>
          <w:rFonts w:ascii="Times New Roman" w:hAnsi="Times New Roman" w:hint="eastAsia"/>
          <w:color w:val="000000" w:themeColor="text1"/>
          <w:rPrChange w:id="1618" w:author="陳佳宜資訊部資訊安全處" w:date="2024-08-28T10:04:00Z" w16du:dateUtc="2024-08-28T02:04:00Z">
            <w:rPr>
              <w:rFonts w:ascii="Times New Roman" w:hAnsi="Times New Roman" w:hint="eastAsia"/>
            </w:rPr>
          </w:rPrChange>
        </w:rPr>
        <w:t>行動裝置作業內容</w:t>
      </w:r>
    </w:p>
    <w:p w14:paraId="5038EB95" w14:textId="77777777" w:rsidR="00024EDD" w:rsidRPr="006D4DBE" w:rsidRDefault="00024EDD" w:rsidP="00024EDD">
      <w:pPr>
        <w:pStyle w:val="3"/>
        <w:numPr>
          <w:ilvl w:val="0"/>
          <w:numId w:val="0"/>
        </w:numPr>
        <w:ind w:left="1320"/>
        <w:rPr>
          <w:rFonts w:ascii="Times New Roman" w:hAnsi="Times New Roman"/>
          <w:color w:val="000000" w:themeColor="text1"/>
          <w:rPrChange w:id="1619" w:author="陳佳宜資訊部資訊安全處" w:date="2024-08-28T10:04:00Z" w16du:dateUtc="2024-08-28T02:04:00Z">
            <w:rPr>
              <w:rFonts w:ascii="Times New Roman" w:hAnsi="Times New Roman"/>
            </w:rPr>
          </w:rPrChange>
        </w:rPr>
      </w:pPr>
      <w:r w:rsidRPr="006D4DBE">
        <w:rPr>
          <w:rFonts w:ascii="Times New Roman" w:hAnsi="Times New Roman" w:hint="eastAsia"/>
          <w:color w:val="000000" w:themeColor="text1"/>
          <w:rPrChange w:id="1620" w:author="陳佳宜資訊部資訊安全處" w:date="2024-08-28T10:04:00Z" w16du:dateUtc="2024-08-28T02:04:00Z">
            <w:rPr>
              <w:rFonts w:ascii="Times New Roman" w:hAnsi="Times New Roman" w:hint="eastAsia"/>
            </w:rPr>
          </w:rPrChange>
        </w:rPr>
        <w:t>本公司同仁於使用公司配發或自行攜帶之行動裝置，並且使用本公司內部網路與存取內部資源時，應經申請許可後方可使用，並遵循下列要求。</w:t>
      </w:r>
    </w:p>
    <w:p w14:paraId="32B29AFB" w14:textId="77777777" w:rsidR="00024EDD" w:rsidRPr="006D4DBE" w:rsidRDefault="00024EDD">
      <w:pPr>
        <w:pStyle w:val="3"/>
        <w:tabs>
          <w:tab w:val="clear" w:pos="3480"/>
          <w:tab w:val="num" w:pos="1560"/>
        </w:tabs>
        <w:ind w:left="1320"/>
        <w:rPr>
          <w:rFonts w:ascii="Times New Roman" w:hAnsi="Times New Roman"/>
          <w:color w:val="000000" w:themeColor="text1"/>
          <w:rPrChange w:id="1621" w:author="陳佳宜資訊部資訊安全處" w:date="2024-08-28T10:04:00Z" w16du:dateUtc="2024-08-28T02:04:00Z">
            <w:rPr>
              <w:rFonts w:ascii="Times New Roman" w:hAnsi="Times New Roman"/>
            </w:rPr>
          </w:rPrChange>
        </w:rPr>
        <w:pPrChange w:id="1622" w:author="陳佳宜資訊部策略發展處" w:date="2024-04-19T13:45:00Z">
          <w:pPr>
            <w:pStyle w:val="3"/>
            <w:ind w:left="1320"/>
          </w:pPr>
        </w:pPrChange>
      </w:pPr>
      <w:r w:rsidRPr="006D4DBE">
        <w:rPr>
          <w:rFonts w:ascii="Times New Roman" w:hAnsi="Times New Roman" w:hint="eastAsia"/>
          <w:color w:val="000000" w:themeColor="text1"/>
          <w:rPrChange w:id="1623" w:author="陳佳宜資訊部資訊安全處" w:date="2024-08-28T10:04:00Z" w16du:dateUtc="2024-08-28T02:04:00Z">
            <w:rPr>
              <w:rFonts w:ascii="Times New Roman" w:hAnsi="Times New Roman" w:hint="eastAsia"/>
            </w:rPr>
          </w:rPrChange>
        </w:rPr>
        <w:t>本公司配發行動裝置控管原則</w:t>
      </w:r>
    </w:p>
    <w:p w14:paraId="08F05F96" w14:textId="77777777" w:rsidR="00024EDD" w:rsidRPr="006D4DBE" w:rsidRDefault="00024EDD" w:rsidP="00024EDD">
      <w:pPr>
        <w:pStyle w:val="4"/>
        <w:ind w:hanging="480"/>
        <w:rPr>
          <w:rFonts w:ascii="Times New Roman" w:hAnsi="Times New Roman"/>
          <w:color w:val="000000" w:themeColor="text1"/>
          <w:rPrChange w:id="1624"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625" w:author="陳佳宜資訊部資訊安全處" w:date="2024-08-28T10:04:00Z" w16du:dateUtc="2024-08-28T02:04:00Z">
            <w:rPr>
              <w:rFonts w:ascii="Times New Roman" w:hAnsi="Times New Roman"/>
            </w:rPr>
          </w:rPrChange>
        </w:rPr>
        <w:t>本公司應針對員工所持有之公司配發行動裝置進行安全防護措施，如：定時鎖定螢幕、開啟密碼驗證、安裝防毒軟體並定期掃描、更新或安裝資料保護軟體及確實更新修補程式。</w:t>
      </w:r>
    </w:p>
    <w:p w14:paraId="088FAD26" w14:textId="77777777" w:rsidR="00024EDD" w:rsidRPr="006D4DBE" w:rsidRDefault="00024EDD" w:rsidP="00024EDD">
      <w:pPr>
        <w:pStyle w:val="4"/>
        <w:ind w:hanging="480"/>
        <w:rPr>
          <w:rFonts w:ascii="Times New Roman" w:hAnsi="Times New Roman"/>
          <w:color w:val="000000" w:themeColor="text1"/>
          <w:rPrChange w:id="1626"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627" w:author="陳佳宜資訊部資訊安全處" w:date="2024-08-28T10:04:00Z" w16du:dateUtc="2024-08-28T02:04:00Z">
            <w:rPr>
              <w:rFonts w:ascii="Times New Roman" w:hAnsi="Times New Roman"/>
            </w:rPr>
          </w:rPrChange>
        </w:rPr>
        <w:t>本公司應於員工異動時，針對其配發之行動裝置由總、分公司資訊人員進行系統重新配置或清除配置程序，以確保行動裝置環境安全性。</w:t>
      </w:r>
    </w:p>
    <w:p w14:paraId="0AF2525D" w14:textId="77777777" w:rsidR="00024EDD" w:rsidRPr="006D4DBE" w:rsidRDefault="00024EDD" w:rsidP="00024EDD">
      <w:pPr>
        <w:pStyle w:val="4"/>
        <w:ind w:hanging="480"/>
        <w:rPr>
          <w:rFonts w:ascii="Times New Roman" w:hAnsi="Times New Roman"/>
          <w:color w:val="000000" w:themeColor="text1"/>
          <w:rPrChange w:id="1628"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629" w:author="陳佳宜資訊部資訊安全處" w:date="2024-08-28T10:04:00Z" w16du:dateUtc="2024-08-28T02:04:00Z">
            <w:rPr>
              <w:rFonts w:ascii="Times New Roman" w:hAnsi="Times New Roman"/>
            </w:rPr>
          </w:rPrChange>
        </w:rPr>
        <w:t>本公司應控管存有機密資料或個人資料之行動裝置，如：安裝加密軟體予以防護、增設安全傳輸機制，並確認其使用目的與保管人員。</w:t>
      </w:r>
    </w:p>
    <w:p w14:paraId="0D4E7F2C" w14:textId="77777777" w:rsidR="00024EDD" w:rsidRPr="006D4DBE" w:rsidRDefault="00024EDD" w:rsidP="00024EDD">
      <w:pPr>
        <w:pStyle w:val="4"/>
        <w:ind w:hanging="480"/>
        <w:rPr>
          <w:rFonts w:ascii="Times New Roman" w:hAnsi="Times New Roman"/>
          <w:color w:val="000000" w:themeColor="text1"/>
          <w:rPrChange w:id="1630"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631" w:author="陳佳宜資訊部資訊安全處" w:date="2024-08-28T10:04:00Z" w16du:dateUtc="2024-08-28T02:04:00Z">
            <w:rPr>
              <w:rFonts w:ascii="Times New Roman" w:hAnsi="Times New Roman"/>
            </w:rPr>
          </w:rPrChange>
        </w:rPr>
        <w:t>為降低存有機密與個人資料之行動裝置遺失之風險，宜考量遠端抺除方式刪除該行動裝置相關資料。</w:t>
      </w:r>
    </w:p>
    <w:p w14:paraId="1771761B" w14:textId="77777777" w:rsidR="00024EDD" w:rsidRPr="006D4DBE" w:rsidRDefault="00024EDD" w:rsidP="00024EDD">
      <w:pPr>
        <w:pStyle w:val="4"/>
        <w:ind w:hanging="480"/>
        <w:rPr>
          <w:rFonts w:ascii="Times New Roman" w:hAnsi="Times New Roman"/>
          <w:color w:val="000000" w:themeColor="text1"/>
          <w:rPrChange w:id="1632"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633" w:author="陳佳宜資訊部資訊安全處" w:date="2024-08-28T10:04:00Z" w16du:dateUtc="2024-08-28T02:04:00Z">
            <w:rPr>
              <w:rFonts w:ascii="Times New Roman" w:hAnsi="Times New Roman"/>
            </w:rPr>
          </w:rPrChange>
        </w:rPr>
        <w:t>公司配發行動裝置，</w:t>
      </w:r>
      <w:proofErr w:type="gramStart"/>
      <w:r w:rsidRPr="006D4DBE">
        <w:rPr>
          <w:rFonts w:ascii="Times New Roman" w:hAnsi="Times New Roman"/>
          <w:color w:val="000000" w:themeColor="text1"/>
          <w:rPrChange w:id="1634" w:author="陳佳宜資訊部資訊安全處" w:date="2024-08-28T10:04:00Z" w16du:dateUtc="2024-08-28T02:04:00Z">
            <w:rPr>
              <w:rFonts w:ascii="Times New Roman" w:hAnsi="Times New Roman"/>
            </w:rPr>
          </w:rPrChange>
        </w:rPr>
        <w:t>宜管控</w:t>
      </w:r>
      <w:proofErr w:type="gramEnd"/>
      <w:r w:rsidRPr="006D4DBE">
        <w:rPr>
          <w:rFonts w:ascii="Times New Roman" w:hAnsi="Times New Roman"/>
          <w:color w:val="000000" w:themeColor="text1"/>
          <w:rPrChange w:id="1635" w:author="陳佳宜資訊部資訊安全處" w:date="2024-08-28T10:04:00Z" w16du:dateUtc="2024-08-28T02:04:00Z">
            <w:rPr>
              <w:rFonts w:ascii="Times New Roman" w:hAnsi="Times New Roman"/>
            </w:rPr>
          </w:rPrChange>
        </w:rPr>
        <w:t>或限制行動裝置不需要之無線連線功能</w:t>
      </w:r>
      <w:r w:rsidRPr="006D4DBE">
        <w:rPr>
          <w:rFonts w:ascii="Times New Roman" w:hAnsi="Times New Roman"/>
          <w:color w:val="000000" w:themeColor="text1"/>
          <w:rPrChange w:id="1636" w:author="陳佳宜資訊部資訊安全處" w:date="2024-08-28T10:04:00Z" w16du:dateUtc="2024-08-28T02:04:00Z">
            <w:rPr>
              <w:rFonts w:ascii="Times New Roman" w:hAnsi="Times New Roman"/>
            </w:rPr>
          </w:rPrChange>
        </w:rPr>
        <w:t>(</w:t>
      </w:r>
      <w:r w:rsidRPr="006D4DBE">
        <w:rPr>
          <w:rFonts w:ascii="Times New Roman" w:hAnsi="Times New Roman"/>
          <w:color w:val="000000" w:themeColor="text1"/>
          <w:rPrChange w:id="1637" w:author="陳佳宜資訊部資訊安全處" w:date="2024-08-28T10:04:00Z" w16du:dateUtc="2024-08-28T02:04:00Z">
            <w:rPr>
              <w:rFonts w:ascii="Times New Roman" w:hAnsi="Times New Roman"/>
            </w:rPr>
          </w:rPrChange>
        </w:rPr>
        <w:t>如：</w:t>
      </w:r>
      <w:r w:rsidRPr="006D4DBE">
        <w:rPr>
          <w:rFonts w:ascii="Times New Roman" w:hAnsi="Times New Roman"/>
          <w:color w:val="000000" w:themeColor="text1"/>
          <w:rPrChange w:id="1638" w:author="陳佳宜資訊部資訊安全處" w:date="2024-08-28T10:04:00Z" w16du:dateUtc="2024-08-28T02:04:00Z">
            <w:rPr>
              <w:rFonts w:ascii="Times New Roman" w:hAnsi="Times New Roman"/>
            </w:rPr>
          </w:rPrChange>
        </w:rPr>
        <w:t>NFC</w:t>
      </w:r>
      <w:r w:rsidRPr="006D4DBE">
        <w:rPr>
          <w:rFonts w:ascii="Times New Roman" w:hAnsi="Times New Roman"/>
          <w:color w:val="000000" w:themeColor="text1"/>
          <w:rPrChange w:id="1639" w:author="陳佳宜資訊部資訊安全處" w:date="2024-08-28T10:04:00Z" w16du:dateUtc="2024-08-28T02:04:00Z">
            <w:rPr>
              <w:rFonts w:ascii="Times New Roman" w:hAnsi="Times New Roman"/>
            </w:rPr>
          </w:rPrChange>
        </w:rPr>
        <w:t>、</w:t>
      </w:r>
      <w:proofErr w:type="spellStart"/>
      <w:r w:rsidRPr="006D4DBE">
        <w:rPr>
          <w:rFonts w:ascii="Times New Roman" w:hAnsi="Times New Roman"/>
          <w:color w:val="000000" w:themeColor="text1"/>
          <w:rPrChange w:id="1640" w:author="陳佳宜資訊部資訊安全處" w:date="2024-08-28T10:04:00Z" w16du:dateUtc="2024-08-28T02:04:00Z">
            <w:rPr>
              <w:rFonts w:ascii="Times New Roman" w:hAnsi="Times New Roman"/>
            </w:rPr>
          </w:rPrChange>
        </w:rPr>
        <w:t>wifi</w:t>
      </w:r>
      <w:proofErr w:type="spellEnd"/>
      <w:r w:rsidRPr="006D4DBE">
        <w:rPr>
          <w:rFonts w:ascii="Times New Roman" w:hAnsi="Times New Roman"/>
          <w:color w:val="000000" w:themeColor="text1"/>
          <w:rPrChange w:id="1641" w:author="陳佳宜資訊部資訊安全處" w:date="2024-08-28T10:04:00Z" w16du:dateUtc="2024-08-28T02:04:00Z">
            <w:rPr>
              <w:rFonts w:ascii="Times New Roman" w:hAnsi="Times New Roman"/>
            </w:rPr>
          </w:rPrChange>
        </w:rPr>
        <w:t>、紅外線或藍芽功能等</w:t>
      </w:r>
      <w:r w:rsidRPr="006D4DBE">
        <w:rPr>
          <w:rFonts w:ascii="Times New Roman" w:hAnsi="Times New Roman"/>
          <w:color w:val="000000" w:themeColor="text1"/>
          <w:rPrChange w:id="1642" w:author="陳佳宜資訊部資訊安全處" w:date="2024-08-28T10:04:00Z" w16du:dateUtc="2024-08-28T02:04:00Z">
            <w:rPr>
              <w:rFonts w:ascii="Times New Roman" w:hAnsi="Times New Roman"/>
            </w:rPr>
          </w:rPrChange>
        </w:rPr>
        <w:t>)</w:t>
      </w:r>
      <w:r w:rsidRPr="006D4DBE">
        <w:rPr>
          <w:rFonts w:ascii="Times New Roman" w:hAnsi="Times New Roman"/>
          <w:color w:val="000000" w:themeColor="text1"/>
          <w:rPrChange w:id="1643" w:author="陳佳宜資訊部資訊安全處" w:date="2024-08-28T10:04:00Z" w16du:dateUtc="2024-08-28T02:04:00Z">
            <w:rPr>
              <w:rFonts w:ascii="Times New Roman" w:hAnsi="Times New Roman"/>
            </w:rPr>
          </w:rPrChange>
        </w:rPr>
        <w:t>。</w:t>
      </w:r>
    </w:p>
    <w:p w14:paraId="76CCA958" w14:textId="77777777" w:rsidR="00024EDD" w:rsidRPr="006D4DBE" w:rsidRDefault="00024EDD">
      <w:pPr>
        <w:pStyle w:val="3"/>
        <w:tabs>
          <w:tab w:val="clear" w:pos="3480"/>
          <w:tab w:val="num" w:pos="1560"/>
        </w:tabs>
        <w:ind w:left="1320"/>
        <w:rPr>
          <w:rFonts w:ascii="Times New Roman" w:hAnsi="Times New Roman"/>
          <w:color w:val="000000" w:themeColor="text1"/>
          <w:rPrChange w:id="1644" w:author="陳佳宜資訊部資訊安全處" w:date="2024-08-28T10:04:00Z" w16du:dateUtc="2024-08-28T02:04:00Z">
            <w:rPr>
              <w:rFonts w:ascii="Times New Roman" w:hAnsi="Times New Roman"/>
            </w:rPr>
          </w:rPrChange>
        </w:rPr>
        <w:pPrChange w:id="1645" w:author="陳佳宜資訊部策略發展處" w:date="2024-04-19T13:45:00Z">
          <w:pPr>
            <w:pStyle w:val="3"/>
            <w:ind w:left="1320"/>
          </w:pPr>
        </w:pPrChange>
      </w:pPr>
      <w:r w:rsidRPr="006D4DBE">
        <w:rPr>
          <w:rFonts w:ascii="Times New Roman" w:hAnsi="Times New Roman" w:hint="eastAsia"/>
          <w:color w:val="000000" w:themeColor="text1"/>
          <w:rPrChange w:id="1646" w:author="陳佳宜資訊部資訊安全處" w:date="2024-08-28T10:04:00Z" w16du:dateUtc="2024-08-28T02:04:00Z">
            <w:rPr>
              <w:rFonts w:ascii="Times New Roman" w:hAnsi="Times New Roman" w:hint="eastAsia"/>
            </w:rPr>
          </w:rPrChange>
        </w:rPr>
        <w:t>本公司配發行動裝置使用原則</w:t>
      </w:r>
    </w:p>
    <w:p w14:paraId="2489965F" w14:textId="77777777" w:rsidR="00024EDD" w:rsidRPr="006D4DBE" w:rsidRDefault="00024EDD" w:rsidP="00024EDD">
      <w:pPr>
        <w:pStyle w:val="3"/>
        <w:numPr>
          <w:ilvl w:val="0"/>
          <w:numId w:val="0"/>
        </w:numPr>
        <w:ind w:left="1320"/>
        <w:rPr>
          <w:rFonts w:ascii="Times New Roman" w:hAnsi="Times New Roman"/>
          <w:color w:val="000000" w:themeColor="text1"/>
          <w:rPrChange w:id="1647" w:author="陳佳宜資訊部資訊安全處" w:date="2024-08-28T10:04:00Z" w16du:dateUtc="2024-08-28T02:04:00Z">
            <w:rPr>
              <w:rFonts w:ascii="Times New Roman" w:hAnsi="Times New Roman"/>
            </w:rPr>
          </w:rPrChange>
        </w:rPr>
      </w:pPr>
      <w:r w:rsidRPr="006D4DBE">
        <w:rPr>
          <w:rFonts w:ascii="Times New Roman" w:hAnsi="Times New Roman" w:hint="eastAsia"/>
          <w:color w:val="000000" w:themeColor="text1"/>
          <w:rPrChange w:id="1648" w:author="陳佳宜資訊部資訊安全處" w:date="2024-08-28T10:04:00Z" w16du:dateUtc="2024-08-28T02:04:00Z">
            <w:rPr>
              <w:rFonts w:ascii="Times New Roman" w:hAnsi="Times New Roman" w:hint="eastAsia"/>
            </w:rPr>
          </w:rPrChange>
        </w:rPr>
        <w:t>行動裝置使用人員於使用本公司配發之行動裝置時，應遵循下列原則：</w:t>
      </w:r>
    </w:p>
    <w:p w14:paraId="4D5A88A9" w14:textId="77777777" w:rsidR="00024EDD" w:rsidRPr="006D4DBE" w:rsidRDefault="00024EDD" w:rsidP="00024EDD">
      <w:pPr>
        <w:pStyle w:val="4"/>
        <w:ind w:hanging="480"/>
        <w:rPr>
          <w:rFonts w:ascii="Times New Roman" w:hAnsi="Times New Roman"/>
          <w:color w:val="000000" w:themeColor="text1"/>
          <w:rPrChange w:id="1649"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650" w:author="陳佳宜資訊部資訊安全處" w:date="2024-08-28T10:04:00Z" w16du:dateUtc="2024-08-28T02:04:00Z">
            <w:rPr>
              <w:rFonts w:ascii="Times New Roman" w:hAnsi="Times New Roman"/>
            </w:rPr>
          </w:rPrChange>
        </w:rPr>
        <w:t>公司配發行動裝置，</w:t>
      </w:r>
      <w:proofErr w:type="gramStart"/>
      <w:r w:rsidRPr="006D4DBE">
        <w:rPr>
          <w:rFonts w:ascii="Times New Roman" w:hAnsi="Times New Roman"/>
          <w:color w:val="000000" w:themeColor="text1"/>
          <w:rPrChange w:id="1651" w:author="陳佳宜資訊部資訊安全處" w:date="2024-08-28T10:04:00Z" w16du:dateUtc="2024-08-28T02:04:00Z">
            <w:rPr>
              <w:rFonts w:ascii="Times New Roman" w:hAnsi="Times New Roman"/>
            </w:rPr>
          </w:rPrChange>
        </w:rPr>
        <w:t>宜管控</w:t>
      </w:r>
      <w:proofErr w:type="gramEnd"/>
      <w:r w:rsidRPr="006D4DBE">
        <w:rPr>
          <w:rFonts w:ascii="Times New Roman" w:hAnsi="Times New Roman"/>
          <w:color w:val="000000" w:themeColor="text1"/>
          <w:rPrChange w:id="1652" w:author="陳佳宜資訊部資訊安全處" w:date="2024-08-28T10:04:00Z" w16du:dateUtc="2024-08-28T02:04:00Z">
            <w:rPr>
              <w:rFonts w:ascii="Times New Roman" w:hAnsi="Times New Roman"/>
            </w:rPr>
          </w:rPrChange>
        </w:rPr>
        <w:t>或限制行動裝置不需要之無線連線功能</w:t>
      </w:r>
      <w:r w:rsidRPr="006D4DBE">
        <w:rPr>
          <w:rFonts w:ascii="Times New Roman" w:hAnsi="Times New Roman"/>
          <w:color w:val="000000" w:themeColor="text1"/>
          <w:rPrChange w:id="1653" w:author="陳佳宜資訊部資訊安全處" w:date="2024-08-28T10:04:00Z" w16du:dateUtc="2024-08-28T02:04:00Z">
            <w:rPr>
              <w:rFonts w:ascii="Times New Roman" w:hAnsi="Times New Roman"/>
            </w:rPr>
          </w:rPrChange>
        </w:rPr>
        <w:t>(</w:t>
      </w:r>
      <w:r w:rsidRPr="006D4DBE">
        <w:rPr>
          <w:rFonts w:ascii="Times New Roman" w:hAnsi="Times New Roman"/>
          <w:color w:val="000000" w:themeColor="text1"/>
          <w:rPrChange w:id="1654" w:author="陳佳宜資訊部資訊安全處" w:date="2024-08-28T10:04:00Z" w16du:dateUtc="2024-08-28T02:04:00Z">
            <w:rPr>
              <w:rFonts w:ascii="Times New Roman" w:hAnsi="Times New Roman"/>
            </w:rPr>
          </w:rPrChange>
        </w:rPr>
        <w:t>如：</w:t>
      </w:r>
      <w:r w:rsidRPr="006D4DBE">
        <w:rPr>
          <w:rFonts w:ascii="Times New Roman" w:hAnsi="Times New Roman"/>
          <w:color w:val="000000" w:themeColor="text1"/>
          <w:rPrChange w:id="1655" w:author="陳佳宜資訊部資訊安全處" w:date="2024-08-28T10:04:00Z" w16du:dateUtc="2024-08-28T02:04:00Z">
            <w:rPr>
              <w:rFonts w:ascii="Times New Roman" w:hAnsi="Times New Roman"/>
            </w:rPr>
          </w:rPrChange>
        </w:rPr>
        <w:t>NFC</w:t>
      </w:r>
      <w:r w:rsidRPr="006D4DBE">
        <w:rPr>
          <w:rFonts w:ascii="Times New Roman" w:hAnsi="Times New Roman"/>
          <w:color w:val="000000" w:themeColor="text1"/>
          <w:rPrChange w:id="1656" w:author="陳佳宜資訊部資訊安全處" w:date="2024-08-28T10:04:00Z" w16du:dateUtc="2024-08-28T02:04:00Z">
            <w:rPr>
              <w:rFonts w:ascii="Times New Roman" w:hAnsi="Times New Roman"/>
            </w:rPr>
          </w:rPrChange>
        </w:rPr>
        <w:t>、</w:t>
      </w:r>
      <w:proofErr w:type="spellStart"/>
      <w:r w:rsidRPr="006D4DBE">
        <w:rPr>
          <w:rFonts w:ascii="Times New Roman" w:hAnsi="Times New Roman"/>
          <w:color w:val="000000" w:themeColor="text1"/>
          <w:rPrChange w:id="1657" w:author="陳佳宜資訊部資訊安全處" w:date="2024-08-28T10:04:00Z" w16du:dateUtc="2024-08-28T02:04:00Z">
            <w:rPr>
              <w:rFonts w:ascii="Times New Roman" w:hAnsi="Times New Roman"/>
            </w:rPr>
          </w:rPrChange>
        </w:rPr>
        <w:t>wifi</w:t>
      </w:r>
      <w:proofErr w:type="spellEnd"/>
      <w:r w:rsidRPr="006D4DBE">
        <w:rPr>
          <w:rFonts w:ascii="Times New Roman" w:hAnsi="Times New Roman"/>
          <w:color w:val="000000" w:themeColor="text1"/>
          <w:rPrChange w:id="1658" w:author="陳佳宜資訊部資訊安全處" w:date="2024-08-28T10:04:00Z" w16du:dateUtc="2024-08-28T02:04:00Z">
            <w:rPr>
              <w:rFonts w:ascii="Times New Roman" w:hAnsi="Times New Roman"/>
            </w:rPr>
          </w:rPrChange>
        </w:rPr>
        <w:t>、紅外線或藍芽功能等</w:t>
      </w:r>
      <w:r w:rsidRPr="006D4DBE">
        <w:rPr>
          <w:rFonts w:ascii="Times New Roman" w:hAnsi="Times New Roman"/>
          <w:color w:val="000000" w:themeColor="text1"/>
          <w:rPrChange w:id="1659" w:author="陳佳宜資訊部資訊安全處" w:date="2024-08-28T10:04:00Z" w16du:dateUtc="2024-08-28T02:04:00Z">
            <w:rPr>
              <w:rFonts w:ascii="Times New Roman" w:hAnsi="Times New Roman"/>
            </w:rPr>
          </w:rPrChange>
        </w:rPr>
        <w:t>)</w:t>
      </w:r>
      <w:r w:rsidRPr="006D4DBE">
        <w:rPr>
          <w:rFonts w:ascii="Times New Roman" w:hAnsi="Times New Roman"/>
          <w:color w:val="000000" w:themeColor="text1"/>
          <w:rPrChange w:id="1660" w:author="陳佳宜資訊部資訊安全處" w:date="2024-08-28T10:04:00Z" w16du:dateUtc="2024-08-28T02:04:00Z">
            <w:rPr>
              <w:rFonts w:ascii="Times New Roman" w:hAnsi="Times New Roman"/>
            </w:rPr>
          </w:rPrChange>
        </w:rPr>
        <w:t>。</w:t>
      </w:r>
    </w:p>
    <w:p w14:paraId="2539A68B" w14:textId="77777777" w:rsidR="00024EDD" w:rsidRPr="006D4DBE" w:rsidRDefault="00024EDD" w:rsidP="00024EDD">
      <w:pPr>
        <w:pStyle w:val="4"/>
        <w:ind w:hanging="480"/>
        <w:rPr>
          <w:rFonts w:ascii="Times New Roman" w:hAnsi="Times New Roman"/>
          <w:color w:val="000000" w:themeColor="text1"/>
          <w:rPrChange w:id="1661"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662" w:author="陳佳宜資訊部資訊安全處" w:date="2024-08-28T10:04:00Z" w16du:dateUtc="2024-08-28T02:04:00Z">
            <w:rPr>
              <w:rFonts w:ascii="Times New Roman" w:hAnsi="Times New Roman"/>
            </w:rPr>
          </w:rPrChange>
        </w:rPr>
        <w:t>行動裝置之系統環境設定宜經由驗證後才可進行變更，避免私自異動設定，包含越獄</w:t>
      </w:r>
      <w:r w:rsidRPr="006D4DBE">
        <w:rPr>
          <w:rFonts w:ascii="Times New Roman" w:hAnsi="Times New Roman"/>
          <w:color w:val="000000" w:themeColor="text1"/>
          <w:rPrChange w:id="1663" w:author="陳佳宜資訊部資訊安全處" w:date="2024-08-28T10:04:00Z" w16du:dateUtc="2024-08-28T02:04:00Z">
            <w:rPr>
              <w:rFonts w:ascii="Times New Roman" w:hAnsi="Times New Roman"/>
            </w:rPr>
          </w:rPrChange>
        </w:rPr>
        <w:t>(Jailbreaking)</w:t>
      </w:r>
      <w:proofErr w:type="gramStart"/>
      <w:r w:rsidRPr="006D4DBE">
        <w:rPr>
          <w:rFonts w:ascii="Times New Roman" w:hAnsi="Times New Roman"/>
          <w:color w:val="000000" w:themeColor="text1"/>
          <w:rPrChange w:id="1664" w:author="陳佳宜資訊部資訊安全處" w:date="2024-08-28T10:04:00Z" w16du:dateUtc="2024-08-28T02:04:00Z">
            <w:rPr>
              <w:rFonts w:ascii="Times New Roman" w:hAnsi="Times New Roman"/>
            </w:rPr>
          </w:rPrChange>
        </w:rPr>
        <w:t>或提權</w:t>
      </w:r>
      <w:proofErr w:type="gramEnd"/>
      <w:r w:rsidRPr="006D4DBE">
        <w:rPr>
          <w:rFonts w:ascii="Times New Roman" w:hAnsi="Times New Roman"/>
          <w:color w:val="000000" w:themeColor="text1"/>
          <w:rPrChange w:id="1665" w:author="陳佳宜資訊部資訊安全處" w:date="2024-08-28T10:04:00Z" w16du:dateUtc="2024-08-28T02:04:00Z">
            <w:rPr>
              <w:rFonts w:ascii="Times New Roman" w:hAnsi="Times New Roman"/>
            </w:rPr>
          </w:rPrChange>
        </w:rPr>
        <w:t xml:space="preserve">(Rooting) </w:t>
      </w:r>
      <w:r w:rsidRPr="006D4DBE">
        <w:rPr>
          <w:rFonts w:ascii="Times New Roman" w:hAnsi="Times New Roman"/>
          <w:color w:val="000000" w:themeColor="text1"/>
          <w:rPrChange w:id="1666" w:author="陳佳宜資訊部資訊安全處" w:date="2024-08-28T10:04:00Z" w16du:dateUtc="2024-08-28T02:04:00Z">
            <w:rPr>
              <w:rFonts w:ascii="Times New Roman" w:hAnsi="Times New Roman"/>
            </w:rPr>
          </w:rPrChange>
        </w:rPr>
        <w:t>。</w:t>
      </w:r>
    </w:p>
    <w:p w14:paraId="2FB6F299" w14:textId="77777777" w:rsidR="00024EDD" w:rsidRPr="006D4DBE" w:rsidRDefault="00024EDD" w:rsidP="00024EDD">
      <w:pPr>
        <w:pStyle w:val="4"/>
        <w:ind w:hanging="480"/>
        <w:rPr>
          <w:rFonts w:ascii="Times New Roman" w:hAnsi="Times New Roman"/>
          <w:color w:val="000000" w:themeColor="text1"/>
          <w:rPrChange w:id="1667"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668" w:author="陳佳宜資訊部資訊安全處" w:date="2024-08-28T10:04:00Z" w16du:dateUtc="2024-08-28T02:04:00Z">
            <w:rPr>
              <w:rFonts w:ascii="Times New Roman" w:hAnsi="Times New Roman"/>
            </w:rPr>
          </w:rPrChange>
        </w:rPr>
        <w:t>行動裝置使用人員不可自行安裝非官方發佈之行動應用程式，或未經公司授權許可之行動應用程式。</w:t>
      </w:r>
    </w:p>
    <w:p w14:paraId="188591BB" w14:textId="77777777" w:rsidR="00024EDD" w:rsidRPr="006D4DBE" w:rsidRDefault="00024EDD" w:rsidP="00024EDD">
      <w:pPr>
        <w:pStyle w:val="4"/>
        <w:ind w:hanging="480"/>
        <w:rPr>
          <w:rFonts w:ascii="Times New Roman" w:hAnsi="Times New Roman"/>
          <w:color w:val="000000" w:themeColor="text1"/>
          <w:rPrChange w:id="1669"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670" w:author="陳佳宜資訊部資訊安全處" w:date="2024-08-28T10:04:00Z" w16du:dateUtc="2024-08-28T02:04:00Z">
            <w:rPr>
              <w:rFonts w:ascii="Times New Roman" w:hAnsi="Times New Roman"/>
            </w:rPr>
          </w:rPrChange>
        </w:rPr>
        <w:t>行動裝置使用人員應避免存放非業務所需之公司機密資料與客戶個人資料於行動裝置中；如需使用行動裝置傳輸資料，應使用受信任的網路連線。</w:t>
      </w:r>
    </w:p>
    <w:p w14:paraId="5734649C" w14:textId="77777777" w:rsidR="00024EDD" w:rsidRPr="006D4DBE" w:rsidRDefault="00024EDD" w:rsidP="00024EDD">
      <w:pPr>
        <w:pStyle w:val="4"/>
        <w:ind w:hanging="480"/>
        <w:rPr>
          <w:rFonts w:ascii="Times New Roman" w:hAnsi="Times New Roman"/>
          <w:color w:val="000000" w:themeColor="text1"/>
          <w:rPrChange w:id="1671"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672" w:author="陳佳宜資訊部資訊安全處" w:date="2024-08-28T10:04:00Z" w16du:dateUtc="2024-08-28T02:04:00Z">
            <w:rPr>
              <w:rFonts w:ascii="Times New Roman" w:hAnsi="Times New Roman"/>
            </w:rPr>
          </w:rPrChange>
        </w:rPr>
        <w:t>行動裝置使用者平時應關閉行動裝置不需要之無線連線功能</w:t>
      </w:r>
      <w:r w:rsidRPr="006D4DBE">
        <w:rPr>
          <w:rFonts w:ascii="Times New Roman" w:hAnsi="Times New Roman"/>
          <w:color w:val="000000" w:themeColor="text1"/>
          <w:rPrChange w:id="1673" w:author="陳佳宜資訊部資訊安全處" w:date="2024-08-28T10:04:00Z" w16du:dateUtc="2024-08-28T02:04:00Z">
            <w:rPr>
              <w:rFonts w:ascii="Times New Roman" w:hAnsi="Times New Roman"/>
            </w:rPr>
          </w:rPrChange>
        </w:rPr>
        <w:t>(</w:t>
      </w:r>
      <w:r w:rsidRPr="006D4DBE">
        <w:rPr>
          <w:rFonts w:ascii="Times New Roman" w:hAnsi="Times New Roman"/>
          <w:color w:val="000000" w:themeColor="text1"/>
          <w:rPrChange w:id="1674" w:author="陳佳宜資訊部資訊安全處" w:date="2024-08-28T10:04:00Z" w16du:dateUtc="2024-08-28T02:04:00Z">
            <w:rPr>
              <w:rFonts w:ascii="Times New Roman" w:hAnsi="Times New Roman"/>
            </w:rPr>
          </w:rPrChange>
        </w:rPr>
        <w:t>如：紅外線、</w:t>
      </w:r>
      <w:r w:rsidRPr="006D4DBE">
        <w:rPr>
          <w:rFonts w:ascii="Times New Roman" w:hAnsi="Times New Roman"/>
          <w:color w:val="000000" w:themeColor="text1"/>
          <w:rPrChange w:id="1675" w:author="陳佳宜資訊部資訊安全處" w:date="2024-08-28T10:04:00Z" w16du:dateUtc="2024-08-28T02:04:00Z">
            <w:rPr>
              <w:rFonts w:ascii="Times New Roman" w:hAnsi="Times New Roman"/>
            </w:rPr>
          </w:rPrChange>
        </w:rPr>
        <w:t>NFC</w:t>
      </w:r>
      <w:r w:rsidRPr="006D4DBE">
        <w:rPr>
          <w:rFonts w:ascii="Times New Roman" w:hAnsi="Times New Roman"/>
          <w:color w:val="000000" w:themeColor="text1"/>
          <w:rPrChange w:id="1676" w:author="陳佳宜資訊部資訊安全處" w:date="2024-08-28T10:04:00Z" w16du:dateUtc="2024-08-28T02:04:00Z">
            <w:rPr>
              <w:rFonts w:ascii="Times New Roman" w:hAnsi="Times New Roman"/>
            </w:rPr>
          </w:rPrChange>
        </w:rPr>
        <w:t>、</w:t>
      </w:r>
      <w:proofErr w:type="spellStart"/>
      <w:r w:rsidRPr="006D4DBE">
        <w:rPr>
          <w:rFonts w:ascii="Times New Roman" w:hAnsi="Times New Roman"/>
          <w:color w:val="000000" w:themeColor="text1"/>
          <w:rPrChange w:id="1677" w:author="陳佳宜資訊部資訊安全處" w:date="2024-08-28T10:04:00Z" w16du:dateUtc="2024-08-28T02:04:00Z">
            <w:rPr>
              <w:rFonts w:ascii="Times New Roman" w:hAnsi="Times New Roman"/>
            </w:rPr>
          </w:rPrChange>
        </w:rPr>
        <w:t>wifi</w:t>
      </w:r>
      <w:proofErr w:type="spellEnd"/>
      <w:r w:rsidRPr="006D4DBE">
        <w:rPr>
          <w:rFonts w:ascii="Times New Roman" w:hAnsi="Times New Roman"/>
          <w:color w:val="000000" w:themeColor="text1"/>
          <w:rPrChange w:id="1678" w:author="陳佳宜資訊部資訊安全處" w:date="2024-08-28T10:04:00Z" w16du:dateUtc="2024-08-28T02:04:00Z">
            <w:rPr>
              <w:rFonts w:ascii="Times New Roman" w:hAnsi="Times New Roman"/>
            </w:rPr>
          </w:rPrChange>
        </w:rPr>
        <w:t>或藍芽功能等</w:t>
      </w:r>
      <w:r w:rsidRPr="006D4DBE">
        <w:rPr>
          <w:rFonts w:ascii="Times New Roman" w:hAnsi="Times New Roman"/>
          <w:color w:val="000000" w:themeColor="text1"/>
          <w:rPrChange w:id="1679" w:author="陳佳宜資訊部資訊安全處" w:date="2024-08-28T10:04:00Z" w16du:dateUtc="2024-08-28T02:04:00Z">
            <w:rPr>
              <w:rFonts w:ascii="Times New Roman" w:hAnsi="Times New Roman"/>
            </w:rPr>
          </w:rPrChange>
        </w:rPr>
        <w:t>)</w:t>
      </w:r>
      <w:r w:rsidRPr="006D4DBE">
        <w:rPr>
          <w:rFonts w:ascii="Times New Roman" w:hAnsi="Times New Roman"/>
          <w:color w:val="000000" w:themeColor="text1"/>
          <w:rPrChange w:id="1680" w:author="陳佳宜資訊部資訊安全處" w:date="2024-08-28T10:04:00Z" w16du:dateUtc="2024-08-28T02:04:00Z">
            <w:rPr>
              <w:rFonts w:ascii="Times New Roman" w:hAnsi="Times New Roman"/>
            </w:rPr>
          </w:rPrChange>
        </w:rPr>
        <w:t>，避免於無須使用時保持開啟狀態。</w:t>
      </w:r>
    </w:p>
    <w:p w14:paraId="10049EEC" w14:textId="77777777" w:rsidR="00024EDD" w:rsidRPr="006D4DBE" w:rsidRDefault="00024EDD" w:rsidP="00024EDD">
      <w:pPr>
        <w:pStyle w:val="4"/>
        <w:ind w:hanging="480"/>
        <w:rPr>
          <w:rFonts w:ascii="Times New Roman" w:hAnsi="Times New Roman"/>
          <w:color w:val="000000" w:themeColor="text1"/>
          <w:rPrChange w:id="1681"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682" w:author="陳佳宜資訊部資訊安全處" w:date="2024-08-28T10:04:00Z" w16du:dateUtc="2024-08-28T02:04:00Z">
            <w:rPr>
              <w:rFonts w:ascii="Times New Roman" w:hAnsi="Times New Roman"/>
            </w:rPr>
          </w:rPrChange>
        </w:rPr>
        <w:t>行動裝置使用人員應避免讀取不明來源之訊息或使用資訊隱藏技術</w:t>
      </w:r>
      <w:r w:rsidRPr="006D4DBE">
        <w:rPr>
          <w:rFonts w:ascii="Times New Roman" w:hAnsi="Times New Roman"/>
          <w:color w:val="000000" w:themeColor="text1"/>
          <w:rPrChange w:id="1683" w:author="陳佳宜資訊部資訊安全處" w:date="2024-08-28T10:04:00Z" w16du:dateUtc="2024-08-28T02:04:00Z">
            <w:rPr>
              <w:rFonts w:ascii="Times New Roman" w:hAnsi="Times New Roman"/>
            </w:rPr>
          </w:rPrChange>
        </w:rPr>
        <w:t>(</w:t>
      </w:r>
      <w:r w:rsidRPr="006D4DBE">
        <w:rPr>
          <w:rFonts w:ascii="Times New Roman" w:hAnsi="Times New Roman"/>
          <w:color w:val="000000" w:themeColor="text1"/>
          <w:rPrChange w:id="1684" w:author="陳佳宜資訊部資訊安全處" w:date="2024-08-28T10:04:00Z" w16du:dateUtc="2024-08-28T02:04:00Z">
            <w:rPr>
              <w:rFonts w:ascii="Times New Roman" w:hAnsi="Times New Roman"/>
            </w:rPr>
          </w:rPrChange>
        </w:rPr>
        <w:t>如：</w:t>
      </w:r>
      <w:r w:rsidRPr="006D4DBE">
        <w:rPr>
          <w:rFonts w:ascii="Times New Roman" w:hAnsi="Times New Roman"/>
          <w:color w:val="000000" w:themeColor="text1"/>
          <w:rPrChange w:id="1685" w:author="陳佳宜資訊部資訊安全處" w:date="2024-08-28T10:04:00Z" w16du:dateUtc="2024-08-28T02:04:00Z">
            <w:rPr>
              <w:rFonts w:ascii="Times New Roman" w:hAnsi="Times New Roman"/>
            </w:rPr>
          </w:rPrChange>
        </w:rPr>
        <w:t>QR code)</w:t>
      </w:r>
      <w:r w:rsidRPr="006D4DBE">
        <w:rPr>
          <w:rFonts w:ascii="Times New Roman" w:hAnsi="Times New Roman"/>
          <w:color w:val="000000" w:themeColor="text1"/>
          <w:rPrChange w:id="1686" w:author="陳佳宜資訊部資訊安全處" w:date="2024-08-28T10:04:00Z" w16du:dateUtc="2024-08-28T02:04:00Z">
            <w:rPr>
              <w:rFonts w:ascii="Times New Roman" w:hAnsi="Times New Roman"/>
            </w:rPr>
          </w:rPrChange>
        </w:rPr>
        <w:t>製作之訊息連結。</w:t>
      </w:r>
    </w:p>
    <w:p w14:paraId="1C518CF1" w14:textId="77777777" w:rsidR="00024EDD" w:rsidRPr="006D4DBE" w:rsidRDefault="00024EDD" w:rsidP="00024EDD">
      <w:pPr>
        <w:pStyle w:val="4"/>
        <w:ind w:hanging="480"/>
        <w:rPr>
          <w:rFonts w:ascii="Times New Roman" w:hAnsi="Times New Roman"/>
          <w:color w:val="000000" w:themeColor="text1"/>
          <w:rPrChange w:id="1687"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688" w:author="陳佳宜資訊部資訊安全處" w:date="2024-08-28T10:04:00Z" w16du:dateUtc="2024-08-28T02:04:00Z">
            <w:rPr>
              <w:rFonts w:ascii="Times New Roman" w:hAnsi="Times New Roman"/>
            </w:rPr>
          </w:rPrChange>
        </w:rPr>
        <w:t>重要資料應定期執行備份，但公務資料不應儲存至外部雲端備份平台上</w:t>
      </w:r>
      <w:r w:rsidRPr="006D4DBE">
        <w:rPr>
          <w:rFonts w:ascii="Times New Roman" w:hAnsi="Times New Roman"/>
          <w:color w:val="000000" w:themeColor="text1"/>
          <w:rPrChange w:id="1689" w:author="陳佳宜資訊部資訊安全處" w:date="2024-08-28T10:04:00Z" w16du:dateUtc="2024-08-28T02:04:00Z">
            <w:rPr>
              <w:rFonts w:ascii="Times New Roman" w:hAnsi="Times New Roman"/>
            </w:rPr>
          </w:rPrChange>
        </w:rPr>
        <w:t>(</w:t>
      </w:r>
      <w:r w:rsidRPr="006D4DBE">
        <w:rPr>
          <w:rFonts w:ascii="Times New Roman" w:hAnsi="Times New Roman"/>
          <w:color w:val="000000" w:themeColor="text1"/>
          <w:rPrChange w:id="1690" w:author="陳佳宜資訊部資訊安全處" w:date="2024-08-28T10:04:00Z" w16du:dateUtc="2024-08-28T02:04:00Z">
            <w:rPr>
              <w:rFonts w:ascii="Times New Roman" w:hAnsi="Times New Roman"/>
            </w:rPr>
          </w:rPrChange>
        </w:rPr>
        <w:t>如</w:t>
      </w:r>
      <w:r w:rsidRPr="006D4DBE">
        <w:rPr>
          <w:rFonts w:ascii="Times New Roman" w:hAnsi="Times New Roman"/>
          <w:color w:val="000000" w:themeColor="text1"/>
          <w:rPrChange w:id="1691" w:author="陳佳宜資訊部資訊安全處" w:date="2024-08-28T10:04:00Z" w16du:dateUtc="2024-08-28T02:04:00Z">
            <w:rPr>
              <w:rFonts w:ascii="Times New Roman" w:hAnsi="Times New Roman"/>
            </w:rPr>
          </w:rPrChange>
        </w:rPr>
        <w:t>iCloud</w:t>
      </w:r>
      <w:r w:rsidRPr="006D4DBE">
        <w:rPr>
          <w:rFonts w:ascii="Times New Roman" w:hAnsi="Times New Roman"/>
          <w:color w:val="000000" w:themeColor="text1"/>
          <w:rPrChange w:id="1692" w:author="陳佳宜資訊部資訊安全處" w:date="2024-08-28T10:04:00Z" w16du:dateUtc="2024-08-28T02:04:00Z">
            <w:rPr>
              <w:rFonts w:ascii="Times New Roman" w:hAnsi="Times New Roman"/>
            </w:rPr>
          </w:rPrChange>
        </w:rPr>
        <w:t>與</w:t>
      </w:r>
      <w:r w:rsidRPr="006D4DBE">
        <w:rPr>
          <w:rFonts w:ascii="Times New Roman" w:hAnsi="Times New Roman"/>
          <w:color w:val="000000" w:themeColor="text1"/>
          <w:rPrChange w:id="1693" w:author="陳佳宜資訊部資訊安全處" w:date="2024-08-28T10:04:00Z" w16du:dateUtc="2024-08-28T02:04:00Z">
            <w:rPr>
              <w:rFonts w:ascii="Times New Roman" w:hAnsi="Times New Roman"/>
            </w:rPr>
          </w:rPrChange>
        </w:rPr>
        <w:t>Dropbox)</w:t>
      </w:r>
      <w:r w:rsidRPr="006D4DBE">
        <w:rPr>
          <w:rFonts w:ascii="Times New Roman" w:hAnsi="Times New Roman"/>
          <w:color w:val="000000" w:themeColor="text1"/>
          <w:rPrChange w:id="1694" w:author="陳佳宜資訊部資訊安全處" w:date="2024-08-28T10:04:00Z" w16du:dateUtc="2024-08-28T02:04:00Z">
            <w:rPr>
              <w:rFonts w:ascii="Times New Roman" w:hAnsi="Times New Roman"/>
            </w:rPr>
          </w:rPrChange>
        </w:rPr>
        <w:t>。</w:t>
      </w:r>
    </w:p>
    <w:p w14:paraId="7F98BEC8" w14:textId="77777777" w:rsidR="00024EDD" w:rsidRPr="006D4DBE" w:rsidRDefault="00024EDD" w:rsidP="00024EDD">
      <w:pPr>
        <w:pStyle w:val="4"/>
        <w:ind w:hanging="480"/>
        <w:rPr>
          <w:rFonts w:ascii="Times New Roman" w:hAnsi="Times New Roman"/>
          <w:color w:val="000000" w:themeColor="text1"/>
          <w:rPrChange w:id="1695"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696" w:author="陳佳宜資訊部資訊安全處" w:date="2024-08-28T10:04:00Z" w16du:dateUtc="2024-08-28T02:04:00Z">
            <w:rPr>
              <w:rFonts w:ascii="Times New Roman" w:hAnsi="Times New Roman"/>
            </w:rPr>
          </w:rPrChange>
        </w:rPr>
        <w:t>當行動裝置有遺失、遭竊之情況時，行動裝置使用人員應即時通報單位主管與本公司相關管理單位。</w:t>
      </w:r>
    </w:p>
    <w:p w14:paraId="21DBF891" w14:textId="77777777" w:rsidR="00024EDD" w:rsidRPr="006D4DBE" w:rsidRDefault="00024EDD">
      <w:pPr>
        <w:pStyle w:val="3"/>
        <w:tabs>
          <w:tab w:val="clear" w:pos="3480"/>
          <w:tab w:val="num" w:pos="1560"/>
        </w:tabs>
        <w:ind w:left="1320"/>
        <w:rPr>
          <w:rFonts w:ascii="Times New Roman" w:hAnsi="Times New Roman"/>
          <w:color w:val="000000" w:themeColor="text1"/>
          <w:rPrChange w:id="1697" w:author="陳佳宜資訊部資訊安全處" w:date="2024-08-28T10:04:00Z" w16du:dateUtc="2024-08-28T02:04:00Z">
            <w:rPr>
              <w:rFonts w:ascii="Times New Roman" w:hAnsi="Times New Roman"/>
            </w:rPr>
          </w:rPrChange>
        </w:rPr>
        <w:pPrChange w:id="1698" w:author="陳佳宜資訊部策略發展處" w:date="2024-04-19T13:45:00Z">
          <w:pPr>
            <w:pStyle w:val="3"/>
            <w:ind w:left="1320"/>
          </w:pPr>
        </w:pPrChange>
      </w:pPr>
      <w:r w:rsidRPr="006D4DBE">
        <w:rPr>
          <w:rFonts w:ascii="Times New Roman" w:hAnsi="Times New Roman" w:hint="eastAsia"/>
          <w:color w:val="000000" w:themeColor="text1"/>
          <w:rPrChange w:id="1699" w:author="陳佳宜資訊部資訊安全處" w:date="2024-08-28T10:04:00Z" w16du:dateUtc="2024-08-28T02:04:00Z">
            <w:rPr>
              <w:rFonts w:ascii="Times New Roman" w:hAnsi="Times New Roman" w:hint="eastAsia"/>
            </w:rPr>
          </w:rPrChange>
        </w:rPr>
        <w:t>本公司員工自行攜帶行動裝置管理原則</w:t>
      </w:r>
      <w:r w:rsidRPr="006D4DBE">
        <w:rPr>
          <w:rFonts w:ascii="Times New Roman" w:hAnsi="Times New Roman" w:hint="eastAsia"/>
          <w:color w:val="000000" w:themeColor="text1"/>
          <w:rPrChange w:id="1700" w:author="陳佳宜資訊部資訊安全處" w:date="2024-08-28T10:04:00Z" w16du:dateUtc="2024-08-28T02:04:00Z">
            <w:rPr>
              <w:rFonts w:ascii="Times New Roman" w:hAnsi="Times New Roman" w:hint="eastAsia"/>
            </w:rPr>
          </w:rPrChange>
        </w:rPr>
        <w:t>(BYOD)</w:t>
      </w:r>
    </w:p>
    <w:p w14:paraId="0EDB9A89" w14:textId="77777777" w:rsidR="00024EDD" w:rsidRPr="006D4DBE" w:rsidRDefault="00024EDD" w:rsidP="00024EDD">
      <w:pPr>
        <w:pStyle w:val="3"/>
        <w:numPr>
          <w:ilvl w:val="0"/>
          <w:numId w:val="0"/>
        </w:numPr>
        <w:ind w:left="1320"/>
        <w:rPr>
          <w:rFonts w:ascii="Times New Roman" w:hAnsi="Times New Roman"/>
          <w:color w:val="000000" w:themeColor="text1"/>
          <w:rPrChange w:id="1701" w:author="陳佳宜資訊部資訊安全處" w:date="2024-08-28T10:04:00Z" w16du:dateUtc="2024-08-28T02:04:00Z">
            <w:rPr>
              <w:rFonts w:ascii="Times New Roman" w:hAnsi="Times New Roman"/>
            </w:rPr>
          </w:rPrChange>
        </w:rPr>
      </w:pPr>
      <w:r w:rsidRPr="006D4DBE">
        <w:rPr>
          <w:rFonts w:ascii="Times New Roman" w:hAnsi="Times New Roman" w:hint="eastAsia"/>
          <w:color w:val="000000" w:themeColor="text1"/>
          <w:rPrChange w:id="1702" w:author="陳佳宜資訊部資訊安全處" w:date="2024-08-28T10:04:00Z" w16du:dateUtc="2024-08-28T02:04:00Z">
            <w:rPr>
              <w:rFonts w:ascii="Times New Roman" w:hAnsi="Times New Roman" w:hint="eastAsia"/>
            </w:rPr>
          </w:rPrChange>
        </w:rPr>
        <w:t>非本公司配發之行動裝置原則上不開放使用公司內部網路，如需使用公司內部網路，應遵循下列要求：</w:t>
      </w:r>
    </w:p>
    <w:p w14:paraId="19C434AA" w14:textId="77777777" w:rsidR="00024EDD" w:rsidRPr="006D4DBE" w:rsidRDefault="00024EDD" w:rsidP="00024EDD">
      <w:pPr>
        <w:pStyle w:val="4"/>
        <w:ind w:hanging="480"/>
        <w:rPr>
          <w:rFonts w:ascii="Times New Roman" w:hAnsi="Times New Roman"/>
          <w:color w:val="000000" w:themeColor="text1"/>
          <w:rPrChange w:id="1703"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704" w:author="陳佳宜資訊部資訊安全處" w:date="2024-08-28T10:04:00Z" w16du:dateUtc="2024-08-28T02:04:00Z">
            <w:rPr>
              <w:rFonts w:ascii="Times New Roman" w:hAnsi="Times New Roman"/>
            </w:rPr>
          </w:rPrChange>
        </w:rPr>
        <w:t>非本公司配發之行動裝置，如欲使用公司內部網路時，應先取得權責主管及資訊單</w:t>
      </w:r>
      <w:r w:rsidRPr="006D4DBE">
        <w:rPr>
          <w:rFonts w:ascii="Times New Roman" w:hAnsi="Times New Roman"/>
          <w:color w:val="000000" w:themeColor="text1"/>
          <w:rPrChange w:id="1705" w:author="陳佳宜資訊部資訊安全處" w:date="2024-08-28T10:04:00Z" w16du:dateUtc="2024-08-28T02:04:00Z">
            <w:rPr>
              <w:rFonts w:ascii="Times New Roman" w:hAnsi="Times New Roman"/>
            </w:rPr>
          </w:rPrChange>
        </w:rPr>
        <w:lastRenderedPageBreak/>
        <w:t>位核可後方可使用，並應限制其用途、使用期間及資料種類。</w:t>
      </w:r>
    </w:p>
    <w:p w14:paraId="17252EC2" w14:textId="77777777" w:rsidR="00024EDD" w:rsidRPr="006D4DBE" w:rsidRDefault="00024EDD" w:rsidP="00024EDD">
      <w:pPr>
        <w:pStyle w:val="4"/>
        <w:ind w:hanging="480"/>
        <w:rPr>
          <w:rFonts w:ascii="Times New Roman" w:hAnsi="Times New Roman"/>
          <w:color w:val="000000" w:themeColor="text1"/>
          <w:rPrChange w:id="1706"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707" w:author="陳佳宜資訊部資訊安全處" w:date="2024-08-28T10:04:00Z" w16du:dateUtc="2024-08-28T02:04:00Z">
            <w:rPr>
              <w:rFonts w:ascii="Times New Roman" w:hAnsi="Times New Roman"/>
            </w:rPr>
          </w:rPrChange>
        </w:rPr>
        <w:t>經核准使用之員工攜帶自有行動裝置，須由持有人每年簽署本公司「自攜行動裝置隱私權責同意書」。</w:t>
      </w:r>
    </w:p>
    <w:p w14:paraId="087F8985" w14:textId="77777777" w:rsidR="00024EDD" w:rsidRPr="006D4DBE" w:rsidRDefault="00024EDD" w:rsidP="00024EDD">
      <w:pPr>
        <w:pStyle w:val="4"/>
        <w:ind w:hanging="480"/>
        <w:rPr>
          <w:rFonts w:ascii="Times New Roman" w:hAnsi="Times New Roman"/>
          <w:color w:val="000000" w:themeColor="text1"/>
          <w:rPrChange w:id="1708"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709" w:author="陳佳宜資訊部資訊安全處" w:date="2024-08-28T10:04:00Z" w16du:dateUtc="2024-08-28T02:04:00Z">
            <w:rPr>
              <w:rFonts w:ascii="Times New Roman" w:hAnsi="Times New Roman"/>
            </w:rPr>
          </w:rPrChange>
        </w:rPr>
        <w:t>營業員如因業務需求需使用行動通訊設備時，依據本公司「營業員使用行動通訊設備管理辦法」規定，須簽署「營業員使用行動通訊設備規範聲明書」，並填寫「行動通訊設備使用登記表」。</w:t>
      </w:r>
    </w:p>
    <w:p w14:paraId="1FCB59E8" w14:textId="77777777" w:rsidR="00024EDD" w:rsidRPr="006D4DBE" w:rsidRDefault="00024EDD" w:rsidP="00024EDD">
      <w:pPr>
        <w:pStyle w:val="4"/>
        <w:ind w:hanging="480"/>
        <w:rPr>
          <w:rFonts w:ascii="Times New Roman" w:hAnsi="Times New Roman"/>
          <w:color w:val="000000" w:themeColor="text1"/>
          <w:rPrChange w:id="1710"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711" w:author="陳佳宜資訊部資訊安全處" w:date="2024-08-28T10:04:00Z" w16du:dateUtc="2024-08-28T02:04:00Z">
            <w:rPr>
              <w:rFonts w:ascii="Times New Roman" w:hAnsi="Times New Roman"/>
            </w:rPr>
          </w:rPrChange>
        </w:rPr>
        <w:t>行動裝置使用人員於內部網路環境中，宜限制內部資訊設備透過員工自攜行動裝置私接存取網際網路</w:t>
      </w:r>
      <w:r w:rsidRPr="006D4DBE">
        <w:rPr>
          <w:rFonts w:ascii="Times New Roman" w:hAnsi="Times New Roman"/>
          <w:color w:val="000000" w:themeColor="text1"/>
          <w:rPrChange w:id="1712" w:author="陳佳宜資訊部資訊安全處" w:date="2024-08-28T10:04:00Z" w16du:dateUtc="2024-08-28T02:04:00Z">
            <w:rPr>
              <w:rFonts w:ascii="Times New Roman" w:hAnsi="Times New Roman"/>
            </w:rPr>
          </w:rPrChange>
        </w:rPr>
        <w:t>(Internet)</w:t>
      </w:r>
      <w:r w:rsidRPr="006D4DBE">
        <w:rPr>
          <w:rFonts w:ascii="Times New Roman" w:hAnsi="Times New Roman"/>
          <w:color w:val="000000" w:themeColor="text1"/>
          <w:rPrChange w:id="1713" w:author="陳佳宜資訊部資訊安全處" w:date="2024-08-28T10:04:00Z" w16du:dateUtc="2024-08-28T02:04:00Z">
            <w:rPr>
              <w:rFonts w:ascii="Times New Roman" w:hAnsi="Times New Roman"/>
            </w:rPr>
          </w:rPrChange>
        </w:rPr>
        <w:t>之行為。</w:t>
      </w:r>
    </w:p>
    <w:p w14:paraId="5744E1A9" w14:textId="77777777" w:rsidR="00024EDD" w:rsidRPr="006D4DBE" w:rsidRDefault="00024EDD" w:rsidP="00024EDD">
      <w:pPr>
        <w:pStyle w:val="4"/>
        <w:ind w:hanging="480"/>
        <w:rPr>
          <w:rFonts w:ascii="Times New Roman" w:hAnsi="Times New Roman"/>
          <w:color w:val="000000" w:themeColor="text1"/>
          <w:rPrChange w:id="1714"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715" w:author="陳佳宜資訊部資訊安全處" w:date="2024-08-28T10:04:00Z" w16du:dateUtc="2024-08-28T02:04:00Z">
            <w:rPr>
              <w:rFonts w:ascii="Times New Roman" w:hAnsi="Times New Roman"/>
            </w:rPr>
          </w:rPrChange>
        </w:rPr>
        <w:t>行動裝置管理人員應定期對已申請核准之行動裝置進行盤點。</w:t>
      </w:r>
    </w:p>
    <w:p w14:paraId="0891FC12" w14:textId="77777777" w:rsidR="00024EDD" w:rsidRPr="006D4DBE" w:rsidRDefault="00024EDD">
      <w:pPr>
        <w:pStyle w:val="3"/>
        <w:tabs>
          <w:tab w:val="clear" w:pos="3480"/>
          <w:tab w:val="num" w:pos="1560"/>
        </w:tabs>
        <w:ind w:left="1320"/>
        <w:rPr>
          <w:rFonts w:ascii="Times New Roman" w:hAnsi="Times New Roman"/>
          <w:color w:val="000000" w:themeColor="text1"/>
          <w:rPrChange w:id="1716" w:author="陳佳宜資訊部資訊安全處" w:date="2024-08-28T10:04:00Z" w16du:dateUtc="2024-08-28T02:04:00Z">
            <w:rPr>
              <w:rFonts w:ascii="Times New Roman" w:hAnsi="Times New Roman"/>
            </w:rPr>
          </w:rPrChange>
        </w:rPr>
        <w:pPrChange w:id="1717" w:author="陳佳宜資訊部策略發展處" w:date="2024-04-19T13:45:00Z">
          <w:pPr>
            <w:pStyle w:val="3"/>
            <w:ind w:left="1320"/>
          </w:pPr>
        </w:pPrChange>
      </w:pPr>
      <w:r w:rsidRPr="006D4DBE">
        <w:rPr>
          <w:rFonts w:ascii="Times New Roman" w:hAnsi="Times New Roman" w:hint="eastAsia"/>
          <w:color w:val="000000" w:themeColor="text1"/>
          <w:rPrChange w:id="1718" w:author="陳佳宜資訊部資訊安全處" w:date="2024-08-28T10:04:00Z" w16du:dateUtc="2024-08-28T02:04:00Z">
            <w:rPr>
              <w:rFonts w:ascii="Times New Roman" w:hAnsi="Times New Roman" w:hint="eastAsia"/>
            </w:rPr>
          </w:rPrChange>
        </w:rPr>
        <w:t>行動應用程式安全管理原則（</w:t>
      </w:r>
      <w:r w:rsidRPr="006D4DBE">
        <w:rPr>
          <w:rFonts w:ascii="Times New Roman" w:hAnsi="Times New Roman" w:hint="eastAsia"/>
          <w:color w:val="000000" w:themeColor="text1"/>
          <w:rPrChange w:id="1719" w:author="陳佳宜資訊部資訊安全處" w:date="2024-08-28T10:04:00Z" w16du:dateUtc="2024-08-28T02:04:00Z">
            <w:rPr>
              <w:rFonts w:ascii="Times New Roman" w:hAnsi="Times New Roman" w:hint="eastAsia"/>
            </w:rPr>
          </w:rPrChange>
        </w:rPr>
        <w:t>Mobile App</w:t>
      </w:r>
      <w:r w:rsidRPr="006D4DBE">
        <w:rPr>
          <w:rFonts w:ascii="Times New Roman" w:hAnsi="Times New Roman" w:hint="eastAsia"/>
          <w:color w:val="000000" w:themeColor="text1"/>
          <w:rPrChange w:id="1720" w:author="陳佳宜資訊部資訊安全處" w:date="2024-08-28T10:04:00Z" w16du:dateUtc="2024-08-28T02:04:00Z">
            <w:rPr>
              <w:rFonts w:ascii="Times New Roman" w:hAnsi="Times New Roman" w:hint="eastAsia"/>
            </w:rPr>
          </w:rPrChange>
        </w:rPr>
        <w:t>）</w:t>
      </w:r>
    </w:p>
    <w:p w14:paraId="637FF2B0" w14:textId="77777777" w:rsidR="00024EDD" w:rsidRPr="006D4DBE" w:rsidRDefault="00024EDD" w:rsidP="000456B7">
      <w:pPr>
        <w:pStyle w:val="4"/>
        <w:ind w:hanging="480"/>
        <w:rPr>
          <w:color w:val="000000" w:themeColor="text1"/>
          <w:rPrChange w:id="1721" w:author="陳佳宜資訊部資訊安全處" w:date="2024-08-28T10:04:00Z" w16du:dateUtc="2024-08-28T02:04:00Z">
            <w:rPr/>
          </w:rPrChange>
        </w:rPr>
      </w:pPr>
      <w:r w:rsidRPr="006D4DBE">
        <w:rPr>
          <w:rFonts w:hint="eastAsia"/>
          <w:color w:val="000000" w:themeColor="text1"/>
          <w:rPrChange w:id="1722" w:author="陳佳宜資訊部資訊安全處" w:date="2024-08-28T10:04:00Z" w16du:dateUtc="2024-08-28T02:04:00Z">
            <w:rPr>
              <w:rFonts w:hint="eastAsia"/>
            </w:rPr>
          </w:rPrChange>
        </w:rPr>
        <w:t>本公司發佈行動應用程式前，應確認程式碼或程序庫符合安全要求：</w:t>
      </w:r>
    </w:p>
    <w:p w14:paraId="3E8E33F6" w14:textId="77777777" w:rsidR="00024EDD" w:rsidRPr="006D4DBE" w:rsidRDefault="00024EDD" w:rsidP="000456B7">
      <w:pPr>
        <w:pStyle w:val="5"/>
        <w:rPr>
          <w:color w:val="000000" w:themeColor="text1"/>
          <w:rPrChange w:id="1723" w:author="陳佳宜資訊部資訊安全處" w:date="2024-08-28T10:04:00Z" w16du:dateUtc="2024-08-28T02:04:00Z">
            <w:rPr/>
          </w:rPrChange>
        </w:rPr>
      </w:pPr>
      <w:r w:rsidRPr="006D4DBE">
        <w:rPr>
          <w:rFonts w:hint="eastAsia"/>
          <w:color w:val="000000" w:themeColor="text1"/>
          <w:rPrChange w:id="1724" w:author="陳佳宜資訊部資訊安全處" w:date="2024-08-28T10:04:00Z" w16du:dateUtc="2024-08-28T02:04:00Z">
            <w:rPr>
              <w:rFonts w:hint="eastAsia"/>
            </w:rPr>
          </w:rPrChange>
        </w:rPr>
        <w:t>通過內容安全或驗證程序，如：程式原始碼檢測或掃描，確認未含惡意程式碼。</w:t>
      </w:r>
    </w:p>
    <w:p w14:paraId="706C3F07" w14:textId="77777777" w:rsidR="00024EDD" w:rsidRPr="006D4DBE" w:rsidRDefault="00024EDD" w:rsidP="000456B7">
      <w:pPr>
        <w:pStyle w:val="5"/>
        <w:rPr>
          <w:color w:val="000000" w:themeColor="text1"/>
          <w:rPrChange w:id="1725" w:author="陳佳宜資訊部資訊安全處" w:date="2024-08-28T10:04:00Z" w16du:dateUtc="2024-08-28T02:04:00Z">
            <w:rPr/>
          </w:rPrChange>
        </w:rPr>
      </w:pPr>
      <w:r w:rsidRPr="006D4DBE">
        <w:rPr>
          <w:rFonts w:hint="eastAsia"/>
          <w:color w:val="000000" w:themeColor="text1"/>
          <w:rPrChange w:id="1726" w:author="陳佳宜資訊部資訊安全處" w:date="2024-08-28T10:04:00Z" w16du:dateUtc="2024-08-28T02:04:00Z">
            <w:rPr>
              <w:rFonts w:hint="eastAsia"/>
            </w:rPr>
          </w:rPrChange>
        </w:rPr>
        <w:t>程式碼未含有敏感性資料。</w:t>
      </w:r>
    </w:p>
    <w:p w14:paraId="03BAE782" w14:textId="77777777" w:rsidR="00024EDD" w:rsidRPr="006D4DBE" w:rsidRDefault="00024EDD" w:rsidP="000456B7">
      <w:pPr>
        <w:pStyle w:val="5"/>
        <w:rPr>
          <w:color w:val="000000" w:themeColor="text1"/>
          <w:rPrChange w:id="1727" w:author="陳佳宜資訊部資訊安全處" w:date="2024-08-28T10:04:00Z" w16du:dateUtc="2024-08-28T02:04:00Z">
            <w:rPr/>
          </w:rPrChange>
        </w:rPr>
      </w:pPr>
      <w:r w:rsidRPr="006D4DBE">
        <w:rPr>
          <w:rFonts w:hint="eastAsia"/>
          <w:color w:val="000000" w:themeColor="text1"/>
          <w:rPrChange w:id="1728" w:author="陳佳宜資訊部資訊安全處" w:date="2024-08-28T10:04:00Z" w16du:dateUtc="2024-08-28T02:04:00Z">
            <w:rPr>
              <w:rFonts w:hint="eastAsia"/>
            </w:rPr>
          </w:rPrChange>
        </w:rPr>
        <w:t>行動應用程式宜完整定義特殊符號篩選機制。</w:t>
      </w:r>
    </w:p>
    <w:p w14:paraId="3450125C" w14:textId="77777777" w:rsidR="00024EDD" w:rsidRPr="006D4DBE" w:rsidRDefault="00024EDD" w:rsidP="000456B7">
      <w:pPr>
        <w:pStyle w:val="4"/>
        <w:ind w:hanging="480"/>
        <w:rPr>
          <w:color w:val="000000" w:themeColor="text1"/>
          <w:rPrChange w:id="1729" w:author="陳佳宜資訊部資訊安全處" w:date="2024-08-28T10:04:00Z" w16du:dateUtc="2024-08-28T02:04:00Z">
            <w:rPr/>
          </w:rPrChange>
        </w:rPr>
      </w:pPr>
      <w:r w:rsidRPr="006D4DBE">
        <w:rPr>
          <w:rFonts w:hint="eastAsia"/>
          <w:color w:val="000000" w:themeColor="text1"/>
          <w:rPrChange w:id="1730" w:author="陳佳宜資訊部資訊安全處" w:date="2024-08-28T10:04:00Z" w16du:dateUtc="2024-08-28T02:04:00Z">
            <w:rPr>
              <w:rFonts w:hint="eastAsia"/>
            </w:rPr>
          </w:rPrChange>
        </w:rPr>
        <w:t>本公司無法取得行動應用程式原始碼時，應要求行動應用程式提供者提出符合前項安全要求之佐證。</w:t>
      </w:r>
    </w:p>
    <w:p w14:paraId="26E1F7AD" w14:textId="531A53AF" w:rsidR="00DD6F2E" w:rsidRPr="006D4DBE" w:rsidRDefault="000456B7" w:rsidP="00DD6F2E">
      <w:pPr>
        <w:pStyle w:val="2"/>
        <w:rPr>
          <w:rFonts w:ascii="Times New Roman" w:hAnsi="Times New Roman" w:cs="Times New Roman"/>
          <w:color w:val="000000" w:themeColor="text1"/>
          <w:rPrChange w:id="1731" w:author="陳佳宜資訊部資訊安全處" w:date="2024-08-28T10:04:00Z" w16du:dateUtc="2024-08-28T02:04:00Z">
            <w:rPr>
              <w:rFonts w:ascii="Times New Roman" w:hAnsi="Times New Roman" w:cs="Times New Roman"/>
            </w:rPr>
          </w:rPrChange>
        </w:rPr>
      </w:pPr>
      <w:bookmarkStart w:id="1732" w:name="_Toc147137056"/>
      <w:bookmarkEnd w:id="1609"/>
      <w:bookmarkEnd w:id="1610"/>
      <w:proofErr w:type="gramStart"/>
      <w:r w:rsidRPr="006D4DBE">
        <w:rPr>
          <w:rFonts w:ascii="Times New Roman" w:hAnsi="Times New Roman" w:cs="Times New Roman" w:hint="eastAsia"/>
          <w:color w:val="000000" w:themeColor="text1"/>
          <w:rPrChange w:id="1733" w:author="陳佳宜資訊部資訊安全處" w:date="2024-08-28T10:04:00Z" w16du:dateUtc="2024-08-28T02:04:00Z">
            <w:rPr>
              <w:rFonts w:ascii="Times New Roman" w:hAnsi="Times New Roman" w:cs="Times New Roman" w:hint="eastAsia"/>
            </w:rPr>
          </w:rPrChange>
        </w:rPr>
        <w:t>物聯網</w:t>
      </w:r>
      <w:bookmarkEnd w:id="1732"/>
      <w:proofErr w:type="gramEnd"/>
    </w:p>
    <w:p w14:paraId="333CC864" w14:textId="312830B8" w:rsidR="00672872" w:rsidRPr="006D4DBE" w:rsidRDefault="00672872">
      <w:pPr>
        <w:pStyle w:val="3"/>
        <w:tabs>
          <w:tab w:val="clear" w:pos="3480"/>
          <w:tab w:val="num" w:pos="1560"/>
        </w:tabs>
        <w:ind w:left="1320"/>
        <w:rPr>
          <w:rFonts w:ascii="Times New Roman" w:hAnsi="Times New Roman"/>
          <w:color w:val="000000" w:themeColor="text1"/>
          <w:rPrChange w:id="1734" w:author="陳佳宜資訊部資訊安全處" w:date="2024-08-28T10:04:00Z" w16du:dateUtc="2024-08-28T02:04:00Z">
            <w:rPr>
              <w:rFonts w:ascii="Times New Roman" w:hAnsi="Times New Roman"/>
            </w:rPr>
          </w:rPrChange>
        </w:rPr>
        <w:pPrChange w:id="1735" w:author="陳佳宜資訊部策略發展處" w:date="2024-04-19T13:46:00Z">
          <w:pPr>
            <w:pStyle w:val="3"/>
            <w:ind w:left="1320"/>
          </w:pPr>
        </w:pPrChange>
      </w:pPr>
      <w:proofErr w:type="gramStart"/>
      <w:r w:rsidRPr="006D4DBE">
        <w:rPr>
          <w:rFonts w:ascii="Times New Roman" w:hAnsi="Times New Roman" w:hint="eastAsia"/>
          <w:color w:val="000000" w:themeColor="text1"/>
          <w:rPrChange w:id="1736" w:author="陳佳宜資訊部資訊安全處" w:date="2024-08-28T10:04:00Z" w16du:dateUtc="2024-08-28T02:04:00Z">
            <w:rPr>
              <w:rFonts w:ascii="Times New Roman" w:hAnsi="Times New Roman" w:hint="eastAsia"/>
            </w:rPr>
          </w:rPrChange>
        </w:rPr>
        <w:t>物聯網</w:t>
      </w:r>
      <w:proofErr w:type="gramEnd"/>
      <w:r w:rsidRPr="006D4DBE">
        <w:rPr>
          <w:rFonts w:ascii="Times New Roman" w:hAnsi="Times New Roman" w:hint="eastAsia"/>
          <w:color w:val="000000" w:themeColor="text1"/>
          <w:rPrChange w:id="1737" w:author="陳佳宜資訊部資訊安全處" w:date="2024-08-28T10:04:00Z" w16du:dateUtc="2024-08-28T02:04:00Z">
            <w:rPr>
              <w:rFonts w:ascii="Times New Roman" w:hAnsi="Times New Roman" w:hint="eastAsia"/>
            </w:rPr>
          </w:rPrChange>
        </w:rPr>
        <w:t>設備保管者須遵循本要點，有關本公司</w:t>
      </w:r>
      <w:proofErr w:type="gramStart"/>
      <w:r w:rsidRPr="006D4DBE">
        <w:rPr>
          <w:rFonts w:ascii="Times New Roman" w:hAnsi="Times New Roman" w:hint="eastAsia"/>
          <w:color w:val="000000" w:themeColor="text1"/>
          <w:rPrChange w:id="1738" w:author="陳佳宜資訊部資訊安全處" w:date="2024-08-28T10:04:00Z" w16du:dateUtc="2024-08-28T02:04:00Z">
            <w:rPr>
              <w:rFonts w:ascii="Times New Roman" w:hAnsi="Times New Roman" w:hint="eastAsia"/>
            </w:rPr>
          </w:rPrChange>
        </w:rPr>
        <w:t>配發物聯網</w:t>
      </w:r>
      <w:proofErr w:type="gramEnd"/>
      <w:r w:rsidRPr="006D4DBE">
        <w:rPr>
          <w:rFonts w:ascii="Times New Roman" w:hAnsi="Times New Roman" w:hint="eastAsia"/>
          <w:color w:val="000000" w:themeColor="text1"/>
          <w:rPrChange w:id="1739" w:author="陳佳宜資訊部資訊安全處" w:date="2024-08-28T10:04:00Z" w16du:dateUtc="2024-08-28T02:04:00Z">
            <w:rPr>
              <w:rFonts w:ascii="Times New Roman" w:hAnsi="Times New Roman" w:hint="eastAsia"/>
            </w:rPr>
          </w:rPrChange>
        </w:rPr>
        <w:t>設備使用原則，僅在所獲得之授權內，使用、存取、安裝</w:t>
      </w:r>
      <w:proofErr w:type="gramStart"/>
      <w:r w:rsidRPr="006D4DBE">
        <w:rPr>
          <w:rFonts w:ascii="Times New Roman" w:hAnsi="Times New Roman" w:hint="eastAsia"/>
          <w:color w:val="000000" w:themeColor="text1"/>
          <w:rPrChange w:id="1740" w:author="陳佳宜資訊部資訊安全處" w:date="2024-08-28T10:04:00Z" w16du:dateUtc="2024-08-28T02:04:00Z">
            <w:rPr>
              <w:rFonts w:ascii="Times New Roman" w:hAnsi="Times New Roman" w:hint="eastAsia"/>
            </w:rPr>
          </w:rPrChange>
        </w:rPr>
        <w:t>此物聯網</w:t>
      </w:r>
      <w:proofErr w:type="gramEnd"/>
      <w:r w:rsidRPr="006D4DBE">
        <w:rPr>
          <w:rFonts w:ascii="Times New Roman" w:hAnsi="Times New Roman" w:hint="eastAsia"/>
          <w:color w:val="000000" w:themeColor="text1"/>
          <w:rPrChange w:id="1741" w:author="陳佳宜資訊部資訊安全處" w:date="2024-08-28T10:04:00Z" w16du:dateUtc="2024-08-28T02:04:00Z">
            <w:rPr>
              <w:rFonts w:ascii="Times New Roman" w:hAnsi="Times New Roman" w:hint="eastAsia"/>
            </w:rPr>
          </w:rPrChange>
        </w:rPr>
        <w:t>設備，並妥善保護所使用</w:t>
      </w:r>
      <w:proofErr w:type="gramStart"/>
      <w:r w:rsidRPr="006D4DBE">
        <w:rPr>
          <w:rFonts w:ascii="Times New Roman" w:hAnsi="Times New Roman" w:hint="eastAsia"/>
          <w:color w:val="000000" w:themeColor="text1"/>
          <w:rPrChange w:id="1742" w:author="陳佳宜資訊部資訊安全處" w:date="2024-08-28T10:04:00Z" w16du:dateUtc="2024-08-28T02:04:00Z">
            <w:rPr>
              <w:rFonts w:ascii="Times New Roman" w:hAnsi="Times New Roman" w:hint="eastAsia"/>
            </w:rPr>
          </w:rPrChange>
        </w:rPr>
        <w:t>的物聯網</w:t>
      </w:r>
      <w:proofErr w:type="gramEnd"/>
      <w:r w:rsidRPr="006D4DBE">
        <w:rPr>
          <w:rFonts w:ascii="Times New Roman" w:hAnsi="Times New Roman" w:hint="eastAsia"/>
          <w:color w:val="000000" w:themeColor="text1"/>
          <w:rPrChange w:id="1743" w:author="陳佳宜資訊部資訊安全處" w:date="2024-08-28T10:04:00Z" w16du:dateUtc="2024-08-28T02:04:00Z">
            <w:rPr>
              <w:rFonts w:ascii="Times New Roman" w:hAnsi="Times New Roman" w:hint="eastAsia"/>
            </w:rPr>
          </w:rPrChange>
        </w:rPr>
        <w:t>設備。</w:t>
      </w:r>
    </w:p>
    <w:p w14:paraId="4F11AA6F" w14:textId="77777777" w:rsidR="001E2878" w:rsidRPr="006D4DBE" w:rsidRDefault="001E2878">
      <w:pPr>
        <w:pStyle w:val="3"/>
        <w:tabs>
          <w:tab w:val="clear" w:pos="3480"/>
          <w:tab w:val="num" w:pos="1560"/>
        </w:tabs>
        <w:ind w:left="1320"/>
        <w:rPr>
          <w:rFonts w:ascii="Times New Roman" w:hAnsi="Times New Roman"/>
          <w:color w:val="000000" w:themeColor="text1"/>
          <w:rPrChange w:id="1744" w:author="陳佳宜資訊部資訊安全處" w:date="2024-08-28T10:04:00Z" w16du:dateUtc="2024-08-28T02:04:00Z">
            <w:rPr>
              <w:rFonts w:ascii="Times New Roman" w:hAnsi="Times New Roman"/>
            </w:rPr>
          </w:rPrChange>
        </w:rPr>
        <w:pPrChange w:id="1745" w:author="陳佳宜資訊部策略發展處" w:date="2024-04-19T13:46:00Z">
          <w:pPr>
            <w:pStyle w:val="3"/>
            <w:ind w:left="1320"/>
          </w:pPr>
        </w:pPrChange>
      </w:pPr>
      <w:r w:rsidRPr="006D4DBE">
        <w:rPr>
          <w:rFonts w:ascii="Times New Roman" w:hAnsi="Times New Roman" w:hint="eastAsia"/>
          <w:color w:val="000000" w:themeColor="text1"/>
          <w:rPrChange w:id="1746" w:author="陳佳宜資訊部資訊安全處" w:date="2024-08-28T10:04:00Z" w16du:dateUtc="2024-08-28T02:04:00Z">
            <w:rPr>
              <w:rFonts w:ascii="Times New Roman" w:hAnsi="Times New Roman" w:hint="eastAsia"/>
            </w:rPr>
          </w:rPrChange>
        </w:rPr>
        <w:t>相關指派人員應接受適當教育訓練，以期了解其角色及責任，以有效執行單位業務活動。</w:t>
      </w:r>
    </w:p>
    <w:p w14:paraId="3DE07E3E" w14:textId="4623A022" w:rsidR="00672872" w:rsidRPr="006D4DBE" w:rsidRDefault="00672872">
      <w:pPr>
        <w:pStyle w:val="3"/>
        <w:tabs>
          <w:tab w:val="clear" w:pos="3480"/>
          <w:tab w:val="num" w:pos="1560"/>
        </w:tabs>
        <w:ind w:left="1320"/>
        <w:rPr>
          <w:rFonts w:ascii="Times New Roman" w:hAnsi="Times New Roman"/>
          <w:color w:val="000000" w:themeColor="text1"/>
          <w:rPrChange w:id="1747" w:author="陳佳宜資訊部資訊安全處" w:date="2024-08-28T10:04:00Z" w16du:dateUtc="2024-08-28T02:04:00Z">
            <w:rPr>
              <w:rFonts w:ascii="Times New Roman" w:hAnsi="Times New Roman"/>
            </w:rPr>
          </w:rPrChange>
        </w:rPr>
        <w:pPrChange w:id="1748" w:author="陳佳宜資訊部策略發展處" w:date="2024-04-19T13:46:00Z">
          <w:pPr>
            <w:pStyle w:val="3"/>
            <w:ind w:left="1320"/>
          </w:pPr>
        </w:pPrChange>
      </w:pPr>
      <w:proofErr w:type="gramStart"/>
      <w:r w:rsidRPr="006D4DBE">
        <w:rPr>
          <w:rFonts w:ascii="Times New Roman" w:hAnsi="Times New Roman" w:hint="eastAsia"/>
          <w:color w:val="000000" w:themeColor="text1"/>
          <w:rPrChange w:id="1749" w:author="陳佳宜資訊部資訊安全處" w:date="2024-08-28T10:04:00Z" w16du:dateUtc="2024-08-28T02:04:00Z">
            <w:rPr>
              <w:rFonts w:ascii="Times New Roman" w:hAnsi="Times New Roman" w:hint="eastAsia"/>
            </w:rPr>
          </w:rPrChange>
        </w:rPr>
        <w:t>物聯網</w:t>
      </w:r>
      <w:proofErr w:type="gramEnd"/>
      <w:r w:rsidRPr="006D4DBE">
        <w:rPr>
          <w:rFonts w:ascii="Times New Roman" w:hAnsi="Times New Roman" w:hint="eastAsia"/>
          <w:color w:val="000000" w:themeColor="text1"/>
          <w:rPrChange w:id="1750" w:author="陳佳宜資訊部資訊安全處" w:date="2024-08-28T10:04:00Z" w16du:dateUtc="2024-08-28T02:04:00Z">
            <w:rPr>
              <w:rFonts w:ascii="Times New Roman" w:hAnsi="Times New Roman" w:hint="eastAsia"/>
            </w:rPr>
          </w:rPrChange>
        </w:rPr>
        <w:t>設備收回處理者由總、分公司受指派之人員擔任。</w:t>
      </w:r>
    </w:p>
    <w:p w14:paraId="610511B0" w14:textId="77777777" w:rsidR="000A70E4" w:rsidRPr="006D4DBE" w:rsidRDefault="000A70E4">
      <w:pPr>
        <w:pStyle w:val="3"/>
        <w:tabs>
          <w:tab w:val="clear" w:pos="3480"/>
          <w:tab w:val="num" w:pos="1560"/>
        </w:tabs>
        <w:ind w:left="1320"/>
        <w:rPr>
          <w:rFonts w:ascii="Times New Roman" w:hAnsi="Times New Roman"/>
          <w:color w:val="000000" w:themeColor="text1"/>
          <w:rPrChange w:id="1751" w:author="陳佳宜資訊部資訊安全處" w:date="2024-08-28T10:04:00Z" w16du:dateUtc="2024-08-28T02:04:00Z">
            <w:rPr>
              <w:rFonts w:ascii="Times New Roman" w:hAnsi="Times New Roman"/>
            </w:rPr>
          </w:rPrChange>
        </w:rPr>
        <w:pPrChange w:id="1752" w:author="陳佳宜資訊部策略發展處" w:date="2024-04-19T13:46:00Z">
          <w:pPr>
            <w:pStyle w:val="3"/>
            <w:ind w:left="1320"/>
          </w:pPr>
        </w:pPrChange>
      </w:pPr>
      <w:r w:rsidRPr="006D4DBE">
        <w:rPr>
          <w:rFonts w:ascii="Times New Roman" w:hAnsi="Times New Roman" w:hint="eastAsia"/>
          <w:color w:val="000000" w:themeColor="text1"/>
          <w:rPrChange w:id="1753" w:author="陳佳宜資訊部資訊安全處" w:date="2024-08-28T10:04:00Z" w16du:dateUtc="2024-08-28T02:04:00Z">
            <w:rPr>
              <w:rFonts w:ascii="Times New Roman" w:hAnsi="Times New Roman" w:hint="eastAsia"/>
            </w:rPr>
          </w:rPrChange>
        </w:rPr>
        <w:t>設備盤點評估</w:t>
      </w:r>
    </w:p>
    <w:p w14:paraId="1A84667B" w14:textId="77777777" w:rsidR="000A70E4" w:rsidRPr="006D4DBE" w:rsidRDefault="000A70E4" w:rsidP="00493D2E">
      <w:pPr>
        <w:pStyle w:val="4"/>
        <w:ind w:hanging="480"/>
        <w:rPr>
          <w:rFonts w:ascii="Times New Roman" w:hAnsi="Times New Roman"/>
          <w:color w:val="000000" w:themeColor="text1"/>
          <w:rPrChange w:id="1754"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755" w:author="陳佳宜資訊部資訊安全處" w:date="2024-08-28T10:04:00Z" w16du:dateUtc="2024-08-28T02:04:00Z">
            <w:rPr>
              <w:rFonts w:ascii="Times New Roman" w:hAnsi="Times New Roman"/>
            </w:rPr>
          </w:rPrChange>
        </w:rPr>
        <w:t>本公司應</w:t>
      </w:r>
      <w:proofErr w:type="gramStart"/>
      <w:r w:rsidRPr="006D4DBE">
        <w:rPr>
          <w:rFonts w:ascii="Times New Roman" w:hAnsi="Times New Roman"/>
          <w:color w:val="000000" w:themeColor="text1"/>
          <w:rPrChange w:id="1756" w:author="陳佳宜資訊部資訊安全處" w:date="2024-08-28T10:04:00Z" w16du:dateUtc="2024-08-28T02:04:00Z">
            <w:rPr>
              <w:rFonts w:ascii="Times New Roman" w:hAnsi="Times New Roman"/>
            </w:rPr>
          </w:rPrChange>
        </w:rPr>
        <w:t>建立物聯網</w:t>
      </w:r>
      <w:proofErr w:type="gramEnd"/>
      <w:r w:rsidRPr="006D4DBE">
        <w:rPr>
          <w:rFonts w:ascii="Times New Roman" w:hAnsi="Times New Roman"/>
          <w:color w:val="000000" w:themeColor="text1"/>
          <w:rPrChange w:id="1757" w:author="陳佳宜資訊部資訊安全處" w:date="2024-08-28T10:04:00Z" w16du:dateUtc="2024-08-28T02:04:00Z">
            <w:rPr>
              <w:rFonts w:ascii="Times New Roman" w:hAnsi="Times New Roman"/>
            </w:rPr>
          </w:rPrChange>
        </w:rPr>
        <w:t>設備管理清冊並至少每年更新一次，以識別設備用途、網路設定、存放位置與管理人員，評估適當之實體環境控管措施及存取權限管制。</w:t>
      </w:r>
    </w:p>
    <w:p w14:paraId="645C327B" w14:textId="0E6C43B1" w:rsidR="000A70E4" w:rsidRPr="006D4DBE" w:rsidRDefault="000A70E4" w:rsidP="00493D2E">
      <w:pPr>
        <w:pStyle w:val="4"/>
        <w:ind w:hanging="480"/>
        <w:rPr>
          <w:rFonts w:ascii="Times New Roman" w:hAnsi="Times New Roman"/>
          <w:color w:val="000000" w:themeColor="text1"/>
          <w:rPrChange w:id="1758" w:author="陳佳宜資訊部資訊安全處" w:date="2024-08-28T10:04:00Z" w16du:dateUtc="2024-08-28T02:04:00Z">
            <w:rPr>
              <w:rFonts w:ascii="Times New Roman" w:hAnsi="Times New Roman"/>
            </w:rPr>
          </w:rPrChange>
        </w:rPr>
      </w:pPr>
      <w:proofErr w:type="gramStart"/>
      <w:r w:rsidRPr="006D4DBE">
        <w:rPr>
          <w:rFonts w:ascii="Times New Roman" w:hAnsi="Times New Roman"/>
          <w:color w:val="000000" w:themeColor="text1"/>
          <w:rPrChange w:id="1759" w:author="陳佳宜資訊部資訊安全處" w:date="2024-08-28T10:04:00Z" w16du:dateUtc="2024-08-28T02:04:00Z">
            <w:rPr>
              <w:rFonts w:ascii="Times New Roman" w:hAnsi="Times New Roman"/>
            </w:rPr>
          </w:rPrChange>
        </w:rPr>
        <w:t>物聯網</w:t>
      </w:r>
      <w:proofErr w:type="gramEnd"/>
      <w:r w:rsidRPr="006D4DBE">
        <w:rPr>
          <w:rFonts w:ascii="Times New Roman" w:hAnsi="Times New Roman"/>
          <w:color w:val="000000" w:themeColor="text1"/>
          <w:rPrChange w:id="1760" w:author="陳佳宜資訊部資訊安全處" w:date="2024-08-28T10:04:00Z" w16du:dateUtc="2024-08-28T02:04:00Z">
            <w:rPr>
              <w:rFonts w:ascii="Times New Roman" w:hAnsi="Times New Roman"/>
            </w:rPr>
          </w:rPrChange>
        </w:rPr>
        <w:t>設備盤點及更新由總公司及分公司各權責單位管理人員負責，作法得參照</w:t>
      </w:r>
      <w:r w:rsidR="009429F3" w:rsidRPr="006D4DBE">
        <w:rPr>
          <w:rFonts w:ascii="Times New Roman" w:hAnsi="Times New Roman" w:hint="eastAsia"/>
          <w:color w:val="000000" w:themeColor="text1"/>
          <w:rPrChange w:id="1761" w:author="陳佳宜資訊部資訊安全處" w:date="2024-08-28T10:04:00Z" w16du:dateUtc="2024-08-28T02:04:00Z">
            <w:rPr>
              <w:rFonts w:ascii="Times New Roman" w:hAnsi="Times New Roman" w:hint="eastAsia"/>
            </w:rPr>
          </w:rPrChange>
        </w:rPr>
        <w:t>《</w:t>
      </w:r>
      <w:r w:rsidRPr="006D4DBE">
        <w:rPr>
          <w:rFonts w:ascii="Times New Roman" w:hAnsi="Times New Roman"/>
          <w:color w:val="000000" w:themeColor="text1"/>
          <w:rPrChange w:id="1762" w:author="陳佳宜資訊部資訊安全處" w:date="2024-08-28T10:04:00Z" w16du:dateUtc="2024-08-28T02:04:00Z">
            <w:rPr>
              <w:rFonts w:ascii="Times New Roman" w:hAnsi="Times New Roman"/>
            </w:rPr>
          </w:rPrChange>
        </w:rPr>
        <w:t>SO-23-001</w:t>
      </w:r>
      <w:r w:rsidRPr="006D4DBE">
        <w:rPr>
          <w:rFonts w:ascii="Times New Roman" w:hAnsi="Times New Roman"/>
          <w:color w:val="000000" w:themeColor="text1"/>
          <w:rPrChange w:id="1763" w:author="陳佳宜資訊部資訊安全處" w:date="2024-08-28T10:04:00Z" w16du:dateUtc="2024-08-28T02:04:00Z">
            <w:rPr>
              <w:rFonts w:ascii="Times New Roman" w:hAnsi="Times New Roman"/>
            </w:rPr>
          </w:rPrChange>
        </w:rPr>
        <w:t>物聯網設備管理作業程序</w:t>
      </w:r>
      <w:r w:rsidR="009429F3" w:rsidRPr="006D4DBE">
        <w:rPr>
          <w:rFonts w:ascii="Times New Roman" w:hAnsi="Times New Roman" w:hint="eastAsia"/>
          <w:color w:val="000000" w:themeColor="text1"/>
          <w:rPrChange w:id="1764" w:author="陳佳宜資訊部資訊安全處" w:date="2024-08-28T10:04:00Z" w16du:dateUtc="2024-08-28T02:04:00Z">
            <w:rPr>
              <w:rFonts w:ascii="Times New Roman" w:hAnsi="Times New Roman" w:hint="eastAsia"/>
            </w:rPr>
          </w:rPrChange>
        </w:rPr>
        <w:t>》</w:t>
      </w:r>
      <w:r w:rsidRPr="006D4DBE">
        <w:rPr>
          <w:rFonts w:ascii="Times New Roman" w:hAnsi="Times New Roman"/>
          <w:color w:val="000000" w:themeColor="text1"/>
          <w:rPrChange w:id="1765" w:author="陳佳宜資訊部資訊安全處" w:date="2024-08-28T10:04:00Z" w16du:dateUtc="2024-08-28T02:04:00Z">
            <w:rPr>
              <w:rFonts w:ascii="Times New Roman" w:hAnsi="Times New Roman"/>
            </w:rPr>
          </w:rPrChange>
        </w:rPr>
        <w:t>。</w:t>
      </w:r>
    </w:p>
    <w:p w14:paraId="4009828F" w14:textId="77777777" w:rsidR="000A70E4" w:rsidRPr="006D4DBE" w:rsidRDefault="000A70E4">
      <w:pPr>
        <w:pStyle w:val="3"/>
        <w:tabs>
          <w:tab w:val="clear" w:pos="3480"/>
          <w:tab w:val="num" w:pos="1560"/>
        </w:tabs>
        <w:ind w:left="1320"/>
        <w:rPr>
          <w:rFonts w:ascii="Times New Roman" w:hAnsi="Times New Roman"/>
          <w:color w:val="000000" w:themeColor="text1"/>
          <w:rPrChange w:id="1766" w:author="陳佳宜資訊部資訊安全處" w:date="2024-08-28T10:04:00Z" w16du:dateUtc="2024-08-28T02:04:00Z">
            <w:rPr>
              <w:rFonts w:ascii="Times New Roman" w:hAnsi="Times New Roman"/>
            </w:rPr>
          </w:rPrChange>
        </w:rPr>
        <w:pPrChange w:id="1767" w:author="陳佳宜資訊部策略發展處" w:date="2024-04-19T13:46:00Z">
          <w:pPr>
            <w:pStyle w:val="3"/>
            <w:ind w:left="1320"/>
          </w:pPr>
        </w:pPrChange>
      </w:pPr>
      <w:r w:rsidRPr="006D4DBE">
        <w:rPr>
          <w:rFonts w:ascii="Times New Roman" w:hAnsi="Times New Roman" w:hint="eastAsia"/>
          <w:color w:val="000000" w:themeColor="text1"/>
          <w:rPrChange w:id="1768" w:author="陳佳宜資訊部資訊安全處" w:date="2024-08-28T10:04:00Z" w16du:dateUtc="2024-08-28T02:04:00Z">
            <w:rPr>
              <w:rFonts w:ascii="Times New Roman" w:hAnsi="Times New Roman" w:hint="eastAsia"/>
            </w:rPr>
          </w:rPrChange>
        </w:rPr>
        <w:t>設備軟體控管</w:t>
      </w:r>
    </w:p>
    <w:p w14:paraId="55A2EAB0" w14:textId="276753A8" w:rsidR="000A70E4" w:rsidRPr="006D4DBE" w:rsidRDefault="000A70E4" w:rsidP="00493D2E">
      <w:pPr>
        <w:pStyle w:val="3"/>
        <w:numPr>
          <w:ilvl w:val="0"/>
          <w:numId w:val="0"/>
        </w:numPr>
        <w:ind w:left="1320"/>
        <w:rPr>
          <w:rFonts w:ascii="Times New Roman" w:hAnsi="Times New Roman"/>
          <w:color w:val="000000" w:themeColor="text1"/>
          <w:rPrChange w:id="1769" w:author="陳佳宜資訊部資訊安全處" w:date="2024-08-28T10:04:00Z" w16du:dateUtc="2024-08-28T02:04:00Z">
            <w:rPr>
              <w:rFonts w:ascii="Times New Roman" w:hAnsi="Times New Roman"/>
            </w:rPr>
          </w:rPrChange>
        </w:rPr>
      </w:pPr>
      <w:proofErr w:type="gramStart"/>
      <w:r w:rsidRPr="006D4DBE">
        <w:rPr>
          <w:rFonts w:ascii="Times New Roman" w:hAnsi="Times New Roman" w:hint="eastAsia"/>
          <w:color w:val="000000" w:themeColor="text1"/>
          <w:rPrChange w:id="1770" w:author="陳佳宜資訊部資訊安全處" w:date="2024-08-28T10:04:00Z" w16du:dateUtc="2024-08-28T02:04:00Z">
            <w:rPr>
              <w:rFonts w:ascii="Times New Roman" w:hAnsi="Times New Roman" w:hint="eastAsia"/>
            </w:rPr>
          </w:rPrChange>
        </w:rPr>
        <w:t>本公司物聯網</w:t>
      </w:r>
      <w:proofErr w:type="gramEnd"/>
      <w:r w:rsidRPr="006D4DBE">
        <w:rPr>
          <w:rFonts w:ascii="Times New Roman" w:hAnsi="Times New Roman" w:hint="eastAsia"/>
          <w:color w:val="000000" w:themeColor="text1"/>
          <w:rPrChange w:id="1771" w:author="陳佳宜資訊部資訊安全處" w:date="2024-08-28T10:04:00Z" w16du:dateUtc="2024-08-28T02:04:00Z">
            <w:rPr>
              <w:rFonts w:ascii="Times New Roman" w:hAnsi="Times New Roman" w:hint="eastAsia"/>
            </w:rPr>
          </w:rPrChange>
        </w:rPr>
        <w:t>設備應具備安全性更新機制且定期更新，以維持設備之整體安全性。</w:t>
      </w:r>
    </w:p>
    <w:p w14:paraId="6612339B" w14:textId="77777777" w:rsidR="000A70E4" w:rsidRPr="006D4DBE" w:rsidRDefault="000A70E4">
      <w:pPr>
        <w:pStyle w:val="3"/>
        <w:tabs>
          <w:tab w:val="clear" w:pos="3480"/>
          <w:tab w:val="num" w:pos="1560"/>
        </w:tabs>
        <w:ind w:left="1320"/>
        <w:rPr>
          <w:rFonts w:ascii="Times New Roman" w:hAnsi="Times New Roman"/>
          <w:color w:val="000000" w:themeColor="text1"/>
          <w:rPrChange w:id="1772" w:author="陳佳宜資訊部資訊安全處" w:date="2024-08-28T10:04:00Z" w16du:dateUtc="2024-08-28T02:04:00Z">
            <w:rPr>
              <w:rFonts w:ascii="Times New Roman" w:hAnsi="Times New Roman"/>
            </w:rPr>
          </w:rPrChange>
        </w:rPr>
        <w:pPrChange w:id="1773" w:author="陳佳宜資訊部策略發展處" w:date="2024-04-19T13:46:00Z">
          <w:pPr>
            <w:pStyle w:val="3"/>
            <w:ind w:left="1320"/>
          </w:pPr>
        </w:pPrChange>
      </w:pPr>
      <w:r w:rsidRPr="006D4DBE">
        <w:rPr>
          <w:rFonts w:ascii="Times New Roman" w:hAnsi="Times New Roman" w:hint="eastAsia"/>
          <w:color w:val="000000" w:themeColor="text1"/>
          <w:rPrChange w:id="1774" w:author="陳佳宜資訊部資訊安全處" w:date="2024-08-28T10:04:00Z" w16du:dateUtc="2024-08-28T02:04:00Z">
            <w:rPr>
              <w:rFonts w:ascii="Times New Roman" w:hAnsi="Times New Roman" w:hint="eastAsia"/>
            </w:rPr>
          </w:rPrChange>
        </w:rPr>
        <w:t>設備權限控管</w:t>
      </w:r>
    </w:p>
    <w:p w14:paraId="6352C10F" w14:textId="2E34115A" w:rsidR="000A70E4" w:rsidRPr="006D4DBE" w:rsidRDefault="000A70E4" w:rsidP="00493D2E">
      <w:pPr>
        <w:pStyle w:val="3"/>
        <w:numPr>
          <w:ilvl w:val="0"/>
          <w:numId w:val="0"/>
        </w:numPr>
        <w:ind w:left="1320"/>
        <w:rPr>
          <w:rFonts w:ascii="Times New Roman" w:hAnsi="Times New Roman"/>
          <w:color w:val="000000" w:themeColor="text1"/>
          <w:rPrChange w:id="1775" w:author="陳佳宜資訊部資訊安全處" w:date="2024-08-28T10:04:00Z" w16du:dateUtc="2024-08-28T02:04:00Z">
            <w:rPr>
              <w:rFonts w:ascii="Times New Roman" w:hAnsi="Times New Roman"/>
            </w:rPr>
          </w:rPrChange>
        </w:rPr>
      </w:pPr>
      <w:proofErr w:type="gramStart"/>
      <w:r w:rsidRPr="006D4DBE">
        <w:rPr>
          <w:rFonts w:ascii="Times New Roman" w:hAnsi="Times New Roman" w:hint="eastAsia"/>
          <w:color w:val="000000" w:themeColor="text1"/>
          <w:rPrChange w:id="1776" w:author="陳佳宜資訊部資訊安全處" w:date="2024-08-28T10:04:00Z" w16du:dateUtc="2024-08-28T02:04:00Z">
            <w:rPr>
              <w:rFonts w:ascii="Times New Roman" w:hAnsi="Times New Roman" w:hint="eastAsia"/>
            </w:rPr>
          </w:rPrChange>
        </w:rPr>
        <w:t>本公司物聯網</w:t>
      </w:r>
      <w:proofErr w:type="gramEnd"/>
      <w:r w:rsidRPr="006D4DBE">
        <w:rPr>
          <w:rFonts w:ascii="Times New Roman" w:hAnsi="Times New Roman" w:hint="eastAsia"/>
          <w:color w:val="000000" w:themeColor="text1"/>
          <w:rPrChange w:id="1777" w:author="陳佳宜資訊部資訊安全處" w:date="2024-08-28T10:04:00Z" w16du:dateUtc="2024-08-28T02:04:00Z">
            <w:rPr>
              <w:rFonts w:ascii="Times New Roman" w:hAnsi="Times New Roman" w:hint="eastAsia"/>
            </w:rPr>
          </w:rPrChange>
        </w:rPr>
        <w:t>設備應具備身份驗證機制或配對綁定機制，並應進行初始密碼變更，密碼</w:t>
      </w:r>
      <w:proofErr w:type="gramStart"/>
      <w:r w:rsidRPr="006D4DBE">
        <w:rPr>
          <w:rFonts w:ascii="Times New Roman" w:hAnsi="Times New Roman" w:hint="eastAsia"/>
          <w:color w:val="000000" w:themeColor="text1"/>
          <w:rPrChange w:id="1778" w:author="陳佳宜資訊部資訊安全處" w:date="2024-08-28T10:04:00Z" w16du:dateUtc="2024-08-28T02:04:00Z">
            <w:rPr>
              <w:rFonts w:ascii="Times New Roman" w:hAnsi="Times New Roman" w:hint="eastAsia"/>
            </w:rPr>
          </w:rPrChange>
        </w:rPr>
        <w:t>採</w:t>
      </w:r>
      <w:proofErr w:type="gramEnd"/>
      <w:r w:rsidRPr="006D4DBE">
        <w:rPr>
          <w:rFonts w:ascii="Times New Roman" w:hAnsi="Times New Roman" w:hint="eastAsia"/>
          <w:color w:val="000000" w:themeColor="text1"/>
          <w:rPrChange w:id="1779" w:author="陳佳宜資訊部資訊安全處" w:date="2024-08-28T10:04:00Z" w16du:dateUtc="2024-08-28T02:04:00Z">
            <w:rPr>
              <w:rFonts w:ascii="Times New Roman" w:hAnsi="Times New Roman" w:hint="eastAsia"/>
            </w:rPr>
          </w:rPrChange>
        </w:rPr>
        <w:t>英數字混合使用且長度不應少於八位，且以最小權限原則針對不同的使用者身分進行授權，確保僅能由經授權之使用者進行資料存取、設備管理及安全性更新等操作。</w:t>
      </w:r>
    </w:p>
    <w:p w14:paraId="78C55109" w14:textId="77777777" w:rsidR="000A70E4" w:rsidRPr="006D4DBE" w:rsidRDefault="000A70E4">
      <w:pPr>
        <w:pStyle w:val="3"/>
        <w:tabs>
          <w:tab w:val="clear" w:pos="3480"/>
          <w:tab w:val="left" w:pos="1560"/>
        </w:tabs>
        <w:ind w:left="1320"/>
        <w:rPr>
          <w:rFonts w:ascii="Times New Roman" w:hAnsi="Times New Roman"/>
          <w:color w:val="000000" w:themeColor="text1"/>
          <w:rPrChange w:id="1780" w:author="陳佳宜資訊部資訊安全處" w:date="2024-08-28T10:04:00Z" w16du:dateUtc="2024-08-28T02:04:00Z">
            <w:rPr>
              <w:rFonts w:ascii="Times New Roman" w:hAnsi="Times New Roman"/>
            </w:rPr>
          </w:rPrChange>
        </w:rPr>
        <w:pPrChange w:id="1781" w:author="陳佳宜資訊部策略發展處" w:date="2024-04-19T13:46:00Z">
          <w:pPr>
            <w:pStyle w:val="3"/>
            <w:ind w:left="1320"/>
          </w:pPr>
        </w:pPrChange>
      </w:pPr>
      <w:r w:rsidRPr="006D4DBE">
        <w:rPr>
          <w:rFonts w:ascii="Times New Roman" w:hAnsi="Times New Roman" w:hint="eastAsia"/>
          <w:color w:val="000000" w:themeColor="text1"/>
          <w:rPrChange w:id="1782" w:author="陳佳宜資訊部資訊安全處" w:date="2024-08-28T10:04:00Z" w16du:dateUtc="2024-08-28T02:04:00Z">
            <w:rPr>
              <w:rFonts w:ascii="Times New Roman" w:hAnsi="Times New Roman" w:hint="eastAsia"/>
            </w:rPr>
          </w:rPrChange>
        </w:rPr>
        <w:t>設備連線控管</w:t>
      </w:r>
    </w:p>
    <w:p w14:paraId="52FD95FD" w14:textId="77777777" w:rsidR="00BA00F4" w:rsidRPr="006D4DBE" w:rsidRDefault="00BA00F4" w:rsidP="00BA00F4">
      <w:pPr>
        <w:pStyle w:val="3"/>
        <w:numPr>
          <w:ilvl w:val="0"/>
          <w:numId w:val="0"/>
        </w:numPr>
        <w:ind w:left="1320"/>
        <w:rPr>
          <w:rFonts w:ascii="Times New Roman" w:hAnsi="Times New Roman"/>
          <w:color w:val="000000" w:themeColor="text1"/>
          <w:rPrChange w:id="1783" w:author="陳佳宜資訊部資訊安全處" w:date="2024-08-28T10:04:00Z" w16du:dateUtc="2024-08-28T02:04:00Z">
            <w:rPr>
              <w:rFonts w:ascii="Times New Roman" w:hAnsi="Times New Roman"/>
            </w:rPr>
          </w:rPrChange>
        </w:rPr>
      </w:pPr>
      <w:r w:rsidRPr="006D4DBE">
        <w:rPr>
          <w:rFonts w:ascii="Times New Roman" w:hAnsi="Times New Roman" w:hint="eastAsia"/>
          <w:color w:val="000000" w:themeColor="text1"/>
          <w:rPrChange w:id="1784" w:author="陳佳宜資訊部資訊安全處" w:date="2024-08-28T10:04:00Z" w16du:dateUtc="2024-08-28T02:04:00Z">
            <w:rPr>
              <w:rFonts w:ascii="Times New Roman" w:hAnsi="Times New Roman" w:hint="eastAsia"/>
            </w:rPr>
          </w:rPrChange>
        </w:rPr>
        <w:t>本公司應</w:t>
      </w:r>
      <w:proofErr w:type="gramStart"/>
      <w:r w:rsidRPr="006D4DBE">
        <w:rPr>
          <w:rFonts w:ascii="Times New Roman" w:hAnsi="Times New Roman" w:hint="eastAsia"/>
          <w:color w:val="000000" w:themeColor="text1"/>
          <w:rPrChange w:id="1785" w:author="陳佳宜資訊部資訊安全處" w:date="2024-08-28T10:04:00Z" w16du:dateUtc="2024-08-28T02:04:00Z">
            <w:rPr>
              <w:rFonts w:ascii="Times New Roman" w:hAnsi="Times New Roman" w:hint="eastAsia"/>
            </w:rPr>
          </w:rPrChange>
        </w:rPr>
        <w:t>關閉物聯網</w:t>
      </w:r>
      <w:proofErr w:type="gramEnd"/>
      <w:r w:rsidRPr="006D4DBE">
        <w:rPr>
          <w:rFonts w:ascii="Times New Roman" w:hAnsi="Times New Roman" w:hint="eastAsia"/>
          <w:color w:val="000000" w:themeColor="text1"/>
          <w:rPrChange w:id="1786" w:author="陳佳宜資訊部資訊安全處" w:date="2024-08-28T10:04:00Z" w16du:dateUtc="2024-08-28T02:04:00Z">
            <w:rPr>
              <w:rFonts w:ascii="Times New Roman" w:hAnsi="Times New Roman" w:hint="eastAsia"/>
            </w:rPr>
          </w:rPrChange>
        </w:rPr>
        <w:t>設備不必要之網路連線及服務，並避免使用對外公開</w:t>
      </w:r>
      <w:r w:rsidRPr="006D4DBE">
        <w:rPr>
          <w:rFonts w:ascii="Times New Roman" w:hAnsi="Times New Roman" w:hint="eastAsia"/>
          <w:color w:val="000000" w:themeColor="text1"/>
          <w:rPrChange w:id="1787" w:author="陳佳宜資訊部資訊安全處" w:date="2024-08-28T10:04:00Z" w16du:dateUtc="2024-08-28T02:04:00Z">
            <w:rPr>
              <w:rFonts w:ascii="Times New Roman" w:hAnsi="Times New Roman" w:hint="eastAsia"/>
            </w:rPr>
          </w:rPrChange>
        </w:rPr>
        <w:t xml:space="preserve">           </w:t>
      </w:r>
      <w:r w:rsidRPr="006D4DBE">
        <w:rPr>
          <w:rFonts w:ascii="Times New Roman" w:hAnsi="Times New Roman" w:hint="eastAsia"/>
          <w:color w:val="000000" w:themeColor="text1"/>
          <w:rPrChange w:id="1788" w:author="陳佳宜資訊部資訊安全處" w:date="2024-08-28T10:04:00Z" w16du:dateUtc="2024-08-28T02:04:00Z">
            <w:rPr>
              <w:rFonts w:ascii="Times New Roman" w:hAnsi="Times New Roman" w:hint="eastAsia"/>
            </w:rPr>
          </w:rPrChange>
        </w:rPr>
        <w:t>的網際網路位置，如設備採用公開的網際網路位置，應於設備前端設置防</w:t>
      </w:r>
      <w:r w:rsidRPr="006D4DBE">
        <w:rPr>
          <w:rFonts w:ascii="Times New Roman" w:hAnsi="Times New Roman" w:hint="eastAsia"/>
          <w:color w:val="000000" w:themeColor="text1"/>
          <w:rPrChange w:id="1789" w:author="陳佳宜資訊部資訊安全處" w:date="2024-08-28T10:04:00Z" w16du:dateUtc="2024-08-28T02:04:00Z">
            <w:rPr>
              <w:rFonts w:ascii="Times New Roman" w:hAnsi="Times New Roman" w:hint="eastAsia"/>
            </w:rPr>
          </w:rPrChange>
        </w:rPr>
        <w:t xml:space="preserve">           </w:t>
      </w:r>
      <w:r w:rsidRPr="006D4DBE">
        <w:rPr>
          <w:rFonts w:ascii="Times New Roman" w:hAnsi="Times New Roman" w:hint="eastAsia"/>
          <w:color w:val="000000" w:themeColor="text1"/>
          <w:rPrChange w:id="1790" w:author="陳佳宜資訊部資訊安全處" w:date="2024-08-28T10:04:00Z" w16du:dateUtc="2024-08-28T02:04:00Z">
            <w:rPr>
              <w:rFonts w:ascii="Times New Roman" w:hAnsi="Times New Roman" w:hint="eastAsia"/>
            </w:rPr>
          </w:rPrChange>
        </w:rPr>
        <w:lastRenderedPageBreak/>
        <w:t>火牆予以防護，並採用白名單方式進行存取過濾。如設備以無線連接網路</w:t>
      </w:r>
      <w:r w:rsidRPr="006D4DBE">
        <w:rPr>
          <w:rFonts w:ascii="Times New Roman" w:hAnsi="Times New Roman" w:hint="eastAsia"/>
          <w:color w:val="000000" w:themeColor="text1"/>
          <w:rPrChange w:id="1791" w:author="陳佳宜資訊部資訊安全處" w:date="2024-08-28T10:04:00Z" w16du:dateUtc="2024-08-28T02:04:00Z">
            <w:rPr>
              <w:rFonts w:ascii="Times New Roman" w:hAnsi="Times New Roman" w:hint="eastAsia"/>
            </w:rPr>
          </w:rPrChange>
        </w:rPr>
        <w:t xml:space="preserve">           </w:t>
      </w:r>
      <w:r w:rsidRPr="006D4DBE">
        <w:rPr>
          <w:rFonts w:ascii="Times New Roman" w:hAnsi="Times New Roman" w:hint="eastAsia"/>
          <w:color w:val="000000" w:themeColor="text1"/>
          <w:rPrChange w:id="1792" w:author="陳佳宜資訊部資訊安全處" w:date="2024-08-28T10:04:00Z" w16du:dateUtc="2024-08-28T02:04:00Z">
            <w:rPr>
              <w:rFonts w:ascii="Times New Roman" w:hAnsi="Times New Roman" w:hint="eastAsia"/>
            </w:rPr>
          </w:rPrChange>
        </w:rPr>
        <w:t>者，應採用具加密協定之無線存取點連接網路，並以網路卡</w:t>
      </w:r>
      <w:proofErr w:type="gramStart"/>
      <w:r w:rsidRPr="006D4DBE">
        <w:rPr>
          <w:rFonts w:ascii="Times New Roman" w:hAnsi="Times New Roman" w:hint="eastAsia"/>
          <w:color w:val="000000" w:themeColor="text1"/>
          <w:rPrChange w:id="1793" w:author="陳佳宜資訊部資訊安全處" w:date="2024-08-28T10:04:00Z" w16du:dateUtc="2024-08-28T02:04:00Z">
            <w:rPr>
              <w:rFonts w:ascii="Times New Roman" w:hAnsi="Times New Roman" w:hint="eastAsia"/>
            </w:rPr>
          </w:rPrChange>
        </w:rPr>
        <w:t>卡號白名單</w:t>
      </w:r>
      <w:proofErr w:type="gramEnd"/>
      <w:r w:rsidRPr="006D4DBE">
        <w:rPr>
          <w:rFonts w:ascii="Times New Roman" w:hAnsi="Times New Roman" w:hint="eastAsia"/>
          <w:color w:val="000000" w:themeColor="text1"/>
          <w:rPrChange w:id="1794" w:author="陳佳宜資訊部資訊安全處" w:date="2024-08-28T10:04:00Z" w16du:dateUtc="2024-08-28T02:04:00Z">
            <w:rPr>
              <w:rFonts w:ascii="Times New Roman" w:hAnsi="Times New Roman" w:hint="eastAsia"/>
            </w:rPr>
          </w:rPrChange>
        </w:rPr>
        <w:t>等</w:t>
      </w:r>
      <w:r w:rsidRPr="006D4DBE">
        <w:rPr>
          <w:rFonts w:ascii="Times New Roman" w:hAnsi="Times New Roman" w:hint="eastAsia"/>
          <w:color w:val="000000" w:themeColor="text1"/>
          <w:rPrChange w:id="1795" w:author="陳佳宜資訊部資訊安全處" w:date="2024-08-28T10:04:00Z" w16du:dateUtc="2024-08-28T02:04:00Z">
            <w:rPr>
              <w:rFonts w:ascii="Times New Roman" w:hAnsi="Times New Roman" w:hint="eastAsia"/>
            </w:rPr>
          </w:rPrChange>
        </w:rPr>
        <w:t xml:space="preserve">           </w:t>
      </w:r>
      <w:r w:rsidRPr="006D4DBE">
        <w:rPr>
          <w:rFonts w:ascii="Times New Roman" w:hAnsi="Times New Roman" w:hint="eastAsia"/>
          <w:color w:val="000000" w:themeColor="text1"/>
          <w:rPrChange w:id="1796" w:author="陳佳宜資訊部資訊安全處" w:date="2024-08-28T10:04:00Z" w16du:dateUtc="2024-08-28T02:04:00Z">
            <w:rPr>
              <w:rFonts w:ascii="Times New Roman" w:hAnsi="Times New Roman" w:hint="eastAsia"/>
            </w:rPr>
          </w:rPrChange>
        </w:rPr>
        <w:t>機制進行設備綁定。</w:t>
      </w:r>
    </w:p>
    <w:p w14:paraId="7D287A03" w14:textId="2B4D63E2" w:rsidR="000A70E4" w:rsidRPr="006D4DBE" w:rsidRDefault="000A70E4">
      <w:pPr>
        <w:pStyle w:val="3"/>
        <w:tabs>
          <w:tab w:val="clear" w:pos="3480"/>
          <w:tab w:val="num" w:pos="1560"/>
        </w:tabs>
        <w:ind w:left="1320"/>
        <w:rPr>
          <w:rFonts w:ascii="Times New Roman" w:hAnsi="Times New Roman"/>
          <w:color w:val="000000" w:themeColor="text1"/>
          <w:rPrChange w:id="1797" w:author="陳佳宜資訊部資訊安全處" w:date="2024-08-28T10:04:00Z" w16du:dateUtc="2024-08-28T02:04:00Z">
            <w:rPr>
              <w:rFonts w:ascii="Times New Roman" w:hAnsi="Times New Roman"/>
            </w:rPr>
          </w:rPrChange>
        </w:rPr>
        <w:pPrChange w:id="1798" w:author="陳佳宜資訊部策略發展處" w:date="2024-04-19T13:47:00Z">
          <w:pPr>
            <w:pStyle w:val="3"/>
            <w:ind w:left="1320"/>
          </w:pPr>
        </w:pPrChange>
      </w:pPr>
      <w:r w:rsidRPr="006D4DBE">
        <w:rPr>
          <w:rFonts w:ascii="Times New Roman" w:hAnsi="Times New Roman" w:hint="eastAsia"/>
          <w:color w:val="000000" w:themeColor="text1"/>
          <w:rPrChange w:id="1799" w:author="陳佳宜資訊部資訊安全處" w:date="2024-08-28T10:04:00Z" w16du:dateUtc="2024-08-28T02:04:00Z">
            <w:rPr>
              <w:rFonts w:ascii="Times New Roman" w:hAnsi="Times New Roman" w:hint="eastAsia"/>
            </w:rPr>
          </w:rPrChange>
        </w:rPr>
        <w:t>供應商管理</w:t>
      </w:r>
    </w:p>
    <w:p w14:paraId="14DDD34F" w14:textId="77777777" w:rsidR="000A70E4" w:rsidRPr="006D4DBE" w:rsidRDefault="000A70E4" w:rsidP="008066A6">
      <w:pPr>
        <w:pStyle w:val="4"/>
        <w:ind w:hanging="480"/>
        <w:rPr>
          <w:rFonts w:ascii="Times New Roman" w:hAnsi="Times New Roman"/>
          <w:color w:val="000000" w:themeColor="text1"/>
          <w:rPrChange w:id="1800"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801" w:author="陳佳宜資訊部資訊安全處" w:date="2024-08-28T10:04:00Z" w16du:dateUtc="2024-08-28T02:04:00Z">
            <w:rPr>
              <w:rFonts w:ascii="Times New Roman" w:hAnsi="Times New Roman"/>
            </w:rPr>
          </w:rPrChange>
        </w:rPr>
        <w:t>本公司如</w:t>
      </w:r>
      <w:proofErr w:type="gramStart"/>
      <w:r w:rsidRPr="006D4DBE">
        <w:rPr>
          <w:rFonts w:ascii="Times New Roman" w:hAnsi="Times New Roman"/>
          <w:color w:val="000000" w:themeColor="text1"/>
          <w:rPrChange w:id="1802" w:author="陳佳宜資訊部資訊安全處" w:date="2024-08-28T10:04:00Z" w16du:dateUtc="2024-08-28T02:04:00Z">
            <w:rPr>
              <w:rFonts w:ascii="Times New Roman" w:hAnsi="Times New Roman"/>
            </w:rPr>
          </w:rPrChange>
        </w:rPr>
        <w:t>與物聯網</w:t>
      </w:r>
      <w:proofErr w:type="gramEnd"/>
      <w:r w:rsidRPr="006D4DBE">
        <w:rPr>
          <w:rFonts w:ascii="Times New Roman" w:hAnsi="Times New Roman"/>
          <w:color w:val="000000" w:themeColor="text1"/>
          <w:rPrChange w:id="1803" w:author="陳佳宜資訊部資訊安全處" w:date="2024-08-28T10:04:00Z" w16du:dateUtc="2024-08-28T02:04:00Z">
            <w:rPr>
              <w:rFonts w:ascii="Times New Roman" w:hAnsi="Times New Roman"/>
            </w:rPr>
          </w:rPrChange>
        </w:rPr>
        <w:t>設備供應商簽定採購合約時，其內容應包含資訊安全相關協議，明確約定相關責任</w:t>
      </w:r>
      <w:r w:rsidRPr="006D4DBE">
        <w:rPr>
          <w:rFonts w:ascii="Times New Roman" w:hAnsi="Times New Roman"/>
          <w:color w:val="000000" w:themeColor="text1"/>
          <w:rPrChange w:id="1804" w:author="陳佳宜資訊部資訊安全處" w:date="2024-08-28T10:04:00Z" w16du:dateUtc="2024-08-28T02:04:00Z">
            <w:rPr>
              <w:rFonts w:ascii="Times New Roman" w:hAnsi="Times New Roman"/>
            </w:rPr>
          </w:rPrChange>
        </w:rPr>
        <w:t>(</w:t>
      </w:r>
      <w:r w:rsidRPr="006D4DBE">
        <w:rPr>
          <w:rFonts w:ascii="Times New Roman" w:hAnsi="Times New Roman"/>
          <w:color w:val="000000" w:themeColor="text1"/>
          <w:rPrChange w:id="1805" w:author="陳佳宜資訊部資訊安全處" w:date="2024-08-28T10:04:00Z" w16du:dateUtc="2024-08-28T02:04:00Z">
            <w:rPr>
              <w:rFonts w:ascii="Times New Roman" w:hAnsi="Times New Roman"/>
            </w:rPr>
          </w:rPrChange>
        </w:rPr>
        <w:t>如：服務承諾、安全性更新機制、網路連線與服務安全性、主動通報設備已</w:t>
      </w:r>
      <w:proofErr w:type="gramStart"/>
      <w:r w:rsidRPr="006D4DBE">
        <w:rPr>
          <w:rFonts w:ascii="Times New Roman" w:hAnsi="Times New Roman"/>
          <w:color w:val="000000" w:themeColor="text1"/>
          <w:rPrChange w:id="1806" w:author="陳佳宜資訊部資訊安全處" w:date="2024-08-28T10:04:00Z" w16du:dateUtc="2024-08-28T02:04:00Z">
            <w:rPr>
              <w:rFonts w:ascii="Times New Roman" w:hAnsi="Times New Roman"/>
            </w:rPr>
          </w:rPrChange>
        </w:rPr>
        <w:t>知資安</w:t>
      </w:r>
      <w:proofErr w:type="gramEnd"/>
      <w:r w:rsidRPr="006D4DBE">
        <w:rPr>
          <w:rFonts w:ascii="Times New Roman" w:hAnsi="Times New Roman"/>
          <w:color w:val="000000" w:themeColor="text1"/>
          <w:rPrChange w:id="1807" w:author="陳佳宜資訊部資訊安全處" w:date="2024-08-28T10:04:00Z" w16du:dateUtc="2024-08-28T02:04:00Z">
            <w:rPr>
              <w:rFonts w:ascii="Times New Roman" w:hAnsi="Times New Roman"/>
            </w:rPr>
          </w:rPrChange>
        </w:rPr>
        <w:t>漏洞並提出相關應變處置方案等</w:t>
      </w:r>
      <w:r w:rsidRPr="006D4DBE">
        <w:rPr>
          <w:rFonts w:ascii="Times New Roman" w:hAnsi="Times New Roman"/>
          <w:color w:val="000000" w:themeColor="text1"/>
          <w:rPrChange w:id="1808" w:author="陳佳宜資訊部資訊安全處" w:date="2024-08-28T10:04:00Z" w16du:dateUtc="2024-08-28T02:04:00Z">
            <w:rPr>
              <w:rFonts w:ascii="Times New Roman" w:hAnsi="Times New Roman"/>
            </w:rPr>
          </w:rPrChange>
        </w:rPr>
        <w:t>)</w:t>
      </w:r>
      <w:r w:rsidRPr="006D4DBE">
        <w:rPr>
          <w:rFonts w:ascii="Times New Roman" w:hAnsi="Times New Roman"/>
          <w:color w:val="000000" w:themeColor="text1"/>
          <w:rPrChange w:id="1809" w:author="陳佳宜資訊部資訊安全處" w:date="2024-08-28T10:04:00Z" w16du:dateUtc="2024-08-28T02:04:00Z">
            <w:rPr>
              <w:rFonts w:ascii="Times New Roman" w:hAnsi="Times New Roman"/>
            </w:rPr>
          </w:rPrChange>
        </w:rPr>
        <w:t>，確保設備不存在已知安全性漏洞。</w:t>
      </w:r>
    </w:p>
    <w:p w14:paraId="1D0027E3" w14:textId="77777777" w:rsidR="000A70E4" w:rsidRPr="006D4DBE" w:rsidRDefault="000A70E4" w:rsidP="008066A6">
      <w:pPr>
        <w:pStyle w:val="4"/>
        <w:ind w:hanging="480"/>
        <w:rPr>
          <w:rFonts w:ascii="Times New Roman" w:hAnsi="Times New Roman"/>
          <w:color w:val="000000" w:themeColor="text1"/>
          <w:rPrChange w:id="1810"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811" w:author="陳佳宜資訊部資訊安全處" w:date="2024-08-28T10:04:00Z" w16du:dateUtc="2024-08-28T02:04:00Z">
            <w:rPr>
              <w:rFonts w:ascii="Times New Roman" w:hAnsi="Times New Roman"/>
            </w:rPr>
          </w:rPrChange>
        </w:rPr>
        <w:t>公司</w:t>
      </w:r>
      <w:proofErr w:type="gramStart"/>
      <w:r w:rsidRPr="006D4DBE">
        <w:rPr>
          <w:rFonts w:ascii="Times New Roman" w:hAnsi="Times New Roman"/>
          <w:color w:val="000000" w:themeColor="text1"/>
          <w:rPrChange w:id="1812" w:author="陳佳宜資訊部資訊安全處" w:date="2024-08-28T10:04:00Z" w16du:dateUtc="2024-08-28T02:04:00Z">
            <w:rPr>
              <w:rFonts w:ascii="Times New Roman" w:hAnsi="Times New Roman"/>
            </w:rPr>
          </w:rPrChange>
        </w:rPr>
        <w:t>採購物聯網</w:t>
      </w:r>
      <w:proofErr w:type="gramEnd"/>
      <w:r w:rsidRPr="006D4DBE">
        <w:rPr>
          <w:rFonts w:ascii="Times New Roman" w:hAnsi="Times New Roman"/>
          <w:color w:val="000000" w:themeColor="text1"/>
          <w:rPrChange w:id="1813" w:author="陳佳宜資訊部資訊安全處" w:date="2024-08-28T10:04:00Z" w16du:dateUtc="2024-08-28T02:04:00Z">
            <w:rPr>
              <w:rFonts w:ascii="Times New Roman" w:hAnsi="Times New Roman"/>
            </w:rPr>
          </w:rPrChange>
        </w:rPr>
        <w:t>設備時，宜優先採購取得</w:t>
      </w:r>
      <w:proofErr w:type="gramStart"/>
      <w:r w:rsidRPr="006D4DBE">
        <w:rPr>
          <w:rFonts w:ascii="Times New Roman" w:hAnsi="Times New Roman"/>
          <w:color w:val="000000" w:themeColor="text1"/>
          <w:rPrChange w:id="1814" w:author="陳佳宜資訊部資訊安全處" w:date="2024-08-28T10:04:00Z" w16du:dateUtc="2024-08-28T02:04:00Z">
            <w:rPr>
              <w:rFonts w:ascii="Times New Roman" w:hAnsi="Times New Roman"/>
            </w:rPr>
          </w:rPrChange>
        </w:rPr>
        <w:t>資安標</w:t>
      </w:r>
      <w:proofErr w:type="gramEnd"/>
      <w:r w:rsidRPr="006D4DBE">
        <w:rPr>
          <w:rFonts w:ascii="Times New Roman" w:hAnsi="Times New Roman"/>
          <w:color w:val="000000" w:themeColor="text1"/>
          <w:rPrChange w:id="1815" w:author="陳佳宜資訊部資訊安全處" w:date="2024-08-28T10:04:00Z" w16du:dateUtc="2024-08-28T02:04:00Z">
            <w:rPr>
              <w:rFonts w:ascii="Times New Roman" w:hAnsi="Times New Roman"/>
            </w:rPr>
          </w:rPrChange>
        </w:rPr>
        <w:t>章</w:t>
      </w:r>
      <w:proofErr w:type="gramStart"/>
      <w:r w:rsidRPr="006D4DBE">
        <w:rPr>
          <w:rFonts w:ascii="Times New Roman" w:hAnsi="Times New Roman"/>
          <w:color w:val="000000" w:themeColor="text1"/>
          <w:rPrChange w:id="1816" w:author="陳佳宜資訊部資訊安全處" w:date="2024-08-28T10:04:00Z" w16du:dateUtc="2024-08-28T02:04:00Z">
            <w:rPr>
              <w:rFonts w:ascii="Times New Roman" w:hAnsi="Times New Roman"/>
            </w:rPr>
          </w:rPrChange>
        </w:rPr>
        <w:t>之物聯網</w:t>
      </w:r>
      <w:proofErr w:type="gramEnd"/>
      <w:r w:rsidRPr="006D4DBE">
        <w:rPr>
          <w:rFonts w:ascii="Times New Roman" w:hAnsi="Times New Roman"/>
          <w:color w:val="000000" w:themeColor="text1"/>
          <w:rPrChange w:id="1817" w:author="陳佳宜資訊部資訊安全處" w:date="2024-08-28T10:04:00Z" w16du:dateUtc="2024-08-28T02:04:00Z">
            <w:rPr>
              <w:rFonts w:ascii="Times New Roman" w:hAnsi="Times New Roman"/>
            </w:rPr>
          </w:rPrChange>
        </w:rPr>
        <w:t>設備。</w:t>
      </w:r>
    </w:p>
    <w:p w14:paraId="2A06ED0F" w14:textId="77777777" w:rsidR="000A70E4" w:rsidRPr="006D4DBE" w:rsidRDefault="000A70E4">
      <w:pPr>
        <w:pStyle w:val="3"/>
        <w:tabs>
          <w:tab w:val="clear" w:pos="3480"/>
          <w:tab w:val="num" w:pos="1560"/>
        </w:tabs>
        <w:ind w:left="1320"/>
        <w:rPr>
          <w:rFonts w:ascii="Times New Roman" w:hAnsi="Times New Roman"/>
          <w:color w:val="000000" w:themeColor="text1"/>
          <w:rPrChange w:id="1818" w:author="陳佳宜資訊部資訊安全處" w:date="2024-08-28T10:04:00Z" w16du:dateUtc="2024-08-28T02:04:00Z">
            <w:rPr>
              <w:rFonts w:ascii="Times New Roman" w:hAnsi="Times New Roman"/>
            </w:rPr>
          </w:rPrChange>
        </w:rPr>
        <w:pPrChange w:id="1819" w:author="陳佳宜資訊部策略發展處" w:date="2024-04-19T13:47:00Z">
          <w:pPr>
            <w:pStyle w:val="3"/>
            <w:ind w:left="1320"/>
          </w:pPr>
        </w:pPrChange>
      </w:pPr>
      <w:r w:rsidRPr="006D4DBE">
        <w:rPr>
          <w:rFonts w:ascii="Times New Roman" w:hAnsi="Times New Roman" w:hint="eastAsia"/>
          <w:color w:val="000000" w:themeColor="text1"/>
          <w:rPrChange w:id="1820" w:author="陳佳宜資訊部資訊安全處" w:date="2024-08-28T10:04:00Z" w16du:dateUtc="2024-08-28T02:04:00Z">
            <w:rPr>
              <w:rFonts w:ascii="Times New Roman" w:hAnsi="Times New Roman" w:hint="eastAsia"/>
            </w:rPr>
          </w:rPrChange>
        </w:rPr>
        <w:t>例外控管</w:t>
      </w:r>
    </w:p>
    <w:p w14:paraId="66C117C3" w14:textId="77777777" w:rsidR="000A70E4" w:rsidRPr="006D4DBE" w:rsidRDefault="000A70E4" w:rsidP="008066A6">
      <w:pPr>
        <w:pStyle w:val="3"/>
        <w:numPr>
          <w:ilvl w:val="0"/>
          <w:numId w:val="0"/>
        </w:numPr>
        <w:ind w:left="1320"/>
        <w:rPr>
          <w:rFonts w:ascii="Times New Roman" w:hAnsi="Times New Roman"/>
          <w:color w:val="000000" w:themeColor="text1"/>
          <w:rPrChange w:id="1821" w:author="陳佳宜資訊部資訊安全處" w:date="2024-08-28T10:04:00Z" w16du:dateUtc="2024-08-28T02:04:00Z">
            <w:rPr>
              <w:rFonts w:ascii="Times New Roman" w:hAnsi="Times New Roman"/>
            </w:rPr>
          </w:rPrChange>
        </w:rPr>
      </w:pPr>
      <w:r w:rsidRPr="006D4DBE">
        <w:rPr>
          <w:rFonts w:ascii="Times New Roman" w:hAnsi="Times New Roman" w:hint="eastAsia"/>
          <w:color w:val="000000" w:themeColor="text1"/>
          <w:rPrChange w:id="1822" w:author="陳佳宜資訊部資訊安全處" w:date="2024-08-28T10:04:00Z" w16du:dateUtc="2024-08-28T02:04:00Z">
            <w:rPr>
              <w:rFonts w:ascii="Times New Roman" w:hAnsi="Times New Roman" w:hint="eastAsia"/>
            </w:rPr>
          </w:rPrChange>
        </w:rPr>
        <w:t>本公司</w:t>
      </w:r>
      <w:proofErr w:type="gramStart"/>
      <w:r w:rsidRPr="006D4DBE">
        <w:rPr>
          <w:rFonts w:ascii="Times New Roman" w:hAnsi="Times New Roman" w:hint="eastAsia"/>
          <w:color w:val="000000" w:themeColor="text1"/>
          <w:rPrChange w:id="1823" w:author="陳佳宜資訊部資訊安全處" w:date="2024-08-28T10:04:00Z" w16du:dateUtc="2024-08-28T02:04:00Z">
            <w:rPr>
              <w:rFonts w:ascii="Times New Roman" w:hAnsi="Times New Roman" w:hint="eastAsia"/>
            </w:rPr>
          </w:rPrChange>
        </w:rPr>
        <w:t>知悉物聯網</w:t>
      </w:r>
      <w:proofErr w:type="gramEnd"/>
      <w:r w:rsidRPr="006D4DBE">
        <w:rPr>
          <w:rFonts w:ascii="Times New Roman" w:hAnsi="Times New Roman" w:hint="eastAsia"/>
          <w:color w:val="000000" w:themeColor="text1"/>
          <w:rPrChange w:id="1824" w:author="陳佳宜資訊部資訊安全處" w:date="2024-08-28T10:04:00Z" w16du:dateUtc="2024-08-28T02:04:00Z">
            <w:rPr>
              <w:rFonts w:ascii="Times New Roman" w:hAnsi="Times New Roman" w:hint="eastAsia"/>
            </w:rPr>
          </w:rPrChange>
        </w:rPr>
        <w:t>設備存在已知弱點且無法更新，或因設備功能限制無法</w:t>
      </w:r>
      <w:r w:rsidRPr="006D4DBE">
        <w:rPr>
          <w:rFonts w:ascii="Times New Roman" w:hAnsi="Times New Roman" w:hint="eastAsia"/>
          <w:color w:val="000000" w:themeColor="text1"/>
          <w:rPrChange w:id="1825" w:author="陳佳宜資訊部資訊安全處" w:date="2024-08-28T10:04:00Z" w16du:dateUtc="2024-08-28T02:04:00Z">
            <w:rPr>
              <w:rFonts w:ascii="Times New Roman" w:hAnsi="Times New Roman" w:hint="eastAsia"/>
            </w:rPr>
          </w:rPrChange>
        </w:rPr>
        <w:t xml:space="preserve">           </w:t>
      </w:r>
      <w:r w:rsidRPr="006D4DBE">
        <w:rPr>
          <w:rFonts w:ascii="Times New Roman" w:hAnsi="Times New Roman" w:hint="eastAsia"/>
          <w:color w:val="000000" w:themeColor="text1"/>
          <w:rPrChange w:id="1826" w:author="陳佳宜資訊部資訊安全處" w:date="2024-08-28T10:04:00Z" w16du:dateUtc="2024-08-28T02:04:00Z">
            <w:rPr>
              <w:rFonts w:ascii="Times New Roman" w:hAnsi="Times New Roman" w:hint="eastAsia"/>
            </w:rPr>
          </w:rPrChange>
        </w:rPr>
        <w:t>落實本安全控管第二至四項之規範，應中斷設備網路連線，僅於必要時連</w:t>
      </w:r>
      <w:r w:rsidRPr="006D4DBE">
        <w:rPr>
          <w:rFonts w:ascii="Times New Roman" w:hAnsi="Times New Roman" w:hint="eastAsia"/>
          <w:color w:val="000000" w:themeColor="text1"/>
          <w:rPrChange w:id="1827" w:author="陳佳宜資訊部資訊安全處" w:date="2024-08-28T10:04:00Z" w16du:dateUtc="2024-08-28T02:04:00Z">
            <w:rPr>
              <w:rFonts w:ascii="Times New Roman" w:hAnsi="Times New Roman" w:hint="eastAsia"/>
            </w:rPr>
          </w:rPrChange>
        </w:rPr>
        <w:t xml:space="preserve">           </w:t>
      </w:r>
      <w:r w:rsidRPr="006D4DBE">
        <w:rPr>
          <w:rFonts w:ascii="Times New Roman" w:hAnsi="Times New Roman" w:hint="eastAsia"/>
          <w:color w:val="000000" w:themeColor="text1"/>
          <w:rPrChange w:id="1828" w:author="陳佳宜資訊部資訊安全處" w:date="2024-08-28T10:04:00Z" w16du:dateUtc="2024-08-28T02:04:00Z">
            <w:rPr>
              <w:rFonts w:ascii="Times New Roman" w:hAnsi="Times New Roman" w:hint="eastAsia"/>
            </w:rPr>
          </w:rPrChange>
        </w:rPr>
        <w:t>接內部網路並擬定</w:t>
      </w:r>
      <w:proofErr w:type="gramStart"/>
      <w:r w:rsidRPr="006D4DBE">
        <w:rPr>
          <w:rFonts w:ascii="Times New Roman" w:hAnsi="Times New Roman" w:hint="eastAsia"/>
          <w:color w:val="000000" w:themeColor="text1"/>
          <w:rPrChange w:id="1829" w:author="陳佳宜資訊部資訊安全處" w:date="2024-08-28T10:04:00Z" w16du:dateUtc="2024-08-28T02:04:00Z">
            <w:rPr>
              <w:rFonts w:ascii="Times New Roman" w:hAnsi="Times New Roman" w:hint="eastAsia"/>
            </w:rPr>
          </w:rPrChange>
        </w:rPr>
        <w:t>汰</w:t>
      </w:r>
      <w:proofErr w:type="gramEnd"/>
      <w:r w:rsidRPr="006D4DBE">
        <w:rPr>
          <w:rFonts w:ascii="Times New Roman" w:hAnsi="Times New Roman" w:hint="eastAsia"/>
          <w:color w:val="000000" w:themeColor="text1"/>
          <w:rPrChange w:id="1830" w:author="陳佳宜資訊部資訊安全處" w:date="2024-08-28T10:04:00Z" w16du:dateUtc="2024-08-28T02:04:00Z">
            <w:rPr>
              <w:rFonts w:ascii="Times New Roman" w:hAnsi="Times New Roman" w:hint="eastAsia"/>
            </w:rPr>
          </w:rPrChange>
        </w:rPr>
        <w:t>換計畫，</w:t>
      </w:r>
      <w:proofErr w:type="gramStart"/>
      <w:r w:rsidRPr="006D4DBE">
        <w:rPr>
          <w:rFonts w:ascii="Times New Roman" w:hAnsi="Times New Roman" w:hint="eastAsia"/>
          <w:color w:val="000000" w:themeColor="text1"/>
          <w:rPrChange w:id="1831" w:author="陳佳宜資訊部資訊安全處" w:date="2024-08-28T10:04:00Z" w16du:dateUtc="2024-08-28T02:04:00Z">
            <w:rPr>
              <w:rFonts w:ascii="Times New Roman" w:hAnsi="Times New Roman" w:hint="eastAsia"/>
            </w:rPr>
          </w:rPrChange>
        </w:rPr>
        <w:t>汰換前</w:t>
      </w:r>
      <w:proofErr w:type="gramEnd"/>
      <w:r w:rsidRPr="006D4DBE">
        <w:rPr>
          <w:rFonts w:ascii="Times New Roman" w:hAnsi="Times New Roman" w:hint="eastAsia"/>
          <w:color w:val="000000" w:themeColor="text1"/>
          <w:rPrChange w:id="1832" w:author="陳佳宜資訊部資訊安全處" w:date="2024-08-28T10:04:00Z" w16du:dateUtc="2024-08-28T02:04:00Z">
            <w:rPr>
              <w:rFonts w:ascii="Times New Roman" w:hAnsi="Times New Roman" w:hint="eastAsia"/>
            </w:rPr>
          </w:rPrChange>
        </w:rPr>
        <w:t>應設置於</w:t>
      </w:r>
      <w:proofErr w:type="gramStart"/>
      <w:r w:rsidRPr="006D4DBE">
        <w:rPr>
          <w:rFonts w:ascii="Times New Roman" w:hAnsi="Times New Roman" w:hint="eastAsia"/>
          <w:color w:val="000000" w:themeColor="text1"/>
          <w:rPrChange w:id="1833" w:author="陳佳宜資訊部資訊安全處" w:date="2024-08-28T10:04:00Z" w16du:dateUtc="2024-08-28T02:04:00Z">
            <w:rPr>
              <w:rFonts w:ascii="Times New Roman" w:hAnsi="Times New Roman" w:hint="eastAsia"/>
            </w:rPr>
          </w:rPrChange>
        </w:rPr>
        <w:t>獨立網段與</w:t>
      </w:r>
      <w:proofErr w:type="gramEnd"/>
      <w:r w:rsidRPr="006D4DBE">
        <w:rPr>
          <w:rFonts w:ascii="Times New Roman" w:hAnsi="Times New Roman" w:hint="eastAsia"/>
          <w:color w:val="000000" w:themeColor="text1"/>
          <w:rPrChange w:id="1834" w:author="陳佳宜資訊部資訊安全處" w:date="2024-08-28T10:04:00Z" w16du:dateUtc="2024-08-28T02:04:00Z">
            <w:rPr>
              <w:rFonts w:ascii="Times New Roman" w:hAnsi="Times New Roman" w:hint="eastAsia"/>
            </w:rPr>
          </w:rPrChange>
        </w:rPr>
        <w:t>內部網路進行區</w:t>
      </w:r>
      <w:r w:rsidRPr="006D4DBE">
        <w:rPr>
          <w:rFonts w:ascii="Times New Roman" w:hAnsi="Times New Roman" w:hint="eastAsia"/>
          <w:color w:val="000000" w:themeColor="text1"/>
          <w:rPrChange w:id="1835" w:author="陳佳宜資訊部資訊安全處" w:date="2024-08-28T10:04:00Z" w16du:dateUtc="2024-08-28T02:04:00Z">
            <w:rPr>
              <w:rFonts w:ascii="Times New Roman" w:hAnsi="Times New Roman" w:hint="eastAsia"/>
            </w:rPr>
          </w:rPrChange>
        </w:rPr>
        <w:t xml:space="preserve">           </w:t>
      </w:r>
      <w:r w:rsidRPr="006D4DBE">
        <w:rPr>
          <w:rFonts w:ascii="Times New Roman" w:hAnsi="Times New Roman" w:hint="eastAsia"/>
          <w:color w:val="000000" w:themeColor="text1"/>
          <w:rPrChange w:id="1836" w:author="陳佳宜資訊部資訊安全處" w:date="2024-08-28T10:04:00Z" w16du:dateUtc="2024-08-28T02:04:00Z">
            <w:rPr>
              <w:rFonts w:ascii="Times New Roman" w:hAnsi="Times New Roman" w:hint="eastAsia"/>
            </w:rPr>
          </w:rPrChange>
        </w:rPr>
        <w:t>隔。</w:t>
      </w:r>
    </w:p>
    <w:p w14:paraId="18B98057" w14:textId="77777777" w:rsidR="000A70E4" w:rsidRPr="006D4DBE" w:rsidRDefault="000A70E4">
      <w:pPr>
        <w:pStyle w:val="3"/>
        <w:tabs>
          <w:tab w:val="clear" w:pos="3480"/>
          <w:tab w:val="num" w:pos="1560"/>
        </w:tabs>
        <w:ind w:left="1320"/>
        <w:rPr>
          <w:rFonts w:ascii="Times New Roman" w:hAnsi="Times New Roman"/>
          <w:color w:val="000000" w:themeColor="text1"/>
          <w:rPrChange w:id="1837" w:author="陳佳宜資訊部資訊安全處" w:date="2024-08-28T10:04:00Z" w16du:dateUtc="2024-08-28T02:04:00Z">
            <w:rPr>
              <w:rFonts w:ascii="Times New Roman" w:hAnsi="Times New Roman"/>
            </w:rPr>
          </w:rPrChange>
        </w:rPr>
        <w:pPrChange w:id="1838" w:author="陳佳宜資訊部策略發展處" w:date="2024-04-19T13:47:00Z">
          <w:pPr>
            <w:pStyle w:val="3"/>
            <w:ind w:left="1320"/>
          </w:pPr>
        </w:pPrChange>
      </w:pPr>
      <w:r w:rsidRPr="006D4DBE">
        <w:rPr>
          <w:rFonts w:ascii="Times New Roman" w:hAnsi="Times New Roman" w:hint="eastAsia"/>
          <w:color w:val="000000" w:themeColor="text1"/>
          <w:rPrChange w:id="1839" w:author="陳佳宜資訊部資訊安全處" w:date="2024-08-28T10:04:00Z" w16du:dateUtc="2024-08-28T02:04:00Z">
            <w:rPr>
              <w:rFonts w:ascii="Times New Roman" w:hAnsi="Times New Roman" w:hint="eastAsia"/>
            </w:rPr>
          </w:rPrChange>
        </w:rPr>
        <w:t>不具備管理功能之感</w:t>
      </w:r>
      <w:proofErr w:type="gramStart"/>
      <w:r w:rsidRPr="006D4DBE">
        <w:rPr>
          <w:rFonts w:ascii="Times New Roman" w:hAnsi="Times New Roman" w:hint="eastAsia"/>
          <w:color w:val="000000" w:themeColor="text1"/>
          <w:rPrChange w:id="1840" w:author="陳佳宜資訊部資訊安全處" w:date="2024-08-28T10:04:00Z" w16du:dateUtc="2024-08-28T02:04:00Z">
            <w:rPr>
              <w:rFonts w:ascii="Times New Roman" w:hAnsi="Times New Roman" w:hint="eastAsia"/>
            </w:rPr>
          </w:rPrChange>
        </w:rPr>
        <w:t>測器控管</w:t>
      </w:r>
      <w:proofErr w:type="gramEnd"/>
    </w:p>
    <w:p w14:paraId="1F7D3DAF" w14:textId="77777777" w:rsidR="000A70E4" w:rsidRPr="006D4DBE" w:rsidRDefault="000A70E4" w:rsidP="008066A6">
      <w:pPr>
        <w:pStyle w:val="3"/>
        <w:numPr>
          <w:ilvl w:val="0"/>
          <w:numId w:val="0"/>
        </w:numPr>
        <w:ind w:left="1320"/>
        <w:rPr>
          <w:rFonts w:ascii="Times New Roman" w:hAnsi="Times New Roman"/>
          <w:color w:val="000000" w:themeColor="text1"/>
          <w:rPrChange w:id="1841" w:author="陳佳宜資訊部資訊安全處" w:date="2024-08-28T10:04:00Z" w16du:dateUtc="2024-08-28T02:04:00Z">
            <w:rPr>
              <w:rFonts w:ascii="Times New Roman" w:hAnsi="Times New Roman"/>
            </w:rPr>
          </w:rPrChange>
        </w:rPr>
      </w:pPr>
      <w:r w:rsidRPr="006D4DBE">
        <w:rPr>
          <w:rFonts w:ascii="Times New Roman" w:hAnsi="Times New Roman" w:hint="eastAsia"/>
          <w:color w:val="000000" w:themeColor="text1"/>
          <w:rPrChange w:id="1842" w:author="陳佳宜資訊部資訊安全處" w:date="2024-08-28T10:04:00Z" w16du:dateUtc="2024-08-28T02:04:00Z">
            <w:rPr>
              <w:rFonts w:ascii="Times New Roman" w:hAnsi="Times New Roman" w:hint="eastAsia"/>
            </w:rPr>
          </w:rPrChange>
        </w:rPr>
        <w:t>本公司針對不具備管理功能</w:t>
      </w:r>
      <w:proofErr w:type="gramStart"/>
      <w:r w:rsidRPr="006D4DBE">
        <w:rPr>
          <w:rFonts w:ascii="Times New Roman" w:hAnsi="Times New Roman" w:hint="eastAsia"/>
          <w:color w:val="000000" w:themeColor="text1"/>
          <w:rPrChange w:id="1843" w:author="陳佳宜資訊部資訊安全處" w:date="2024-08-28T10:04:00Z" w16du:dateUtc="2024-08-28T02:04:00Z">
            <w:rPr>
              <w:rFonts w:ascii="Times New Roman" w:hAnsi="Times New Roman" w:hint="eastAsia"/>
            </w:rPr>
          </w:rPrChange>
        </w:rPr>
        <w:t>之物聯網</w:t>
      </w:r>
      <w:proofErr w:type="gramEnd"/>
      <w:r w:rsidRPr="006D4DBE">
        <w:rPr>
          <w:rFonts w:ascii="Times New Roman" w:hAnsi="Times New Roman" w:hint="eastAsia"/>
          <w:color w:val="000000" w:themeColor="text1"/>
          <w:rPrChange w:id="1844" w:author="陳佳宜資訊部資訊安全處" w:date="2024-08-28T10:04:00Z" w16du:dateUtc="2024-08-28T02:04:00Z">
            <w:rPr>
              <w:rFonts w:ascii="Times New Roman" w:hAnsi="Times New Roman" w:hint="eastAsia"/>
            </w:rPr>
          </w:rPrChange>
        </w:rPr>
        <w:t>設備感測器，其功能雖較為單純且風</w:t>
      </w:r>
      <w:r w:rsidRPr="006D4DBE">
        <w:rPr>
          <w:rFonts w:ascii="Times New Roman" w:hAnsi="Times New Roman" w:hint="eastAsia"/>
          <w:color w:val="000000" w:themeColor="text1"/>
          <w:rPrChange w:id="1845" w:author="陳佳宜資訊部資訊安全處" w:date="2024-08-28T10:04:00Z" w16du:dateUtc="2024-08-28T02:04:00Z">
            <w:rPr>
              <w:rFonts w:ascii="Times New Roman" w:hAnsi="Times New Roman" w:hint="eastAsia"/>
            </w:rPr>
          </w:rPrChange>
        </w:rPr>
        <w:t xml:space="preserve">           </w:t>
      </w:r>
      <w:proofErr w:type="gramStart"/>
      <w:r w:rsidRPr="006D4DBE">
        <w:rPr>
          <w:rFonts w:ascii="Times New Roman" w:hAnsi="Times New Roman" w:hint="eastAsia"/>
          <w:color w:val="000000" w:themeColor="text1"/>
          <w:rPrChange w:id="1846" w:author="陳佳宜資訊部資訊安全處" w:date="2024-08-28T10:04:00Z" w16du:dateUtc="2024-08-28T02:04:00Z">
            <w:rPr>
              <w:rFonts w:ascii="Times New Roman" w:hAnsi="Times New Roman" w:hint="eastAsia"/>
            </w:rPr>
          </w:rPrChange>
        </w:rPr>
        <w:t>險較低</w:t>
      </w:r>
      <w:proofErr w:type="gramEnd"/>
      <w:r w:rsidRPr="006D4DBE">
        <w:rPr>
          <w:rFonts w:ascii="Times New Roman" w:hAnsi="Times New Roman" w:hint="eastAsia"/>
          <w:color w:val="000000" w:themeColor="text1"/>
          <w:rPrChange w:id="1847" w:author="陳佳宜資訊部資訊安全處" w:date="2024-08-28T10:04:00Z" w16du:dateUtc="2024-08-28T02:04:00Z">
            <w:rPr>
              <w:rFonts w:ascii="Times New Roman" w:hAnsi="Times New Roman" w:hint="eastAsia"/>
            </w:rPr>
          </w:rPrChange>
        </w:rPr>
        <w:t>，仍應遵循本安全控管第一、四、五、六項之要求辦理。</w:t>
      </w:r>
    </w:p>
    <w:p w14:paraId="7E870830" w14:textId="0E14ACAE" w:rsidR="00672872" w:rsidRPr="006D4DBE" w:rsidRDefault="003000A0" w:rsidP="008066A6">
      <w:pPr>
        <w:pStyle w:val="2"/>
        <w:rPr>
          <w:color w:val="000000" w:themeColor="text1"/>
          <w:rPrChange w:id="1848" w:author="陳佳宜資訊部資訊安全處" w:date="2024-08-28T10:04:00Z" w16du:dateUtc="2024-08-28T02:04:00Z">
            <w:rPr/>
          </w:rPrChange>
        </w:rPr>
      </w:pPr>
      <w:bookmarkStart w:id="1849" w:name="_Toc147137057"/>
      <w:r w:rsidRPr="006D4DBE">
        <w:rPr>
          <w:rFonts w:hint="eastAsia"/>
          <w:color w:val="000000" w:themeColor="text1"/>
          <w:rPrChange w:id="1850" w:author="陳佳宜資訊部資訊安全處" w:date="2024-08-28T10:04:00Z" w16du:dateUtc="2024-08-28T02:04:00Z">
            <w:rPr>
              <w:rFonts w:hint="eastAsia"/>
            </w:rPr>
          </w:rPrChange>
        </w:rPr>
        <w:t>遠距辦公</w:t>
      </w:r>
      <w:bookmarkEnd w:id="1849"/>
    </w:p>
    <w:p w14:paraId="539ACCC0" w14:textId="18461B17" w:rsidR="008066A6" w:rsidRPr="006D4DBE" w:rsidRDefault="00E41323">
      <w:pPr>
        <w:pStyle w:val="3"/>
        <w:tabs>
          <w:tab w:val="clear" w:pos="3480"/>
          <w:tab w:val="num" w:pos="1560"/>
        </w:tabs>
        <w:ind w:left="1320"/>
        <w:rPr>
          <w:rFonts w:ascii="Times New Roman" w:hAnsi="Times New Roman"/>
          <w:color w:val="000000" w:themeColor="text1"/>
          <w:rPrChange w:id="1851" w:author="陳佳宜資訊部資訊安全處" w:date="2024-08-28T10:04:00Z" w16du:dateUtc="2024-08-28T02:04:00Z">
            <w:rPr>
              <w:rFonts w:ascii="Times New Roman" w:hAnsi="Times New Roman"/>
            </w:rPr>
          </w:rPrChange>
        </w:rPr>
        <w:pPrChange w:id="1852" w:author="陳佳宜資訊部策略發展處" w:date="2024-04-19T13:47:00Z">
          <w:pPr>
            <w:pStyle w:val="3"/>
            <w:ind w:left="1320"/>
          </w:pPr>
        </w:pPrChange>
      </w:pPr>
      <w:r w:rsidRPr="006D4DBE">
        <w:rPr>
          <w:rFonts w:ascii="Times New Roman" w:hAnsi="Times New Roman" w:hint="eastAsia"/>
          <w:color w:val="000000" w:themeColor="text1"/>
          <w:rPrChange w:id="1853" w:author="陳佳宜資訊部資訊安全處" w:date="2024-08-28T10:04:00Z" w16du:dateUtc="2024-08-28T02:04:00Z">
            <w:rPr>
              <w:rFonts w:ascii="Times New Roman" w:hAnsi="Times New Roman" w:hint="eastAsia"/>
            </w:rPr>
          </w:rPrChange>
        </w:rPr>
        <w:t>同仁遠距辦公時應遵循本作業要點，應依各自業務範圍申請及開放相關系統功能權限，並做好資訊安全的控管。</w:t>
      </w:r>
    </w:p>
    <w:p w14:paraId="63AC76DC" w14:textId="3BDF60DB" w:rsidR="007832BC" w:rsidRPr="006D4DBE" w:rsidRDefault="007832BC">
      <w:pPr>
        <w:pStyle w:val="3"/>
        <w:tabs>
          <w:tab w:val="clear" w:pos="3480"/>
          <w:tab w:val="num" w:pos="1560"/>
        </w:tabs>
        <w:ind w:left="1320"/>
        <w:rPr>
          <w:rFonts w:ascii="Times New Roman" w:hAnsi="Times New Roman"/>
          <w:color w:val="000000" w:themeColor="text1"/>
          <w:rPrChange w:id="1854" w:author="陳佳宜資訊部資訊安全處" w:date="2024-08-28T10:04:00Z" w16du:dateUtc="2024-08-28T02:04:00Z">
            <w:rPr>
              <w:rFonts w:ascii="Times New Roman" w:hAnsi="Times New Roman"/>
            </w:rPr>
          </w:rPrChange>
        </w:rPr>
        <w:pPrChange w:id="1855" w:author="陳佳宜資訊部策略發展處" w:date="2024-04-19T13:47:00Z">
          <w:pPr>
            <w:pStyle w:val="3"/>
            <w:ind w:left="1320"/>
          </w:pPr>
        </w:pPrChange>
      </w:pPr>
      <w:r w:rsidRPr="006D4DBE">
        <w:rPr>
          <w:rFonts w:ascii="Times New Roman" w:hAnsi="Times New Roman" w:hint="eastAsia"/>
          <w:color w:val="000000" w:themeColor="text1"/>
          <w:rPrChange w:id="1856" w:author="陳佳宜資訊部資訊安全處" w:date="2024-08-28T10:04:00Z" w16du:dateUtc="2024-08-28T02:04:00Z">
            <w:rPr>
              <w:rFonts w:ascii="Times New Roman" w:hAnsi="Times New Roman" w:hint="eastAsia"/>
            </w:rPr>
          </w:rPrChange>
        </w:rPr>
        <w:t>對使用遠距辦公之設備安裝資訊安全相關軟體，控管應用程式存取權限，以降低資訊外流風險。</w:t>
      </w:r>
    </w:p>
    <w:p w14:paraId="6A58B348" w14:textId="1D57DE81" w:rsidR="007832BC" w:rsidRPr="006D4DBE" w:rsidRDefault="007832BC">
      <w:pPr>
        <w:pStyle w:val="3"/>
        <w:tabs>
          <w:tab w:val="clear" w:pos="3480"/>
          <w:tab w:val="num" w:pos="1560"/>
        </w:tabs>
        <w:ind w:left="1320"/>
        <w:rPr>
          <w:rFonts w:ascii="Times New Roman" w:hAnsi="Times New Roman"/>
          <w:color w:val="000000" w:themeColor="text1"/>
          <w:rPrChange w:id="1857" w:author="陳佳宜資訊部資訊安全處" w:date="2024-08-28T10:04:00Z" w16du:dateUtc="2024-08-28T02:04:00Z">
            <w:rPr>
              <w:rFonts w:ascii="Times New Roman" w:hAnsi="Times New Roman"/>
            </w:rPr>
          </w:rPrChange>
        </w:rPr>
        <w:pPrChange w:id="1858" w:author="陳佳宜資訊部策略發展處" w:date="2024-04-19T13:47:00Z">
          <w:pPr>
            <w:pStyle w:val="3"/>
            <w:ind w:left="1320"/>
          </w:pPr>
        </w:pPrChange>
      </w:pPr>
      <w:r w:rsidRPr="006D4DBE">
        <w:rPr>
          <w:rFonts w:ascii="Times New Roman" w:hAnsi="Times New Roman" w:hint="eastAsia"/>
          <w:color w:val="000000" w:themeColor="text1"/>
          <w:rPrChange w:id="1859" w:author="陳佳宜資訊部資訊安全處" w:date="2024-08-28T10:04:00Z" w16du:dateUtc="2024-08-28T02:04:00Z">
            <w:rPr>
              <w:rFonts w:ascii="Times New Roman" w:hAnsi="Times New Roman" w:hint="eastAsia"/>
            </w:rPr>
          </w:rPrChange>
        </w:rPr>
        <w:t>依業務範圍及控管權限設定居家辦公員工之系統功能權限</w:t>
      </w:r>
      <w:r w:rsidR="00CC305E" w:rsidRPr="006D4DBE">
        <w:rPr>
          <w:rFonts w:ascii="Times New Roman" w:hAnsi="Times New Roman" w:hint="eastAsia"/>
          <w:color w:val="000000" w:themeColor="text1"/>
          <w:rPrChange w:id="1860" w:author="陳佳宜資訊部資訊安全處" w:date="2024-08-28T10:04:00Z" w16du:dateUtc="2024-08-28T02:04:00Z">
            <w:rPr>
              <w:rFonts w:ascii="Times New Roman" w:hAnsi="Times New Roman" w:hint="eastAsia"/>
            </w:rPr>
          </w:rPrChange>
        </w:rPr>
        <w:t>，</w:t>
      </w:r>
      <w:r w:rsidR="00C82CC6" w:rsidRPr="006D4DBE">
        <w:rPr>
          <w:rFonts w:ascii="Times New Roman" w:hAnsi="Times New Roman" w:hint="eastAsia"/>
          <w:color w:val="000000" w:themeColor="text1"/>
          <w:rPrChange w:id="1861" w:author="陳佳宜資訊部資訊安全處" w:date="2024-08-28T10:04:00Z" w16du:dateUtc="2024-08-28T02:04:00Z">
            <w:rPr>
              <w:rFonts w:ascii="Times New Roman" w:hAnsi="Times New Roman" w:hint="eastAsia"/>
            </w:rPr>
          </w:rPrChange>
        </w:rPr>
        <w:t>相關權限管理設定依據</w:t>
      </w:r>
      <w:r w:rsidR="00C82CC6" w:rsidRPr="006D4DBE">
        <w:rPr>
          <w:rFonts w:ascii="標楷體" w:hAnsi="標楷體" w:hint="eastAsia"/>
          <w:color w:val="000000" w:themeColor="text1"/>
          <w:rPrChange w:id="1862" w:author="陳佳宜資訊部資訊安全處" w:date="2024-08-28T10:04:00Z" w16du:dateUtc="2024-08-28T02:04:00Z">
            <w:rPr>
              <w:rFonts w:ascii="標楷體" w:hAnsi="標楷體" w:hint="eastAsia"/>
            </w:rPr>
          </w:rPrChange>
        </w:rPr>
        <w:t>《</w:t>
      </w:r>
      <w:r w:rsidR="00C82CC6" w:rsidRPr="006D4DBE">
        <w:rPr>
          <w:rFonts w:ascii="Times New Roman" w:hAnsi="Times New Roman"/>
          <w:color w:val="000000" w:themeColor="text1"/>
          <w:rPrChange w:id="1863" w:author="陳佳宜資訊部資訊安全處" w:date="2024-08-28T10:04:00Z" w16du:dateUtc="2024-08-28T02:04:00Z">
            <w:rPr>
              <w:rFonts w:ascii="Times New Roman" w:hAnsi="Times New Roman"/>
            </w:rPr>
          </w:rPrChange>
        </w:rPr>
        <w:t xml:space="preserve">SC-01-008 </w:t>
      </w:r>
      <w:r w:rsidR="00C82CC6" w:rsidRPr="006D4DBE">
        <w:rPr>
          <w:rFonts w:ascii="Times New Roman" w:hAnsi="Times New Roman"/>
          <w:color w:val="000000" w:themeColor="text1"/>
          <w:rPrChange w:id="1864" w:author="陳佳宜資訊部資訊安全處" w:date="2024-08-28T10:04:00Z" w16du:dateUtc="2024-08-28T02:04:00Z">
            <w:rPr>
              <w:rFonts w:ascii="Times New Roman" w:hAnsi="Times New Roman"/>
            </w:rPr>
          </w:rPrChange>
        </w:rPr>
        <w:t>存取控制</w:t>
      </w:r>
      <w:r w:rsidR="00C82CC6" w:rsidRPr="006D4DBE">
        <w:rPr>
          <w:rFonts w:ascii="標楷體" w:hAnsi="標楷體" w:hint="eastAsia"/>
          <w:color w:val="000000" w:themeColor="text1"/>
          <w:rPrChange w:id="1865" w:author="陳佳宜資訊部資訊安全處" w:date="2024-08-28T10:04:00Z" w16du:dateUtc="2024-08-28T02:04:00Z">
            <w:rPr>
              <w:rFonts w:ascii="標楷體" w:hAnsi="標楷體" w:hint="eastAsia"/>
            </w:rPr>
          </w:rPrChange>
        </w:rPr>
        <w:t>》</w:t>
      </w:r>
      <w:r w:rsidRPr="006D4DBE">
        <w:rPr>
          <w:rFonts w:ascii="Times New Roman" w:hAnsi="Times New Roman" w:hint="eastAsia"/>
          <w:color w:val="000000" w:themeColor="text1"/>
          <w:rPrChange w:id="1866" w:author="陳佳宜資訊部資訊安全處" w:date="2024-08-28T10:04:00Z" w16du:dateUtc="2024-08-28T02:04:00Z">
            <w:rPr>
              <w:rFonts w:ascii="Times New Roman" w:hAnsi="Times New Roman" w:hint="eastAsia"/>
            </w:rPr>
          </w:rPrChange>
        </w:rPr>
        <w:t>。</w:t>
      </w:r>
    </w:p>
    <w:p w14:paraId="67E2B76E" w14:textId="08FFA67C" w:rsidR="007832BC" w:rsidRPr="006D4DBE" w:rsidRDefault="007832BC">
      <w:pPr>
        <w:pStyle w:val="3"/>
        <w:tabs>
          <w:tab w:val="clear" w:pos="3480"/>
          <w:tab w:val="num" w:pos="1560"/>
        </w:tabs>
        <w:ind w:left="1320"/>
        <w:rPr>
          <w:rFonts w:ascii="Times New Roman" w:hAnsi="Times New Roman"/>
          <w:color w:val="000000" w:themeColor="text1"/>
          <w:rPrChange w:id="1867" w:author="陳佳宜資訊部資訊安全處" w:date="2024-08-28T10:04:00Z" w16du:dateUtc="2024-08-28T02:04:00Z">
            <w:rPr>
              <w:rFonts w:ascii="Times New Roman" w:hAnsi="Times New Roman"/>
            </w:rPr>
          </w:rPrChange>
        </w:rPr>
        <w:pPrChange w:id="1868" w:author="陳佳宜資訊部策略發展處" w:date="2024-04-19T13:47:00Z">
          <w:pPr>
            <w:pStyle w:val="3"/>
            <w:ind w:left="1320"/>
          </w:pPr>
        </w:pPrChange>
      </w:pPr>
      <w:r w:rsidRPr="006D4DBE">
        <w:rPr>
          <w:rFonts w:ascii="Times New Roman" w:hAnsi="Times New Roman" w:hint="eastAsia"/>
          <w:color w:val="000000" w:themeColor="text1"/>
          <w:rPrChange w:id="1869" w:author="陳佳宜資訊部資訊安全處" w:date="2024-08-28T10:04:00Z" w16du:dateUtc="2024-08-28T02:04:00Z">
            <w:rPr>
              <w:rFonts w:ascii="Times New Roman" w:hAnsi="Times New Roman" w:hint="eastAsia"/>
            </w:rPr>
          </w:rPrChange>
        </w:rPr>
        <w:t>應依員工執行業務內容訂定連線時段限制及相關規範</w:t>
      </w:r>
      <w:r w:rsidR="00927AFE" w:rsidRPr="006D4DBE">
        <w:rPr>
          <w:rFonts w:ascii="Times New Roman" w:hAnsi="Times New Roman" w:hint="eastAsia"/>
          <w:color w:val="000000" w:themeColor="text1"/>
          <w:rPrChange w:id="1870" w:author="陳佳宜資訊部資訊安全處" w:date="2024-08-28T10:04:00Z" w16du:dateUtc="2024-08-28T02:04:00Z">
            <w:rPr>
              <w:rFonts w:ascii="Times New Roman" w:hAnsi="Times New Roman" w:hint="eastAsia"/>
            </w:rPr>
          </w:rPrChange>
        </w:rPr>
        <w:t>，</w:t>
      </w:r>
      <w:r w:rsidR="00C0361E" w:rsidRPr="006D4DBE">
        <w:rPr>
          <w:rFonts w:ascii="Times New Roman" w:hAnsi="Times New Roman" w:hint="eastAsia"/>
          <w:color w:val="000000" w:themeColor="text1"/>
          <w:rPrChange w:id="1871" w:author="陳佳宜資訊部資訊安全處" w:date="2024-08-28T10:04:00Z" w16du:dateUtc="2024-08-28T02:04:00Z">
            <w:rPr>
              <w:rFonts w:ascii="Times New Roman" w:hAnsi="Times New Roman" w:hint="eastAsia"/>
            </w:rPr>
          </w:rPrChange>
        </w:rPr>
        <w:t>相關規定依</w:t>
      </w:r>
      <w:r w:rsidR="00C0361E" w:rsidRPr="006D4DBE">
        <w:rPr>
          <w:rFonts w:ascii="Times New Roman" w:hAnsi="Times New Roman"/>
          <w:color w:val="000000" w:themeColor="text1"/>
          <w:rPrChange w:id="1872" w:author="陳佳宜資訊部資訊安全處" w:date="2024-08-28T10:04:00Z" w16du:dateUtc="2024-08-28T02:04:00Z">
            <w:rPr>
              <w:rFonts w:ascii="Times New Roman" w:hAnsi="Times New Roman"/>
            </w:rPr>
          </w:rPrChange>
        </w:rPr>
        <w:t>據《</w:t>
      </w:r>
      <w:r w:rsidR="002B3A25" w:rsidRPr="006D4DBE">
        <w:rPr>
          <w:rFonts w:ascii="Times New Roman" w:hAnsi="Times New Roman"/>
          <w:color w:val="000000" w:themeColor="text1"/>
          <w:rPrChange w:id="1873" w:author="陳佳宜資訊部資訊安全處" w:date="2024-08-28T10:04:00Z" w16du:dateUtc="2024-08-28T02:04:00Z">
            <w:rPr>
              <w:rFonts w:ascii="Times New Roman" w:hAnsi="Times New Roman"/>
            </w:rPr>
          </w:rPrChange>
        </w:rPr>
        <w:t>SC-01-006</w:t>
      </w:r>
      <w:r w:rsidR="002B3A25" w:rsidRPr="006D4DBE">
        <w:rPr>
          <w:rFonts w:ascii="Times New Roman" w:hAnsi="Times New Roman"/>
          <w:color w:val="000000" w:themeColor="text1"/>
          <w:rPrChange w:id="1874" w:author="陳佳宜資訊部資訊安全處" w:date="2024-08-28T10:04:00Z" w16du:dateUtc="2024-08-28T02:04:00Z">
            <w:rPr>
              <w:rFonts w:ascii="Times New Roman" w:hAnsi="Times New Roman"/>
            </w:rPr>
          </w:rPrChange>
        </w:rPr>
        <w:t>實體環境與安全</w:t>
      </w:r>
      <w:r w:rsidR="00C0361E" w:rsidRPr="006D4DBE">
        <w:rPr>
          <w:rFonts w:ascii="Times New Roman" w:hAnsi="Times New Roman"/>
          <w:color w:val="000000" w:themeColor="text1"/>
          <w:rPrChange w:id="1875" w:author="陳佳宜資訊部資訊安全處" w:date="2024-08-28T10:04:00Z" w16du:dateUtc="2024-08-28T02:04:00Z">
            <w:rPr>
              <w:rFonts w:ascii="Times New Roman" w:hAnsi="Times New Roman"/>
            </w:rPr>
          </w:rPrChange>
        </w:rPr>
        <w:t>》</w:t>
      </w:r>
      <w:r w:rsidRPr="006D4DBE">
        <w:rPr>
          <w:rFonts w:ascii="Times New Roman" w:hAnsi="Times New Roman" w:hint="eastAsia"/>
          <w:color w:val="000000" w:themeColor="text1"/>
          <w:rPrChange w:id="1876" w:author="陳佳宜資訊部資訊安全處" w:date="2024-08-28T10:04:00Z" w16du:dateUtc="2024-08-28T02:04:00Z">
            <w:rPr>
              <w:rFonts w:ascii="Times New Roman" w:hAnsi="Times New Roman" w:hint="eastAsia"/>
            </w:rPr>
          </w:rPrChange>
        </w:rPr>
        <w:t>。</w:t>
      </w:r>
    </w:p>
    <w:p w14:paraId="7FA3F4D6" w14:textId="6437073C" w:rsidR="007832BC" w:rsidRPr="006D4DBE" w:rsidRDefault="007832BC">
      <w:pPr>
        <w:pStyle w:val="3"/>
        <w:tabs>
          <w:tab w:val="clear" w:pos="3480"/>
          <w:tab w:val="num" w:pos="1560"/>
        </w:tabs>
        <w:ind w:left="1320"/>
        <w:rPr>
          <w:rFonts w:ascii="Times New Roman" w:hAnsi="Times New Roman"/>
          <w:color w:val="000000" w:themeColor="text1"/>
          <w:rPrChange w:id="1877" w:author="陳佳宜資訊部資訊安全處" w:date="2024-08-28T10:04:00Z" w16du:dateUtc="2024-08-28T02:04:00Z">
            <w:rPr>
              <w:rFonts w:ascii="Times New Roman" w:hAnsi="Times New Roman"/>
            </w:rPr>
          </w:rPrChange>
        </w:rPr>
        <w:pPrChange w:id="1878" w:author="陳佳宜資訊部策略發展處" w:date="2024-04-19T13:47:00Z">
          <w:pPr>
            <w:pStyle w:val="3"/>
            <w:ind w:left="1320"/>
          </w:pPr>
        </w:pPrChange>
      </w:pPr>
      <w:r w:rsidRPr="006D4DBE">
        <w:rPr>
          <w:rFonts w:ascii="Times New Roman" w:hAnsi="Times New Roman" w:hint="eastAsia"/>
          <w:color w:val="000000" w:themeColor="text1"/>
          <w:rPrChange w:id="1879" w:author="陳佳宜資訊部資訊安全處" w:date="2024-08-28T10:04:00Z" w16du:dateUtc="2024-08-28T02:04:00Z">
            <w:rPr>
              <w:rFonts w:ascii="Times New Roman" w:hAnsi="Times New Roman" w:hint="eastAsia"/>
            </w:rPr>
          </w:rPrChange>
        </w:rPr>
        <w:t>公司應留存遠距辦公員工使用者登入系統、電腦設備操作及交易紀錄軌跡</w:t>
      </w:r>
      <w:r w:rsidR="002B3A25" w:rsidRPr="006D4DBE">
        <w:rPr>
          <w:rFonts w:ascii="Times New Roman" w:hAnsi="Times New Roman" w:hint="eastAsia"/>
          <w:color w:val="000000" w:themeColor="text1"/>
          <w:rPrChange w:id="1880" w:author="陳佳宜資訊部資訊安全處" w:date="2024-08-28T10:04:00Z" w16du:dateUtc="2024-08-28T02:04:00Z">
            <w:rPr>
              <w:rFonts w:ascii="Times New Roman" w:hAnsi="Times New Roman" w:hint="eastAsia"/>
            </w:rPr>
          </w:rPrChange>
        </w:rPr>
        <w:t>，</w:t>
      </w:r>
      <w:r w:rsidR="00DC0A19" w:rsidRPr="006D4DBE">
        <w:rPr>
          <w:rFonts w:ascii="Times New Roman" w:hAnsi="Times New Roman" w:hint="eastAsia"/>
          <w:color w:val="000000" w:themeColor="text1"/>
          <w:rPrChange w:id="1881" w:author="陳佳宜資訊部資訊安全處" w:date="2024-08-28T10:04:00Z" w16du:dateUtc="2024-08-28T02:04:00Z">
            <w:rPr>
              <w:rFonts w:ascii="Times New Roman" w:hAnsi="Times New Roman" w:hint="eastAsia"/>
            </w:rPr>
          </w:rPrChange>
        </w:rPr>
        <w:t>相關</w:t>
      </w:r>
      <w:r w:rsidR="0052692E" w:rsidRPr="006D4DBE">
        <w:rPr>
          <w:rFonts w:ascii="Times New Roman" w:hAnsi="Times New Roman" w:hint="eastAsia"/>
          <w:color w:val="000000" w:themeColor="text1"/>
          <w:rPrChange w:id="1882" w:author="陳佳宜資訊部資訊安全處" w:date="2024-08-28T10:04:00Z" w16du:dateUtc="2024-08-28T02:04:00Z">
            <w:rPr>
              <w:rFonts w:ascii="Times New Roman" w:hAnsi="Times New Roman" w:hint="eastAsia"/>
            </w:rPr>
          </w:rPrChange>
        </w:rPr>
        <w:t>軌跡留存辦法</w:t>
      </w:r>
      <w:r w:rsidR="00DC0A19" w:rsidRPr="006D4DBE">
        <w:rPr>
          <w:rFonts w:ascii="Times New Roman" w:hAnsi="Times New Roman" w:hint="eastAsia"/>
          <w:color w:val="000000" w:themeColor="text1"/>
          <w:rPrChange w:id="1883" w:author="陳佳宜資訊部資訊安全處" w:date="2024-08-28T10:04:00Z" w16du:dateUtc="2024-08-28T02:04:00Z">
            <w:rPr>
              <w:rFonts w:ascii="Times New Roman" w:hAnsi="Times New Roman" w:hint="eastAsia"/>
            </w:rPr>
          </w:rPrChange>
        </w:rPr>
        <w:t>依據</w:t>
      </w:r>
      <w:r w:rsidR="00DC0A19" w:rsidRPr="006D4DBE">
        <w:rPr>
          <w:rFonts w:ascii="Times New Roman" w:hAnsi="Times New Roman"/>
          <w:color w:val="000000" w:themeColor="text1"/>
          <w:rPrChange w:id="1884" w:author="陳佳宜資訊部資訊安全處" w:date="2024-08-28T10:04:00Z" w16du:dateUtc="2024-08-28T02:04:00Z">
            <w:rPr>
              <w:rFonts w:ascii="Times New Roman" w:hAnsi="Times New Roman"/>
            </w:rPr>
          </w:rPrChange>
        </w:rPr>
        <w:t>《</w:t>
      </w:r>
      <w:r w:rsidR="0052692E" w:rsidRPr="006D4DBE">
        <w:rPr>
          <w:rFonts w:ascii="Times New Roman" w:hAnsi="Times New Roman"/>
          <w:color w:val="000000" w:themeColor="text1"/>
          <w:rPrChange w:id="1885" w:author="陳佳宜資訊部資訊安全處" w:date="2024-08-28T10:04:00Z" w16du:dateUtc="2024-08-28T02:04:00Z">
            <w:rPr>
              <w:rFonts w:ascii="Times New Roman" w:hAnsi="Times New Roman"/>
            </w:rPr>
          </w:rPrChange>
        </w:rPr>
        <w:t>SC-01-008</w:t>
      </w:r>
      <w:r w:rsidR="0052692E" w:rsidRPr="006D4DBE">
        <w:rPr>
          <w:rFonts w:ascii="Times New Roman" w:hAnsi="Times New Roman"/>
          <w:color w:val="000000" w:themeColor="text1"/>
          <w:rPrChange w:id="1886" w:author="陳佳宜資訊部資訊安全處" w:date="2024-08-28T10:04:00Z" w16du:dateUtc="2024-08-28T02:04:00Z">
            <w:rPr>
              <w:rFonts w:ascii="Times New Roman" w:hAnsi="Times New Roman"/>
            </w:rPr>
          </w:rPrChange>
        </w:rPr>
        <w:t>存取控制</w:t>
      </w:r>
      <w:r w:rsidR="00DC0A19" w:rsidRPr="006D4DBE">
        <w:rPr>
          <w:rFonts w:ascii="Times New Roman" w:hAnsi="Times New Roman"/>
          <w:color w:val="000000" w:themeColor="text1"/>
          <w:rPrChange w:id="1887" w:author="陳佳宜資訊部資訊安全處" w:date="2024-08-28T10:04:00Z" w16du:dateUtc="2024-08-28T02:04:00Z">
            <w:rPr>
              <w:rFonts w:ascii="Times New Roman" w:hAnsi="Times New Roman"/>
            </w:rPr>
          </w:rPrChange>
        </w:rPr>
        <w:t>》</w:t>
      </w:r>
      <w:r w:rsidRPr="006D4DBE">
        <w:rPr>
          <w:rFonts w:ascii="Times New Roman" w:hAnsi="Times New Roman" w:hint="eastAsia"/>
          <w:color w:val="000000" w:themeColor="text1"/>
          <w:rPrChange w:id="1888" w:author="陳佳宜資訊部資訊安全處" w:date="2024-08-28T10:04:00Z" w16du:dateUtc="2024-08-28T02:04:00Z">
            <w:rPr>
              <w:rFonts w:ascii="Times New Roman" w:hAnsi="Times New Roman" w:hint="eastAsia"/>
            </w:rPr>
          </w:rPrChange>
        </w:rPr>
        <w:t>。</w:t>
      </w:r>
    </w:p>
    <w:p w14:paraId="4FF4BBF0" w14:textId="5AC56F4C" w:rsidR="007832BC" w:rsidRPr="006D4DBE" w:rsidRDefault="007832BC">
      <w:pPr>
        <w:pStyle w:val="3"/>
        <w:tabs>
          <w:tab w:val="clear" w:pos="3480"/>
          <w:tab w:val="num" w:pos="1560"/>
        </w:tabs>
        <w:ind w:left="1320"/>
        <w:rPr>
          <w:rFonts w:ascii="Times New Roman" w:hAnsi="Times New Roman"/>
          <w:color w:val="000000" w:themeColor="text1"/>
          <w:rPrChange w:id="1889" w:author="陳佳宜資訊部資訊安全處" w:date="2024-08-28T10:04:00Z" w16du:dateUtc="2024-08-28T02:04:00Z">
            <w:rPr>
              <w:rFonts w:ascii="Times New Roman" w:hAnsi="Times New Roman"/>
            </w:rPr>
          </w:rPrChange>
        </w:rPr>
        <w:pPrChange w:id="1890" w:author="陳佳宜資訊部策略發展處" w:date="2024-04-19T13:47:00Z">
          <w:pPr>
            <w:pStyle w:val="3"/>
            <w:ind w:left="1320"/>
          </w:pPr>
        </w:pPrChange>
      </w:pPr>
      <w:r w:rsidRPr="006D4DBE">
        <w:rPr>
          <w:rFonts w:ascii="Times New Roman" w:hAnsi="Times New Roman" w:hint="eastAsia"/>
          <w:color w:val="000000" w:themeColor="text1"/>
          <w:rPrChange w:id="1891" w:author="陳佳宜資訊部資訊安全處" w:date="2024-08-28T10:04:00Z" w16du:dateUtc="2024-08-28T02:04:00Z">
            <w:rPr>
              <w:rFonts w:ascii="Times New Roman" w:hAnsi="Times New Roman" w:hint="eastAsia"/>
            </w:rPr>
          </w:rPrChange>
        </w:rPr>
        <w:t>公司應</w:t>
      </w:r>
      <w:proofErr w:type="gramStart"/>
      <w:r w:rsidRPr="006D4DBE">
        <w:rPr>
          <w:rFonts w:ascii="Times New Roman" w:hAnsi="Times New Roman" w:hint="eastAsia"/>
          <w:color w:val="000000" w:themeColor="text1"/>
          <w:rPrChange w:id="1892" w:author="陳佳宜資訊部資訊安全處" w:date="2024-08-28T10:04:00Z" w16du:dateUtc="2024-08-28T02:04:00Z">
            <w:rPr>
              <w:rFonts w:ascii="Times New Roman" w:hAnsi="Times New Roman" w:hint="eastAsia"/>
            </w:rPr>
          </w:rPrChange>
        </w:rPr>
        <w:t>採</w:t>
      </w:r>
      <w:proofErr w:type="gramEnd"/>
      <w:r w:rsidRPr="006D4DBE">
        <w:rPr>
          <w:rFonts w:ascii="Times New Roman" w:hAnsi="Times New Roman" w:hint="eastAsia"/>
          <w:color w:val="000000" w:themeColor="text1"/>
          <w:rPrChange w:id="1893" w:author="陳佳宜資訊部資訊安全處" w:date="2024-08-28T10:04:00Z" w16du:dateUtc="2024-08-28T02:04:00Z">
            <w:rPr>
              <w:rFonts w:ascii="Times New Roman" w:hAnsi="Times New Roman" w:hint="eastAsia"/>
            </w:rPr>
          </w:rPrChange>
        </w:rPr>
        <w:t>多因子驗證機制</w:t>
      </w:r>
      <w:r w:rsidRPr="006D4DBE">
        <w:rPr>
          <w:rFonts w:ascii="Times New Roman" w:hAnsi="Times New Roman" w:hint="eastAsia"/>
          <w:color w:val="000000" w:themeColor="text1"/>
          <w:rPrChange w:id="1894" w:author="陳佳宜資訊部資訊安全處" w:date="2024-08-28T10:04:00Z" w16du:dateUtc="2024-08-28T02:04:00Z">
            <w:rPr>
              <w:rFonts w:ascii="Times New Roman" w:hAnsi="Times New Roman" w:hint="eastAsia"/>
            </w:rPr>
          </w:rPrChange>
        </w:rPr>
        <w:t>(</w:t>
      </w:r>
      <w:r w:rsidRPr="006D4DBE">
        <w:rPr>
          <w:rFonts w:ascii="Times New Roman" w:hAnsi="Times New Roman" w:hint="eastAsia"/>
          <w:color w:val="000000" w:themeColor="text1"/>
          <w:rPrChange w:id="1895" w:author="陳佳宜資訊部資訊安全處" w:date="2024-08-28T10:04:00Z" w16du:dateUtc="2024-08-28T02:04:00Z">
            <w:rPr>
              <w:rFonts w:ascii="Times New Roman" w:hAnsi="Times New Roman" w:hint="eastAsia"/>
            </w:rPr>
          </w:rPrChange>
        </w:rPr>
        <w:t>員工帳號密碼、動態密碼、一次</w:t>
      </w:r>
      <w:proofErr w:type="gramStart"/>
      <w:r w:rsidRPr="006D4DBE">
        <w:rPr>
          <w:rFonts w:ascii="Times New Roman" w:hAnsi="Times New Roman" w:hint="eastAsia"/>
          <w:color w:val="000000" w:themeColor="text1"/>
          <w:rPrChange w:id="1896" w:author="陳佳宜資訊部資訊安全處" w:date="2024-08-28T10:04:00Z" w16du:dateUtc="2024-08-28T02:04:00Z">
            <w:rPr>
              <w:rFonts w:ascii="Times New Roman" w:hAnsi="Times New Roman" w:hint="eastAsia"/>
            </w:rPr>
          </w:rPrChange>
        </w:rPr>
        <w:t>性帳密</w:t>
      </w:r>
      <w:proofErr w:type="gramEnd"/>
      <w:r w:rsidRPr="006D4DBE">
        <w:rPr>
          <w:rFonts w:ascii="Times New Roman" w:hAnsi="Times New Roman" w:hint="eastAsia"/>
          <w:color w:val="000000" w:themeColor="text1"/>
          <w:rPrChange w:id="1897" w:author="陳佳宜資訊部資訊安全處" w:date="2024-08-28T10:04:00Z" w16du:dateUtc="2024-08-28T02:04:00Z">
            <w:rPr>
              <w:rFonts w:ascii="Times New Roman" w:hAnsi="Times New Roman" w:hint="eastAsia"/>
            </w:rPr>
          </w:rPrChange>
        </w:rPr>
        <w:t>)</w:t>
      </w:r>
      <w:r w:rsidRPr="006D4DBE">
        <w:rPr>
          <w:rFonts w:ascii="Times New Roman" w:hAnsi="Times New Roman" w:hint="eastAsia"/>
          <w:color w:val="000000" w:themeColor="text1"/>
          <w:rPrChange w:id="1898" w:author="陳佳宜資訊部資訊安全處" w:date="2024-08-28T10:04:00Z" w16du:dateUtc="2024-08-28T02:04:00Z">
            <w:rPr>
              <w:rFonts w:ascii="Times New Roman" w:hAnsi="Times New Roman" w:hint="eastAsia"/>
            </w:rPr>
          </w:rPrChange>
        </w:rPr>
        <w:t>及建立安全的遠距網路通道，降低相關帳號密碼遭假冒或竊用之風險</w:t>
      </w:r>
      <w:r w:rsidR="0052692E" w:rsidRPr="006D4DBE">
        <w:rPr>
          <w:rFonts w:ascii="Times New Roman" w:hAnsi="Times New Roman" w:hint="eastAsia"/>
          <w:color w:val="000000" w:themeColor="text1"/>
          <w:rPrChange w:id="1899" w:author="陳佳宜資訊部資訊安全處" w:date="2024-08-28T10:04:00Z" w16du:dateUtc="2024-08-28T02:04:00Z">
            <w:rPr>
              <w:rFonts w:ascii="Times New Roman" w:hAnsi="Times New Roman" w:hint="eastAsia"/>
            </w:rPr>
          </w:rPrChange>
        </w:rPr>
        <w:t>，</w:t>
      </w:r>
      <w:r w:rsidR="00F13E24" w:rsidRPr="006D4DBE">
        <w:rPr>
          <w:rFonts w:ascii="Times New Roman" w:hAnsi="Times New Roman" w:hint="eastAsia"/>
          <w:color w:val="000000" w:themeColor="text1"/>
          <w:rPrChange w:id="1900" w:author="陳佳宜資訊部資訊安全處" w:date="2024-08-28T10:04:00Z" w16du:dateUtc="2024-08-28T02:04:00Z">
            <w:rPr>
              <w:rFonts w:ascii="Times New Roman" w:hAnsi="Times New Roman" w:hint="eastAsia"/>
            </w:rPr>
          </w:rPrChange>
        </w:rPr>
        <w:t>相關密碼原則設定依據《</w:t>
      </w:r>
      <w:r w:rsidR="005E6071" w:rsidRPr="006D4DBE">
        <w:rPr>
          <w:rFonts w:ascii="Times New Roman" w:hAnsi="Times New Roman"/>
          <w:color w:val="000000" w:themeColor="text1"/>
          <w:rPrChange w:id="1901" w:author="陳佳宜資訊部資訊安全處" w:date="2024-08-28T10:04:00Z" w16du:dateUtc="2024-08-28T02:04:00Z">
            <w:rPr>
              <w:rFonts w:ascii="Times New Roman" w:hAnsi="Times New Roman"/>
            </w:rPr>
          </w:rPrChange>
        </w:rPr>
        <w:t>SC-01-008</w:t>
      </w:r>
      <w:r w:rsidR="005E6071" w:rsidRPr="006D4DBE">
        <w:rPr>
          <w:rFonts w:ascii="Times New Roman" w:hAnsi="Times New Roman"/>
          <w:color w:val="000000" w:themeColor="text1"/>
          <w:rPrChange w:id="1902" w:author="陳佳宜資訊部資訊安全處" w:date="2024-08-28T10:04:00Z" w16du:dateUtc="2024-08-28T02:04:00Z">
            <w:rPr>
              <w:rFonts w:ascii="Times New Roman" w:hAnsi="Times New Roman"/>
            </w:rPr>
          </w:rPrChange>
        </w:rPr>
        <w:t>存取控制</w:t>
      </w:r>
      <w:r w:rsidR="00F13E24" w:rsidRPr="006D4DBE">
        <w:rPr>
          <w:rFonts w:ascii="Times New Roman" w:hAnsi="Times New Roman" w:hint="eastAsia"/>
          <w:color w:val="000000" w:themeColor="text1"/>
          <w:rPrChange w:id="1903" w:author="陳佳宜資訊部資訊安全處" w:date="2024-08-28T10:04:00Z" w16du:dateUtc="2024-08-28T02:04:00Z">
            <w:rPr>
              <w:rFonts w:ascii="Times New Roman" w:hAnsi="Times New Roman" w:hint="eastAsia"/>
            </w:rPr>
          </w:rPrChange>
        </w:rPr>
        <w:t>》</w:t>
      </w:r>
      <w:r w:rsidRPr="006D4DBE">
        <w:rPr>
          <w:rFonts w:ascii="Times New Roman" w:hAnsi="Times New Roman" w:hint="eastAsia"/>
          <w:color w:val="000000" w:themeColor="text1"/>
          <w:rPrChange w:id="1904" w:author="陳佳宜資訊部資訊安全處" w:date="2024-08-28T10:04:00Z" w16du:dateUtc="2024-08-28T02:04:00Z">
            <w:rPr>
              <w:rFonts w:ascii="Times New Roman" w:hAnsi="Times New Roman" w:hint="eastAsia"/>
            </w:rPr>
          </w:rPrChange>
        </w:rPr>
        <w:t>。</w:t>
      </w:r>
    </w:p>
    <w:p w14:paraId="7ADACC50" w14:textId="1EECF9DC" w:rsidR="007832BC" w:rsidRPr="006D4DBE" w:rsidRDefault="007832BC">
      <w:pPr>
        <w:pStyle w:val="3"/>
        <w:tabs>
          <w:tab w:val="clear" w:pos="3480"/>
          <w:tab w:val="num" w:pos="1560"/>
        </w:tabs>
        <w:ind w:left="1320"/>
        <w:rPr>
          <w:rFonts w:ascii="Times New Roman" w:hAnsi="Times New Roman"/>
          <w:color w:val="000000" w:themeColor="text1"/>
          <w:rPrChange w:id="1905" w:author="陳佳宜資訊部資訊安全處" w:date="2024-08-28T10:04:00Z" w16du:dateUtc="2024-08-28T02:04:00Z">
            <w:rPr>
              <w:rFonts w:ascii="Times New Roman" w:hAnsi="Times New Roman"/>
            </w:rPr>
          </w:rPrChange>
        </w:rPr>
        <w:pPrChange w:id="1906" w:author="陳佳宜資訊部策略發展處" w:date="2024-04-19T13:47:00Z">
          <w:pPr>
            <w:pStyle w:val="3"/>
            <w:ind w:left="1320"/>
          </w:pPr>
        </w:pPrChange>
      </w:pPr>
      <w:r w:rsidRPr="006D4DBE">
        <w:rPr>
          <w:rFonts w:ascii="Times New Roman" w:hAnsi="Times New Roman" w:hint="eastAsia"/>
          <w:color w:val="000000" w:themeColor="text1"/>
          <w:rPrChange w:id="1907" w:author="陳佳宜資訊部資訊安全處" w:date="2024-08-28T10:04:00Z" w16du:dateUtc="2024-08-28T02:04:00Z">
            <w:rPr>
              <w:rFonts w:ascii="Times New Roman" w:hAnsi="Times New Roman" w:hint="eastAsia"/>
            </w:rPr>
          </w:rPrChange>
        </w:rPr>
        <w:t>公司應阻擋惡意或未經授權之連線，並採用最小權限原則設定遠距帳號存取規則</w:t>
      </w:r>
      <w:r w:rsidR="005E6071" w:rsidRPr="006D4DBE">
        <w:rPr>
          <w:rFonts w:ascii="Times New Roman" w:hAnsi="Times New Roman" w:hint="eastAsia"/>
          <w:color w:val="000000" w:themeColor="text1"/>
          <w:rPrChange w:id="1908" w:author="陳佳宜資訊部資訊安全處" w:date="2024-08-28T10:04:00Z" w16du:dateUtc="2024-08-28T02:04:00Z">
            <w:rPr>
              <w:rFonts w:ascii="Times New Roman" w:hAnsi="Times New Roman" w:hint="eastAsia"/>
            </w:rPr>
          </w:rPrChange>
        </w:rPr>
        <w:t>，</w:t>
      </w:r>
      <w:r w:rsidR="00B865EB" w:rsidRPr="006D4DBE">
        <w:rPr>
          <w:rFonts w:ascii="Times New Roman" w:hAnsi="Times New Roman" w:hint="eastAsia"/>
          <w:color w:val="000000" w:themeColor="text1"/>
          <w:rPrChange w:id="1909" w:author="陳佳宜資訊部資訊安全處" w:date="2024-08-28T10:04:00Z" w16du:dateUtc="2024-08-28T02:04:00Z">
            <w:rPr>
              <w:rFonts w:ascii="Times New Roman" w:hAnsi="Times New Roman" w:hint="eastAsia"/>
            </w:rPr>
          </w:rPrChange>
        </w:rPr>
        <w:t>相關遠端連線管控依據</w:t>
      </w:r>
      <w:r w:rsidR="00690D7A" w:rsidRPr="006D4DBE">
        <w:rPr>
          <w:rFonts w:ascii="Times New Roman" w:hAnsi="Times New Roman" w:hint="eastAsia"/>
          <w:color w:val="000000" w:themeColor="text1"/>
          <w:rPrChange w:id="1910" w:author="陳佳宜資訊部資訊安全處" w:date="2024-08-28T10:04:00Z" w16du:dateUtc="2024-08-28T02:04:00Z">
            <w:rPr>
              <w:rFonts w:ascii="Times New Roman" w:hAnsi="Times New Roman" w:hint="eastAsia"/>
            </w:rPr>
          </w:rPrChange>
        </w:rPr>
        <w:t>《</w:t>
      </w:r>
      <w:r w:rsidR="00690D7A" w:rsidRPr="006D4DBE">
        <w:rPr>
          <w:rFonts w:ascii="Times New Roman" w:hAnsi="Times New Roman" w:hint="eastAsia"/>
          <w:color w:val="000000" w:themeColor="text1"/>
          <w:rPrChange w:id="1911" w:author="陳佳宜資訊部資訊安全處" w:date="2024-08-28T10:04:00Z" w16du:dateUtc="2024-08-28T02:04:00Z">
            <w:rPr>
              <w:rFonts w:ascii="Times New Roman" w:hAnsi="Times New Roman" w:hint="eastAsia"/>
            </w:rPr>
          </w:rPrChange>
        </w:rPr>
        <w:t>SC-01-007</w:t>
      </w:r>
      <w:r w:rsidR="00690D7A" w:rsidRPr="006D4DBE">
        <w:rPr>
          <w:rFonts w:ascii="Times New Roman" w:hAnsi="Times New Roman" w:hint="eastAsia"/>
          <w:color w:val="000000" w:themeColor="text1"/>
          <w:rPrChange w:id="1912" w:author="陳佳宜資訊部資訊安全處" w:date="2024-08-28T10:04:00Z" w16du:dateUtc="2024-08-28T02:04:00Z">
            <w:rPr>
              <w:rFonts w:ascii="Times New Roman" w:hAnsi="Times New Roman" w:hint="eastAsia"/>
            </w:rPr>
          </w:rPrChange>
        </w:rPr>
        <w:t>通訊與作業管理》</w:t>
      </w:r>
      <w:r w:rsidRPr="006D4DBE">
        <w:rPr>
          <w:rFonts w:ascii="Times New Roman" w:hAnsi="Times New Roman" w:hint="eastAsia"/>
          <w:color w:val="000000" w:themeColor="text1"/>
          <w:rPrChange w:id="1913" w:author="陳佳宜資訊部資訊安全處" w:date="2024-08-28T10:04:00Z" w16du:dateUtc="2024-08-28T02:04:00Z">
            <w:rPr>
              <w:rFonts w:ascii="Times New Roman" w:hAnsi="Times New Roman" w:hint="eastAsia"/>
            </w:rPr>
          </w:rPrChange>
        </w:rPr>
        <w:t>。</w:t>
      </w:r>
    </w:p>
    <w:p w14:paraId="36DD0902" w14:textId="40D49FD5" w:rsidR="007832BC" w:rsidRPr="006D4DBE" w:rsidRDefault="007832BC">
      <w:pPr>
        <w:pStyle w:val="3"/>
        <w:tabs>
          <w:tab w:val="clear" w:pos="3480"/>
          <w:tab w:val="num" w:pos="1560"/>
        </w:tabs>
        <w:ind w:left="1320"/>
        <w:rPr>
          <w:rFonts w:ascii="Times New Roman" w:hAnsi="Times New Roman"/>
          <w:color w:val="000000" w:themeColor="text1"/>
          <w:rPrChange w:id="1914" w:author="陳佳宜資訊部資訊安全處" w:date="2024-08-28T10:04:00Z" w16du:dateUtc="2024-08-28T02:04:00Z">
            <w:rPr>
              <w:rFonts w:ascii="Times New Roman" w:hAnsi="Times New Roman"/>
            </w:rPr>
          </w:rPrChange>
        </w:rPr>
        <w:pPrChange w:id="1915" w:author="陳佳宜資訊部策略發展處" w:date="2024-04-19T13:47:00Z">
          <w:pPr>
            <w:pStyle w:val="3"/>
            <w:ind w:left="1320"/>
          </w:pPr>
        </w:pPrChange>
      </w:pPr>
      <w:r w:rsidRPr="006D4DBE">
        <w:rPr>
          <w:rFonts w:ascii="Times New Roman" w:hAnsi="Times New Roman" w:hint="eastAsia"/>
          <w:color w:val="000000" w:themeColor="text1"/>
          <w:rPrChange w:id="1916" w:author="陳佳宜資訊部資訊安全處" w:date="2024-08-28T10:04:00Z" w16du:dateUtc="2024-08-28T02:04:00Z">
            <w:rPr>
              <w:rFonts w:ascii="Times New Roman" w:hAnsi="Times New Roman" w:hint="eastAsia"/>
            </w:rPr>
          </w:rPrChange>
        </w:rPr>
        <w:t>公司應定時更新</w:t>
      </w:r>
      <w:r w:rsidRPr="006D4DBE">
        <w:rPr>
          <w:rFonts w:ascii="Times New Roman" w:hAnsi="Times New Roman" w:hint="eastAsia"/>
          <w:color w:val="000000" w:themeColor="text1"/>
          <w:rPrChange w:id="1917" w:author="陳佳宜資訊部資訊安全處" w:date="2024-08-28T10:04:00Z" w16du:dateUtc="2024-08-28T02:04:00Z">
            <w:rPr>
              <w:rFonts w:ascii="Times New Roman" w:hAnsi="Times New Roman" w:hint="eastAsia"/>
            </w:rPr>
          </w:rPrChange>
        </w:rPr>
        <w:t>VPN</w:t>
      </w:r>
      <w:r w:rsidRPr="006D4DBE">
        <w:rPr>
          <w:rFonts w:ascii="Times New Roman" w:hAnsi="Times New Roman" w:hint="eastAsia"/>
          <w:color w:val="000000" w:themeColor="text1"/>
          <w:rPrChange w:id="1918" w:author="陳佳宜資訊部資訊安全處" w:date="2024-08-28T10:04:00Z" w16du:dateUtc="2024-08-28T02:04:00Z">
            <w:rPr>
              <w:rFonts w:ascii="Times New Roman" w:hAnsi="Times New Roman" w:hint="eastAsia"/>
            </w:rPr>
          </w:rPrChange>
        </w:rPr>
        <w:t>連線和其他遠端連結系統之安控措施</w:t>
      </w:r>
      <w:r w:rsidR="005E6071" w:rsidRPr="006D4DBE">
        <w:rPr>
          <w:rFonts w:ascii="Times New Roman" w:hAnsi="Times New Roman" w:hint="eastAsia"/>
          <w:color w:val="000000" w:themeColor="text1"/>
          <w:rPrChange w:id="1919" w:author="陳佳宜資訊部資訊安全處" w:date="2024-08-28T10:04:00Z" w16du:dateUtc="2024-08-28T02:04:00Z">
            <w:rPr>
              <w:rFonts w:ascii="Times New Roman" w:hAnsi="Times New Roman" w:hint="eastAsia"/>
            </w:rPr>
          </w:rPrChange>
        </w:rPr>
        <w:t>，</w:t>
      </w:r>
      <w:r w:rsidR="00690D7A" w:rsidRPr="006D4DBE">
        <w:rPr>
          <w:rFonts w:ascii="Times New Roman" w:hAnsi="Times New Roman" w:hint="eastAsia"/>
          <w:color w:val="000000" w:themeColor="text1"/>
          <w:rPrChange w:id="1920" w:author="陳佳宜資訊部資訊安全處" w:date="2024-08-28T10:04:00Z" w16du:dateUtc="2024-08-28T02:04:00Z">
            <w:rPr>
              <w:rFonts w:ascii="Times New Roman" w:hAnsi="Times New Roman" w:hint="eastAsia"/>
            </w:rPr>
          </w:rPrChange>
        </w:rPr>
        <w:t>相關遠端連線管控依據《</w:t>
      </w:r>
      <w:r w:rsidR="00690D7A" w:rsidRPr="006D4DBE">
        <w:rPr>
          <w:rFonts w:ascii="Times New Roman" w:hAnsi="Times New Roman" w:hint="eastAsia"/>
          <w:color w:val="000000" w:themeColor="text1"/>
          <w:rPrChange w:id="1921" w:author="陳佳宜資訊部資訊安全處" w:date="2024-08-28T10:04:00Z" w16du:dateUtc="2024-08-28T02:04:00Z">
            <w:rPr>
              <w:rFonts w:ascii="Times New Roman" w:hAnsi="Times New Roman" w:hint="eastAsia"/>
            </w:rPr>
          </w:rPrChange>
        </w:rPr>
        <w:t>SC-01-007</w:t>
      </w:r>
      <w:r w:rsidR="00690D7A" w:rsidRPr="006D4DBE">
        <w:rPr>
          <w:rFonts w:ascii="Times New Roman" w:hAnsi="Times New Roman" w:hint="eastAsia"/>
          <w:color w:val="000000" w:themeColor="text1"/>
          <w:rPrChange w:id="1922" w:author="陳佳宜資訊部資訊安全處" w:date="2024-08-28T10:04:00Z" w16du:dateUtc="2024-08-28T02:04:00Z">
            <w:rPr>
              <w:rFonts w:ascii="Times New Roman" w:hAnsi="Times New Roman" w:hint="eastAsia"/>
            </w:rPr>
          </w:rPrChange>
        </w:rPr>
        <w:t>通訊與作業管理》</w:t>
      </w:r>
      <w:r w:rsidRPr="006D4DBE">
        <w:rPr>
          <w:rFonts w:ascii="Times New Roman" w:hAnsi="Times New Roman" w:hint="eastAsia"/>
          <w:color w:val="000000" w:themeColor="text1"/>
          <w:rPrChange w:id="1923" w:author="陳佳宜資訊部資訊安全處" w:date="2024-08-28T10:04:00Z" w16du:dateUtc="2024-08-28T02:04:00Z">
            <w:rPr>
              <w:rFonts w:ascii="Times New Roman" w:hAnsi="Times New Roman" w:hint="eastAsia"/>
            </w:rPr>
          </w:rPrChange>
        </w:rPr>
        <w:t>。</w:t>
      </w:r>
    </w:p>
    <w:p w14:paraId="58AF5396" w14:textId="5DA10C2F" w:rsidR="007832BC" w:rsidRPr="006D4DBE" w:rsidRDefault="007832BC">
      <w:pPr>
        <w:pStyle w:val="3"/>
        <w:tabs>
          <w:tab w:val="clear" w:pos="3480"/>
          <w:tab w:val="num" w:pos="1560"/>
        </w:tabs>
        <w:ind w:left="1320"/>
        <w:rPr>
          <w:rFonts w:ascii="Times New Roman" w:hAnsi="Times New Roman"/>
          <w:color w:val="000000" w:themeColor="text1"/>
          <w:rPrChange w:id="1924" w:author="陳佳宜資訊部資訊安全處" w:date="2024-08-28T10:04:00Z" w16du:dateUtc="2024-08-28T02:04:00Z">
            <w:rPr>
              <w:rFonts w:ascii="Times New Roman" w:hAnsi="Times New Roman"/>
            </w:rPr>
          </w:rPrChange>
        </w:rPr>
        <w:pPrChange w:id="1925" w:author="陳佳宜資訊部策略發展處" w:date="2024-04-19T13:48:00Z">
          <w:pPr>
            <w:pStyle w:val="3"/>
            <w:ind w:left="1320"/>
          </w:pPr>
        </w:pPrChange>
      </w:pPr>
      <w:r w:rsidRPr="006D4DBE">
        <w:rPr>
          <w:rFonts w:ascii="Times New Roman" w:hAnsi="Times New Roman" w:hint="eastAsia"/>
          <w:color w:val="000000" w:themeColor="text1"/>
          <w:rPrChange w:id="1926" w:author="陳佳宜資訊部資訊安全處" w:date="2024-08-28T10:04:00Z" w16du:dateUtc="2024-08-28T02:04:00Z">
            <w:rPr>
              <w:rFonts w:ascii="Times New Roman" w:hAnsi="Times New Roman" w:hint="eastAsia"/>
            </w:rPr>
          </w:rPrChange>
        </w:rPr>
        <w:t>公司應對客戶隱私、資料及紀錄之安全性建立保護措施</w:t>
      </w:r>
      <w:r w:rsidR="005E6071" w:rsidRPr="006D4DBE">
        <w:rPr>
          <w:rFonts w:ascii="Times New Roman" w:hAnsi="Times New Roman" w:hint="eastAsia"/>
          <w:color w:val="000000" w:themeColor="text1"/>
          <w:rPrChange w:id="1927" w:author="陳佳宜資訊部資訊安全處" w:date="2024-08-28T10:04:00Z" w16du:dateUtc="2024-08-28T02:04:00Z">
            <w:rPr>
              <w:rFonts w:ascii="Times New Roman" w:hAnsi="Times New Roman" w:hint="eastAsia"/>
            </w:rPr>
          </w:rPrChange>
        </w:rPr>
        <w:t>，</w:t>
      </w:r>
      <w:r w:rsidR="00690D7A" w:rsidRPr="006D4DBE">
        <w:rPr>
          <w:rFonts w:ascii="Times New Roman" w:hAnsi="Times New Roman" w:hint="eastAsia"/>
          <w:color w:val="000000" w:themeColor="text1"/>
          <w:rPrChange w:id="1928" w:author="陳佳宜資訊部資訊安全處" w:date="2024-08-28T10:04:00Z" w16du:dateUtc="2024-08-28T02:04:00Z">
            <w:rPr>
              <w:rFonts w:ascii="Times New Roman" w:hAnsi="Times New Roman" w:hint="eastAsia"/>
            </w:rPr>
          </w:rPrChange>
        </w:rPr>
        <w:t>相關隱私保護規定依據《</w:t>
      </w:r>
      <w:r w:rsidR="00690D7A" w:rsidRPr="006D4DBE">
        <w:rPr>
          <w:rFonts w:ascii="Times New Roman" w:hAnsi="Times New Roman" w:hint="eastAsia"/>
          <w:color w:val="000000" w:themeColor="text1"/>
          <w:rPrChange w:id="1929" w:author="陳佳宜資訊部資訊安全處" w:date="2024-08-28T10:04:00Z" w16du:dateUtc="2024-08-28T02:04:00Z">
            <w:rPr>
              <w:rFonts w:ascii="Times New Roman" w:hAnsi="Times New Roman" w:hint="eastAsia"/>
            </w:rPr>
          </w:rPrChange>
        </w:rPr>
        <w:t>SC-01-00</w:t>
      </w:r>
      <w:r w:rsidR="00BE6D1E" w:rsidRPr="006D4DBE">
        <w:rPr>
          <w:rFonts w:ascii="Times New Roman" w:hAnsi="Times New Roman" w:hint="eastAsia"/>
          <w:color w:val="000000" w:themeColor="text1"/>
          <w:rPrChange w:id="1930" w:author="陳佳宜資訊部資訊安全處" w:date="2024-08-28T10:04:00Z" w16du:dateUtc="2024-08-28T02:04:00Z">
            <w:rPr>
              <w:rFonts w:ascii="Times New Roman" w:hAnsi="Times New Roman" w:hint="eastAsia"/>
            </w:rPr>
          </w:rPrChange>
        </w:rPr>
        <w:t>8</w:t>
      </w:r>
      <w:r w:rsidR="00BE6D1E" w:rsidRPr="006D4DBE">
        <w:rPr>
          <w:rFonts w:ascii="Times New Roman" w:hAnsi="Times New Roman" w:hint="eastAsia"/>
          <w:color w:val="000000" w:themeColor="text1"/>
          <w:rPrChange w:id="1931" w:author="陳佳宜資訊部資訊安全處" w:date="2024-08-28T10:04:00Z" w16du:dateUtc="2024-08-28T02:04:00Z">
            <w:rPr>
              <w:rFonts w:ascii="Times New Roman" w:hAnsi="Times New Roman" w:hint="eastAsia"/>
            </w:rPr>
          </w:rPrChange>
        </w:rPr>
        <w:t>存取控制</w:t>
      </w:r>
      <w:r w:rsidR="00690D7A" w:rsidRPr="006D4DBE">
        <w:rPr>
          <w:rFonts w:ascii="Times New Roman" w:hAnsi="Times New Roman" w:hint="eastAsia"/>
          <w:color w:val="000000" w:themeColor="text1"/>
          <w:rPrChange w:id="1932" w:author="陳佳宜資訊部資訊安全處" w:date="2024-08-28T10:04:00Z" w16du:dateUtc="2024-08-28T02:04:00Z">
            <w:rPr>
              <w:rFonts w:ascii="Times New Roman" w:hAnsi="Times New Roman" w:hint="eastAsia"/>
            </w:rPr>
          </w:rPrChange>
        </w:rPr>
        <w:t>》</w:t>
      </w:r>
      <w:r w:rsidRPr="006D4DBE">
        <w:rPr>
          <w:rFonts w:ascii="Times New Roman" w:hAnsi="Times New Roman" w:hint="eastAsia"/>
          <w:color w:val="000000" w:themeColor="text1"/>
          <w:rPrChange w:id="1933" w:author="陳佳宜資訊部資訊安全處" w:date="2024-08-28T10:04:00Z" w16du:dateUtc="2024-08-28T02:04:00Z">
            <w:rPr>
              <w:rFonts w:ascii="Times New Roman" w:hAnsi="Times New Roman" w:hint="eastAsia"/>
            </w:rPr>
          </w:rPrChange>
        </w:rPr>
        <w:t>。</w:t>
      </w:r>
    </w:p>
    <w:p w14:paraId="2EC38A60" w14:textId="75CD33C9" w:rsidR="00E41323" w:rsidRPr="006D4DBE" w:rsidRDefault="007832BC">
      <w:pPr>
        <w:pStyle w:val="3"/>
        <w:tabs>
          <w:tab w:val="clear" w:pos="3480"/>
          <w:tab w:val="num" w:pos="1560"/>
        </w:tabs>
        <w:ind w:left="1320"/>
        <w:rPr>
          <w:rFonts w:ascii="Times New Roman" w:hAnsi="Times New Roman"/>
          <w:color w:val="000000" w:themeColor="text1"/>
          <w:rPrChange w:id="1934" w:author="陳佳宜資訊部資訊安全處" w:date="2024-08-28T10:04:00Z" w16du:dateUtc="2024-08-28T02:04:00Z">
            <w:rPr>
              <w:rFonts w:ascii="Times New Roman" w:hAnsi="Times New Roman"/>
            </w:rPr>
          </w:rPrChange>
        </w:rPr>
        <w:pPrChange w:id="1935" w:author="陳佳宜資訊部策略發展處" w:date="2024-04-19T13:48:00Z">
          <w:pPr>
            <w:pStyle w:val="3"/>
            <w:ind w:left="1320"/>
          </w:pPr>
        </w:pPrChange>
      </w:pPr>
      <w:r w:rsidRPr="006D4DBE">
        <w:rPr>
          <w:rFonts w:ascii="Times New Roman" w:hAnsi="Times New Roman" w:hint="eastAsia"/>
          <w:color w:val="000000" w:themeColor="text1"/>
          <w:rPrChange w:id="1936" w:author="陳佳宜資訊部資訊安全處" w:date="2024-08-28T10:04:00Z" w16du:dateUtc="2024-08-28T02:04:00Z">
            <w:rPr>
              <w:rFonts w:ascii="Times New Roman" w:hAnsi="Times New Roman" w:hint="eastAsia"/>
            </w:rPr>
          </w:rPrChange>
        </w:rPr>
        <w:t>公司應加強宣導資訊安全，教育遠距辦公員工應對網路風險保持警覺等資訊安全機制</w:t>
      </w:r>
      <w:r w:rsidR="005E6071" w:rsidRPr="006D4DBE">
        <w:rPr>
          <w:rFonts w:ascii="Times New Roman" w:hAnsi="Times New Roman" w:hint="eastAsia"/>
          <w:color w:val="000000" w:themeColor="text1"/>
          <w:rPrChange w:id="1937" w:author="陳佳宜資訊部資訊安全處" w:date="2024-08-28T10:04:00Z" w16du:dateUtc="2024-08-28T02:04:00Z">
            <w:rPr>
              <w:rFonts w:ascii="Times New Roman" w:hAnsi="Times New Roman" w:hint="eastAsia"/>
            </w:rPr>
          </w:rPrChange>
        </w:rPr>
        <w:t>，相關教育訓練規範依據《</w:t>
      </w:r>
      <w:r w:rsidR="005E6071" w:rsidRPr="006D4DBE">
        <w:rPr>
          <w:rFonts w:ascii="Times New Roman" w:hAnsi="Times New Roman" w:hint="eastAsia"/>
          <w:color w:val="000000" w:themeColor="text1"/>
          <w:rPrChange w:id="1938" w:author="陳佳宜資訊部資訊安全處" w:date="2024-08-28T10:04:00Z" w16du:dateUtc="2024-08-28T02:04:00Z">
            <w:rPr>
              <w:rFonts w:ascii="Times New Roman" w:hAnsi="Times New Roman" w:hint="eastAsia"/>
            </w:rPr>
          </w:rPrChange>
        </w:rPr>
        <w:t>SC-01-005</w:t>
      </w:r>
      <w:r w:rsidR="005E6071" w:rsidRPr="006D4DBE">
        <w:rPr>
          <w:rFonts w:ascii="Times New Roman" w:hAnsi="Times New Roman" w:hint="eastAsia"/>
          <w:color w:val="000000" w:themeColor="text1"/>
          <w:rPrChange w:id="1939" w:author="陳佳宜資訊部資訊安全處" w:date="2024-08-28T10:04:00Z" w16du:dateUtc="2024-08-28T02:04:00Z">
            <w:rPr>
              <w:rFonts w:ascii="Times New Roman" w:hAnsi="Times New Roman" w:hint="eastAsia"/>
            </w:rPr>
          </w:rPrChange>
        </w:rPr>
        <w:t>人員安全》</w:t>
      </w:r>
      <w:r w:rsidRPr="006D4DBE">
        <w:rPr>
          <w:rFonts w:ascii="Times New Roman" w:hAnsi="Times New Roman" w:hint="eastAsia"/>
          <w:color w:val="000000" w:themeColor="text1"/>
          <w:rPrChange w:id="1940" w:author="陳佳宜資訊部資訊安全處" w:date="2024-08-28T10:04:00Z" w16du:dateUtc="2024-08-28T02:04:00Z">
            <w:rPr>
              <w:rFonts w:ascii="Times New Roman" w:hAnsi="Times New Roman" w:hint="eastAsia"/>
            </w:rPr>
          </w:rPrChange>
        </w:rPr>
        <w:t>。</w:t>
      </w:r>
    </w:p>
    <w:p w14:paraId="45E77FE3" w14:textId="22ADC197" w:rsidR="00E81082" w:rsidRPr="006D4DBE" w:rsidRDefault="00BE6D1E" w:rsidP="00DD42EF">
      <w:pPr>
        <w:pStyle w:val="2"/>
        <w:rPr>
          <w:color w:val="000000" w:themeColor="text1"/>
          <w:rPrChange w:id="1941" w:author="陳佳宜資訊部資訊安全處" w:date="2024-08-28T10:04:00Z" w16du:dateUtc="2024-08-28T02:04:00Z">
            <w:rPr/>
          </w:rPrChange>
        </w:rPr>
      </w:pPr>
      <w:bookmarkStart w:id="1942" w:name="_Toc147137058"/>
      <w:r w:rsidRPr="006D4DBE">
        <w:rPr>
          <w:rFonts w:hint="eastAsia"/>
          <w:color w:val="000000" w:themeColor="text1"/>
          <w:rPrChange w:id="1943" w:author="陳佳宜資訊部資訊安全處" w:date="2024-08-28T10:04:00Z" w16du:dateUtc="2024-08-28T02:04:00Z">
            <w:rPr>
              <w:rFonts w:hint="eastAsia"/>
            </w:rPr>
          </w:rPrChange>
        </w:rPr>
        <w:lastRenderedPageBreak/>
        <w:t>電子式交易控管</w:t>
      </w:r>
      <w:bookmarkEnd w:id="1942"/>
    </w:p>
    <w:p w14:paraId="69059856" w14:textId="62652D27" w:rsidR="00625681" w:rsidRPr="006D4DBE" w:rsidRDefault="00625681">
      <w:pPr>
        <w:pStyle w:val="3"/>
        <w:tabs>
          <w:tab w:val="clear" w:pos="3480"/>
          <w:tab w:val="num" w:pos="1560"/>
        </w:tabs>
        <w:ind w:left="1320"/>
        <w:rPr>
          <w:color w:val="000000" w:themeColor="text1"/>
          <w:rPrChange w:id="1944" w:author="陳佳宜資訊部資訊安全處" w:date="2024-08-28T10:04:00Z" w16du:dateUtc="2024-08-28T02:04:00Z">
            <w:rPr/>
          </w:rPrChange>
        </w:rPr>
        <w:pPrChange w:id="1945" w:author="陳佳宜資訊部策略發展處" w:date="2024-04-19T13:48:00Z">
          <w:pPr>
            <w:pStyle w:val="3"/>
            <w:ind w:left="1320"/>
          </w:pPr>
        </w:pPrChange>
      </w:pPr>
      <w:r w:rsidRPr="006D4DBE">
        <w:rPr>
          <w:rFonts w:hint="eastAsia"/>
          <w:color w:val="000000" w:themeColor="text1"/>
          <w:rPrChange w:id="1946" w:author="陳佳宜資訊部資訊安全處" w:date="2024-08-28T10:04:00Z" w16du:dateUtc="2024-08-28T02:04:00Z">
            <w:rPr>
              <w:rFonts w:hint="eastAsia"/>
            </w:rPr>
          </w:rPrChange>
        </w:rPr>
        <w:t>提供電子式交易登入時，其安全設計應具有下列三項之任兩項以上技術：</w:t>
      </w:r>
    </w:p>
    <w:p w14:paraId="16B20A70" w14:textId="4DB26599" w:rsidR="00625681" w:rsidRPr="006D4DBE" w:rsidRDefault="00625681" w:rsidP="00625681">
      <w:pPr>
        <w:pStyle w:val="4"/>
        <w:ind w:hanging="480"/>
        <w:rPr>
          <w:rFonts w:ascii="Times New Roman" w:hAnsi="Times New Roman"/>
          <w:color w:val="000000" w:themeColor="text1"/>
          <w:rPrChange w:id="1947"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948" w:author="陳佳宜資訊部資訊安全處" w:date="2024-08-28T10:04:00Z" w16du:dateUtc="2024-08-28T02:04:00Z">
            <w:rPr>
              <w:rFonts w:ascii="Times New Roman" w:hAnsi="Times New Roman"/>
            </w:rPr>
          </w:rPrChange>
        </w:rPr>
        <w:t>證券商所約定之資訊，且無第三人知悉</w:t>
      </w:r>
      <w:r w:rsidRPr="006D4DBE">
        <w:rPr>
          <w:rFonts w:ascii="Times New Roman" w:hAnsi="Times New Roman"/>
          <w:color w:val="000000" w:themeColor="text1"/>
          <w:rPrChange w:id="1949" w:author="陳佳宜資訊部資訊安全處" w:date="2024-08-28T10:04:00Z" w16du:dateUtc="2024-08-28T02:04:00Z">
            <w:rPr>
              <w:rFonts w:ascii="Times New Roman" w:hAnsi="Times New Roman"/>
            </w:rPr>
          </w:rPrChange>
        </w:rPr>
        <w:t>(</w:t>
      </w:r>
      <w:r w:rsidRPr="006D4DBE">
        <w:rPr>
          <w:rFonts w:ascii="Times New Roman" w:hAnsi="Times New Roman"/>
          <w:color w:val="000000" w:themeColor="text1"/>
          <w:rPrChange w:id="1950" w:author="陳佳宜資訊部資訊安全處" w:date="2024-08-28T10:04:00Z" w16du:dateUtc="2024-08-28T02:04:00Z">
            <w:rPr>
              <w:rFonts w:ascii="Times New Roman" w:hAnsi="Times New Roman"/>
            </w:rPr>
          </w:rPrChange>
        </w:rPr>
        <w:t>如固定密碼、</w:t>
      </w:r>
      <w:proofErr w:type="gramStart"/>
      <w:r w:rsidRPr="006D4DBE">
        <w:rPr>
          <w:rFonts w:ascii="Times New Roman" w:hAnsi="Times New Roman"/>
          <w:color w:val="000000" w:themeColor="text1"/>
          <w:rPrChange w:id="1951" w:author="陳佳宜資訊部資訊安全處" w:date="2024-08-28T10:04:00Z" w16du:dateUtc="2024-08-28T02:04:00Z">
            <w:rPr>
              <w:rFonts w:ascii="Times New Roman" w:hAnsi="Times New Roman"/>
            </w:rPr>
          </w:rPrChange>
        </w:rPr>
        <w:t>圖形鎖或手勢</w:t>
      </w:r>
      <w:proofErr w:type="gramEnd"/>
      <w:r w:rsidRPr="006D4DBE">
        <w:rPr>
          <w:rFonts w:ascii="Times New Roman" w:hAnsi="Times New Roman"/>
          <w:color w:val="000000" w:themeColor="text1"/>
          <w:rPrChange w:id="1952" w:author="陳佳宜資訊部資訊安全處" w:date="2024-08-28T10:04:00Z" w16du:dateUtc="2024-08-28T02:04:00Z">
            <w:rPr>
              <w:rFonts w:ascii="Times New Roman" w:hAnsi="Times New Roman"/>
            </w:rPr>
          </w:rPrChange>
        </w:rPr>
        <w:t>等</w:t>
      </w:r>
      <w:r w:rsidRPr="006D4DBE">
        <w:rPr>
          <w:rFonts w:ascii="Times New Roman" w:hAnsi="Times New Roman"/>
          <w:color w:val="000000" w:themeColor="text1"/>
          <w:rPrChange w:id="1953" w:author="陳佳宜資訊部資訊安全處" w:date="2024-08-28T10:04:00Z" w16du:dateUtc="2024-08-28T02:04:00Z">
            <w:rPr>
              <w:rFonts w:ascii="Times New Roman" w:hAnsi="Times New Roman"/>
            </w:rPr>
          </w:rPrChange>
        </w:rPr>
        <w:t>)</w:t>
      </w:r>
      <w:r w:rsidRPr="006D4DBE">
        <w:rPr>
          <w:rFonts w:ascii="Times New Roman" w:hAnsi="Times New Roman"/>
          <w:color w:val="000000" w:themeColor="text1"/>
          <w:rPrChange w:id="1954" w:author="陳佳宜資訊部資訊安全處" w:date="2024-08-28T10:04:00Z" w16du:dateUtc="2024-08-28T02:04:00Z">
            <w:rPr>
              <w:rFonts w:ascii="Times New Roman" w:hAnsi="Times New Roman"/>
            </w:rPr>
          </w:rPrChange>
        </w:rPr>
        <w:t>。</w:t>
      </w:r>
    </w:p>
    <w:p w14:paraId="47473371" w14:textId="58F205C4" w:rsidR="00625681" w:rsidRPr="006D4DBE" w:rsidRDefault="00625681" w:rsidP="00625681">
      <w:pPr>
        <w:pStyle w:val="4"/>
        <w:ind w:hanging="480"/>
        <w:rPr>
          <w:rFonts w:ascii="Times New Roman" w:hAnsi="Times New Roman"/>
          <w:color w:val="000000" w:themeColor="text1"/>
          <w:rPrChange w:id="1955"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956" w:author="陳佳宜資訊部資訊安全處" w:date="2024-08-28T10:04:00Z" w16du:dateUtc="2024-08-28T02:04:00Z">
            <w:rPr>
              <w:rFonts w:ascii="Times New Roman" w:hAnsi="Times New Roman"/>
            </w:rPr>
          </w:rPrChange>
        </w:rPr>
        <w:t>客戶所持有之實體設備</w:t>
      </w:r>
      <w:r w:rsidRPr="006D4DBE">
        <w:rPr>
          <w:rFonts w:ascii="Times New Roman" w:hAnsi="Times New Roman"/>
          <w:color w:val="000000" w:themeColor="text1"/>
          <w:rPrChange w:id="1957" w:author="陳佳宜資訊部資訊安全處" w:date="2024-08-28T10:04:00Z" w16du:dateUtc="2024-08-28T02:04:00Z">
            <w:rPr>
              <w:rFonts w:ascii="Times New Roman" w:hAnsi="Times New Roman"/>
            </w:rPr>
          </w:rPrChange>
        </w:rPr>
        <w:t>(</w:t>
      </w:r>
      <w:r w:rsidRPr="006D4DBE">
        <w:rPr>
          <w:rFonts w:ascii="Times New Roman" w:hAnsi="Times New Roman"/>
          <w:color w:val="000000" w:themeColor="text1"/>
          <w:rPrChange w:id="1958" w:author="陳佳宜資訊部資訊安全處" w:date="2024-08-28T10:04:00Z" w16du:dateUtc="2024-08-28T02:04:00Z">
            <w:rPr>
              <w:rFonts w:ascii="Times New Roman" w:hAnsi="Times New Roman"/>
            </w:rPr>
          </w:rPrChange>
        </w:rPr>
        <w:t>如密碼產生器、密碼卡、晶片卡、電腦、行動裝置、憑證載具等</w:t>
      </w:r>
      <w:r w:rsidRPr="006D4DBE">
        <w:rPr>
          <w:rFonts w:ascii="Times New Roman" w:hAnsi="Times New Roman"/>
          <w:color w:val="000000" w:themeColor="text1"/>
          <w:rPrChange w:id="1959" w:author="陳佳宜資訊部資訊安全處" w:date="2024-08-28T10:04:00Z" w16du:dateUtc="2024-08-28T02:04:00Z">
            <w:rPr>
              <w:rFonts w:ascii="Times New Roman" w:hAnsi="Times New Roman"/>
            </w:rPr>
          </w:rPrChange>
        </w:rPr>
        <w:t>)</w:t>
      </w:r>
      <w:r w:rsidRPr="006D4DBE">
        <w:rPr>
          <w:rFonts w:ascii="Times New Roman" w:hAnsi="Times New Roman"/>
          <w:color w:val="000000" w:themeColor="text1"/>
          <w:rPrChange w:id="1960" w:author="陳佳宜資訊部資訊安全處" w:date="2024-08-28T10:04:00Z" w16du:dateUtc="2024-08-28T02:04:00Z">
            <w:rPr>
              <w:rFonts w:ascii="Times New Roman" w:hAnsi="Times New Roman"/>
            </w:rPr>
          </w:rPrChange>
        </w:rPr>
        <w:t>，證券商應確認該設備為客戶與證券商所約定持有之設備。</w:t>
      </w:r>
    </w:p>
    <w:p w14:paraId="118D5E34" w14:textId="3DC1FF57" w:rsidR="00625681" w:rsidRPr="006D4DBE" w:rsidRDefault="00625681" w:rsidP="00243875">
      <w:pPr>
        <w:pStyle w:val="4"/>
        <w:ind w:hanging="480"/>
        <w:rPr>
          <w:rFonts w:ascii="Times New Roman" w:hAnsi="Times New Roman"/>
          <w:color w:val="000000" w:themeColor="text1"/>
          <w:rPrChange w:id="1961" w:author="陳佳宜資訊部資訊安全處" w:date="2024-08-28T10:04:00Z" w16du:dateUtc="2024-08-28T02:04:00Z">
            <w:rPr>
              <w:rFonts w:ascii="Times New Roman" w:hAnsi="Times New Roman"/>
            </w:rPr>
          </w:rPrChange>
        </w:rPr>
      </w:pPr>
      <w:r w:rsidRPr="006D4DBE">
        <w:rPr>
          <w:rFonts w:ascii="Times New Roman" w:hAnsi="Times New Roman"/>
          <w:color w:val="000000" w:themeColor="text1"/>
          <w:rPrChange w:id="1962" w:author="陳佳宜資訊部資訊安全處" w:date="2024-08-28T10:04:00Z" w16du:dateUtc="2024-08-28T02:04:00Z">
            <w:rPr>
              <w:rFonts w:ascii="Times New Roman" w:hAnsi="Times New Roman"/>
            </w:rPr>
          </w:rPrChange>
        </w:rPr>
        <w:t>客戶提供給證券商其所擁有之生物特徵</w:t>
      </w:r>
      <w:r w:rsidRPr="006D4DBE">
        <w:rPr>
          <w:rFonts w:ascii="Times New Roman" w:hAnsi="Times New Roman"/>
          <w:color w:val="000000" w:themeColor="text1"/>
          <w:rPrChange w:id="1963" w:author="陳佳宜資訊部資訊安全處" w:date="2024-08-28T10:04:00Z" w16du:dateUtc="2024-08-28T02:04:00Z">
            <w:rPr>
              <w:rFonts w:ascii="Times New Roman" w:hAnsi="Times New Roman"/>
            </w:rPr>
          </w:rPrChange>
        </w:rPr>
        <w:t>(</w:t>
      </w:r>
      <w:r w:rsidRPr="006D4DBE">
        <w:rPr>
          <w:rFonts w:ascii="Times New Roman" w:hAnsi="Times New Roman"/>
          <w:color w:val="000000" w:themeColor="text1"/>
          <w:rPrChange w:id="1964" w:author="陳佳宜資訊部資訊安全處" w:date="2024-08-28T10:04:00Z" w16du:dateUtc="2024-08-28T02:04:00Z">
            <w:rPr>
              <w:rFonts w:ascii="Times New Roman" w:hAnsi="Times New Roman"/>
            </w:rPr>
          </w:rPrChange>
        </w:rPr>
        <w:t>如指紋、臉部、虹膜、聲音、掌紋、靜脈、簽名等</w:t>
      </w:r>
      <w:r w:rsidRPr="006D4DBE">
        <w:rPr>
          <w:rFonts w:ascii="Times New Roman" w:hAnsi="Times New Roman"/>
          <w:color w:val="000000" w:themeColor="text1"/>
          <w:rPrChange w:id="1965" w:author="陳佳宜資訊部資訊安全處" w:date="2024-08-28T10:04:00Z" w16du:dateUtc="2024-08-28T02:04:00Z">
            <w:rPr>
              <w:rFonts w:ascii="Times New Roman" w:hAnsi="Times New Roman"/>
            </w:rPr>
          </w:rPrChange>
        </w:rPr>
        <w:t>)</w:t>
      </w:r>
      <w:r w:rsidRPr="006D4DBE">
        <w:rPr>
          <w:rFonts w:ascii="Times New Roman" w:hAnsi="Times New Roman"/>
          <w:color w:val="000000" w:themeColor="text1"/>
          <w:rPrChange w:id="1966" w:author="陳佳宜資訊部資訊安全處" w:date="2024-08-28T10:04:00Z" w16du:dateUtc="2024-08-28T02:04:00Z">
            <w:rPr>
              <w:rFonts w:ascii="Times New Roman" w:hAnsi="Times New Roman"/>
            </w:rPr>
          </w:rPrChange>
        </w:rPr>
        <w:t>，證券商應直接或間接驗證該生物特徵。間接驗證係指由客戶端設備</w:t>
      </w:r>
      <w:r w:rsidRPr="006D4DBE">
        <w:rPr>
          <w:rFonts w:ascii="Times New Roman" w:hAnsi="Times New Roman"/>
          <w:color w:val="000000" w:themeColor="text1"/>
          <w:rPrChange w:id="1967" w:author="陳佳宜資訊部資訊安全處" w:date="2024-08-28T10:04:00Z" w16du:dateUtc="2024-08-28T02:04:00Z">
            <w:rPr>
              <w:rFonts w:ascii="Times New Roman" w:hAnsi="Times New Roman"/>
            </w:rPr>
          </w:rPrChange>
        </w:rPr>
        <w:t>(</w:t>
      </w:r>
      <w:r w:rsidRPr="006D4DBE">
        <w:rPr>
          <w:rFonts w:ascii="Times New Roman" w:hAnsi="Times New Roman"/>
          <w:color w:val="000000" w:themeColor="text1"/>
          <w:rPrChange w:id="1968" w:author="陳佳宜資訊部資訊安全處" w:date="2024-08-28T10:04:00Z" w16du:dateUtc="2024-08-28T02:04:00Z">
            <w:rPr>
              <w:rFonts w:ascii="Times New Roman" w:hAnsi="Times New Roman"/>
            </w:rPr>
          </w:rPrChange>
        </w:rPr>
        <w:t>如行動裝置</w:t>
      </w:r>
      <w:r w:rsidRPr="006D4DBE">
        <w:rPr>
          <w:rFonts w:ascii="Times New Roman" w:hAnsi="Times New Roman"/>
          <w:color w:val="000000" w:themeColor="text1"/>
          <w:rPrChange w:id="1969" w:author="陳佳宜資訊部資訊安全處" w:date="2024-08-28T10:04:00Z" w16du:dateUtc="2024-08-28T02:04:00Z">
            <w:rPr>
              <w:rFonts w:ascii="Times New Roman" w:hAnsi="Times New Roman"/>
            </w:rPr>
          </w:rPrChange>
        </w:rPr>
        <w:t>)</w:t>
      </w:r>
      <w:r w:rsidRPr="006D4DBE">
        <w:rPr>
          <w:rFonts w:ascii="Times New Roman" w:hAnsi="Times New Roman"/>
          <w:color w:val="000000" w:themeColor="text1"/>
          <w:rPrChange w:id="1970" w:author="陳佳宜資訊部資訊安全處" w:date="2024-08-28T10:04:00Z" w16du:dateUtc="2024-08-28T02:04:00Z">
            <w:rPr>
              <w:rFonts w:ascii="Times New Roman" w:hAnsi="Times New Roman"/>
            </w:rPr>
          </w:rPrChange>
        </w:rPr>
        <w:t>驗證或委由第三方驗證，證券商僅讀取驗證結果，必要時驗證來源辨識；採用間接驗證者，應事先評估客戶身分驗證機制之有效性。</w:t>
      </w:r>
    </w:p>
    <w:p w14:paraId="7763B6CC" w14:textId="4B61CC96" w:rsidR="00625681" w:rsidRPr="006D4DBE" w:rsidRDefault="00625681">
      <w:pPr>
        <w:pStyle w:val="3"/>
        <w:tabs>
          <w:tab w:val="clear" w:pos="3480"/>
          <w:tab w:val="num" w:pos="1560"/>
        </w:tabs>
        <w:ind w:left="1320"/>
        <w:rPr>
          <w:color w:val="000000" w:themeColor="text1"/>
          <w:rPrChange w:id="1971" w:author="陳佳宜資訊部資訊安全處" w:date="2024-08-28T10:04:00Z" w16du:dateUtc="2024-08-28T02:04:00Z">
            <w:rPr/>
          </w:rPrChange>
        </w:rPr>
        <w:pPrChange w:id="1972" w:author="陳佳宜資訊部策略發展處" w:date="2024-04-19T13:48:00Z">
          <w:pPr>
            <w:pStyle w:val="3"/>
            <w:ind w:left="1320"/>
          </w:pPr>
        </w:pPrChange>
      </w:pPr>
      <w:r w:rsidRPr="006D4DBE">
        <w:rPr>
          <w:rFonts w:hint="eastAsia"/>
          <w:color w:val="000000" w:themeColor="text1"/>
          <w:rPrChange w:id="1973" w:author="陳佳宜資訊部資訊安全處" w:date="2024-08-28T10:04:00Z" w16du:dateUtc="2024-08-28T02:04:00Z">
            <w:rPr>
              <w:rFonts w:hint="eastAsia"/>
            </w:rPr>
          </w:rPrChange>
        </w:rPr>
        <w:t>對於電子式交易身分的申請、交付、使用、更新與驗證應訂有相關控管措施</w:t>
      </w:r>
      <w:r w:rsidR="00A15D00" w:rsidRPr="006D4DBE">
        <w:rPr>
          <w:rFonts w:hint="eastAsia"/>
          <w:color w:val="000000" w:themeColor="text1"/>
          <w:rPrChange w:id="1974" w:author="陳佳宜資訊部資訊安全處" w:date="2024-08-28T10:04:00Z" w16du:dateUtc="2024-08-28T02:04:00Z">
            <w:rPr>
              <w:rFonts w:hint="eastAsia"/>
            </w:rPr>
          </w:rPrChange>
        </w:rPr>
        <w:t>，</w:t>
      </w:r>
      <w:r w:rsidR="005461E7" w:rsidRPr="006D4DBE">
        <w:rPr>
          <w:rFonts w:ascii="Times New Roman" w:hAnsi="Times New Roman"/>
          <w:color w:val="000000" w:themeColor="text1"/>
          <w:rPrChange w:id="1975" w:author="陳佳宜資訊部資訊安全處" w:date="2024-08-28T10:04:00Z" w16du:dateUtc="2024-08-28T02:04:00Z">
            <w:rPr>
              <w:rFonts w:ascii="Times New Roman" w:hAnsi="Times New Roman"/>
            </w:rPr>
          </w:rPrChange>
        </w:rPr>
        <w:t>相關規定依據《</w:t>
      </w:r>
      <w:r w:rsidR="005461E7" w:rsidRPr="006D4DBE">
        <w:rPr>
          <w:rFonts w:ascii="Times New Roman" w:hAnsi="Times New Roman"/>
          <w:color w:val="000000" w:themeColor="text1"/>
          <w:rPrChange w:id="1976" w:author="陳佳宜資訊部資訊安全處" w:date="2024-08-28T10:04:00Z" w16du:dateUtc="2024-08-28T02:04:00Z">
            <w:rPr>
              <w:rFonts w:ascii="Times New Roman" w:hAnsi="Times New Roman"/>
            </w:rPr>
          </w:rPrChange>
        </w:rPr>
        <w:t>SC-01-00</w:t>
      </w:r>
      <w:r w:rsidR="00E15B46" w:rsidRPr="006D4DBE">
        <w:rPr>
          <w:rFonts w:ascii="Times New Roman" w:hAnsi="Times New Roman" w:hint="eastAsia"/>
          <w:color w:val="000000" w:themeColor="text1"/>
          <w:rPrChange w:id="1977" w:author="陳佳宜資訊部資訊安全處" w:date="2024-08-28T10:04:00Z" w16du:dateUtc="2024-08-28T02:04:00Z">
            <w:rPr>
              <w:rFonts w:ascii="Times New Roman" w:hAnsi="Times New Roman" w:hint="eastAsia"/>
            </w:rPr>
          </w:rPrChange>
        </w:rPr>
        <w:t>6</w:t>
      </w:r>
      <w:r w:rsidR="005461E7" w:rsidRPr="006D4DBE">
        <w:rPr>
          <w:rFonts w:ascii="Times New Roman" w:hAnsi="Times New Roman"/>
          <w:color w:val="000000" w:themeColor="text1"/>
          <w:rPrChange w:id="1978" w:author="陳佳宜資訊部資訊安全處" w:date="2024-08-28T10:04:00Z" w16du:dateUtc="2024-08-28T02:04:00Z">
            <w:rPr>
              <w:rFonts w:ascii="Times New Roman" w:hAnsi="Times New Roman"/>
            </w:rPr>
          </w:rPrChange>
        </w:rPr>
        <w:t>實體</w:t>
      </w:r>
      <w:r w:rsidR="00BE3B3F" w:rsidRPr="006D4DBE">
        <w:rPr>
          <w:rFonts w:ascii="Times New Roman" w:hAnsi="Times New Roman"/>
          <w:color w:val="000000" w:themeColor="text1"/>
          <w:rPrChange w:id="1979" w:author="陳佳宜資訊部資訊安全處" w:date="2024-08-28T10:04:00Z" w16du:dateUtc="2024-08-28T02:04:00Z">
            <w:rPr>
              <w:rFonts w:ascii="Times New Roman" w:hAnsi="Times New Roman"/>
            </w:rPr>
          </w:rPrChange>
        </w:rPr>
        <w:t>環</w:t>
      </w:r>
      <w:r w:rsidR="00140B37" w:rsidRPr="006D4DBE">
        <w:rPr>
          <w:rFonts w:ascii="Times New Roman" w:hAnsi="Times New Roman" w:hint="eastAsia"/>
          <w:color w:val="000000" w:themeColor="text1"/>
          <w:rPrChange w:id="1980" w:author="陳佳宜資訊部資訊安全處" w:date="2024-08-28T10:04:00Z" w16du:dateUtc="2024-08-28T02:04:00Z">
            <w:rPr>
              <w:rFonts w:ascii="Times New Roman" w:hAnsi="Times New Roman" w:hint="eastAsia"/>
            </w:rPr>
          </w:rPrChange>
        </w:rPr>
        <w:t>境與安全</w:t>
      </w:r>
      <w:r w:rsidR="005461E7" w:rsidRPr="006D4DBE">
        <w:rPr>
          <w:rFonts w:ascii="Times New Roman" w:hAnsi="Times New Roman"/>
          <w:color w:val="000000" w:themeColor="text1"/>
          <w:rPrChange w:id="1981" w:author="陳佳宜資訊部資訊安全處" w:date="2024-08-28T10:04:00Z" w16du:dateUtc="2024-08-28T02:04:00Z">
            <w:rPr>
              <w:rFonts w:ascii="Times New Roman" w:hAnsi="Times New Roman"/>
            </w:rPr>
          </w:rPrChange>
        </w:rPr>
        <w:t>》</w:t>
      </w:r>
      <w:r w:rsidRPr="006D4DBE">
        <w:rPr>
          <w:rFonts w:hint="eastAsia"/>
          <w:color w:val="000000" w:themeColor="text1"/>
          <w:rPrChange w:id="1982" w:author="陳佳宜資訊部資訊安全處" w:date="2024-08-28T10:04:00Z" w16du:dateUtc="2024-08-28T02:04:00Z">
            <w:rPr>
              <w:rFonts w:hint="eastAsia"/>
            </w:rPr>
          </w:rPrChange>
        </w:rPr>
        <w:t>。</w:t>
      </w:r>
    </w:p>
    <w:p w14:paraId="47689C02" w14:textId="06F31DDB" w:rsidR="00625681" w:rsidRPr="006D4DBE" w:rsidRDefault="00107215">
      <w:pPr>
        <w:pStyle w:val="3"/>
        <w:tabs>
          <w:tab w:val="clear" w:pos="3480"/>
          <w:tab w:val="num" w:pos="1560"/>
        </w:tabs>
        <w:ind w:left="1320"/>
        <w:rPr>
          <w:color w:val="000000" w:themeColor="text1"/>
          <w:rPrChange w:id="1983" w:author="陳佳宜資訊部資訊安全處" w:date="2024-08-28T10:04:00Z" w16du:dateUtc="2024-08-28T02:04:00Z">
            <w:rPr/>
          </w:rPrChange>
        </w:rPr>
        <w:pPrChange w:id="1984" w:author="陳佳宜資訊部策略發展處" w:date="2024-04-19T13:48:00Z">
          <w:pPr>
            <w:pStyle w:val="3"/>
            <w:ind w:left="1320"/>
          </w:pPr>
        </w:pPrChange>
      </w:pPr>
      <w:r w:rsidRPr="006D4DBE">
        <w:rPr>
          <w:rFonts w:hint="eastAsia"/>
          <w:color w:val="000000" w:themeColor="text1"/>
          <w:rPrChange w:id="1985" w:author="陳佳宜資訊部資訊安全處" w:date="2024-08-28T10:04:00Z" w16du:dateUtc="2024-08-28T02:04:00Z">
            <w:rPr>
              <w:rFonts w:hint="eastAsia"/>
            </w:rPr>
          </w:rPrChange>
        </w:rPr>
        <w:t>若</w:t>
      </w:r>
      <w:r w:rsidR="00625681" w:rsidRPr="006D4DBE">
        <w:rPr>
          <w:rFonts w:hint="eastAsia"/>
          <w:color w:val="000000" w:themeColor="text1"/>
          <w:rPrChange w:id="1986" w:author="陳佳宜資訊部資訊安全處" w:date="2024-08-28T10:04:00Z" w16du:dateUtc="2024-08-28T02:04:00Z">
            <w:rPr>
              <w:rFonts w:hint="eastAsia"/>
            </w:rPr>
          </w:rPrChange>
        </w:rPr>
        <w:t>帳號登入失敗、非客戶帳號登入嘗試紀錄留存相關監控及分析紀錄</w:t>
      </w:r>
      <w:r w:rsidR="00BE3B3F" w:rsidRPr="006D4DBE">
        <w:rPr>
          <w:rFonts w:hint="eastAsia"/>
          <w:color w:val="000000" w:themeColor="text1"/>
          <w:rPrChange w:id="1987" w:author="陳佳宜資訊部資訊安全處" w:date="2024-08-28T10:04:00Z" w16du:dateUtc="2024-08-28T02:04:00Z">
            <w:rPr>
              <w:rFonts w:hint="eastAsia"/>
            </w:rPr>
          </w:rPrChange>
        </w:rPr>
        <w:t>，相關</w:t>
      </w:r>
      <w:r w:rsidR="00625681" w:rsidRPr="006D4DBE">
        <w:rPr>
          <w:rFonts w:hint="eastAsia"/>
          <w:color w:val="000000" w:themeColor="text1"/>
          <w:rPrChange w:id="1988" w:author="陳佳宜資訊部資訊安全處" w:date="2024-08-28T10:04:00Z" w16du:dateUtc="2024-08-28T02:04:00Z">
            <w:rPr>
              <w:rFonts w:hint="eastAsia"/>
            </w:rPr>
          </w:rPrChange>
        </w:rPr>
        <w:t>。</w:t>
      </w:r>
    </w:p>
    <w:p w14:paraId="1335C1C9" w14:textId="773A8DEC" w:rsidR="00625681" w:rsidRPr="006D4DBE" w:rsidRDefault="00625681">
      <w:pPr>
        <w:pStyle w:val="3"/>
        <w:tabs>
          <w:tab w:val="clear" w:pos="3480"/>
          <w:tab w:val="num" w:pos="1560"/>
        </w:tabs>
        <w:ind w:left="1320"/>
        <w:rPr>
          <w:color w:val="000000" w:themeColor="text1"/>
          <w:rPrChange w:id="1989" w:author="陳佳宜資訊部資訊安全處" w:date="2024-08-28T10:04:00Z" w16du:dateUtc="2024-08-28T02:04:00Z">
            <w:rPr/>
          </w:rPrChange>
        </w:rPr>
        <w:pPrChange w:id="1990" w:author="陳佳宜資訊部策略發展處" w:date="2024-04-19T13:48:00Z">
          <w:pPr>
            <w:pStyle w:val="3"/>
            <w:ind w:left="1320"/>
          </w:pPr>
        </w:pPrChange>
      </w:pPr>
      <w:r w:rsidRPr="006D4DBE">
        <w:rPr>
          <w:rFonts w:hint="eastAsia"/>
          <w:color w:val="000000" w:themeColor="text1"/>
          <w:rPrChange w:id="1991" w:author="陳佳宜資訊部資訊安全處" w:date="2024-08-28T10:04:00Z" w16du:dateUtc="2024-08-28T02:04:00Z">
            <w:rPr>
              <w:rFonts w:hint="eastAsia"/>
            </w:rPr>
          </w:rPrChange>
        </w:rPr>
        <w:t>對電子式交易身分的驗證資訊於網際網路傳輸時應全程加密</w:t>
      </w:r>
      <w:r w:rsidR="001040CE" w:rsidRPr="006D4DBE">
        <w:rPr>
          <w:rFonts w:hint="eastAsia"/>
          <w:color w:val="000000" w:themeColor="text1"/>
          <w:rPrChange w:id="1992" w:author="陳佳宜資訊部資訊安全處" w:date="2024-08-28T10:04:00Z" w16du:dateUtc="2024-08-28T02:04:00Z">
            <w:rPr>
              <w:rFonts w:hint="eastAsia"/>
            </w:rPr>
          </w:rPrChange>
        </w:rPr>
        <w:t>，相關加密機制依據</w:t>
      </w:r>
      <w:r w:rsidR="001040CE" w:rsidRPr="006D4DBE">
        <w:rPr>
          <w:rFonts w:ascii="Times New Roman" w:hAnsi="Times New Roman"/>
          <w:color w:val="000000" w:themeColor="text1"/>
          <w:rPrChange w:id="1993" w:author="陳佳宜資訊部資訊安全處" w:date="2024-08-28T10:04:00Z" w16du:dateUtc="2024-08-28T02:04:00Z">
            <w:rPr>
              <w:rFonts w:ascii="Times New Roman" w:hAnsi="Times New Roman"/>
            </w:rPr>
          </w:rPrChange>
        </w:rPr>
        <w:t>《</w:t>
      </w:r>
      <w:r w:rsidR="001040CE" w:rsidRPr="006D4DBE">
        <w:rPr>
          <w:rFonts w:ascii="Times New Roman" w:hAnsi="Times New Roman"/>
          <w:color w:val="000000" w:themeColor="text1"/>
          <w:rPrChange w:id="1994" w:author="陳佳宜資訊部資訊安全處" w:date="2024-08-28T10:04:00Z" w16du:dateUtc="2024-08-28T02:04:00Z">
            <w:rPr>
              <w:rFonts w:ascii="Times New Roman" w:hAnsi="Times New Roman"/>
            </w:rPr>
          </w:rPrChange>
        </w:rPr>
        <w:t>SC-01-006</w:t>
      </w:r>
      <w:r w:rsidR="001040CE" w:rsidRPr="006D4DBE">
        <w:rPr>
          <w:rFonts w:ascii="Times New Roman" w:hAnsi="Times New Roman"/>
          <w:color w:val="000000" w:themeColor="text1"/>
          <w:rPrChange w:id="1995" w:author="陳佳宜資訊部資訊安全處" w:date="2024-08-28T10:04:00Z" w16du:dateUtc="2024-08-28T02:04:00Z">
            <w:rPr>
              <w:rFonts w:ascii="Times New Roman" w:hAnsi="Times New Roman"/>
            </w:rPr>
          </w:rPrChange>
        </w:rPr>
        <w:t>實體環境與安全》</w:t>
      </w:r>
      <w:r w:rsidRPr="006D4DBE">
        <w:rPr>
          <w:rFonts w:hint="eastAsia"/>
          <w:color w:val="000000" w:themeColor="text1"/>
          <w:rPrChange w:id="1996" w:author="陳佳宜資訊部資訊安全處" w:date="2024-08-28T10:04:00Z" w16du:dateUtc="2024-08-28T02:04:00Z">
            <w:rPr>
              <w:rFonts w:hint="eastAsia"/>
            </w:rPr>
          </w:rPrChange>
        </w:rPr>
        <w:t>。</w:t>
      </w:r>
    </w:p>
    <w:p w14:paraId="1057F352" w14:textId="6226CE5F" w:rsidR="00625681" w:rsidRPr="006D4DBE" w:rsidRDefault="00625681">
      <w:pPr>
        <w:pStyle w:val="3"/>
        <w:tabs>
          <w:tab w:val="clear" w:pos="3480"/>
          <w:tab w:val="num" w:pos="1560"/>
        </w:tabs>
        <w:ind w:left="1320"/>
        <w:rPr>
          <w:color w:val="000000" w:themeColor="text1"/>
          <w:rPrChange w:id="1997" w:author="陳佳宜資訊部資訊安全處" w:date="2024-08-28T10:04:00Z" w16du:dateUtc="2024-08-28T02:04:00Z">
            <w:rPr/>
          </w:rPrChange>
        </w:rPr>
        <w:pPrChange w:id="1998" w:author="陳佳宜資訊部策略發展處" w:date="2024-04-19T13:49:00Z">
          <w:pPr>
            <w:pStyle w:val="3"/>
            <w:ind w:left="1320"/>
          </w:pPr>
        </w:pPrChange>
      </w:pPr>
      <w:r w:rsidRPr="006D4DBE">
        <w:rPr>
          <w:rFonts w:hint="eastAsia"/>
          <w:color w:val="000000" w:themeColor="text1"/>
          <w:rPrChange w:id="1999" w:author="陳佳宜資訊部資訊安全處" w:date="2024-08-28T10:04:00Z" w16du:dateUtc="2024-08-28T02:04:00Z">
            <w:rPr>
              <w:rFonts w:hint="eastAsia"/>
            </w:rPr>
          </w:rPrChange>
        </w:rPr>
        <w:t>對電子式交易身分的驗證資訊應進行雜湊或加密儲存</w:t>
      </w:r>
      <w:r w:rsidR="00E46095" w:rsidRPr="006D4DBE">
        <w:rPr>
          <w:rFonts w:hint="eastAsia"/>
          <w:color w:val="000000" w:themeColor="text1"/>
          <w:rPrChange w:id="2000" w:author="陳佳宜資訊部資訊安全處" w:date="2024-08-28T10:04:00Z" w16du:dateUtc="2024-08-28T02:04:00Z">
            <w:rPr>
              <w:rFonts w:hint="eastAsia"/>
            </w:rPr>
          </w:rPrChange>
        </w:rPr>
        <w:t>，</w:t>
      </w:r>
      <w:r w:rsidR="00BC0633" w:rsidRPr="006D4DBE">
        <w:rPr>
          <w:rFonts w:ascii="Times New Roman" w:hAnsi="Times New Roman"/>
          <w:color w:val="000000" w:themeColor="text1"/>
          <w:rPrChange w:id="2001" w:author="陳佳宜資訊部資訊安全處" w:date="2024-08-28T10:04:00Z" w16du:dateUtc="2024-08-28T02:04:00Z">
            <w:rPr>
              <w:rFonts w:ascii="Times New Roman" w:hAnsi="Times New Roman"/>
            </w:rPr>
          </w:rPrChange>
        </w:rPr>
        <w:t>相關規定依據《</w:t>
      </w:r>
      <w:r w:rsidR="00BC0633" w:rsidRPr="006D4DBE">
        <w:rPr>
          <w:rFonts w:ascii="Times New Roman" w:hAnsi="Times New Roman"/>
          <w:color w:val="000000" w:themeColor="text1"/>
          <w:rPrChange w:id="2002" w:author="陳佳宜資訊部資訊安全處" w:date="2024-08-28T10:04:00Z" w16du:dateUtc="2024-08-28T02:04:00Z">
            <w:rPr>
              <w:rFonts w:ascii="Times New Roman" w:hAnsi="Times New Roman"/>
            </w:rPr>
          </w:rPrChange>
        </w:rPr>
        <w:t>SC-01-008</w:t>
      </w:r>
      <w:r w:rsidR="00BC0633" w:rsidRPr="006D4DBE">
        <w:rPr>
          <w:rFonts w:ascii="Times New Roman" w:hAnsi="Times New Roman"/>
          <w:color w:val="000000" w:themeColor="text1"/>
          <w:rPrChange w:id="2003" w:author="陳佳宜資訊部資訊安全處" w:date="2024-08-28T10:04:00Z" w16du:dateUtc="2024-08-28T02:04:00Z">
            <w:rPr>
              <w:rFonts w:ascii="Times New Roman" w:hAnsi="Times New Roman"/>
            </w:rPr>
          </w:rPrChange>
        </w:rPr>
        <w:t>存取控制》</w:t>
      </w:r>
      <w:r w:rsidRPr="006D4DBE">
        <w:rPr>
          <w:rFonts w:hint="eastAsia"/>
          <w:color w:val="000000" w:themeColor="text1"/>
          <w:rPrChange w:id="2004" w:author="陳佳宜資訊部資訊安全處" w:date="2024-08-28T10:04:00Z" w16du:dateUtc="2024-08-28T02:04:00Z">
            <w:rPr>
              <w:rFonts w:hint="eastAsia"/>
            </w:rPr>
          </w:rPrChange>
        </w:rPr>
        <w:t>。</w:t>
      </w:r>
    </w:p>
    <w:p w14:paraId="191E4637" w14:textId="5923BF36" w:rsidR="00625681" w:rsidRPr="006D4DBE" w:rsidRDefault="00625681">
      <w:pPr>
        <w:pStyle w:val="3"/>
        <w:tabs>
          <w:tab w:val="clear" w:pos="3480"/>
          <w:tab w:val="left" w:pos="1560"/>
        </w:tabs>
        <w:ind w:left="1320"/>
        <w:rPr>
          <w:color w:val="000000" w:themeColor="text1"/>
          <w:rPrChange w:id="2005" w:author="陳佳宜資訊部資訊安全處" w:date="2024-08-28T10:04:00Z" w16du:dateUtc="2024-08-28T02:04:00Z">
            <w:rPr/>
          </w:rPrChange>
        </w:rPr>
        <w:pPrChange w:id="2006" w:author="陳佳宜資訊部策略發展處" w:date="2024-04-19T13:49:00Z">
          <w:pPr>
            <w:pStyle w:val="3"/>
            <w:ind w:left="1320"/>
          </w:pPr>
        </w:pPrChange>
      </w:pPr>
      <w:r w:rsidRPr="006D4DBE">
        <w:rPr>
          <w:rFonts w:hint="eastAsia"/>
          <w:color w:val="000000" w:themeColor="text1"/>
          <w:rPrChange w:id="2007" w:author="陳佳宜資訊部資訊安全處" w:date="2024-08-28T10:04:00Z" w16du:dateUtc="2024-08-28T02:04:00Z">
            <w:rPr>
              <w:rFonts w:hint="eastAsia"/>
            </w:rPr>
          </w:rPrChange>
        </w:rPr>
        <w:t>應於伺服器端驗證客戶電子式交易身分</w:t>
      </w:r>
      <w:r w:rsidR="00E46095" w:rsidRPr="006D4DBE">
        <w:rPr>
          <w:rFonts w:hint="eastAsia"/>
          <w:color w:val="000000" w:themeColor="text1"/>
          <w:rPrChange w:id="2008" w:author="陳佳宜資訊部資訊安全處" w:date="2024-08-28T10:04:00Z" w16du:dateUtc="2024-08-28T02:04:00Z">
            <w:rPr>
              <w:rFonts w:hint="eastAsia"/>
            </w:rPr>
          </w:rPrChange>
        </w:rPr>
        <w:t>，</w:t>
      </w:r>
      <w:r w:rsidR="00BC0633" w:rsidRPr="006D4DBE">
        <w:rPr>
          <w:rFonts w:ascii="Times New Roman" w:hAnsi="Times New Roman"/>
          <w:color w:val="000000" w:themeColor="text1"/>
          <w:rPrChange w:id="2009" w:author="陳佳宜資訊部資訊安全處" w:date="2024-08-28T10:04:00Z" w16du:dateUtc="2024-08-28T02:04:00Z">
            <w:rPr>
              <w:rFonts w:ascii="Times New Roman" w:hAnsi="Times New Roman"/>
            </w:rPr>
          </w:rPrChange>
        </w:rPr>
        <w:t>相關驗證規定依據</w:t>
      </w:r>
      <w:r w:rsidR="00FF6B63" w:rsidRPr="006D4DBE">
        <w:rPr>
          <w:rFonts w:ascii="Times New Roman" w:hAnsi="Times New Roman"/>
          <w:color w:val="000000" w:themeColor="text1"/>
          <w:rPrChange w:id="2010" w:author="陳佳宜資訊部資訊安全處" w:date="2024-08-28T10:04:00Z" w16du:dateUtc="2024-08-28T02:04:00Z">
            <w:rPr>
              <w:rFonts w:ascii="Times New Roman" w:hAnsi="Times New Roman"/>
            </w:rPr>
          </w:rPrChange>
        </w:rPr>
        <w:t>《</w:t>
      </w:r>
      <w:r w:rsidR="00FF6B63" w:rsidRPr="006D4DBE">
        <w:rPr>
          <w:rFonts w:ascii="Times New Roman" w:hAnsi="Times New Roman"/>
          <w:color w:val="000000" w:themeColor="text1"/>
          <w:rPrChange w:id="2011" w:author="陳佳宜資訊部資訊安全處" w:date="2024-08-28T10:04:00Z" w16du:dateUtc="2024-08-28T02:04:00Z">
            <w:rPr>
              <w:rFonts w:ascii="Times New Roman" w:hAnsi="Times New Roman"/>
            </w:rPr>
          </w:rPrChange>
        </w:rPr>
        <w:t>SC-01-007</w:t>
      </w:r>
      <w:r w:rsidR="00FF6B63" w:rsidRPr="006D4DBE">
        <w:rPr>
          <w:rFonts w:ascii="Times New Roman" w:hAnsi="Times New Roman"/>
          <w:color w:val="000000" w:themeColor="text1"/>
          <w:rPrChange w:id="2012" w:author="陳佳宜資訊部資訊安全處" w:date="2024-08-28T10:04:00Z" w16du:dateUtc="2024-08-28T02:04:00Z">
            <w:rPr>
              <w:rFonts w:ascii="Times New Roman" w:hAnsi="Times New Roman"/>
            </w:rPr>
          </w:rPrChange>
        </w:rPr>
        <w:t>通訊與作業管理》</w:t>
      </w:r>
      <w:r w:rsidRPr="006D4DBE">
        <w:rPr>
          <w:rFonts w:hint="eastAsia"/>
          <w:color w:val="000000" w:themeColor="text1"/>
          <w:rPrChange w:id="2013" w:author="陳佳宜資訊部資訊安全處" w:date="2024-08-28T10:04:00Z" w16du:dateUtc="2024-08-28T02:04:00Z">
            <w:rPr>
              <w:rFonts w:hint="eastAsia"/>
            </w:rPr>
          </w:rPrChange>
        </w:rPr>
        <w:t>。</w:t>
      </w:r>
    </w:p>
    <w:p w14:paraId="39787303" w14:textId="51488CD3" w:rsidR="00625681" w:rsidRPr="006D4DBE" w:rsidRDefault="00625681">
      <w:pPr>
        <w:pStyle w:val="3"/>
        <w:tabs>
          <w:tab w:val="clear" w:pos="3480"/>
          <w:tab w:val="num" w:pos="1560"/>
        </w:tabs>
        <w:ind w:left="1320"/>
        <w:rPr>
          <w:color w:val="000000" w:themeColor="text1"/>
          <w:rPrChange w:id="2014" w:author="陳佳宜資訊部資訊安全處" w:date="2024-08-28T10:04:00Z" w16du:dateUtc="2024-08-28T02:04:00Z">
            <w:rPr/>
          </w:rPrChange>
        </w:rPr>
        <w:pPrChange w:id="2015" w:author="陳佳宜資訊部策略發展處" w:date="2024-04-19T13:49:00Z">
          <w:pPr>
            <w:pStyle w:val="3"/>
            <w:ind w:left="1320"/>
          </w:pPr>
        </w:pPrChange>
      </w:pPr>
      <w:r w:rsidRPr="006D4DBE">
        <w:rPr>
          <w:rFonts w:ascii="Times New Roman" w:hAnsi="Times New Roman"/>
          <w:color w:val="000000" w:themeColor="text1"/>
          <w:rPrChange w:id="2016" w:author="陳佳宜資訊部資訊安全處" w:date="2024-08-28T10:04:00Z" w16du:dateUtc="2024-08-28T02:04:00Z">
            <w:rPr>
              <w:rFonts w:ascii="Times New Roman" w:hAnsi="Times New Roman"/>
            </w:rPr>
          </w:rPrChange>
        </w:rPr>
        <w:t>使用優質密碼設定並進行控管，確實執行密碼輸入錯誤次數達</w:t>
      </w:r>
      <w:r w:rsidRPr="006D4DBE">
        <w:rPr>
          <w:rFonts w:ascii="Times New Roman" w:hAnsi="Times New Roman"/>
          <w:color w:val="000000" w:themeColor="text1"/>
          <w:rPrChange w:id="2017" w:author="陳佳宜資訊部資訊安全處" w:date="2024-08-28T10:04:00Z" w16du:dateUtc="2024-08-28T02:04:00Z">
            <w:rPr>
              <w:rFonts w:ascii="Times New Roman" w:hAnsi="Times New Roman"/>
            </w:rPr>
          </w:rPrChange>
        </w:rPr>
        <w:t>3</w:t>
      </w:r>
      <w:r w:rsidRPr="006D4DBE">
        <w:rPr>
          <w:rFonts w:ascii="Times New Roman" w:hAnsi="Times New Roman"/>
          <w:color w:val="000000" w:themeColor="text1"/>
          <w:rPrChange w:id="2018" w:author="陳佳宜資訊部資訊安全處" w:date="2024-08-28T10:04:00Z" w16du:dateUtc="2024-08-28T02:04:00Z">
            <w:rPr>
              <w:rFonts w:ascii="Times New Roman" w:hAnsi="Times New Roman"/>
            </w:rPr>
          </w:rPrChange>
        </w:rPr>
        <w:t>次者應予帳號鎖定</w:t>
      </w:r>
      <w:r w:rsidR="00E46095" w:rsidRPr="006D4DBE">
        <w:rPr>
          <w:rFonts w:ascii="Times New Roman" w:hAnsi="Times New Roman"/>
          <w:color w:val="000000" w:themeColor="text1"/>
          <w:rPrChange w:id="2019" w:author="陳佳宜資訊部資訊安全處" w:date="2024-08-28T10:04:00Z" w16du:dateUtc="2024-08-28T02:04:00Z">
            <w:rPr>
              <w:rFonts w:ascii="Times New Roman" w:hAnsi="Times New Roman"/>
            </w:rPr>
          </w:rPrChange>
        </w:rPr>
        <w:t>，</w:t>
      </w:r>
      <w:r w:rsidR="00A55389" w:rsidRPr="006D4DBE">
        <w:rPr>
          <w:rFonts w:ascii="Times New Roman" w:hAnsi="Times New Roman"/>
          <w:color w:val="000000" w:themeColor="text1"/>
          <w:rPrChange w:id="2020" w:author="陳佳宜資訊部資訊安全處" w:date="2024-08-28T10:04:00Z" w16du:dateUtc="2024-08-28T02:04:00Z">
            <w:rPr>
              <w:rFonts w:ascii="Times New Roman" w:hAnsi="Times New Roman"/>
            </w:rPr>
          </w:rPrChange>
        </w:rPr>
        <w:t>相關規定依據《</w:t>
      </w:r>
      <w:r w:rsidR="00A55389" w:rsidRPr="006D4DBE">
        <w:rPr>
          <w:rFonts w:ascii="Times New Roman" w:hAnsi="Times New Roman"/>
          <w:color w:val="000000" w:themeColor="text1"/>
          <w:rPrChange w:id="2021" w:author="陳佳宜資訊部資訊安全處" w:date="2024-08-28T10:04:00Z" w16du:dateUtc="2024-08-28T02:04:00Z">
            <w:rPr>
              <w:rFonts w:ascii="Times New Roman" w:hAnsi="Times New Roman"/>
            </w:rPr>
          </w:rPrChange>
        </w:rPr>
        <w:t>SC-01-00</w:t>
      </w:r>
      <w:r w:rsidR="003636B0" w:rsidRPr="006D4DBE">
        <w:rPr>
          <w:rFonts w:ascii="Times New Roman" w:hAnsi="Times New Roman" w:hint="eastAsia"/>
          <w:color w:val="000000" w:themeColor="text1"/>
          <w:rPrChange w:id="2022" w:author="陳佳宜資訊部資訊安全處" w:date="2024-08-28T10:04:00Z" w16du:dateUtc="2024-08-28T02:04:00Z">
            <w:rPr>
              <w:rFonts w:ascii="Times New Roman" w:hAnsi="Times New Roman" w:hint="eastAsia"/>
            </w:rPr>
          </w:rPrChange>
        </w:rPr>
        <w:t>8</w:t>
      </w:r>
      <w:r w:rsidR="003636B0" w:rsidRPr="006D4DBE">
        <w:rPr>
          <w:rFonts w:ascii="Times New Roman" w:hAnsi="Times New Roman" w:hint="eastAsia"/>
          <w:color w:val="000000" w:themeColor="text1"/>
          <w:rPrChange w:id="2023" w:author="陳佳宜資訊部資訊安全處" w:date="2024-08-28T10:04:00Z" w16du:dateUtc="2024-08-28T02:04:00Z">
            <w:rPr>
              <w:rFonts w:ascii="Times New Roman" w:hAnsi="Times New Roman" w:hint="eastAsia"/>
            </w:rPr>
          </w:rPrChange>
        </w:rPr>
        <w:t>存取控制</w:t>
      </w:r>
      <w:r w:rsidR="00A55389" w:rsidRPr="006D4DBE">
        <w:rPr>
          <w:rFonts w:ascii="Times New Roman" w:hAnsi="Times New Roman"/>
          <w:color w:val="000000" w:themeColor="text1"/>
          <w:rPrChange w:id="2024" w:author="陳佳宜資訊部資訊安全處" w:date="2024-08-28T10:04:00Z" w16du:dateUtc="2024-08-28T02:04:00Z">
            <w:rPr>
              <w:rFonts w:ascii="Times New Roman" w:hAnsi="Times New Roman"/>
            </w:rPr>
          </w:rPrChange>
        </w:rPr>
        <w:t>》</w:t>
      </w:r>
      <w:r w:rsidRPr="006D4DBE">
        <w:rPr>
          <w:rFonts w:hint="eastAsia"/>
          <w:color w:val="000000" w:themeColor="text1"/>
          <w:rPrChange w:id="2025" w:author="陳佳宜資訊部資訊安全處" w:date="2024-08-28T10:04:00Z" w16du:dateUtc="2024-08-28T02:04:00Z">
            <w:rPr>
              <w:rFonts w:hint="eastAsia"/>
            </w:rPr>
          </w:rPrChange>
        </w:rPr>
        <w:t>。</w:t>
      </w:r>
    </w:p>
    <w:p w14:paraId="5CE11B6C" w14:textId="08566A4D" w:rsidR="00625681" w:rsidRPr="006D4DBE" w:rsidRDefault="008E220D">
      <w:pPr>
        <w:pStyle w:val="3"/>
        <w:tabs>
          <w:tab w:val="clear" w:pos="3480"/>
          <w:tab w:val="num" w:pos="1560"/>
        </w:tabs>
        <w:ind w:left="1320"/>
        <w:rPr>
          <w:color w:val="000000" w:themeColor="text1"/>
          <w:rPrChange w:id="2026" w:author="陳佳宜資訊部資訊安全處" w:date="2024-08-28T10:04:00Z" w16du:dateUtc="2024-08-28T02:04:00Z">
            <w:rPr/>
          </w:rPrChange>
        </w:rPr>
        <w:pPrChange w:id="2027" w:author="陳佳宜資訊部策略發展處" w:date="2024-04-19T13:49:00Z">
          <w:pPr>
            <w:pStyle w:val="3"/>
            <w:ind w:left="1320"/>
          </w:pPr>
        </w:pPrChange>
      </w:pPr>
      <w:r w:rsidRPr="006D4DBE">
        <w:rPr>
          <w:rFonts w:hint="eastAsia"/>
          <w:color w:val="000000" w:themeColor="text1"/>
          <w:rPrChange w:id="2028" w:author="陳佳宜資訊部資訊安全處" w:date="2024-08-28T10:04:00Z" w16du:dateUtc="2024-08-28T02:04:00Z">
            <w:rPr>
              <w:rFonts w:hint="eastAsia"/>
            </w:rPr>
          </w:rPrChange>
        </w:rPr>
        <w:t>應</w:t>
      </w:r>
      <w:r w:rsidR="00625681" w:rsidRPr="006D4DBE">
        <w:rPr>
          <w:rFonts w:hint="eastAsia"/>
          <w:color w:val="000000" w:themeColor="text1"/>
          <w:rPrChange w:id="2029" w:author="陳佳宜資訊部資訊安全處" w:date="2024-08-28T10:04:00Z" w16du:dateUtc="2024-08-28T02:04:00Z">
            <w:rPr>
              <w:rFonts w:hint="eastAsia"/>
            </w:rPr>
          </w:rPrChange>
        </w:rPr>
        <w:t>提供客戶定期更新密碼之機制並使用優質密碼</w:t>
      </w:r>
      <w:r w:rsidRPr="006D4DBE">
        <w:rPr>
          <w:rFonts w:hint="eastAsia"/>
          <w:color w:val="000000" w:themeColor="text1"/>
          <w:rPrChange w:id="2030" w:author="陳佳宜資訊部資訊安全處" w:date="2024-08-28T10:04:00Z" w16du:dateUtc="2024-08-28T02:04:00Z">
            <w:rPr>
              <w:rFonts w:hint="eastAsia"/>
            </w:rPr>
          </w:rPrChange>
        </w:rPr>
        <w:t>，相關客戶密碼原則設定依據</w:t>
      </w:r>
      <w:r w:rsidR="00E46095" w:rsidRPr="006D4DBE">
        <w:rPr>
          <w:rFonts w:ascii="Times New Roman" w:hAnsi="Times New Roman"/>
          <w:color w:val="000000" w:themeColor="text1"/>
          <w:rPrChange w:id="2031" w:author="陳佳宜資訊部資訊安全處" w:date="2024-08-28T10:04:00Z" w16du:dateUtc="2024-08-28T02:04:00Z">
            <w:rPr>
              <w:rFonts w:ascii="Times New Roman" w:hAnsi="Times New Roman"/>
            </w:rPr>
          </w:rPrChange>
        </w:rPr>
        <w:t>《</w:t>
      </w:r>
      <w:r w:rsidR="00E46095" w:rsidRPr="006D4DBE">
        <w:rPr>
          <w:rFonts w:ascii="Times New Roman" w:hAnsi="Times New Roman"/>
          <w:color w:val="000000" w:themeColor="text1"/>
          <w:rPrChange w:id="2032" w:author="陳佳宜資訊部資訊安全處" w:date="2024-08-28T10:04:00Z" w16du:dateUtc="2024-08-28T02:04:00Z">
            <w:rPr>
              <w:rFonts w:ascii="Times New Roman" w:hAnsi="Times New Roman"/>
            </w:rPr>
          </w:rPrChange>
        </w:rPr>
        <w:t>SC-01-00</w:t>
      </w:r>
      <w:r w:rsidR="00F26FDD" w:rsidRPr="006D4DBE">
        <w:rPr>
          <w:rFonts w:ascii="Times New Roman" w:hAnsi="Times New Roman" w:hint="eastAsia"/>
          <w:color w:val="000000" w:themeColor="text1"/>
          <w:rPrChange w:id="2033" w:author="陳佳宜資訊部資訊安全處" w:date="2024-08-28T10:04:00Z" w16du:dateUtc="2024-08-28T02:04:00Z">
            <w:rPr>
              <w:rFonts w:ascii="Times New Roman" w:hAnsi="Times New Roman" w:hint="eastAsia"/>
            </w:rPr>
          </w:rPrChange>
        </w:rPr>
        <w:t>8</w:t>
      </w:r>
      <w:r w:rsidR="00F26FDD" w:rsidRPr="006D4DBE">
        <w:rPr>
          <w:rFonts w:ascii="Times New Roman" w:hAnsi="Times New Roman" w:hint="eastAsia"/>
          <w:color w:val="000000" w:themeColor="text1"/>
          <w:rPrChange w:id="2034" w:author="陳佳宜資訊部資訊安全處" w:date="2024-08-28T10:04:00Z" w16du:dateUtc="2024-08-28T02:04:00Z">
            <w:rPr>
              <w:rFonts w:ascii="Times New Roman" w:hAnsi="Times New Roman" w:hint="eastAsia"/>
            </w:rPr>
          </w:rPrChange>
        </w:rPr>
        <w:t>存取控制</w:t>
      </w:r>
      <w:r w:rsidR="00E46095" w:rsidRPr="006D4DBE">
        <w:rPr>
          <w:rFonts w:ascii="Times New Roman" w:hAnsi="Times New Roman"/>
          <w:color w:val="000000" w:themeColor="text1"/>
          <w:rPrChange w:id="2035" w:author="陳佳宜資訊部資訊安全處" w:date="2024-08-28T10:04:00Z" w16du:dateUtc="2024-08-28T02:04:00Z">
            <w:rPr>
              <w:rFonts w:ascii="Times New Roman" w:hAnsi="Times New Roman"/>
            </w:rPr>
          </w:rPrChange>
        </w:rPr>
        <w:t>》</w:t>
      </w:r>
      <w:r w:rsidR="00625681" w:rsidRPr="006D4DBE">
        <w:rPr>
          <w:rFonts w:hint="eastAsia"/>
          <w:color w:val="000000" w:themeColor="text1"/>
          <w:rPrChange w:id="2036" w:author="陳佳宜資訊部資訊安全處" w:date="2024-08-28T10:04:00Z" w16du:dateUtc="2024-08-28T02:04:00Z">
            <w:rPr>
              <w:rFonts w:hint="eastAsia"/>
            </w:rPr>
          </w:rPrChange>
        </w:rPr>
        <w:t>。</w:t>
      </w:r>
    </w:p>
    <w:p w14:paraId="41395B72" w14:textId="1EBF0125" w:rsidR="00625681" w:rsidRPr="006D4DBE" w:rsidRDefault="00625681">
      <w:pPr>
        <w:pStyle w:val="3"/>
        <w:tabs>
          <w:tab w:val="clear" w:pos="3480"/>
          <w:tab w:val="num" w:pos="1560"/>
        </w:tabs>
        <w:ind w:left="1320"/>
        <w:rPr>
          <w:rFonts w:ascii="Times New Roman" w:hAnsi="Times New Roman"/>
          <w:color w:val="000000" w:themeColor="text1"/>
          <w:rPrChange w:id="2037" w:author="陳佳宜資訊部資訊安全處" w:date="2024-08-28T10:04:00Z" w16du:dateUtc="2024-08-28T02:04:00Z">
            <w:rPr>
              <w:rFonts w:ascii="Times New Roman" w:hAnsi="Times New Roman"/>
            </w:rPr>
          </w:rPrChange>
        </w:rPr>
        <w:pPrChange w:id="2038" w:author="陳佳宜資訊部策略發展處" w:date="2024-04-19T13:49:00Z">
          <w:pPr>
            <w:pStyle w:val="3"/>
            <w:ind w:left="1320"/>
          </w:pPr>
        </w:pPrChange>
      </w:pPr>
      <w:r w:rsidRPr="006D4DBE">
        <w:rPr>
          <w:rFonts w:ascii="Times New Roman" w:hAnsi="Times New Roman"/>
          <w:color w:val="000000" w:themeColor="text1"/>
          <w:rPrChange w:id="2039" w:author="陳佳宜資訊部資訊安全處" w:date="2024-08-28T10:04:00Z" w16du:dateUtc="2024-08-28T02:04:00Z">
            <w:rPr>
              <w:rFonts w:ascii="Times New Roman" w:hAnsi="Times New Roman"/>
            </w:rPr>
          </w:rPrChange>
        </w:rPr>
        <w:t>應留存個人資料使用稽核軌跡</w:t>
      </w:r>
      <w:r w:rsidRPr="006D4DBE">
        <w:rPr>
          <w:rFonts w:ascii="Times New Roman" w:hAnsi="Times New Roman"/>
          <w:color w:val="000000" w:themeColor="text1"/>
          <w:rPrChange w:id="2040" w:author="陳佳宜資訊部資訊安全處" w:date="2024-08-28T10:04:00Z" w16du:dateUtc="2024-08-28T02:04:00Z">
            <w:rPr>
              <w:rFonts w:ascii="Times New Roman" w:hAnsi="Times New Roman"/>
            </w:rPr>
          </w:rPrChange>
        </w:rPr>
        <w:t>(</w:t>
      </w:r>
      <w:r w:rsidRPr="006D4DBE">
        <w:rPr>
          <w:rFonts w:ascii="Times New Roman" w:hAnsi="Times New Roman"/>
          <w:color w:val="000000" w:themeColor="text1"/>
          <w:rPrChange w:id="2041" w:author="陳佳宜資訊部資訊安全處" w:date="2024-08-28T10:04:00Z" w16du:dateUtc="2024-08-28T02:04:00Z">
            <w:rPr>
              <w:rFonts w:ascii="Times New Roman" w:hAnsi="Times New Roman"/>
            </w:rPr>
          </w:rPrChange>
        </w:rPr>
        <w:t>如登入帳號、系統功能、時間、系統名稱、查詢指令或結果</w:t>
      </w:r>
      <w:r w:rsidRPr="006D4DBE">
        <w:rPr>
          <w:rFonts w:ascii="Times New Roman" w:hAnsi="Times New Roman"/>
          <w:color w:val="000000" w:themeColor="text1"/>
          <w:rPrChange w:id="2042" w:author="陳佳宜資訊部資訊安全處" w:date="2024-08-28T10:04:00Z" w16du:dateUtc="2024-08-28T02:04:00Z">
            <w:rPr>
              <w:rFonts w:ascii="Times New Roman" w:hAnsi="Times New Roman"/>
            </w:rPr>
          </w:rPrChange>
        </w:rPr>
        <w:t>)</w:t>
      </w:r>
      <w:r w:rsidRPr="006D4DBE">
        <w:rPr>
          <w:rFonts w:ascii="Times New Roman" w:hAnsi="Times New Roman"/>
          <w:color w:val="000000" w:themeColor="text1"/>
          <w:rPrChange w:id="2043" w:author="陳佳宜資訊部資訊安全處" w:date="2024-08-28T10:04:00Z" w16du:dateUtc="2024-08-28T02:04:00Z">
            <w:rPr>
              <w:rFonts w:ascii="Times New Roman" w:hAnsi="Times New Roman"/>
            </w:rPr>
          </w:rPrChange>
        </w:rPr>
        <w:t>來辨識機制，以利個人資料外</w:t>
      </w:r>
      <w:proofErr w:type="gramStart"/>
      <w:r w:rsidRPr="006D4DBE">
        <w:rPr>
          <w:rFonts w:ascii="Times New Roman" w:hAnsi="Times New Roman"/>
          <w:color w:val="000000" w:themeColor="text1"/>
          <w:rPrChange w:id="2044" w:author="陳佳宜資訊部資訊安全處" w:date="2024-08-28T10:04:00Z" w16du:dateUtc="2024-08-28T02:04:00Z">
            <w:rPr>
              <w:rFonts w:ascii="Times New Roman" w:hAnsi="Times New Roman"/>
            </w:rPr>
          </w:rPrChange>
        </w:rPr>
        <w:t>洩</w:t>
      </w:r>
      <w:proofErr w:type="gramEnd"/>
      <w:r w:rsidRPr="006D4DBE">
        <w:rPr>
          <w:rFonts w:ascii="Times New Roman" w:hAnsi="Times New Roman"/>
          <w:color w:val="000000" w:themeColor="text1"/>
          <w:rPrChange w:id="2045" w:author="陳佳宜資訊部資訊安全處" w:date="2024-08-28T10:04:00Z" w16du:dateUtc="2024-08-28T02:04:00Z">
            <w:rPr>
              <w:rFonts w:ascii="Times New Roman" w:hAnsi="Times New Roman"/>
            </w:rPr>
          </w:rPrChange>
        </w:rPr>
        <w:t>時得以追蹤個人資料使用狀況</w:t>
      </w:r>
      <w:r w:rsidR="0086491F" w:rsidRPr="006D4DBE">
        <w:rPr>
          <w:rFonts w:ascii="Times New Roman" w:hAnsi="Times New Roman"/>
          <w:color w:val="000000" w:themeColor="text1"/>
          <w:rPrChange w:id="2046" w:author="陳佳宜資訊部資訊安全處" w:date="2024-08-28T10:04:00Z" w16du:dateUtc="2024-08-28T02:04:00Z">
            <w:rPr>
              <w:rFonts w:ascii="Times New Roman" w:hAnsi="Times New Roman"/>
            </w:rPr>
          </w:rPrChange>
        </w:rPr>
        <w:t>，相關稽核軌跡留存規定依據《</w:t>
      </w:r>
      <w:r w:rsidR="0086491F" w:rsidRPr="006D4DBE">
        <w:rPr>
          <w:rFonts w:ascii="Times New Roman" w:hAnsi="Times New Roman"/>
          <w:color w:val="000000" w:themeColor="text1"/>
          <w:rPrChange w:id="2047" w:author="陳佳宜資訊部資訊安全處" w:date="2024-08-28T10:04:00Z" w16du:dateUtc="2024-08-28T02:04:00Z">
            <w:rPr>
              <w:rFonts w:ascii="Times New Roman" w:hAnsi="Times New Roman"/>
            </w:rPr>
          </w:rPrChange>
        </w:rPr>
        <w:t>SC-01-</w:t>
      </w:r>
      <w:r w:rsidR="008E220D" w:rsidRPr="006D4DBE">
        <w:rPr>
          <w:rFonts w:ascii="Times New Roman" w:hAnsi="Times New Roman"/>
          <w:color w:val="000000" w:themeColor="text1"/>
          <w:rPrChange w:id="2048" w:author="陳佳宜資訊部資訊安全處" w:date="2024-08-28T10:04:00Z" w16du:dateUtc="2024-08-28T02:04:00Z">
            <w:rPr>
              <w:rFonts w:ascii="Times New Roman" w:hAnsi="Times New Roman"/>
            </w:rPr>
          </w:rPrChange>
        </w:rPr>
        <w:t>008</w:t>
      </w:r>
      <w:r w:rsidR="008E220D" w:rsidRPr="006D4DBE">
        <w:rPr>
          <w:rFonts w:ascii="Times New Roman" w:hAnsi="Times New Roman"/>
          <w:color w:val="000000" w:themeColor="text1"/>
          <w:rPrChange w:id="2049" w:author="陳佳宜資訊部資訊安全處" w:date="2024-08-28T10:04:00Z" w16du:dateUtc="2024-08-28T02:04:00Z">
            <w:rPr>
              <w:rFonts w:ascii="Times New Roman" w:hAnsi="Times New Roman"/>
            </w:rPr>
          </w:rPrChange>
        </w:rPr>
        <w:t>存取控制</w:t>
      </w:r>
      <w:r w:rsidR="0086491F" w:rsidRPr="006D4DBE">
        <w:rPr>
          <w:rFonts w:ascii="Times New Roman" w:hAnsi="Times New Roman"/>
          <w:color w:val="000000" w:themeColor="text1"/>
          <w:rPrChange w:id="2050" w:author="陳佳宜資訊部資訊安全處" w:date="2024-08-28T10:04:00Z" w16du:dateUtc="2024-08-28T02:04:00Z">
            <w:rPr>
              <w:rFonts w:ascii="Times New Roman" w:hAnsi="Times New Roman"/>
            </w:rPr>
          </w:rPrChange>
        </w:rPr>
        <w:t>》</w:t>
      </w:r>
      <w:r w:rsidRPr="006D4DBE">
        <w:rPr>
          <w:rFonts w:ascii="Times New Roman" w:hAnsi="Times New Roman"/>
          <w:color w:val="000000" w:themeColor="text1"/>
          <w:rPrChange w:id="2051" w:author="陳佳宜資訊部資訊安全處" w:date="2024-08-28T10:04:00Z" w16du:dateUtc="2024-08-28T02:04:00Z">
            <w:rPr>
              <w:rFonts w:ascii="Times New Roman" w:hAnsi="Times New Roman"/>
            </w:rPr>
          </w:rPrChange>
        </w:rPr>
        <w:t>。</w:t>
      </w:r>
    </w:p>
    <w:p w14:paraId="7E16D3C0" w14:textId="7B3796A0" w:rsidR="0086491F" w:rsidRPr="006D4DBE" w:rsidRDefault="00635FC2" w:rsidP="00930973">
      <w:pPr>
        <w:pStyle w:val="2"/>
        <w:rPr>
          <w:color w:val="000000" w:themeColor="text1"/>
          <w:rPrChange w:id="2052" w:author="陳佳宜資訊部資訊安全處" w:date="2024-08-28T10:04:00Z" w16du:dateUtc="2024-08-28T02:04:00Z">
            <w:rPr/>
          </w:rPrChange>
        </w:rPr>
      </w:pPr>
      <w:bookmarkStart w:id="2053" w:name="_Toc147137059"/>
      <w:r w:rsidRPr="006D4DBE">
        <w:rPr>
          <w:rFonts w:hint="eastAsia"/>
          <w:color w:val="000000" w:themeColor="text1"/>
          <w:rPrChange w:id="2054" w:author="陳佳宜資訊部資訊安全處" w:date="2024-08-28T10:04:00Z" w16du:dateUtc="2024-08-28T02:04:00Z">
            <w:rPr>
              <w:rFonts w:hint="eastAsia"/>
            </w:rPr>
          </w:rPrChange>
        </w:rPr>
        <w:t>深度偽造</w:t>
      </w:r>
      <w:bookmarkEnd w:id="2053"/>
    </w:p>
    <w:p w14:paraId="0F30A19C" w14:textId="4CEA6CB3" w:rsidR="007B0C01" w:rsidRPr="006D4DBE" w:rsidRDefault="00625F51">
      <w:pPr>
        <w:pStyle w:val="3"/>
        <w:tabs>
          <w:tab w:val="clear" w:pos="3480"/>
          <w:tab w:val="num" w:pos="1560"/>
        </w:tabs>
        <w:ind w:left="1320"/>
        <w:rPr>
          <w:color w:val="000000" w:themeColor="text1"/>
          <w:rPrChange w:id="2055" w:author="陳佳宜資訊部資訊安全處" w:date="2024-08-28T10:04:00Z" w16du:dateUtc="2024-08-28T02:04:00Z">
            <w:rPr/>
          </w:rPrChange>
        </w:rPr>
        <w:pPrChange w:id="2056" w:author="陳佳宜資訊部策略發展處" w:date="2024-04-19T13:49:00Z">
          <w:pPr>
            <w:pStyle w:val="3"/>
            <w:ind w:left="1320"/>
          </w:pPr>
        </w:pPrChange>
      </w:pPr>
      <w:r w:rsidRPr="006D4DBE">
        <w:rPr>
          <w:rFonts w:hint="eastAsia"/>
          <w:color w:val="000000" w:themeColor="text1"/>
          <w:rPrChange w:id="2057" w:author="陳佳宜資訊部資訊安全處" w:date="2024-08-28T10:04:00Z" w16du:dateUtc="2024-08-28T02:04:00Z">
            <w:rPr>
              <w:rFonts w:hint="eastAsia"/>
            </w:rPr>
          </w:rPrChange>
        </w:rPr>
        <w:t>定期辦理涵蓋深度偽造認知及防範議題資訊安全教育訓練</w:t>
      </w:r>
      <w:r w:rsidR="00E17C9A" w:rsidRPr="006D4DBE">
        <w:rPr>
          <w:rFonts w:hint="eastAsia"/>
          <w:color w:val="000000" w:themeColor="text1"/>
          <w:rPrChange w:id="2058" w:author="陳佳宜資訊部資訊安全處" w:date="2024-08-28T10:04:00Z" w16du:dateUtc="2024-08-28T02:04:00Z">
            <w:rPr>
              <w:rFonts w:hint="eastAsia"/>
            </w:rPr>
          </w:rPrChange>
        </w:rPr>
        <w:t>，</w:t>
      </w:r>
      <w:r w:rsidR="00E17C9A" w:rsidRPr="006D4DBE">
        <w:rPr>
          <w:rFonts w:ascii="Times New Roman" w:hAnsi="Times New Roman"/>
          <w:color w:val="000000" w:themeColor="text1"/>
          <w:rPrChange w:id="2059" w:author="陳佳宜資訊部資訊安全處" w:date="2024-08-28T10:04:00Z" w16du:dateUtc="2024-08-28T02:04:00Z">
            <w:rPr>
              <w:rFonts w:ascii="Times New Roman" w:hAnsi="Times New Roman"/>
            </w:rPr>
          </w:rPrChange>
        </w:rPr>
        <w:t>相關教育訓練規範依據《</w:t>
      </w:r>
      <w:r w:rsidR="00E17C9A" w:rsidRPr="006D4DBE">
        <w:rPr>
          <w:rFonts w:ascii="Times New Roman" w:hAnsi="Times New Roman"/>
          <w:color w:val="000000" w:themeColor="text1"/>
          <w:rPrChange w:id="2060" w:author="陳佳宜資訊部資訊安全處" w:date="2024-08-28T10:04:00Z" w16du:dateUtc="2024-08-28T02:04:00Z">
            <w:rPr>
              <w:rFonts w:ascii="Times New Roman" w:hAnsi="Times New Roman"/>
            </w:rPr>
          </w:rPrChange>
        </w:rPr>
        <w:t>SC-01-005</w:t>
      </w:r>
      <w:r w:rsidR="00E17C9A" w:rsidRPr="006D4DBE">
        <w:rPr>
          <w:rFonts w:ascii="Times New Roman" w:hAnsi="Times New Roman"/>
          <w:color w:val="000000" w:themeColor="text1"/>
          <w:rPrChange w:id="2061" w:author="陳佳宜資訊部資訊安全處" w:date="2024-08-28T10:04:00Z" w16du:dateUtc="2024-08-28T02:04:00Z">
            <w:rPr>
              <w:rFonts w:ascii="Times New Roman" w:hAnsi="Times New Roman"/>
            </w:rPr>
          </w:rPrChange>
        </w:rPr>
        <w:t>人員安全》</w:t>
      </w:r>
      <w:r w:rsidRPr="006D4DBE">
        <w:rPr>
          <w:rFonts w:hint="eastAsia"/>
          <w:color w:val="000000" w:themeColor="text1"/>
          <w:rPrChange w:id="2062" w:author="陳佳宜資訊部資訊安全處" w:date="2024-08-28T10:04:00Z" w16du:dateUtc="2024-08-28T02:04:00Z">
            <w:rPr>
              <w:rFonts w:hint="eastAsia"/>
            </w:rPr>
          </w:rPrChange>
        </w:rPr>
        <w:t>。</w:t>
      </w:r>
      <w:bookmarkStart w:id="2063" w:name="_Toc354078943"/>
      <w:bookmarkStart w:id="2064" w:name="_Toc355270729"/>
    </w:p>
    <w:p w14:paraId="5A997AF5" w14:textId="77777777" w:rsidR="0026604D" w:rsidRPr="006D4DBE" w:rsidRDefault="0026604D" w:rsidP="0026604D">
      <w:pPr>
        <w:pStyle w:val="1"/>
        <w:rPr>
          <w:rFonts w:ascii="Times New Roman" w:hAnsi="Times New Roman" w:cs="Times New Roman"/>
          <w:color w:val="000000" w:themeColor="text1"/>
          <w:rPrChange w:id="2065" w:author="陳佳宜資訊部資訊安全處" w:date="2024-08-28T10:04:00Z" w16du:dateUtc="2024-08-28T02:04:00Z">
            <w:rPr>
              <w:rFonts w:ascii="Times New Roman" w:hAnsi="Times New Roman" w:cs="Times New Roman"/>
              <w:color w:val="000000"/>
            </w:rPr>
          </w:rPrChange>
        </w:rPr>
      </w:pPr>
      <w:bookmarkStart w:id="2066" w:name="_Toc353461789"/>
      <w:bookmarkStart w:id="2067" w:name="_Toc408907488"/>
      <w:bookmarkStart w:id="2068" w:name="_Toc147137060"/>
      <w:r w:rsidRPr="006D4DBE">
        <w:rPr>
          <w:rFonts w:ascii="Times New Roman" w:hAnsi="Times New Roman" w:cs="Times New Roman"/>
          <w:color w:val="000000" w:themeColor="text1"/>
          <w:rPrChange w:id="2069" w:author="陳佳宜資訊部資訊安全處" w:date="2024-08-28T10:04:00Z" w16du:dateUtc="2024-08-28T02:04:00Z">
            <w:rPr>
              <w:rFonts w:ascii="Times New Roman" w:hAnsi="Times New Roman" w:cs="Times New Roman"/>
              <w:color w:val="000000"/>
            </w:rPr>
          </w:rPrChange>
        </w:rPr>
        <w:t>輸出文件記錄</w:t>
      </w:r>
      <w:bookmarkEnd w:id="2066"/>
      <w:bookmarkEnd w:id="2067"/>
      <w:bookmarkEnd w:id="2068"/>
    </w:p>
    <w:bookmarkEnd w:id="2063"/>
    <w:bookmarkEnd w:id="2064"/>
    <w:p w14:paraId="30FA17E5" w14:textId="3B539A95" w:rsidR="009B0AEB" w:rsidRPr="006D4DBE" w:rsidRDefault="009B0AEB" w:rsidP="009B0AEB">
      <w:pPr>
        <w:pStyle w:val="10"/>
        <w:numPr>
          <w:ilvl w:val="0"/>
          <w:numId w:val="13"/>
        </w:numPr>
        <w:ind w:leftChars="0"/>
        <w:rPr>
          <w:rFonts w:ascii="Times New Roman" w:hAnsi="Times New Roman"/>
          <w:color w:val="000000" w:themeColor="text1"/>
          <w:rPrChange w:id="2070" w:author="陳佳宜資訊部資訊安全處" w:date="2024-08-28T10:04:00Z" w16du:dateUtc="2024-08-28T02:04:00Z">
            <w:rPr>
              <w:rFonts w:ascii="Times New Roman" w:hAnsi="Times New Roman"/>
              <w:color w:val="000000"/>
            </w:rPr>
          </w:rPrChange>
        </w:rPr>
      </w:pPr>
      <w:r w:rsidRPr="006D4DBE">
        <w:rPr>
          <w:rFonts w:ascii="Times New Roman" w:hAnsi="Times New Roman" w:hint="eastAsia"/>
          <w:color w:val="000000" w:themeColor="text1"/>
          <w:rPrChange w:id="2071" w:author="陳佳宜資訊部資訊安全處" w:date="2024-08-28T10:04:00Z" w16du:dateUtc="2024-08-28T02:04:00Z">
            <w:rPr>
              <w:rFonts w:ascii="Times New Roman" w:hAnsi="Times New Roman" w:hint="eastAsia"/>
              <w:color w:val="000000"/>
            </w:rPr>
          </w:rPrChange>
        </w:rPr>
        <w:t>SC-0</w:t>
      </w:r>
      <w:r w:rsidR="00771A87" w:rsidRPr="006D4DBE">
        <w:rPr>
          <w:rFonts w:ascii="Times New Roman" w:hAnsi="Times New Roman" w:hint="eastAsia"/>
          <w:color w:val="000000" w:themeColor="text1"/>
          <w:rPrChange w:id="2072" w:author="陳佳宜資訊部資訊安全處" w:date="2024-08-28T10:04:00Z" w16du:dateUtc="2024-08-28T02:04:00Z">
            <w:rPr>
              <w:rFonts w:ascii="Times New Roman" w:hAnsi="Times New Roman" w:hint="eastAsia"/>
              <w:color w:val="000000"/>
            </w:rPr>
          </w:rPrChange>
        </w:rPr>
        <w:t>1</w:t>
      </w:r>
      <w:r w:rsidRPr="006D4DBE">
        <w:rPr>
          <w:rFonts w:ascii="Times New Roman" w:hAnsi="Times New Roman" w:hint="eastAsia"/>
          <w:color w:val="000000" w:themeColor="text1"/>
          <w:rPrChange w:id="2073" w:author="陳佳宜資訊部資訊安全處" w:date="2024-08-28T10:04:00Z" w16du:dateUtc="2024-08-28T02:04:00Z">
            <w:rPr>
              <w:rFonts w:ascii="Times New Roman" w:hAnsi="Times New Roman" w:hint="eastAsia"/>
              <w:color w:val="000000"/>
            </w:rPr>
          </w:rPrChange>
        </w:rPr>
        <w:t>-0</w:t>
      </w:r>
      <w:r w:rsidR="00771A87" w:rsidRPr="006D4DBE">
        <w:rPr>
          <w:rFonts w:ascii="Times New Roman" w:hAnsi="Times New Roman"/>
          <w:color w:val="000000" w:themeColor="text1"/>
          <w:rPrChange w:id="2074" w:author="陳佳宜資訊部資訊安全處" w:date="2024-08-28T10:04:00Z" w16du:dateUtc="2024-08-28T02:04:00Z">
            <w:rPr>
              <w:rFonts w:ascii="Times New Roman" w:hAnsi="Times New Roman"/>
              <w:color w:val="000000"/>
            </w:rPr>
          </w:rPrChange>
        </w:rPr>
        <w:t>12</w:t>
      </w:r>
      <w:r w:rsidRPr="006D4DBE">
        <w:rPr>
          <w:rFonts w:ascii="Times New Roman" w:hAnsi="Times New Roman" w:hint="eastAsia"/>
          <w:color w:val="000000" w:themeColor="text1"/>
          <w:rPrChange w:id="2075" w:author="陳佳宜資訊部資訊安全處" w:date="2024-08-28T10:04:00Z" w16du:dateUtc="2024-08-28T02:04:00Z">
            <w:rPr>
              <w:rFonts w:ascii="Times New Roman" w:hAnsi="Times New Roman" w:hint="eastAsia"/>
              <w:color w:val="000000"/>
            </w:rPr>
          </w:rPrChange>
        </w:rPr>
        <w:t>-F01_</w:t>
      </w:r>
      <w:r w:rsidRPr="006D4DBE">
        <w:rPr>
          <w:rFonts w:ascii="Times New Roman" w:hAnsi="Times New Roman" w:hint="eastAsia"/>
          <w:color w:val="000000" w:themeColor="text1"/>
          <w:rPrChange w:id="2076" w:author="陳佳宜資訊部資訊安全處" w:date="2024-08-28T10:04:00Z" w16du:dateUtc="2024-08-28T02:04:00Z">
            <w:rPr>
              <w:rFonts w:ascii="Times New Roman" w:hAnsi="Times New Roman" w:hint="eastAsia"/>
              <w:color w:val="000000"/>
            </w:rPr>
          </w:rPrChange>
        </w:rPr>
        <w:t>社群媒體帳號暨官方社群申請單</w:t>
      </w:r>
      <w:r w:rsidR="00490591" w:rsidRPr="006D4DBE">
        <w:rPr>
          <w:rFonts w:ascii="Times New Roman" w:hAnsi="Times New Roman" w:hint="eastAsia"/>
          <w:color w:val="000000" w:themeColor="text1"/>
          <w:rPrChange w:id="2077" w:author="陳佳宜資訊部資訊安全處" w:date="2024-08-28T10:04:00Z" w16du:dateUtc="2024-08-28T02:04:00Z">
            <w:rPr>
              <w:rFonts w:ascii="Times New Roman" w:hAnsi="Times New Roman" w:hint="eastAsia"/>
              <w:color w:val="000000"/>
            </w:rPr>
          </w:rPrChange>
        </w:rPr>
        <w:t>。</w:t>
      </w:r>
    </w:p>
    <w:p w14:paraId="05738164" w14:textId="115E25BE" w:rsidR="009B0AEB" w:rsidRPr="006D4DBE" w:rsidRDefault="009B0AEB" w:rsidP="009B0AEB">
      <w:pPr>
        <w:pStyle w:val="10"/>
        <w:numPr>
          <w:ilvl w:val="0"/>
          <w:numId w:val="13"/>
        </w:numPr>
        <w:ind w:leftChars="0"/>
        <w:rPr>
          <w:rFonts w:ascii="Times New Roman" w:hAnsi="Times New Roman"/>
          <w:color w:val="000000" w:themeColor="text1"/>
          <w:rPrChange w:id="2078" w:author="陳佳宜資訊部資訊安全處" w:date="2024-08-28T10:04:00Z" w16du:dateUtc="2024-08-28T02:04:00Z">
            <w:rPr>
              <w:rFonts w:ascii="Times New Roman" w:hAnsi="Times New Roman"/>
              <w:color w:val="000000"/>
            </w:rPr>
          </w:rPrChange>
        </w:rPr>
      </w:pPr>
      <w:r w:rsidRPr="006D4DBE">
        <w:rPr>
          <w:rFonts w:ascii="Times New Roman" w:hAnsi="Times New Roman" w:hint="eastAsia"/>
          <w:color w:val="000000" w:themeColor="text1"/>
          <w:rPrChange w:id="2079" w:author="陳佳宜資訊部資訊安全處" w:date="2024-08-28T10:04:00Z" w16du:dateUtc="2024-08-28T02:04:00Z">
            <w:rPr>
              <w:rFonts w:ascii="Times New Roman" w:hAnsi="Times New Roman" w:hint="eastAsia"/>
              <w:color w:val="000000"/>
            </w:rPr>
          </w:rPrChange>
        </w:rPr>
        <w:t>SC-0</w:t>
      </w:r>
      <w:r w:rsidR="00771A87" w:rsidRPr="006D4DBE">
        <w:rPr>
          <w:rFonts w:ascii="Times New Roman" w:hAnsi="Times New Roman"/>
          <w:color w:val="000000" w:themeColor="text1"/>
          <w:rPrChange w:id="2080" w:author="陳佳宜資訊部資訊安全處" w:date="2024-08-28T10:04:00Z" w16du:dateUtc="2024-08-28T02:04:00Z">
            <w:rPr>
              <w:rFonts w:ascii="Times New Roman" w:hAnsi="Times New Roman"/>
              <w:color w:val="000000"/>
            </w:rPr>
          </w:rPrChange>
        </w:rPr>
        <w:t>1</w:t>
      </w:r>
      <w:r w:rsidRPr="006D4DBE">
        <w:rPr>
          <w:rFonts w:ascii="Times New Roman" w:hAnsi="Times New Roman" w:hint="eastAsia"/>
          <w:color w:val="000000" w:themeColor="text1"/>
          <w:rPrChange w:id="2081" w:author="陳佳宜資訊部資訊安全處" w:date="2024-08-28T10:04:00Z" w16du:dateUtc="2024-08-28T02:04:00Z">
            <w:rPr>
              <w:rFonts w:ascii="Times New Roman" w:hAnsi="Times New Roman" w:hint="eastAsia"/>
              <w:color w:val="000000"/>
            </w:rPr>
          </w:rPrChange>
        </w:rPr>
        <w:t>-0</w:t>
      </w:r>
      <w:r w:rsidR="00771A87" w:rsidRPr="006D4DBE">
        <w:rPr>
          <w:rFonts w:ascii="Times New Roman" w:hAnsi="Times New Roman"/>
          <w:color w:val="000000" w:themeColor="text1"/>
          <w:rPrChange w:id="2082" w:author="陳佳宜資訊部資訊安全處" w:date="2024-08-28T10:04:00Z" w16du:dateUtc="2024-08-28T02:04:00Z">
            <w:rPr>
              <w:rFonts w:ascii="Times New Roman" w:hAnsi="Times New Roman"/>
              <w:color w:val="000000"/>
            </w:rPr>
          </w:rPrChange>
        </w:rPr>
        <w:t>12</w:t>
      </w:r>
      <w:r w:rsidRPr="006D4DBE">
        <w:rPr>
          <w:rFonts w:ascii="Times New Roman" w:hAnsi="Times New Roman" w:hint="eastAsia"/>
          <w:color w:val="000000" w:themeColor="text1"/>
          <w:rPrChange w:id="2083" w:author="陳佳宜資訊部資訊安全處" w:date="2024-08-28T10:04:00Z" w16du:dateUtc="2024-08-28T02:04:00Z">
            <w:rPr>
              <w:rFonts w:ascii="Times New Roman" w:hAnsi="Times New Roman" w:hint="eastAsia"/>
              <w:color w:val="000000"/>
            </w:rPr>
          </w:rPrChange>
        </w:rPr>
        <w:t>-F02_</w:t>
      </w:r>
      <w:r w:rsidRPr="006D4DBE">
        <w:rPr>
          <w:rFonts w:ascii="Times New Roman" w:hAnsi="Times New Roman" w:hint="eastAsia"/>
          <w:color w:val="000000" w:themeColor="text1"/>
          <w:rPrChange w:id="2084" w:author="陳佳宜資訊部資訊安全處" w:date="2024-08-28T10:04:00Z" w16du:dateUtc="2024-08-28T02:04:00Z">
            <w:rPr>
              <w:rFonts w:ascii="Times New Roman" w:hAnsi="Times New Roman" w:hint="eastAsia"/>
              <w:color w:val="000000"/>
            </w:rPr>
          </w:rPrChange>
        </w:rPr>
        <w:t>社群媒體平台內容監控檢查表</w:t>
      </w:r>
      <w:r w:rsidR="00490591" w:rsidRPr="006D4DBE">
        <w:rPr>
          <w:rFonts w:ascii="Times New Roman" w:hAnsi="Times New Roman" w:hint="eastAsia"/>
          <w:color w:val="000000" w:themeColor="text1"/>
          <w:rPrChange w:id="2085" w:author="陳佳宜資訊部資訊安全處" w:date="2024-08-28T10:04:00Z" w16du:dateUtc="2024-08-28T02:04:00Z">
            <w:rPr>
              <w:rFonts w:ascii="Times New Roman" w:hAnsi="Times New Roman" w:hint="eastAsia"/>
              <w:color w:val="000000"/>
            </w:rPr>
          </w:rPrChange>
        </w:rPr>
        <w:t>。</w:t>
      </w:r>
    </w:p>
    <w:p w14:paraId="4E7089D9" w14:textId="63DA94CE" w:rsidR="007B0C01" w:rsidRPr="006D4DBE" w:rsidRDefault="009B0AEB" w:rsidP="009B0AEB">
      <w:pPr>
        <w:pStyle w:val="10"/>
        <w:numPr>
          <w:ilvl w:val="0"/>
          <w:numId w:val="13"/>
        </w:numPr>
        <w:ind w:leftChars="0"/>
        <w:rPr>
          <w:rFonts w:ascii="Times New Roman" w:hAnsi="Times New Roman"/>
          <w:color w:val="000000" w:themeColor="text1"/>
          <w:rPrChange w:id="2086" w:author="陳佳宜資訊部資訊安全處" w:date="2024-08-28T10:04:00Z" w16du:dateUtc="2024-08-28T02:04:00Z">
            <w:rPr>
              <w:rFonts w:ascii="Times New Roman" w:hAnsi="Times New Roman"/>
              <w:color w:val="000000"/>
            </w:rPr>
          </w:rPrChange>
        </w:rPr>
      </w:pPr>
      <w:r w:rsidRPr="006D4DBE">
        <w:rPr>
          <w:rFonts w:ascii="Times New Roman" w:hAnsi="Times New Roman" w:hint="eastAsia"/>
          <w:color w:val="000000" w:themeColor="text1"/>
          <w:rPrChange w:id="2087" w:author="陳佳宜資訊部資訊安全處" w:date="2024-08-28T10:04:00Z" w16du:dateUtc="2024-08-28T02:04:00Z">
            <w:rPr>
              <w:rFonts w:ascii="Times New Roman" w:hAnsi="Times New Roman" w:hint="eastAsia"/>
              <w:color w:val="000000"/>
            </w:rPr>
          </w:rPrChange>
        </w:rPr>
        <w:t>SC-0</w:t>
      </w:r>
      <w:r w:rsidR="00771A87" w:rsidRPr="006D4DBE">
        <w:rPr>
          <w:rFonts w:ascii="Times New Roman" w:hAnsi="Times New Roman"/>
          <w:color w:val="000000" w:themeColor="text1"/>
          <w:rPrChange w:id="2088" w:author="陳佳宜資訊部資訊安全處" w:date="2024-08-28T10:04:00Z" w16du:dateUtc="2024-08-28T02:04:00Z">
            <w:rPr>
              <w:rFonts w:ascii="Times New Roman" w:hAnsi="Times New Roman"/>
              <w:color w:val="000000"/>
            </w:rPr>
          </w:rPrChange>
        </w:rPr>
        <w:t>1</w:t>
      </w:r>
      <w:r w:rsidRPr="006D4DBE">
        <w:rPr>
          <w:rFonts w:ascii="Times New Roman" w:hAnsi="Times New Roman" w:hint="eastAsia"/>
          <w:color w:val="000000" w:themeColor="text1"/>
          <w:rPrChange w:id="2089" w:author="陳佳宜資訊部資訊安全處" w:date="2024-08-28T10:04:00Z" w16du:dateUtc="2024-08-28T02:04:00Z">
            <w:rPr>
              <w:rFonts w:ascii="Times New Roman" w:hAnsi="Times New Roman" w:hint="eastAsia"/>
              <w:color w:val="000000"/>
            </w:rPr>
          </w:rPrChange>
        </w:rPr>
        <w:t>-0</w:t>
      </w:r>
      <w:r w:rsidR="00771A87" w:rsidRPr="006D4DBE">
        <w:rPr>
          <w:rFonts w:ascii="Times New Roman" w:hAnsi="Times New Roman"/>
          <w:color w:val="000000" w:themeColor="text1"/>
          <w:rPrChange w:id="2090" w:author="陳佳宜資訊部資訊安全處" w:date="2024-08-28T10:04:00Z" w16du:dateUtc="2024-08-28T02:04:00Z">
            <w:rPr>
              <w:rFonts w:ascii="Times New Roman" w:hAnsi="Times New Roman"/>
              <w:color w:val="000000"/>
            </w:rPr>
          </w:rPrChange>
        </w:rPr>
        <w:t>12</w:t>
      </w:r>
      <w:r w:rsidRPr="006D4DBE">
        <w:rPr>
          <w:rFonts w:ascii="Times New Roman" w:hAnsi="Times New Roman" w:hint="eastAsia"/>
          <w:color w:val="000000" w:themeColor="text1"/>
          <w:rPrChange w:id="2091" w:author="陳佳宜資訊部資訊安全處" w:date="2024-08-28T10:04:00Z" w16du:dateUtc="2024-08-28T02:04:00Z">
            <w:rPr>
              <w:rFonts w:ascii="Times New Roman" w:hAnsi="Times New Roman" w:hint="eastAsia"/>
              <w:color w:val="000000"/>
            </w:rPr>
          </w:rPrChange>
        </w:rPr>
        <w:t>-F03_</w:t>
      </w:r>
      <w:r w:rsidRPr="006D4DBE">
        <w:rPr>
          <w:rFonts w:ascii="Times New Roman" w:hAnsi="Times New Roman" w:hint="eastAsia"/>
          <w:color w:val="000000" w:themeColor="text1"/>
          <w:rPrChange w:id="2092" w:author="陳佳宜資訊部資訊安全處" w:date="2024-08-28T10:04:00Z" w16du:dateUtc="2024-08-28T02:04:00Z">
            <w:rPr>
              <w:rFonts w:ascii="Times New Roman" w:hAnsi="Times New Roman" w:hint="eastAsia"/>
              <w:color w:val="000000"/>
            </w:rPr>
          </w:rPrChange>
        </w:rPr>
        <w:t>社群媒體使用條款閱讀確認單</w:t>
      </w:r>
      <w:r w:rsidR="00490591" w:rsidRPr="006D4DBE">
        <w:rPr>
          <w:rFonts w:ascii="Times New Roman" w:hAnsi="Times New Roman" w:hint="eastAsia"/>
          <w:color w:val="000000" w:themeColor="text1"/>
          <w:rPrChange w:id="2093" w:author="陳佳宜資訊部資訊安全處" w:date="2024-08-28T10:04:00Z" w16du:dateUtc="2024-08-28T02:04:00Z">
            <w:rPr>
              <w:rFonts w:ascii="Times New Roman" w:hAnsi="Times New Roman" w:hint="eastAsia"/>
              <w:color w:val="000000"/>
            </w:rPr>
          </w:rPrChange>
        </w:rPr>
        <w:t>。</w:t>
      </w:r>
    </w:p>
    <w:sectPr w:rsidR="007B0C01" w:rsidRPr="006D4DBE" w:rsidSect="004C3BEB">
      <w:headerReference w:type="default" r:id="rId12"/>
      <w:footerReference w:type="default" r:id="rId13"/>
      <w:headerReference w:type="first" r:id="rId14"/>
      <w:pgSz w:w="11906" w:h="16838" w:code="9"/>
      <w:pgMar w:top="1304" w:right="851" w:bottom="1077" w:left="851" w:header="454" w:footer="454" w:gutter="0"/>
      <w:cols w:space="425"/>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731" w:author="Chen, Becky P." w:date="2023-06-27T16:46:00Z" w:initials="CBP">
    <w:p w14:paraId="6FED1F0A" w14:textId="47DACCCC" w:rsidR="00930B65" w:rsidRDefault="00930B65">
      <w:pPr>
        <w:pStyle w:val="ac"/>
      </w:pPr>
      <w:r>
        <w:rPr>
          <w:rStyle w:val="ab"/>
        </w:rPr>
        <w:annotationRef/>
      </w:r>
      <w:r>
        <w:rPr>
          <w:rFonts w:hint="eastAsia"/>
        </w:rPr>
        <w:t>第六章第一節第三點</w:t>
      </w:r>
    </w:p>
  </w:comment>
  <w:comment w:id="744" w:author="Chen, Becky P." w:date="2023-06-27T16:47:00Z" w:initials="CBP">
    <w:p w14:paraId="3109EF95" w14:textId="667AEB1F" w:rsidR="00930B65" w:rsidRDefault="00930B65">
      <w:pPr>
        <w:pStyle w:val="ac"/>
      </w:pPr>
      <w:r>
        <w:rPr>
          <w:rStyle w:val="ab"/>
        </w:rPr>
        <w:annotationRef/>
      </w:r>
      <w:r>
        <w:rPr>
          <w:rFonts w:hint="eastAsia"/>
        </w:rPr>
        <w:t>第六章第一節第四點</w:t>
      </w:r>
      <w:r>
        <w:rPr>
          <w:rFonts w:hint="eastAsia"/>
        </w:rPr>
        <w:t>(</w:t>
      </w:r>
      <w:r>
        <w:rPr>
          <w:rFonts w:hint="eastAsia"/>
        </w:rPr>
        <w:t>三</w:t>
      </w:r>
      <w:r>
        <w:rPr>
          <w:rFonts w:hint="eastAsia"/>
        </w:rPr>
        <w:t>)</w:t>
      </w:r>
    </w:p>
  </w:comment>
  <w:comment w:id="757" w:author="Chen, Becky P." w:date="2023-06-27T16:47:00Z" w:initials="CBP">
    <w:p w14:paraId="2FEF95BD" w14:textId="38CC723D" w:rsidR="00930B65" w:rsidRDefault="00930B65">
      <w:pPr>
        <w:pStyle w:val="ac"/>
      </w:pPr>
      <w:r>
        <w:rPr>
          <w:rStyle w:val="ab"/>
        </w:rPr>
        <w:annotationRef/>
      </w:r>
      <w:r>
        <w:rPr>
          <w:rFonts w:hint="eastAsia"/>
        </w:rPr>
        <w:t>第六章第二節第四點</w:t>
      </w:r>
    </w:p>
  </w:comment>
  <w:comment w:id="771" w:author="Chen, Becky P." w:date="2023-06-27T16:48:00Z" w:initials="CBP">
    <w:p w14:paraId="16475592" w14:textId="425A4222" w:rsidR="00930B65" w:rsidRDefault="00930B65">
      <w:pPr>
        <w:pStyle w:val="ac"/>
      </w:pPr>
      <w:r>
        <w:rPr>
          <w:rStyle w:val="ab"/>
        </w:rPr>
        <w:annotationRef/>
      </w:r>
      <w:r w:rsidR="00780DAA">
        <w:rPr>
          <w:rFonts w:hint="eastAsia"/>
        </w:rPr>
        <w:t>第六章第二節第四點</w:t>
      </w:r>
    </w:p>
  </w:comment>
  <w:comment w:id="782" w:author="Chen, Becky P." w:date="2023-06-27T16:48:00Z" w:initials="CBP">
    <w:p w14:paraId="5ACA5D20" w14:textId="50D40823" w:rsidR="00930B65" w:rsidRDefault="00930B65">
      <w:pPr>
        <w:pStyle w:val="ac"/>
      </w:pPr>
      <w:r>
        <w:rPr>
          <w:rStyle w:val="ab"/>
        </w:rPr>
        <w:annotationRef/>
      </w:r>
      <w:r>
        <w:rPr>
          <w:rFonts w:hint="eastAsia"/>
        </w:rPr>
        <w:t>第六章第二節第一點</w:t>
      </w:r>
    </w:p>
  </w:comment>
  <w:comment w:id="786" w:author="Chen, Becky P." w:date="2023-06-27T16:52:00Z" w:initials="CBP">
    <w:p w14:paraId="756C4664" w14:textId="77777777" w:rsidR="00E15B46" w:rsidRDefault="0094758A" w:rsidP="005F497D">
      <w:pPr>
        <w:pStyle w:val="ac"/>
      </w:pPr>
      <w:r>
        <w:rPr>
          <w:rStyle w:val="ab"/>
        </w:rPr>
        <w:annotationRef/>
      </w:r>
      <w:r w:rsidR="00E15B46">
        <w:rPr>
          <w:rFonts w:hint="eastAsia"/>
        </w:rPr>
        <w:t>第六章第二節第四點</w:t>
      </w:r>
      <w:r w:rsidR="00E15B46">
        <w:rPr>
          <w:rFonts w:hint="eastAsia"/>
        </w:rPr>
        <w:t>(</w:t>
      </w:r>
      <w:r w:rsidR="00E15B46">
        <w:rPr>
          <w:rFonts w:hint="eastAsia"/>
        </w:rPr>
        <w:t>九</w:t>
      </w:r>
      <w:r w:rsidR="00E15B46">
        <w:rPr>
          <w:rFonts w:hint="eastAsia"/>
        </w:rPr>
        <w:t>)</w:t>
      </w:r>
    </w:p>
  </w:comment>
  <w:comment w:id="790" w:author="Chen, Becky P." w:date="2023-06-27T16:50:00Z" w:initials="CBP">
    <w:p w14:paraId="4C962F93" w14:textId="2A6EFA73" w:rsidR="004F1780" w:rsidRDefault="004F1780">
      <w:pPr>
        <w:pStyle w:val="ac"/>
      </w:pPr>
      <w:r>
        <w:rPr>
          <w:rStyle w:val="ab"/>
        </w:rPr>
        <w:annotationRef/>
      </w:r>
      <w:r w:rsidR="00C37F95">
        <w:rPr>
          <w:rFonts w:hint="eastAsia"/>
        </w:rPr>
        <w:t>第六章第二節第五點</w:t>
      </w:r>
      <w:r w:rsidR="00C37F95">
        <w:rPr>
          <w:rFonts w:hint="eastAsia"/>
        </w:rPr>
        <w:t>(</w:t>
      </w:r>
      <w:r w:rsidR="00C37F95">
        <w:rPr>
          <w:rFonts w:hint="eastAsia"/>
        </w:rPr>
        <w:t>三</w:t>
      </w:r>
      <w:r w:rsidR="00C37F95">
        <w:rPr>
          <w:rFonts w:hint="eastAsia"/>
        </w:rPr>
        <w:t>)</w:t>
      </w:r>
    </w:p>
  </w:comment>
  <w:comment w:id="798" w:author="Chen, Becky P." w:date="2023-06-27T16:50:00Z" w:initials="CBP">
    <w:p w14:paraId="4D062308" w14:textId="16DA37AA" w:rsidR="004F1780" w:rsidRDefault="004F1780">
      <w:pPr>
        <w:pStyle w:val="ac"/>
      </w:pPr>
      <w:r>
        <w:rPr>
          <w:rStyle w:val="ab"/>
        </w:rPr>
        <w:annotationRef/>
      </w:r>
      <w:r>
        <w:rPr>
          <w:rFonts w:hint="eastAsia"/>
        </w:rPr>
        <w:t>第六章第二節第七點</w:t>
      </w:r>
    </w:p>
  </w:comment>
  <w:comment w:id="808" w:author="Chen, Becky P." w:date="2023-06-27T17:04:00Z" w:initials="CBP">
    <w:p w14:paraId="648BE1F7" w14:textId="7F70C769" w:rsidR="00113F94" w:rsidRDefault="00113F94">
      <w:pPr>
        <w:pStyle w:val="ac"/>
      </w:pPr>
      <w:r>
        <w:rPr>
          <w:rStyle w:val="ab"/>
        </w:rPr>
        <w:annotationRef/>
      </w:r>
      <w:r>
        <w:rPr>
          <w:rFonts w:hint="eastAsia"/>
        </w:rPr>
        <w:t>第六章第三節</w:t>
      </w:r>
    </w:p>
  </w:comment>
  <w:comment w:id="812" w:author="Chen, Becky P." w:date="2023-06-27T17:04:00Z" w:initials="CBP">
    <w:p w14:paraId="5F4A0730" w14:textId="463E7143" w:rsidR="00113F94" w:rsidRDefault="00113F94">
      <w:pPr>
        <w:pStyle w:val="ac"/>
      </w:pPr>
      <w:r>
        <w:rPr>
          <w:rStyle w:val="ab"/>
        </w:rPr>
        <w:annotationRef/>
      </w:r>
      <w:r>
        <w:rPr>
          <w:rFonts w:hint="eastAsia"/>
        </w:rPr>
        <w:t>第六章第三節第四點</w:t>
      </w:r>
      <w:r>
        <w:rPr>
          <w:rFonts w:hint="eastAsia"/>
        </w:rPr>
        <w:t>(</w:t>
      </w:r>
      <w:r>
        <w:rPr>
          <w:rFonts w:hint="eastAsia"/>
        </w:rPr>
        <w:t>二</w:t>
      </w:r>
      <w:r>
        <w:rPr>
          <w:rFonts w:hint="eastAsia"/>
        </w:rPr>
        <w:t>)</w:t>
      </w:r>
    </w:p>
  </w:comment>
  <w:comment w:id="818" w:author="Chen, Becky P." w:date="2023-06-27T17:41:00Z" w:initials="CBP">
    <w:p w14:paraId="0509018E" w14:textId="570BF95F" w:rsidR="005B0417" w:rsidRDefault="005B0417">
      <w:pPr>
        <w:pStyle w:val="ac"/>
      </w:pPr>
      <w:r>
        <w:rPr>
          <w:rStyle w:val="ab"/>
        </w:rPr>
        <w:annotationRef/>
      </w:r>
      <w:r w:rsidR="00F164E4">
        <w:rPr>
          <w:rFonts w:hint="eastAsia"/>
        </w:rPr>
        <w:t>第六章第三節第五點</w:t>
      </w:r>
      <w:r w:rsidR="00F164E4">
        <w:rPr>
          <w:rFonts w:hint="eastAsia"/>
        </w:rPr>
        <w:t>(</w:t>
      </w:r>
      <w:r w:rsidR="00F164E4">
        <w:rPr>
          <w:rFonts w:hint="eastAsia"/>
        </w:rPr>
        <w:t>三</w:t>
      </w:r>
      <w:r w:rsidR="00F164E4">
        <w:rPr>
          <w:rFonts w:hint="eastAsia"/>
        </w:rPr>
        <w:t>)</w:t>
      </w:r>
    </w:p>
  </w:comment>
  <w:comment w:id="825" w:author="Chen, Becky P." w:date="2023-06-27T16:58:00Z" w:initials="CBP">
    <w:p w14:paraId="2B50AEB4" w14:textId="783A5D29" w:rsidR="00A97906" w:rsidRDefault="00A97906">
      <w:pPr>
        <w:pStyle w:val="ac"/>
      </w:pPr>
      <w:r>
        <w:rPr>
          <w:rStyle w:val="ab"/>
        </w:rPr>
        <w:annotationRef/>
      </w:r>
      <w:r>
        <w:rPr>
          <w:rFonts w:hint="eastAsia"/>
        </w:rPr>
        <w:t>第六章第三節第四點</w:t>
      </w:r>
    </w:p>
  </w:comment>
  <w:comment w:id="862" w:author="Chen, Becky P." w:date="2023-06-28T12:37:00Z" w:initials="CBP">
    <w:p w14:paraId="513ECC96" w14:textId="72A2E9FC" w:rsidR="009D6ED8" w:rsidRDefault="009D6ED8">
      <w:pPr>
        <w:pStyle w:val="ac"/>
      </w:pPr>
      <w:r>
        <w:rPr>
          <w:rStyle w:val="ab"/>
        </w:rPr>
        <w:annotationRef/>
      </w:r>
      <w:r>
        <w:rPr>
          <w:rFonts w:hint="eastAsia"/>
        </w:rPr>
        <w:t>第六章第四節第</w:t>
      </w:r>
      <w:r w:rsidR="00B066EF">
        <w:rPr>
          <w:rFonts w:hint="eastAsia"/>
        </w:rPr>
        <w:t>四</w:t>
      </w:r>
      <w:r>
        <w:rPr>
          <w:rFonts w:hint="eastAsia"/>
        </w:rPr>
        <w:t>點</w:t>
      </w:r>
    </w:p>
  </w:comment>
  <w:comment w:id="867" w:author="Chen, Becky P." w:date="2023-06-28T12:37:00Z" w:initials="CBP">
    <w:p w14:paraId="4666313C" w14:textId="2A2A86AE" w:rsidR="00EB5B71" w:rsidRDefault="00EB5B71">
      <w:pPr>
        <w:pStyle w:val="ac"/>
      </w:pPr>
      <w:r>
        <w:rPr>
          <w:rStyle w:val="ab"/>
        </w:rPr>
        <w:annotationRef/>
      </w:r>
      <w:r>
        <w:rPr>
          <w:rFonts w:hint="eastAsia"/>
        </w:rPr>
        <w:t>第六章第四節第</w:t>
      </w:r>
      <w:r w:rsidR="00B066EF">
        <w:rPr>
          <w:rFonts w:hint="eastAsia"/>
        </w:rPr>
        <w:t>五</w:t>
      </w:r>
      <w:r>
        <w:rPr>
          <w:rFonts w:hint="eastAsia"/>
        </w:rPr>
        <w:t>點</w:t>
      </w:r>
    </w:p>
  </w:comment>
  <w:comment w:id="876" w:author="Chen, Becky P." w:date="2023-06-27T17:43:00Z" w:initials="CBP">
    <w:p w14:paraId="106FD02F" w14:textId="6D61D43A" w:rsidR="00CB6E48" w:rsidRDefault="00CB6E48">
      <w:pPr>
        <w:pStyle w:val="ac"/>
      </w:pPr>
      <w:r>
        <w:rPr>
          <w:rStyle w:val="ab"/>
        </w:rPr>
        <w:annotationRef/>
      </w:r>
      <w:r>
        <w:rPr>
          <w:rFonts w:hint="eastAsia"/>
        </w:rPr>
        <w:t>第六章第四節第</w:t>
      </w:r>
      <w:r w:rsidR="00B066EF">
        <w:rPr>
          <w:rFonts w:hint="eastAsia"/>
        </w:rPr>
        <w:t>六</w:t>
      </w:r>
      <w:r>
        <w:rPr>
          <w:rFonts w:hint="eastAsia"/>
        </w:rPr>
        <w:t>點</w:t>
      </w:r>
    </w:p>
  </w:comment>
  <w:comment w:id="881" w:author="Chen, Becky P." w:date="2023-06-28T12:38:00Z" w:initials="CBP">
    <w:p w14:paraId="759733C6" w14:textId="284B8848" w:rsidR="00EB5B71" w:rsidRDefault="00EB5B71">
      <w:pPr>
        <w:pStyle w:val="ac"/>
      </w:pPr>
      <w:r>
        <w:rPr>
          <w:rStyle w:val="ab"/>
        </w:rPr>
        <w:annotationRef/>
      </w:r>
      <w:r>
        <w:rPr>
          <w:rFonts w:hint="eastAsia"/>
        </w:rPr>
        <w:t>第六章第四節第</w:t>
      </w:r>
      <w:r w:rsidR="00B066EF">
        <w:rPr>
          <w:rFonts w:hint="eastAsia"/>
        </w:rPr>
        <w:t>八</w:t>
      </w:r>
      <w:r>
        <w:rPr>
          <w:rFonts w:hint="eastAsia"/>
        </w:rPr>
        <w:t>點</w:t>
      </w:r>
      <w:r>
        <w:rPr>
          <w:rFonts w:hint="eastAsia"/>
        </w:rPr>
        <w:t>(</w:t>
      </w:r>
      <w:r>
        <w:rPr>
          <w:rFonts w:hint="eastAsia"/>
        </w:rPr>
        <w:t>一</w:t>
      </w:r>
      <w:r>
        <w:rPr>
          <w:rFonts w:hint="eastAsia"/>
        </w:rPr>
        <w:t>)</w:t>
      </w:r>
    </w:p>
  </w:comment>
  <w:comment w:id="893" w:author="Chen, Becky P." w:date="2023-06-28T12:38:00Z" w:initials="CBP">
    <w:p w14:paraId="5DA82445" w14:textId="35089214" w:rsidR="00EB5B71" w:rsidRDefault="00EB5B71">
      <w:pPr>
        <w:pStyle w:val="ac"/>
      </w:pPr>
      <w:r>
        <w:rPr>
          <w:rStyle w:val="ab"/>
        </w:rPr>
        <w:annotationRef/>
      </w:r>
      <w:r>
        <w:rPr>
          <w:rFonts w:hint="eastAsia"/>
        </w:rPr>
        <w:t>第六章第四節第</w:t>
      </w:r>
      <w:r w:rsidR="00B066EF">
        <w:rPr>
          <w:rFonts w:hint="eastAsia"/>
        </w:rPr>
        <w:t>八</w:t>
      </w:r>
      <w:r>
        <w:rPr>
          <w:rFonts w:hint="eastAsia"/>
        </w:rPr>
        <w:t>點</w:t>
      </w:r>
      <w:r>
        <w:rPr>
          <w:rFonts w:hint="eastAsia"/>
        </w:rPr>
        <w:t>(</w:t>
      </w:r>
      <w:r>
        <w:rPr>
          <w:rFonts w:hint="eastAsia"/>
        </w:rPr>
        <w:t>二</w:t>
      </w:r>
      <w:r>
        <w:rPr>
          <w:rFonts w:hint="eastAsia"/>
        </w:rPr>
        <w:t>)</w:t>
      </w:r>
    </w:p>
  </w:comment>
  <w:comment w:id="906" w:author="Chen, Becky P." w:date="2023-06-28T12:38:00Z" w:initials="CBP">
    <w:p w14:paraId="3BFF3405" w14:textId="5588B4BE" w:rsidR="00EB5B71" w:rsidRPr="00B066EF" w:rsidRDefault="00EB5B71">
      <w:pPr>
        <w:pStyle w:val="ac"/>
      </w:pPr>
      <w:r>
        <w:rPr>
          <w:rStyle w:val="ab"/>
        </w:rPr>
        <w:annotationRef/>
      </w:r>
      <w:r w:rsidR="00B066EF">
        <w:rPr>
          <w:rFonts w:hint="eastAsia"/>
        </w:rPr>
        <w:t>第六章第四節第二點</w:t>
      </w:r>
    </w:p>
  </w:comment>
  <w:comment w:id="927" w:author="Chen, Becky P." w:date="2023-06-28T12:41:00Z" w:initials="CBP">
    <w:p w14:paraId="050DE31D" w14:textId="40346ABF" w:rsidR="00A241F8" w:rsidRDefault="00A241F8">
      <w:pPr>
        <w:pStyle w:val="ac"/>
      </w:pPr>
      <w:r>
        <w:rPr>
          <w:rStyle w:val="ab"/>
        </w:rPr>
        <w:annotationRef/>
      </w:r>
      <w:r>
        <w:rPr>
          <w:rFonts w:hint="eastAsia"/>
        </w:rPr>
        <w:t>第六章第五節第二點</w:t>
      </w:r>
    </w:p>
  </w:comment>
  <w:comment w:id="932" w:author="Chen, Becky P." w:date="2023-06-28T12:41:00Z" w:initials="CBP">
    <w:p w14:paraId="35EFF5FB" w14:textId="350EB2F8" w:rsidR="00A241F8" w:rsidRDefault="00A241F8">
      <w:pPr>
        <w:pStyle w:val="ac"/>
      </w:pPr>
      <w:r>
        <w:rPr>
          <w:rStyle w:val="ab"/>
        </w:rPr>
        <w:annotationRef/>
      </w:r>
      <w:r>
        <w:rPr>
          <w:rFonts w:hint="eastAsia"/>
        </w:rPr>
        <w:t>第六章第五節第一點</w:t>
      </w:r>
    </w:p>
  </w:comment>
  <w:comment w:id="937" w:author="Chen, Becky P." w:date="2023-06-28T12:41:00Z" w:initials="CBP">
    <w:p w14:paraId="0FF4A35F" w14:textId="291025AD" w:rsidR="00A241F8" w:rsidRDefault="00A241F8">
      <w:pPr>
        <w:pStyle w:val="ac"/>
      </w:pPr>
      <w:r>
        <w:rPr>
          <w:rStyle w:val="ab"/>
        </w:rPr>
        <w:annotationRef/>
      </w:r>
      <w:r>
        <w:rPr>
          <w:rFonts w:hint="eastAsia"/>
        </w:rPr>
        <w:t>第六章第五節第四點</w:t>
      </w:r>
    </w:p>
  </w:comment>
  <w:comment w:id="942" w:author="Chen, Becky P." w:date="2023-06-28T12:42:00Z" w:initials="CBP">
    <w:p w14:paraId="6B822BD8" w14:textId="3C0ABB02" w:rsidR="00A241F8" w:rsidRDefault="00A241F8">
      <w:pPr>
        <w:pStyle w:val="ac"/>
      </w:pPr>
      <w:r>
        <w:rPr>
          <w:rStyle w:val="ab"/>
        </w:rPr>
        <w:annotationRef/>
      </w:r>
      <w:r>
        <w:rPr>
          <w:rFonts w:hint="eastAsia"/>
        </w:rPr>
        <w:t>第六章第五節第五點</w:t>
      </w:r>
    </w:p>
  </w:comment>
  <w:comment w:id="947" w:author="Chen, Becky P." w:date="2023-06-28T12:42:00Z" w:initials="CBP">
    <w:p w14:paraId="02B51CC3" w14:textId="6071C8CA" w:rsidR="00A241F8" w:rsidRDefault="00A241F8">
      <w:pPr>
        <w:pStyle w:val="ac"/>
      </w:pPr>
      <w:r>
        <w:rPr>
          <w:rStyle w:val="ab"/>
        </w:rPr>
        <w:annotationRef/>
      </w:r>
      <w:r>
        <w:rPr>
          <w:rFonts w:hint="eastAsia"/>
        </w:rPr>
        <w:t>第六章第五節第六點</w:t>
      </w:r>
    </w:p>
  </w:comment>
  <w:comment w:id="954" w:author="Chen, Becky P." w:date="2023-06-28T12:42:00Z" w:initials="CBP">
    <w:p w14:paraId="0830D157" w14:textId="565A6A9D" w:rsidR="00A241F8" w:rsidRDefault="00A241F8">
      <w:pPr>
        <w:pStyle w:val="ac"/>
      </w:pPr>
      <w:r>
        <w:rPr>
          <w:rStyle w:val="ab"/>
        </w:rPr>
        <w:annotationRef/>
      </w:r>
      <w:r>
        <w:rPr>
          <w:rFonts w:hint="eastAsia"/>
        </w:rPr>
        <w:t>第六章第五節第七點</w:t>
      </w:r>
    </w:p>
  </w:comment>
  <w:comment w:id="963" w:author="Chen, Becky P." w:date="2023-06-28T12:43:00Z" w:initials="CBP">
    <w:p w14:paraId="5600E057" w14:textId="5F6DE94B" w:rsidR="00A241F8" w:rsidRDefault="00A241F8">
      <w:pPr>
        <w:pStyle w:val="ac"/>
      </w:pPr>
      <w:r>
        <w:rPr>
          <w:rStyle w:val="ab"/>
        </w:rPr>
        <w:annotationRef/>
      </w:r>
      <w:r>
        <w:rPr>
          <w:rFonts w:hint="eastAsia"/>
        </w:rPr>
        <w:t>第六章第五節第九點</w:t>
      </w:r>
    </w:p>
  </w:comment>
  <w:comment w:id="970" w:author="Chen, Becky P." w:date="2023-06-28T12:44:00Z" w:initials="CBP">
    <w:p w14:paraId="169BC3F5" w14:textId="20361113" w:rsidR="00A241F8" w:rsidRDefault="00A241F8">
      <w:pPr>
        <w:pStyle w:val="ac"/>
      </w:pPr>
      <w:r>
        <w:rPr>
          <w:rStyle w:val="ab"/>
        </w:rPr>
        <w:annotationRef/>
      </w:r>
      <w:r>
        <w:rPr>
          <w:rFonts w:hint="eastAsia"/>
        </w:rPr>
        <w:t>第六章第五節第十點</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FED1F0A" w15:done="1"/>
  <w15:commentEx w15:paraId="3109EF95" w15:done="1"/>
  <w15:commentEx w15:paraId="2FEF95BD" w15:done="1"/>
  <w15:commentEx w15:paraId="16475592" w15:done="1"/>
  <w15:commentEx w15:paraId="5ACA5D20" w15:done="1"/>
  <w15:commentEx w15:paraId="756C4664" w15:done="1"/>
  <w15:commentEx w15:paraId="4C962F93" w15:done="1"/>
  <w15:commentEx w15:paraId="4D062308" w15:done="1"/>
  <w15:commentEx w15:paraId="648BE1F7" w15:done="1"/>
  <w15:commentEx w15:paraId="5F4A0730" w15:done="1"/>
  <w15:commentEx w15:paraId="0509018E" w15:done="1"/>
  <w15:commentEx w15:paraId="2B50AEB4" w15:done="1"/>
  <w15:commentEx w15:paraId="513ECC96" w15:done="1"/>
  <w15:commentEx w15:paraId="4666313C" w15:done="1"/>
  <w15:commentEx w15:paraId="106FD02F" w15:done="1"/>
  <w15:commentEx w15:paraId="759733C6" w15:done="1"/>
  <w15:commentEx w15:paraId="5DA82445" w15:done="1"/>
  <w15:commentEx w15:paraId="3BFF3405" w15:done="1"/>
  <w15:commentEx w15:paraId="050DE31D" w15:done="1"/>
  <w15:commentEx w15:paraId="35EFF5FB" w15:done="1"/>
  <w15:commentEx w15:paraId="0FF4A35F" w15:done="1"/>
  <w15:commentEx w15:paraId="6B822BD8" w15:done="1"/>
  <w15:commentEx w15:paraId="02B51CC3" w15:done="1"/>
  <w15:commentEx w15:paraId="0830D157" w15:done="1"/>
  <w15:commentEx w15:paraId="5600E057" w15:done="1"/>
  <w15:commentEx w15:paraId="169BC3F5"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4590E8" w16cex:dateUtc="2023-06-27T08:46:00Z"/>
  <w16cex:commentExtensible w16cex:durableId="28459105" w16cex:dateUtc="2023-06-27T08:47:00Z"/>
  <w16cex:commentExtensible w16cex:durableId="2845911B" w16cex:dateUtc="2023-06-27T08:47:00Z"/>
  <w16cex:commentExtensible w16cex:durableId="28459142" w16cex:dateUtc="2023-06-27T08:48:00Z"/>
  <w16cex:commentExtensible w16cex:durableId="28459167" w16cex:dateUtc="2023-06-27T08:48:00Z"/>
  <w16cex:commentExtensible w16cex:durableId="2845926B" w16cex:dateUtc="2023-06-27T08:52:00Z"/>
  <w16cex:commentExtensible w16cex:durableId="284591E5" w16cex:dateUtc="2023-06-27T08:50:00Z"/>
  <w16cex:commentExtensible w16cex:durableId="284591CF" w16cex:dateUtc="2023-06-27T08:50:00Z"/>
  <w16cex:commentExtensible w16cex:durableId="28459523" w16cex:dateUtc="2023-06-27T09:04:00Z"/>
  <w16cex:commentExtensible w16cex:durableId="2845950A" w16cex:dateUtc="2023-06-27T09:04:00Z"/>
  <w16cex:commentExtensible w16cex:durableId="28459DE5" w16cex:dateUtc="2023-06-27T09:41:00Z"/>
  <w16cex:commentExtensible w16cex:durableId="28459398" w16cex:dateUtc="2023-06-27T08:58:00Z"/>
  <w16cex:commentExtensible w16cex:durableId="2846A800" w16cex:dateUtc="2023-06-28T04:37:00Z"/>
  <w16cex:commentExtensible w16cex:durableId="2846A821" w16cex:dateUtc="2023-06-28T04:37:00Z"/>
  <w16cex:commentExtensible w16cex:durableId="28459E25" w16cex:dateUtc="2023-06-27T09:43:00Z"/>
  <w16cex:commentExtensible w16cex:durableId="2846A82E" w16cex:dateUtc="2023-06-28T04:38:00Z"/>
  <w16cex:commentExtensible w16cex:durableId="2846A83F" w16cex:dateUtc="2023-06-28T04:38:00Z"/>
  <w16cex:commentExtensible w16cex:durableId="2846A85B" w16cex:dateUtc="2023-06-28T04:38:00Z"/>
  <w16cex:commentExtensible w16cex:durableId="2846A8F5" w16cex:dateUtc="2023-06-28T04:41:00Z"/>
  <w16cex:commentExtensible w16cex:durableId="2846A90D" w16cex:dateUtc="2023-06-28T04:41:00Z"/>
  <w16cex:commentExtensible w16cex:durableId="2846A917" w16cex:dateUtc="2023-06-28T04:41:00Z"/>
  <w16cex:commentExtensible w16cex:durableId="2846A923" w16cex:dateUtc="2023-06-28T04:42:00Z"/>
  <w16cex:commentExtensible w16cex:durableId="2846A930" w16cex:dateUtc="2023-06-28T04:42:00Z"/>
  <w16cex:commentExtensible w16cex:durableId="2846A93F" w16cex:dateUtc="2023-06-28T04:42:00Z"/>
  <w16cex:commentExtensible w16cex:durableId="2846A972" w16cex:dateUtc="2023-06-28T04:43:00Z"/>
  <w16cex:commentExtensible w16cex:durableId="2846A994" w16cex:dateUtc="2023-06-28T0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FED1F0A" w16cid:durableId="284590E8"/>
  <w16cid:commentId w16cid:paraId="3109EF95" w16cid:durableId="28459105"/>
  <w16cid:commentId w16cid:paraId="2FEF95BD" w16cid:durableId="2845911B"/>
  <w16cid:commentId w16cid:paraId="16475592" w16cid:durableId="28459142"/>
  <w16cid:commentId w16cid:paraId="5ACA5D20" w16cid:durableId="28459167"/>
  <w16cid:commentId w16cid:paraId="756C4664" w16cid:durableId="2845926B"/>
  <w16cid:commentId w16cid:paraId="4C962F93" w16cid:durableId="284591E5"/>
  <w16cid:commentId w16cid:paraId="4D062308" w16cid:durableId="284591CF"/>
  <w16cid:commentId w16cid:paraId="648BE1F7" w16cid:durableId="28459523"/>
  <w16cid:commentId w16cid:paraId="5F4A0730" w16cid:durableId="2845950A"/>
  <w16cid:commentId w16cid:paraId="0509018E" w16cid:durableId="28459DE5"/>
  <w16cid:commentId w16cid:paraId="2B50AEB4" w16cid:durableId="28459398"/>
  <w16cid:commentId w16cid:paraId="513ECC96" w16cid:durableId="2846A800"/>
  <w16cid:commentId w16cid:paraId="4666313C" w16cid:durableId="2846A821"/>
  <w16cid:commentId w16cid:paraId="106FD02F" w16cid:durableId="28459E25"/>
  <w16cid:commentId w16cid:paraId="759733C6" w16cid:durableId="2846A82E"/>
  <w16cid:commentId w16cid:paraId="5DA82445" w16cid:durableId="2846A83F"/>
  <w16cid:commentId w16cid:paraId="3BFF3405" w16cid:durableId="2846A85B"/>
  <w16cid:commentId w16cid:paraId="050DE31D" w16cid:durableId="2846A8F5"/>
  <w16cid:commentId w16cid:paraId="35EFF5FB" w16cid:durableId="2846A90D"/>
  <w16cid:commentId w16cid:paraId="0FF4A35F" w16cid:durableId="2846A917"/>
  <w16cid:commentId w16cid:paraId="6B822BD8" w16cid:durableId="2846A923"/>
  <w16cid:commentId w16cid:paraId="02B51CC3" w16cid:durableId="2846A930"/>
  <w16cid:commentId w16cid:paraId="0830D157" w16cid:durableId="2846A93F"/>
  <w16cid:commentId w16cid:paraId="5600E057" w16cid:durableId="2846A972"/>
  <w16cid:commentId w16cid:paraId="169BC3F5" w16cid:durableId="2846A9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E9055A" w14:textId="77777777" w:rsidR="00DF2827" w:rsidRDefault="00DF2827">
      <w:r>
        <w:separator/>
      </w:r>
    </w:p>
    <w:p w14:paraId="1B7F0CF0" w14:textId="77777777" w:rsidR="00DF2827" w:rsidRDefault="00DF2827"/>
  </w:endnote>
  <w:endnote w:type="continuationSeparator" w:id="0">
    <w:p w14:paraId="0D6CE542" w14:textId="77777777" w:rsidR="00DF2827" w:rsidRDefault="00DF2827">
      <w:r>
        <w:continuationSeparator/>
      </w:r>
    </w:p>
    <w:p w14:paraId="25A3D172" w14:textId="77777777" w:rsidR="00DF2827" w:rsidRDefault="00DF28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Verdana">
    <w:panose1 w:val="020B0604030504040204"/>
    <w:charset w:val="00"/>
    <w:family w:val="swiss"/>
    <w:pitch w:val="variable"/>
    <w:sig w:usb0="A00006FF" w:usb1="4000205B" w:usb2="0000001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37B741" w14:textId="77777777" w:rsidR="002B79B7" w:rsidRPr="003D4CD9" w:rsidRDefault="002B79B7" w:rsidP="003D4CD9">
    <w:pPr>
      <w:pBdr>
        <w:top w:val="single" w:sz="12" w:space="1" w:color="auto"/>
      </w:pBdr>
      <w:snapToGrid w:val="0"/>
      <w:spacing w:line="240" w:lineRule="atLeast"/>
      <w:jc w:val="right"/>
      <w:rPr>
        <w:rFonts w:ascii="Verdana" w:eastAsia="標楷體" w:hAnsi="Verdana"/>
        <w:sz w:val="20"/>
        <w:szCs w:val="20"/>
      </w:rPr>
    </w:pPr>
    <w:r w:rsidRPr="003D4CD9">
      <w:rPr>
        <w:rFonts w:ascii="Verdana" w:eastAsia="標楷體" w:hAnsi="Verdana"/>
        <w:sz w:val="20"/>
        <w:szCs w:val="20"/>
      </w:rPr>
      <w:t>第</w:t>
    </w:r>
    <w:r w:rsidRPr="003D4CD9">
      <w:rPr>
        <w:rFonts w:ascii="Verdana" w:eastAsia="標楷體" w:hAnsi="Verdana"/>
        <w:sz w:val="20"/>
        <w:szCs w:val="20"/>
      </w:rPr>
      <w:fldChar w:fldCharType="begin"/>
    </w:r>
    <w:r w:rsidRPr="003D4CD9">
      <w:rPr>
        <w:rFonts w:ascii="Verdana" w:eastAsia="標楷體" w:hAnsi="Verdana"/>
        <w:sz w:val="20"/>
        <w:szCs w:val="20"/>
      </w:rPr>
      <w:instrText xml:space="preserve"> PAGE </w:instrText>
    </w:r>
    <w:r w:rsidRPr="003D4CD9">
      <w:rPr>
        <w:rFonts w:ascii="Verdana" w:eastAsia="標楷體" w:hAnsi="Verdana"/>
        <w:sz w:val="20"/>
        <w:szCs w:val="20"/>
      </w:rPr>
      <w:fldChar w:fldCharType="separate"/>
    </w:r>
    <w:r w:rsidR="00793F2D">
      <w:rPr>
        <w:rFonts w:ascii="Verdana" w:eastAsia="標楷體" w:hAnsi="Verdana"/>
        <w:noProof/>
        <w:sz w:val="20"/>
        <w:szCs w:val="20"/>
      </w:rPr>
      <w:t>12</w:t>
    </w:r>
    <w:r w:rsidRPr="003D4CD9">
      <w:rPr>
        <w:rFonts w:ascii="Verdana" w:eastAsia="標楷體" w:hAnsi="Verdana"/>
        <w:sz w:val="20"/>
        <w:szCs w:val="20"/>
      </w:rPr>
      <w:fldChar w:fldCharType="end"/>
    </w:r>
    <w:r w:rsidRPr="003D4CD9">
      <w:rPr>
        <w:rFonts w:ascii="Verdana" w:eastAsia="標楷體" w:hAnsi="Verdana"/>
        <w:sz w:val="20"/>
        <w:szCs w:val="20"/>
      </w:rPr>
      <w:t>頁，</w:t>
    </w:r>
    <w:r w:rsidR="003D4CD9">
      <w:rPr>
        <w:rFonts w:ascii="Verdana" w:eastAsia="標楷體" w:hAnsi="Verdana" w:hint="eastAsia"/>
        <w:sz w:val="20"/>
        <w:szCs w:val="20"/>
      </w:rPr>
      <w:t>含封面</w:t>
    </w:r>
    <w:r w:rsidRPr="003D4CD9">
      <w:rPr>
        <w:rFonts w:ascii="Verdana" w:eastAsia="標楷體" w:hAnsi="Verdana"/>
        <w:sz w:val="20"/>
        <w:szCs w:val="20"/>
      </w:rPr>
      <w:t>共</w:t>
    </w:r>
    <w:r w:rsidRPr="003D4CD9">
      <w:rPr>
        <w:rFonts w:ascii="Verdana" w:eastAsia="標楷體" w:hAnsi="Verdana"/>
        <w:sz w:val="20"/>
        <w:szCs w:val="20"/>
      </w:rPr>
      <w:fldChar w:fldCharType="begin"/>
    </w:r>
    <w:r w:rsidRPr="003D4CD9">
      <w:rPr>
        <w:rFonts w:ascii="Verdana" w:eastAsia="標楷體" w:hAnsi="Verdana"/>
        <w:sz w:val="20"/>
        <w:szCs w:val="20"/>
      </w:rPr>
      <w:instrText xml:space="preserve"> NUMPAGES </w:instrText>
    </w:r>
    <w:r w:rsidRPr="003D4CD9">
      <w:rPr>
        <w:rFonts w:ascii="Verdana" w:eastAsia="標楷體" w:hAnsi="Verdana"/>
        <w:sz w:val="20"/>
        <w:szCs w:val="20"/>
      </w:rPr>
      <w:fldChar w:fldCharType="separate"/>
    </w:r>
    <w:r w:rsidR="00793F2D">
      <w:rPr>
        <w:rFonts w:ascii="Verdana" w:eastAsia="標楷體" w:hAnsi="Verdana"/>
        <w:noProof/>
        <w:sz w:val="20"/>
        <w:szCs w:val="20"/>
      </w:rPr>
      <w:t>16</w:t>
    </w:r>
    <w:r w:rsidRPr="003D4CD9">
      <w:rPr>
        <w:rFonts w:ascii="Verdana" w:eastAsia="標楷體" w:hAnsi="Verdana"/>
        <w:sz w:val="20"/>
        <w:szCs w:val="20"/>
      </w:rPr>
      <w:fldChar w:fldCharType="end"/>
    </w:r>
    <w:r w:rsidRPr="003D4CD9">
      <w:rPr>
        <w:rFonts w:ascii="Verdana" w:eastAsia="標楷體" w:hAnsi="Verdana"/>
        <w:sz w:val="20"/>
        <w:szCs w:val="20"/>
      </w:rPr>
      <w:t>頁</w:t>
    </w:r>
  </w:p>
  <w:p w14:paraId="1D7E1274" w14:textId="62B3AD24" w:rsidR="002B79B7" w:rsidRPr="003D4CD9" w:rsidRDefault="002B79B7" w:rsidP="003D4CD9">
    <w:pPr>
      <w:pStyle w:val="a3"/>
      <w:tabs>
        <w:tab w:val="clear" w:pos="4153"/>
        <w:tab w:val="clear" w:pos="8306"/>
      </w:tabs>
      <w:spacing w:line="240" w:lineRule="atLeast"/>
      <w:jc w:val="right"/>
      <w:rPr>
        <w:rFonts w:ascii="Verdana" w:eastAsia="標楷體" w:hAnsi="Verdana"/>
      </w:rPr>
    </w:pPr>
    <w:r w:rsidRPr="003D4CD9">
      <w:rPr>
        <w:rFonts w:ascii="Verdana" w:eastAsia="標楷體" w:hAnsi="Verdana"/>
      </w:rPr>
      <w:t>版</w:t>
    </w:r>
    <w:r w:rsidR="003D4CD9">
      <w:rPr>
        <w:rFonts w:ascii="Verdana" w:eastAsia="標楷體" w:hAnsi="Verdana" w:hint="eastAsia"/>
      </w:rPr>
      <w:t>次</w:t>
    </w:r>
    <w:r w:rsidRPr="003D4CD9">
      <w:rPr>
        <w:rFonts w:ascii="Verdana" w:eastAsia="標楷體" w:hAnsi="Verdana"/>
      </w:rPr>
      <w:t>：</w:t>
    </w:r>
    <w:r w:rsidR="00A80D72">
      <w:rPr>
        <w:rFonts w:ascii="Verdana" w:eastAsia="標楷體" w:hAnsi="Verdana" w:hint="eastAsia"/>
      </w:rPr>
      <w:t>V</w:t>
    </w:r>
    <w:r w:rsidR="00F07BA4">
      <w:rPr>
        <w:rFonts w:ascii="Verdana" w:eastAsia="標楷體" w:hAnsi="Verdana" w:hint="eastAsia"/>
      </w:rPr>
      <w:t>1</w:t>
    </w:r>
    <w:r w:rsidR="00F07BA4">
      <w:rPr>
        <w:rFonts w:ascii="Verdana" w:eastAsia="標楷體" w:hAnsi="Verdana"/>
      </w:rPr>
      <w:t>.</w:t>
    </w:r>
    <w:ins w:id="2094" w:author="陳佳宜資訊部策略發展處" w:date="2024-08-08T08:36:00Z">
      <w:r w:rsidR="007B7C51">
        <w:rPr>
          <w:rFonts w:ascii="Verdana" w:eastAsia="標楷體" w:hAnsi="Verdana" w:hint="eastAsia"/>
        </w:rPr>
        <w:t>1</w:t>
      </w:r>
    </w:ins>
    <w:del w:id="2095" w:author="陳佳宜資訊部策略發展處" w:date="2024-08-08T08:36:00Z">
      <w:r w:rsidR="00F07BA4" w:rsidDel="007B7C51">
        <w:rPr>
          <w:rFonts w:ascii="Verdana" w:eastAsia="標楷體" w:hAnsi="Verdana"/>
        </w:rPr>
        <w:delText>0</w:delText>
      </w:r>
    </w:del>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A466B2" w14:textId="77777777" w:rsidR="00DF2827" w:rsidRDefault="00DF2827">
      <w:r>
        <w:separator/>
      </w:r>
    </w:p>
    <w:p w14:paraId="690486DD" w14:textId="77777777" w:rsidR="00DF2827" w:rsidRDefault="00DF2827"/>
  </w:footnote>
  <w:footnote w:type="continuationSeparator" w:id="0">
    <w:p w14:paraId="17401B10" w14:textId="77777777" w:rsidR="00DF2827" w:rsidRDefault="00DF2827">
      <w:r>
        <w:continuationSeparator/>
      </w:r>
    </w:p>
    <w:p w14:paraId="115AE54B" w14:textId="77777777" w:rsidR="00DF2827" w:rsidRDefault="00DF282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0826D6" w14:textId="52367EAB" w:rsidR="002B79B7" w:rsidRPr="003D4CD9" w:rsidRDefault="00000000" w:rsidP="000F5157">
    <w:pPr>
      <w:wordWrap w:val="0"/>
      <w:snapToGrid w:val="0"/>
      <w:spacing w:line="240" w:lineRule="atLeast"/>
      <w:jc w:val="right"/>
      <w:rPr>
        <w:rFonts w:ascii="Verdana" w:eastAsia="標楷體" w:hAnsi="Verdana"/>
        <w:sz w:val="20"/>
        <w:szCs w:val="20"/>
      </w:rPr>
    </w:pPr>
    <w:r>
      <w:rPr>
        <w:rFonts w:ascii="Verdana" w:eastAsia="標楷體" w:hAnsi="Verdana"/>
        <w:b/>
        <w:noProof/>
        <w:sz w:val="20"/>
        <w:szCs w:val="20"/>
      </w:rPr>
      <w:pict w14:anchorId="3F783A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left:0;text-align:left;margin-left:0;margin-top:0;width:425.55pt;height:242.3pt;z-index:-251657216;mso-position-horizontal:center;mso-position-horizontal-relative:margin;mso-position-vertical:center;mso-position-vertical-relative:margin">
          <v:imagedata r:id="rId1" o:title="" cropbottom="11085f" gain="19661f" blacklevel="22938f"/>
          <w10:wrap anchorx="margin" anchory="margin"/>
        </v:shape>
      </w:pict>
    </w:r>
    <w:r w:rsidR="00161A3B" w:rsidRPr="003D4CD9">
      <w:rPr>
        <w:rFonts w:ascii="Verdana" w:eastAsia="標楷體" w:hAnsi="Verdana"/>
        <w:noProof/>
      </w:rPr>
      <w:drawing>
        <wp:anchor distT="0" distB="0" distL="114300" distR="114300" simplePos="0" relativeHeight="251656192" behindDoc="1" locked="0" layoutInCell="1" allowOverlap="1" wp14:anchorId="02651594" wp14:editId="26677978">
          <wp:simplePos x="0" y="0"/>
          <wp:positionH relativeFrom="margin">
            <wp:align>left</wp:align>
          </wp:positionH>
          <wp:positionV relativeFrom="page">
            <wp:posOffset>215900</wp:posOffset>
          </wp:positionV>
          <wp:extent cx="990600" cy="561975"/>
          <wp:effectExtent l="0" t="0" r="0" b="0"/>
          <wp:wrapNone/>
          <wp:docPr id="14" name="圖片 3" descr="CS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CS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90600" cy="561975"/>
                  </a:xfrm>
                  <a:prstGeom prst="rect">
                    <a:avLst/>
                  </a:prstGeom>
                  <a:noFill/>
                  <a:ln>
                    <a:noFill/>
                  </a:ln>
                </pic:spPr>
              </pic:pic>
            </a:graphicData>
          </a:graphic>
          <wp14:sizeRelH relativeFrom="page">
            <wp14:pctWidth>0</wp14:pctWidth>
          </wp14:sizeRelH>
          <wp14:sizeRelV relativeFrom="page">
            <wp14:pctHeight>0</wp14:pctHeight>
          </wp14:sizeRelV>
        </wp:anchor>
      </w:drawing>
    </w:r>
    <w:r w:rsidR="002B79B7" w:rsidRPr="003D4CD9">
      <w:rPr>
        <w:rFonts w:ascii="Verdana" w:eastAsia="標楷體" w:hAnsi="Verdana"/>
        <w:sz w:val="20"/>
        <w:szCs w:val="20"/>
      </w:rPr>
      <w:t>文件名稱：</w:t>
    </w:r>
    <w:r w:rsidR="000F5157">
      <w:rPr>
        <w:rFonts w:ascii="Verdana" w:eastAsia="標楷體" w:hAnsi="Verdana" w:hint="eastAsia"/>
        <w:sz w:val="20"/>
        <w:szCs w:val="20"/>
      </w:rPr>
      <w:t>新興科技應用</w:t>
    </w:r>
  </w:p>
  <w:p w14:paraId="69C6977D" w14:textId="63A711BC" w:rsidR="002B79B7" w:rsidRPr="003D4CD9" w:rsidRDefault="002B79B7" w:rsidP="003D4CD9">
    <w:pPr>
      <w:snapToGrid w:val="0"/>
      <w:spacing w:line="240" w:lineRule="atLeast"/>
      <w:jc w:val="right"/>
      <w:rPr>
        <w:rFonts w:ascii="Verdana" w:eastAsia="標楷體" w:hAnsi="Verdana"/>
        <w:sz w:val="20"/>
        <w:szCs w:val="20"/>
      </w:rPr>
    </w:pPr>
    <w:r w:rsidRPr="003D4CD9">
      <w:rPr>
        <w:rFonts w:ascii="Verdana" w:eastAsia="標楷體" w:hAnsi="Verdana"/>
        <w:sz w:val="20"/>
        <w:szCs w:val="20"/>
      </w:rPr>
      <w:t>文件編號：</w:t>
    </w:r>
    <w:r w:rsidRPr="003D4CD9">
      <w:rPr>
        <w:rFonts w:ascii="Verdana" w:eastAsia="標楷體" w:hAnsi="Verdana"/>
        <w:sz w:val="20"/>
        <w:szCs w:val="20"/>
      </w:rPr>
      <w:t>SC-</w:t>
    </w:r>
    <w:r w:rsidR="007F1981" w:rsidRPr="003D4CD9">
      <w:rPr>
        <w:rFonts w:ascii="Verdana" w:eastAsia="標楷體" w:hAnsi="Verdana"/>
        <w:sz w:val="20"/>
        <w:szCs w:val="20"/>
      </w:rPr>
      <w:t>0</w:t>
    </w:r>
    <w:r w:rsidR="007F1981">
      <w:rPr>
        <w:rFonts w:ascii="Verdana" w:eastAsia="標楷體" w:hAnsi="Verdana"/>
        <w:sz w:val="20"/>
        <w:szCs w:val="20"/>
      </w:rPr>
      <w:t>1</w:t>
    </w:r>
    <w:r w:rsidRPr="003D4CD9">
      <w:rPr>
        <w:rFonts w:ascii="Verdana" w:eastAsia="標楷體" w:hAnsi="Verdana"/>
        <w:sz w:val="20"/>
        <w:szCs w:val="20"/>
      </w:rPr>
      <w:t>-0</w:t>
    </w:r>
    <w:r w:rsidR="000F5157">
      <w:rPr>
        <w:rFonts w:ascii="Verdana" w:eastAsia="標楷體" w:hAnsi="Verdana"/>
        <w:sz w:val="20"/>
        <w:szCs w:val="20"/>
      </w:rPr>
      <w:t>12</w:t>
    </w:r>
  </w:p>
  <w:p w14:paraId="02AE75A6" w14:textId="77777777" w:rsidR="002B79B7" w:rsidRPr="003D4CD9" w:rsidRDefault="002B79B7" w:rsidP="003D4CD9">
    <w:pPr>
      <w:pBdr>
        <w:bottom w:val="single" w:sz="12" w:space="1" w:color="auto"/>
      </w:pBdr>
      <w:snapToGrid w:val="0"/>
      <w:spacing w:line="240" w:lineRule="atLeast"/>
      <w:jc w:val="right"/>
      <w:rPr>
        <w:rFonts w:ascii="Verdana" w:eastAsia="標楷體" w:hAnsi="Verdana"/>
        <w:sz w:val="20"/>
        <w:szCs w:val="20"/>
      </w:rPr>
    </w:pPr>
    <w:r w:rsidRPr="003D4CD9">
      <w:rPr>
        <w:rFonts w:ascii="Verdana" w:eastAsia="標楷體" w:hAnsi="Verdana"/>
        <w:sz w:val="20"/>
        <w:szCs w:val="20"/>
      </w:rPr>
      <w:t>分類等級：內部使用與限用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CADF4" w14:textId="007886D5" w:rsidR="002B79B7" w:rsidRDefault="00161A3B">
    <w:pPr>
      <w:pStyle w:val="a3"/>
    </w:pPr>
    <w:r>
      <w:rPr>
        <w:noProof/>
      </w:rPr>
      <w:drawing>
        <wp:anchor distT="0" distB="0" distL="114300" distR="114300" simplePos="0" relativeHeight="251658240" behindDoc="1" locked="0" layoutInCell="1" allowOverlap="1" wp14:anchorId="7AF97CEB" wp14:editId="6024D7D2">
          <wp:simplePos x="0" y="0"/>
          <wp:positionH relativeFrom="column">
            <wp:posOffset>1043940</wp:posOffset>
          </wp:positionH>
          <wp:positionV relativeFrom="paragraph">
            <wp:posOffset>533400</wp:posOffset>
          </wp:positionV>
          <wp:extent cx="4391025" cy="847725"/>
          <wp:effectExtent l="0" t="0" r="0" b="0"/>
          <wp:wrapNone/>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102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7216" behindDoc="1" locked="0" layoutInCell="1" allowOverlap="1" wp14:anchorId="503A3F61" wp14:editId="6FD0C94C">
          <wp:simplePos x="0" y="0"/>
          <wp:positionH relativeFrom="margin">
            <wp:align>center</wp:align>
          </wp:positionH>
          <wp:positionV relativeFrom="margin">
            <wp:align>center</wp:align>
          </wp:positionV>
          <wp:extent cx="5404485" cy="3077210"/>
          <wp:effectExtent l="0" t="0" r="0" b="0"/>
          <wp:wrapNone/>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
                    <a:lum bright="70000" contrast="-70000"/>
                    <a:extLst>
                      <a:ext uri="{28A0092B-C50C-407E-A947-70E740481C1C}">
                        <a14:useLocalDpi xmlns:a14="http://schemas.microsoft.com/office/drawing/2010/main" val="0"/>
                      </a:ext>
                    </a:extLst>
                  </a:blip>
                  <a:srcRect b="16914"/>
                  <a:stretch>
                    <a:fillRect/>
                  </a:stretch>
                </pic:blipFill>
                <pic:spPr bwMode="auto">
                  <a:xfrm>
                    <a:off x="0" y="0"/>
                    <a:ext cx="5404485" cy="307721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64C6F"/>
    <w:multiLevelType w:val="hybridMultilevel"/>
    <w:tmpl w:val="E150374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9274C7E"/>
    <w:multiLevelType w:val="multilevel"/>
    <w:tmpl w:val="12049646"/>
    <w:lvl w:ilvl="0">
      <w:start w:val="1"/>
      <w:numFmt w:val="taiwaneseCountingThousand"/>
      <w:lvlText w:val="第%1條、"/>
      <w:lvlJc w:val="left"/>
      <w:rPr>
        <w:rFonts w:cs="Times New Roman" w:hint="eastAsia"/>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lvlText w:val="%2、"/>
      <w:lvlJc w:val="left"/>
      <w:rPr>
        <w:rFonts w:cs="Times New Roman" w:hint="eastAsia"/>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taiwaneseCountingThousand"/>
      <w:lvlText w:val="(%3)"/>
      <w:lvlJc w:val="left"/>
      <w:pPr>
        <w:tabs>
          <w:tab w:val="num" w:pos="1814"/>
        </w:tabs>
        <w:ind w:left="1814" w:hanging="68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vertAlign w:val="baseline"/>
        <w:em w:val="none"/>
      </w:rPr>
    </w:lvl>
    <w:lvl w:ilvl="3">
      <w:start w:val="1"/>
      <w:numFmt w:val="decimal"/>
      <w:lvlText w:val="%4、"/>
      <w:lvlJc w:val="left"/>
      <w:pPr>
        <w:tabs>
          <w:tab w:val="num" w:pos="2268"/>
        </w:tabs>
        <w:ind w:left="2268" w:hanging="454"/>
      </w:pPr>
      <w:rPr>
        <w:rFonts w:ascii="Times New Roman" w:eastAsia="標楷體" w:hAnsi="Times New Roman" w:hint="default"/>
      </w:rPr>
    </w:lvl>
    <w:lvl w:ilvl="4">
      <w:start w:val="1"/>
      <w:numFmt w:val="decimal"/>
      <w:lvlText w:val="(%5)"/>
      <w:lvlJc w:val="left"/>
      <w:pPr>
        <w:tabs>
          <w:tab w:val="num" w:pos="2751"/>
        </w:tabs>
        <w:ind w:left="2751" w:hanging="341"/>
      </w:pPr>
      <w:rPr>
        <w:rFonts w:ascii="Times New Roman" w:eastAsia="標楷體" w:hAnsi="Times New Roman" w:hint="default"/>
        <w:b w:val="0"/>
        <w:i w:val="0"/>
      </w:rPr>
    </w:lvl>
    <w:lvl w:ilvl="5">
      <w:start w:val="1"/>
      <w:numFmt w:val="lowerLetter"/>
      <w:lvlText w:val="%6."/>
      <w:lvlJc w:val="left"/>
      <w:pPr>
        <w:tabs>
          <w:tab w:val="num" w:pos="3400"/>
        </w:tabs>
        <w:ind w:left="3402" w:hanging="567"/>
      </w:pPr>
      <w:rPr>
        <w:rFonts w:hint="eastAsia"/>
        <w:sz w:val="28"/>
      </w:rPr>
    </w:lvl>
    <w:lvl w:ilvl="6">
      <w:start w:val="1"/>
      <w:numFmt w:val="lowerLetter"/>
      <w:lvlText w:val="(%7)"/>
      <w:lvlJc w:val="left"/>
      <w:pPr>
        <w:tabs>
          <w:tab w:val="num" w:pos="3800"/>
        </w:tabs>
        <w:ind w:left="3800" w:hanging="400"/>
      </w:pPr>
      <w:rPr>
        <w:rFonts w:hint="eastAsia"/>
      </w:rPr>
    </w:lvl>
    <w:lvl w:ilvl="7">
      <w:start w:val="1"/>
      <w:numFmt w:val="none"/>
      <w:suff w:val="nothing"/>
      <w:lvlText w:val=""/>
      <w:lvlJc w:val="left"/>
      <w:pPr>
        <w:ind w:left="4427" w:hanging="1418"/>
      </w:pPr>
      <w:rPr>
        <w:rFonts w:hint="eastAsia"/>
        <w:color w:val="auto"/>
      </w:rPr>
    </w:lvl>
    <w:lvl w:ilvl="8">
      <w:start w:val="1"/>
      <w:numFmt w:val="none"/>
      <w:suff w:val="nothing"/>
      <w:lvlText w:val=""/>
      <w:lvlJc w:val="left"/>
      <w:pPr>
        <w:ind w:left="5135" w:hanging="1700"/>
      </w:pPr>
      <w:rPr>
        <w:rFonts w:hint="eastAsia"/>
      </w:rPr>
    </w:lvl>
  </w:abstractNum>
  <w:abstractNum w:abstractNumId="2" w15:restartNumberingAfterBreak="0">
    <w:nsid w:val="0DDA1277"/>
    <w:multiLevelType w:val="multilevel"/>
    <w:tmpl w:val="D2D4CE7E"/>
    <w:lvl w:ilvl="0">
      <w:start w:val="1"/>
      <w:numFmt w:val="taiwaneseCountingThousand"/>
      <w:pStyle w:val="1"/>
      <w:lvlText w:val="第%1章"/>
      <w:lvlJc w:val="left"/>
      <w:pPr>
        <w:tabs>
          <w:tab w:val="num" w:pos="975"/>
        </w:tabs>
        <w:ind w:left="975" w:hanging="975"/>
      </w:pPr>
      <w:rPr>
        <w:rFonts w:hint="default"/>
      </w:rPr>
    </w:lvl>
    <w:lvl w:ilvl="1">
      <w:start w:val="1"/>
      <w:numFmt w:val="taiwaneseCountingThousand"/>
      <w:pStyle w:val="2"/>
      <w:lvlText w:val="第%2節"/>
      <w:lvlJc w:val="left"/>
      <w:pPr>
        <w:tabs>
          <w:tab w:val="num" w:pos="3004"/>
        </w:tabs>
        <w:ind w:left="3004" w:hanging="735"/>
      </w:pPr>
      <w:rPr>
        <w:rFonts w:hint="default"/>
      </w:rPr>
    </w:lvl>
    <w:lvl w:ilvl="2">
      <w:start w:val="1"/>
      <w:numFmt w:val="taiwaneseCountingThousand"/>
      <w:pStyle w:val="3"/>
      <w:lvlText w:val="%3、"/>
      <w:lvlJc w:val="left"/>
      <w:pPr>
        <w:tabs>
          <w:tab w:val="num" w:pos="3480"/>
        </w:tabs>
        <w:ind w:left="3480" w:hanging="360"/>
      </w:pPr>
      <w:rPr>
        <w:rFonts w:hint="default"/>
      </w:rPr>
    </w:lvl>
    <w:lvl w:ilvl="3">
      <w:start w:val="1"/>
      <w:numFmt w:val="taiwaneseCountingThousand"/>
      <w:pStyle w:val="4"/>
      <w:lvlText w:val="(%4)"/>
      <w:lvlJc w:val="left"/>
      <w:pPr>
        <w:tabs>
          <w:tab w:val="num" w:pos="5017"/>
        </w:tabs>
        <w:ind w:left="5017" w:hanging="480"/>
      </w:pPr>
      <w:rPr>
        <w:rFonts w:ascii="Times New Roman" w:hAnsi="Times New Roman" w:cs="Times New Roman" w:hint="default"/>
      </w:rPr>
    </w:lvl>
    <w:lvl w:ilvl="4">
      <w:start w:val="1"/>
      <w:numFmt w:val="decimal"/>
      <w:pStyle w:val="5"/>
      <w:lvlText w:val="%5."/>
      <w:lvlJc w:val="left"/>
      <w:pPr>
        <w:tabs>
          <w:tab w:val="num" w:pos="2400"/>
        </w:tabs>
        <w:ind w:left="2400" w:hanging="480"/>
      </w:pPr>
      <w:rPr>
        <w:rFonts w:ascii="Times New Roman" w:hAnsi="Times New Roman" w:cs="Times New Roman" w:hint="default"/>
      </w:rPr>
    </w:lvl>
    <w:lvl w:ilvl="5">
      <w:start w:val="1"/>
      <w:numFmt w:val="decimal"/>
      <w:pStyle w:val="6"/>
      <w:lvlText w:val="(%6)"/>
      <w:lvlJc w:val="left"/>
      <w:pPr>
        <w:tabs>
          <w:tab w:val="num" w:pos="2880"/>
        </w:tabs>
        <w:ind w:left="2880" w:hanging="480"/>
      </w:pPr>
      <w:rPr>
        <w:rFonts w:ascii="Times New Roman" w:eastAsia="標楷體" w:hAnsi="Times New Roman" w:cs="Times New Roman" w:hint="default"/>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left"/>
      <w:pPr>
        <w:tabs>
          <w:tab w:val="num" w:pos="4320"/>
        </w:tabs>
        <w:ind w:left="4320" w:hanging="480"/>
      </w:pPr>
      <w:rPr>
        <w:rFonts w:hint="eastAsia"/>
      </w:rPr>
    </w:lvl>
  </w:abstractNum>
  <w:abstractNum w:abstractNumId="3" w15:restartNumberingAfterBreak="0">
    <w:nsid w:val="0F457AAC"/>
    <w:multiLevelType w:val="hybridMultilevel"/>
    <w:tmpl w:val="E0CC827E"/>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44E257E"/>
    <w:multiLevelType w:val="hybridMultilevel"/>
    <w:tmpl w:val="99967BE8"/>
    <w:lvl w:ilvl="0" w:tplc="6012198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B705261"/>
    <w:multiLevelType w:val="hybridMultilevel"/>
    <w:tmpl w:val="31FE6A02"/>
    <w:lvl w:ilvl="0" w:tplc="04090015">
      <w:start w:val="1"/>
      <w:numFmt w:val="taiwaneseCountingThousand"/>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15:restartNumberingAfterBreak="0">
    <w:nsid w:val="20976EF4"/>
    <w:multiLevelType w:val="hybridMultilevel"/>
    <w:tmpl w:val="02C80188"/>
    <w:lvl w:ilvl="0" w:tplc="ABDA65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7D378AB"/>
    <w:multiLevelType w:val="hybridMultilevel"/>
    <w:tmpl w:val="34E2369A"/>
    <w:lvl w:ilvl="0" w:tplc="700CEEB8">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2B952DDF"/>
    <w:multiLevelType w:val="hybridMultilevel"/>
    <w:tmpl w:val="E398D708"/>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2FA34929"/>
    <w:multiLevelType w:val="hybridMultilevel"/>
    <w:tmpl w:val="E150374C"/>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345D2168"/>
    <w:multiLevelType w:val="hybridMultilevel"/>
    <w:tmpl w:val="6C5EB878"/>
    <w:lvl w:ilvl="0" w:tplc="23024556">
      <w:start w:val="1"/>
      <w:numFmt w:val="taiwaneseCountingThousand"/>
      <w:lvlText w:val="第%1節"/>
      <w:lvlJc w:val="left"/>
      <w:pPr>
        <w:ind w:left="2045" w:hanging="975"/>
      </w:pPr>
      <w:rPr>
        <w:rFonts w:hint="default"/>
        <w:b w:val="0"/>
        <w:color w:val="auto"/>
        <w:sz w:val="28"/>
        <w:szCs w:val="28"/>
      </w:rPr>
    </w:lvl>
    <w:lvl w:ilvl="1" w:tplc="64F0CB7C">
      <w:start w:val="1"/>
      <w:numFmt w:val="taiwaneseCountingThousand"/>
      <w:lvlText w:val="第%2節"/>
      <w:lvlJc w:val="left"/>
      <w:pPr>
        <w:ind w:left="960" w:hanging="480"/>
      </w:pPr>
      <w:rPr>
        <w:rFonts w:hint="default"/>
        <w:b/>
        <w:color w:val="auto"/>
        <w:sz w:val="24"/>
        <w:szCs w:val="24"/>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1F80397"/>
    <w:multiLevelType w:val="hybridMultilevel"/>
    <w:tmpl w:val="8CCCFFB8"/>
    <w:lvl w:ilvl="0" w:tplc="BFC43CE6">
      <w:start w:val="1"/>
      <w:numFmt w:val="taiwaneseCountingThousand"/>
      <w:lvlText w:val="(%1)"/>
      <w:lvlJc w:val="left"/>
      <w:pPr>
        <w:ind w:left="1680" w:hanging="480"/>
      </w:pPr>
      <w:rPr>
        <w:rFonts w:ascii="Times New Roman" w:eastAsia="標楷體" w:hAnsi="Times New Roman" w:cs="Times New Roman" w:hint="default"/>
        <w:sz w:val="24"/>
        <w:szCs w:val="22"/>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2" w15:restartNumberingAfterBreak="0">
    <w:nsid w:val="41FB0799"/>
    <w:multiLevelType w:val="hybridMultilevel"/>
    <w:tmpl w:val="EC1232A2"/>
    <w:lvl w:ilvl="0" w:tplc="94B6812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42142BC3"/>
    <w:multiLevelType w:val="hybridMultilevel"/>
    <w:tmpl w:val="D146FEB6"/>
    <w:lvl w:ilvl="0" w:tplc="ADB6D4D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44256F48"/>
    <w:multiLevelType w:val="multilevel"/>
    <w:tmpl w:val="D2161290"/>
    <w:lvl w:ilvl="0">
      <w:start w:val="1"/>
      <w:numFmt w:val="taiwaneseCountingThousand"/>
      <w:lvlText w:val="第%1章"/>
      <w:lvlJc w:val="left"/>
      <w:pPr>
        <w:tabs>
          <w:tab w:val="num" w:pos="975"/>
        </w:tabs>
        <w:ind w:left="975" w:hanging="975"/>
      </w:pPr>
      <w:rPr>
        <w:rFonts w:hint="default"/>
      </w:rPr>
    </w:lvl>
    <w:lvl w:ilvl="1">
      <w:start w:val="1"/>
      <w:numFmt w:val="taiwaneseCountingThousand"/>
      <w:lvlText w:val="第%2節"/>
      <w:lvlJc w:val="left"/>
      <w:pPr>
        <w:tabs>
          <w:tab w:val="num" w:pos="1215"/>
        </w:tabs>
        <w:ind w:left="1215" w:hanging="735"/>
      </w:pPr>
      <w:rPr>
        <w:rFonts w:hint="default"/>
      </w:rPr>
    </w:lvl>
    <w:lvl w:ilvl="2">
      <w:start w:val="1"/>
      <w:numFmt w:val="taiwaneseCountingThousand"/>
      <w:lvlText w:val="%3、"/>
      <w:lvlJc w:val="left"/>
      <w:pPr>
        <w:tabs>
          <w:tab w:val="num" w:pos="1320"/>
        </w:tabs>
        <w:ind w:left="1320" w:hanging="360"/>
      </w:pPr>
      <w:rPr>
        <w:rFonts w:hint="default"/>
      </w:rPr>
    </w:lvl>
    <w:lvl w:ilvl="3">
      <w:start w:val="1"/>
      <w:numFmt w:val="taiwaneseCountingThousand"/>
      <w:lvlText w:val="(%4)"/>
      <w:lvlJc w:val="left"/>
      <w:pPr>
        <w:tabs>
          <w:tab w:val="num" w:pos="1920"/>
        </w:tabs>
        <w:ind w:left="1920" w:hanging="480"/>
      </w:pPr>
      <w:rPr>
        <w:rFonts w:hint="eastAsia"/>
      </w:rPr>
    </w:lvl>
    <w:lvl w:ilvl="4">
      <w:start w:val="1"/>
      <w:numFmt w:val="decimal"/>
      <w:lvlText w:val="%5."/>
      <w:lvlJc w:val="left"/>
      <w:pPr>
        <w:tabs>
          <w:tab w:val="num" w:pos="2400"/>
        </w:tabs>
        <w:ind w:left="2400" w:hanging="480"/>
      </w:pPr>
      <w:rPr>
        <w:rFonts w:hint="eastAsia"/>
      </w:rPr>
    </w:lvl>
    <w:lvl w:ilvl="5">
      <w:start w:val="1"/>
      <w:numFmt w:val="decimal"/>
      <w:lvlText w:val="(%6)"/>
      <w:lvlJc w:val="left"/>
      <w:pPr>
        <w:tabs>
          <w:tab w:val="num" w:pos="2880"/>
        </w:tabs>
        <w:ind w:left="2880" w:hanging="480"/>
      </w:pPr>
      <w:rPr>
        <w:rFonts w:ascii="Verdana" w:eastAsia="標楷體" w:hAnsi="Verdana" w:cs="Times New Roman" w:hint="eastAsia"/>
      </w:rPr>
    </w:lvl>
    <w:lvl w:ilvl="6">
      <w:start w:val="1"/>
      <w:numFmt w:val="lowerLetter"/>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left"/>
      <w:pPr>
        <w:tabs>
          <w:tab w:val="num" w:pos="4320"/>
        </w:tabs>
        <w:ind w:left="4320" w:hanging="480"/>
      </w:pPr>
      <w:rPr>
        <w:rFonts w:hint="eastAsia"/>
      </w:rPr>
    </w:lvl>
  </w:abstractNum>
  <w:abstractNum w:abstractNumId="15" w15:restartNumberingAfterBreak="0">
    <w:nsid w:val="4861036F"/>
    <w:multiLevelType w:val="hybridMultilevel"/>
    <w:tmpl w:val="AF000070"/>
    <w:lvl w:ilvl="0" w:tplc="25CEA42E">
      <w:start w:val="1"/>
      <w:numFmt w:val="taiwaneseCountingThousand"/>
      <w:lvlText w:val="(%1)"/>
      <w:lvlJc w:val="left"/>
      <w:pPr>
        <w:ind w:left="2040" w:hanging="480"/>
      </w:pPr>
      <w:rPr>
        <w:rFonts w:hint="eastAsia"/>
      </w:rPr>
    </w:lvl>
    <w:lvl w:ilvl="1" w:tplc="04090019" w:tentative="1">
      <w:start w:val="1"/>
      <w:numFmt w:val="ideographTraditional"/>
      <w:lvlText w:val="%2、"/>
      <w:lvlJc w:val="left"/>
      <w:pPr>
        <w:ind w:left="2520" w:hanging="480"/>
      </w:pPr>
    </w:lvl>
    <w:lvl w:ilvl="2" w:tplc="0409001B" w:tentative="1">
      <w:start w:val="1"/>
      <w:numFmt w:val="lowerRoman"/>
      <w:lvlText w:val="%3."/>
      <w:lvlJc w:val="right"/>
      <w:pPr>
        <w:ind w:left="3000" w:hanging="480"/>
      </w:pPr>
    </w:lvl>
    <w:lvl w:ilvl="3" w:tplc="0409000F" w:tentative="1">
      <w:start w:val="1"/>
      <w:numFmt w:val="decimal"/>
      <w:lvlText w:val="%4."/>
      <w:lvlJc w:val="left"/>
      <w:pPr>
        <w:ind w:left="3480" w:hanging="480"/>
      </w:pPr>
    </w:lvl>
    <w:lvl w:ilvl="4" w:tplc="04090019" w:tentative="1">
      <w:start w:val="1"/>
      <w:numFmt w:val="ideographTraditional"/>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ideographTraditional"/>
      <w:lvlText w:val="%8、"/>
      <w:lvlJc w:val="left"/>
      <w:pPr>
        <w:ind w:left="5400" w:hanging="480"/>
      </w:pPr>
    </w:lvl>
    <w:lvl w:ilvl="8" w:tplc="0409001B" w:tentative="1">
      <w:start w:val="1"/>
      <w:numFmt w:val="lowerRoman"/>
      <w:lvlText w:val="%9."/>
      <w:lvlJc w:val="right"/>
      <w:pPr>
        <w:ind w:left="5880" w:hanging="480"/>
      </w:pPr>
    </w:lvl>
  </w:abstractNum>
  <w:abstractNum w:abstractNumId="16" w15:restartNumberingAfterBreak="0">
    <w:nsid w:val="52234780"/>
    <w:multiLevelType w:val="hybridMultilevel"/>
    <w:tmpl w:val="8390CE8C"/>
    <w:lvl w:ilvl="0" w:tplc="38E2C788">
      <w:start w:val="11"/>
      <w:numFmt w:val="taiwaneseCountingThousand"/>
      <w:lvlText w:val="(%1)"/>
      <w:lvlJc w:val="left"/>
      <w:pPr>
        <w:ind w:left="1680" w:hanging="480"/>
      </w:pPr>
      <w:rPr>
        <w:rFonts w:ascii="Times New Roman" w:eastAsia="標楷體" w:hAnsi="Times New Roman" w:cs="Times New Roman" w:hint="default"/>
        <w:sz w:val="24"/>
        <w:szCs w:val="22"/>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8F930E9"/>
    <w:multiLevelType w:val="hybridMultilevel"/>
    <w:tmpl w:val="3E2EDAE4"/>
    <w:lvl w:ilvl="0" w:tplc="323A51D4">
      <w:start w:val="1"/>
      <w:numFmt w:val="lowerLetter"/>
      <w:lvlText w:val="%1."/>
      <w:lvlJc w:val="left"/>
      <w:pPr>
        <w:ind w:left="3360" w:hanging="480"/>
      </w:pPr>
      <w:rPr>
        <w:rFonts w:hint="eastAsia"/>
      </w:rPr>
    </w:lvl>
    <w:lvl w:ilvl="1" w:tplc="04090019" w:tentative="1">
      <w:start w:val="1"/>
      <w:numFmt w:val="ideographTraditional"/>
      <w:lvlText w:val="%2、"/>
      <w:lvlJc w:val="left"/>
      <w:pPr>
        <w:ind w:left="3840" w:hanging="480"/>
      </w:pPr>
    </w:lvl>
    <w:lvl w:ilvl="2" w:tplc="0409001B" w:tentative="1">
      <w:start w:val="1"/>
      <w:numFmt w:val="lowerRoman"/>
      <w:lvlText w:val="%3."/>
      <w:lvlJc w:val="right"/>
      <w:pPr>
        <w:ind w:left="4320" w:hanging="480"/>
      </w:pPr>
    </w:lvl>
    <w:lvl w:ilvl="3" w:tplc="0409000F" w:tentative="1">
      <w:start w:val="1"/>
      <w:numFmt w:val="decimal"/>
      <w:lvlText w:val="%4."/>
      <w:lvlJc w:val="left"/>
      <w:pPr>
        <w:ind w:left="4800" w:hanging="480"/>
      </w:pPr>
    </w:lvl>
    <w:lvl w:ilvl="4" w:tplc="04090019" w:tentative="1">
      <w:start w:val="1"/>
      <w:numFmt w:val="ideographTraditional"/>
      <w:lvlText w:val="%5、"/>
      <w:lvlJc w:val="left"/>
      <w:pPr>
        <w:ind w:left="5280" w:hanging="480"/>
      </w:pPr>
    </w:lvl>
    <w:lvl w:ilvl="5" w:tplc="0409001B" w:tentative="1">
      <w:start w:val="1"/>
      <w:numFmt w:val="lowerRoman"/>
      <w:lvlText w:val="%6."/>
      <w:lvlJc w:val="right"/>
      <w:pPr>
        <w:ind w:left="5760" w:hanging="480"/>
      </w:pPr>
    </w:lvl>
    <w:lvl w:ilvl="6" w:tplc="0409000F" w:tentative="1">
      <w:start w:val="1"/>
      <w:numFmt w:val="decimal"/>
      <w:lvlText w:val="%7."/>
      <w:lvlJc w:val="left"/>
      <w:pPr>
        <w:ind w:left="6240" w:hanging="480"/>
      </w:pPr>
    </w:lvl>
    <w:lvl w:ilvl="7" w:tplc="04090019" w:tentative="1">
      <w:start w:val="1"/>
      <w:numFmt w:val="ideographTraditional"/>
      <w:lvlText w:val="%8、"/>
      <w:lvlJc w:val="left"/>
      <w:pPr>
        <w:ind w:left="6720" w:hanging="480"/>
      </w:pPr>
    </w:lvl>
    <w:lvl w:ilvl="8" w:tplc="0409001B" w:tentative="1">
      <w:start w:val="1"/>
      <w:numFmt w:val="lowerRoman"/>
      <w:lvlText w:val="%9."/>
      <w:lvlJc w:val="right"/>
      <w:pPr>
        <w:ind w:left="7200" w:hanging="480"/>
      </w:pPr>
    </w:lvl>
  </w:abstractNum>
  <w:num w:numId="1" w16cid:durableId="903684693">
    <w:abstractNumId w:val="2"/>
  </w:num>
  <w:num w:numId="2" w16cid:durableId="1614440474">
    <w:abstractNumId w:val="4"/>
  </w:num>
  <w:num w:numId="3" w16cid:durableId="61607255">
    <w:abstractNumId w:val="12"/>
  </w:num>
  <w:num w:numId="4" w16cid:durableId="1860043583">
    <w:abstractNumId w:val="13"/>
  </w:num>
  <w:num w:numId="5" w16cid:durableId="877855089">
    <w:abstractNumId w:val="1"/>
  </w:num>
  <w:num w:numId="6" w16cid:durableId="2139687706">
    <w:abstractNumId w:val="2"/>
  </w:num>
  <w:num w:numId="7" w16cid:durableId="648049233">
    <w:abstractNumId w:val="2"/>
  </w:num>
  <w:num w:numId="8" w16cid:durableId="1732193992">
    <w:abstractNumId w:val="2"/>
  </w:num>
  <w:num w:numId="9" w16cid:durableId="1771897956">
    <w:abstractNumId w:val="2"/>
  </w:num>
  <w:num w:numId="10" w16cid:durableId="705713300">
    <w:abstractNumId w:val="2"/>
  </w:num>
  <w:num w:numId="11" w16cid:durableId="1769815054">
    <w:abstractNumId w:val="2"/>
  </w:num>
  <w:num w:numId="12" w16cid:durableId="823471710">
    <w:abstractNumId w:val="2"/>
  </w:num>
  <w:num w:numId="13" w16cid:durableId="2082604069">
    <w:abstractNumId w:val="5"/>
  </w:num>
  <w:num w:numId="14" w16cid:durableId="950360748">
    <w:abstractNumId w:val="6"/>
  </w:num>
  <w:num w:numId="15" w16cid:durableId="1035501362">
    <w:abstractNumId w:val="14"/>
  </w:num>
  <w:num w:numId="16" w16cid:durableId="1670600631">
    <w:abstractNumId w:val="17"/>
  </w:num>
  <w:num w:numId="17" w16cid:durableId="399522996">
    <w:abstractNumId w:val="9"/>
  </w:num>
  <w:num w:numId="18" w16cid:durableId="826093382">
    <w:abstractNumId w:val="3"/>
  </w:num>
  <w:num w:numId="19" w16cid:durableId="990330142">
    <w:abstractNumId w:val="0"/>
  </w:num>
  <w:num w:numId="20" w16cid:durableId="979579129">
    <w:abstractNumId w:val="15"/>
  </w:num>
  <w:num w:numId="21" w16cid:durableId="1807697511">
    <w:abstractNumId w:val="8"/>
  </w:num>
  <w:num w:numId="22" w16cid:durableId="257103444">
    <w:abstractNumId w:val="10"/>
  </w:num>
  <w:num w:numId="23" w16cid:durableId="969243137">
    <w:abstractNumId w:val="11"/>
  </w:num>
  <w:num w:numId="24" w16cid:durableId="744688732">
    <w:abstractNumId w:val="16"/>
  </w:num>
  <w:num w:numId="25" w16cid:durableId="706876258">
    <w:abstractNumId w:val="2"/>
  </w:num>
  <w:num w:numId="26" w16cid:durableId="672072391">
    <w:abstractNumId w:val="2"/>
  </w:num>
  <w:num w:numId="27" w16cid:durableId="654992701">
    <w:abstractNumId w:val="7"/>
  </w:num>
  <w:num w:numId="28" w16cid:durableId="391536911">
    <w:abstractNumId w:val="2"/>
  </w:num>
  <w:num w:numId="29" w16cid:durableId="1496800684">
    <w:abstractNumId w:val="2"/>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陳佳宜資訊部資訊安全處">
    <w15:presenceInfo w15:providerId="AD" w15:userId="S::A50558@capital.com.tw::4c9383a1-80ae-4873-a0b7-f6f75531eff6"/>
  </w15:person>
  <w15:person w15:author="陳佳宜資訊部策略發展處">
    <w15:presenceInfo w15:providerId="AD" w15:userId="S::A50558@capital.com.tw::4c9383a1-80ae-4873-a0b7-f6f75531eff6"/>
  </w15:person>
  <w15:person w15:author="Chen, Becky P.">
    <w15:presenceInfo w15:providerId="None" w15:userId="Chen, Becky 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480"/>
  <w:drawingGridHorizontalSpacing w:val="120"/>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364"/>
    <w:rsid w:val="0000188F"/>
    <w:rsid w:val="000028F2"/>
    <w:rsid w:val="000040BC"/>
    <w:rsid w:val="000044FF"/>
    <w:rsid w:val="000055E7"/>
    <w:rsid w:val="00005958"/>
    <w:rsid w:val="000063D0"/>
    <w:rsid w:val="000064FC"/>
    <w:rsid w:val="00010A8C"/>
    <w:rsid w:val="00010F29"/>
    <w:rsid w:val="00017CA4"/>
    <w:rsid w:val="00022432"/>
    <w:rsid w:val="00024269"/>
    <w:rsid w:val="00024A20"/>
    <w:rsid w:val="00024EDD"/>
    <w:rsid w:val="00027618"/>
    <w:rsid w:val="0003694F"/>
    <w:rsid w:val="000369D2"/>
    <w:rsid w:val="00036DAA"/>
    <w:rsid w:val="0004157E"/>
    <w:rsid w:val="00041B8B"/>
    <w:rsid w:val="00044D88"/>
    <w:rsid w:val="000456B7"/>
    <w:rsid w:val="000503C9"/>
    <w:rsid w:val="00050EDB"/>
    <w:rsid w:val="00051DAF"/>
    <w:rsid w:val="000540B7"/>
    <w:rsid w:val="000564BF"/>
    <w:rsid w:val="000611A5"/>
    <w:rsid w:val="000614B2"/>
    <w:rsid w:val="00061512"/>
    <w:rsid w:val="00062CE0"/>
    <w:rsid w:val="00064E97"/>
    <w:rsid w:val="00067A4A"/>
    <w:rsid w:val="00067DD0"/>
    <w:rsid w:val="00074689"/>
    <w:rsid w:val="00074F59"/>
    <w:rsid w:val="000752CC"/>
    <w:rsid w:val="00075F66"/>
    <w:rsid w:val="00082BE2"/>
    <w:rsid w:val="000832A3"/>
    <w:rsid w:val="000878A3"/>
    <w:rsid w:val="00092EDF"/>
    <w:rsid w:val="00094887"/>
    <w:rsid w:val="00097173"/>
    <w:rsid w:val="000A0648"/>
    <w:rsid w:val="000A70E4"/>
    <w:rsid w:val="000A78D3"/>
    <w:rsid w:val="000B16C6"/>
    <w:rsid w:val="000B2A8D"/>
    <w:rsid w:val="000B2D57"/>
    <w:rsid w:val="000C17F3"/>
    <w:rsid w:val="000C2401"/>
    <w:rsid w:val="000C4010"/>
    <w:rsid w:val="000C4219"/>
    <w:rsid w:val="000C45CE"/>
    <w:rsid w:val="000C54E4"/>
    <w:rsid w:val="000C70FC"/>
    <w:rsid w:val="000C748E"/>
    <w:rsid w:val="000D0364"/>
    <w:rsid w:val="000D05A2"/>
    <w:rsid w:val="000D0944"/>
    <w:rsid w:val="000D0D98"/>
    <w:rsid w:val="000D2BF2"/>
    <w:rsid w:val="000D2CA6"/>
    <w:rsid w:val="000D4522"/>
    <w:rsid w:val="000E2A04"/>
    <w:rsid w:val="000E59C7"/>
    <w:rsid w:val="000E722B"/>
    <w:rsid w:val="000E7E19"/>
    <w:rsid w:val="000F2A1A"/>
    <w:rsid w:val="000F341A"/>
    <w:rsid w:val="000F4F18"/>
    <w:rsid w:val="000F5157"/>
    <w:rsid w:val="000F56A8"/>
    <w:rsid w:val="000F6109"/>
    <w:rsid w:val="000F6B0C"/>
    <w:rsid w:val="00100384"/>
    <w:rsid w:val="00101059"/>
    <w:rsid w:val="0010298C"/>
    <w:rsid w:val="001040CE"/>
    <w:rsid w:val="00106B0F"/>
    <w:rsid w:val="00107215"/>
    <w:rsid w:val="00113F94"/>
    <w:rsid w:val="00114531"/>
    <w:rsid w:val="00114EC8"/>
    <w:rsid w:val="00116DC4"/>
    <w:rsid w:val="00117A49"/>
    <w:rsid w:val="0012093E"/>
    <w:rsid w:val="00122679"/>
    <w:rsid w:val="0012517B"/>
    <w:rsid w:val="0013030F"/>
    <w:rsid w:val="0013071A"/>
    <w:rsid w:val="00133488"/>
    <w:rsid w:val="00133D03"/>
    <w:rsid w:val="0014020C"/>
    <w:rsid w:val="00140B37"/>
    <w:rsid w:val="00141000"/>
    <w:rsid w:val="0015024D"/>
    <w:rsid w:val="001503CD"/>
    <w:rsid w:val="001507F5"/>
    <w:rsid w:val="00151C82"/>
    <w:rsid w:val="001523B8"/>
    <w:rsid w:val="00152C43"/>
    <w:rsid w:val="00157CFA"/>
    <w:rsid w:val="00161A3B"/>
    <w:rsid w:val="0016208C"/>
    <w:rsid w:val="001623A7"/>
    <w:rsid w:val="00164C1E"/>
    <w:rsid w:val="00164D5D"/>
    <w:rsid w:val="001710F8"/>
    <w:rsid w:val="00171F5A"/>
    <w:rsid w:val="0017212D"/>
    <w:rsid w:val="00172BE9"/>
    <w:rsid w:val="00173020"/>
    <w:rsid w:val="001731AE"/>
    <w:rsid w:val="00173B24"/>
    <w:rsid w:val="00175E5B"/>
    <w:rsid w:val="00176937"/>
    <w:rsid w:val="00182414"/>
    <w:rsid w:val="00182BF5"/>
    <w:rsid w:val="00186FE8"/>
    <w:rsid w:val="001900A2"/>
    <w:rsid w:val="00190C97"/>
    <w:rsid w:val="001931D3"/>
    <w:rsid w:val="00195D01"/>
    <w:rsid w:val="00196313"/>
    <w:rsid w:val="001A4857"/>
    <w:rsid w:val="001A6058"/>
    <w:rsid w:val="001A6339"/>
    <w:rsid w:val="001A6FBA"/>
    <w:rsid w:val="001B141C"/>
    <w:rsid w:val="001B1775"/>
    <w:rsid w:val="001B1D76"/>
    <w:rsid w:val="001B2C26"/>
    <w:rsid w:val="001B3CD1"/>
    <w:rsid w:val="001B6A9B"/>
    <w:rsid w:val="001B7E2A"/>
    <w:rsid w:val="001C034F"/>
    <w:rsid w:val="001C0D6D"/>
    <w:rsid w:val="001C3E71"/>
    <w:rsid w:val="001C5C30"/>
    <w:rsid w:val="001C6F84"/>
    <w:rsid w:val="001C76B7"/>
    <w:rsid w:val="001D23A9"/>
    <w:rsid w:val="001D2A6A"/>
    <w:rsid w:val="001D5379"/>
    <w:rsid w:val="001D5770"/>
    <w:rsid w:val="001D5837"/>
    <w:rsid w:val="001D76BB"/>
    <w:rsid w:val="001E20CB"/>
    <w:rsid w:val="001E2878"/>
    <w:rsid w:val="001E5FDB"/>
    <w:rsid w:val="001E7878"/>
    <w:rsid w:val="001F0C97"/>
    <w:rsid w:val="001F5EA1"/>
    <w:rsid w:val="001F70A0"/>
    <w:rsid w:val="001F7779"/>
    <w:rsid w:val="00201634"/>
    <w:rsid w:val="002057F1"/>
    <w:rsid w:val="0020646A"/>
    <w:rsid w:val="00206FE0"/>
    <w:rsid w:val="00211B9C"/>
    <w:rsid w:val="00213762"/>
    <w:rsid w:val="00216112"/>
    <w:rsid w:val="002229C8"/>
    <w:rsid w:val="00223D88"/>
    <w:rsid w:val="002251C3"/>
    <w:rsid w:val="0023240E"/>
    <w:rsid w:val="00234FA1"/>
    <w:rsid w:val="0024008D"/>
    <w:rsid w:val="00242573"/>
    <w:rsid w:val="00242C4A"/>
    <w:rsid w:val="002437AD"/>
    <w:rsid w:val="00243875"/>
    <w:rsid w:val="00246D6A"/>
    <w:rsid w:val="0024780D"/>
    <w:rsid w:val="00252D21"/>
    <w:rsid w:val="00256709"/>
    <w:rsid w:val="0026014D"/>
    <w:rsid w:val="00260B85"/>
    <w:rsid w:val="0026604D"/>
    <w:rsid w:val="00266AE6"/>
    <w:rsid w:val="00267135"/>
    <w:rsid w:val="00270204"/>
    <w:rsid w:val="00272767"/>
    <w:rsid w:val="00276CC1"/>
    <w:rsid w:val="002814B9"/>
    <w:rsid w:val="00281A9D"/>
    <w:rsid w:val="002867FC"/>
    <w:rsid w:val="002879EB"/>
    <w:rsid w:val="0029067B"/>
    <w:rsid w:val="002944D4"/>
    <w:rsid w:val="002953A1"/>
    <w:rsid w:val="00296DDE"/>
    <w:rsid w:val="0029787D"/>
    <w:rsid w:val="002A0AAB"/>
    <w:rsid w:val="002A0C4F"/>
    <w:rsid w:val="002A28DC"/>
    <w:rsid w:val="002A435D"/>
    <w:rsid w:val="002A5568"/>
    <w:rsid w:val="002A591C"/>
    <w:rsid w:val="002A6DF2"/>
    <w:rsid w:val="002B3A25"/>
    <w:rsid w:val="002B3BA3"/>
    <w:rsid w:val="002B3BBA"/>
    <w:rsid w:val="002B4F8C"/>
    <w:rsid w:val="002B51C9"/>
    <w:rsid w:val="002B78A3"/>
    <w:rsid w:val="002B79B7"/>
    <w:rsid w:val="002B7D9C"/>
    <w:rsid w:val="002C0041"/>
    <w:rsid w:val="002C0078"/>
    <w:rsid w:val="002C01E0"/>
    <w:rsid w:val="002C372C"/>
    <w:rsid w:val="002C4F61"/>
    <w:rsid w:val="002D3F2B"/>
    <w:rsid w:val="002D53E6"/>
    <w:rsid w:val="002E2DF8"/>
    <w:rsid w:val="002E35A8"/>
    <w:rsid w:val="002E3908"/>
    <w:rsid w:val="002E5C9F"/>
    <w:rsid w:val="002E5F01"/>
    <w:rsid w:val="002E6089"/>
    <w:rsid w:val="002F60FB"/>
    <w:rsid w:val="003000A0"/>
    <w:rsid w:val="003026D8"/>
    <w:rsid w:val="00303B32"/>
    <w:rsid w:val="00304F0F"/>
    <w:rsid w:val="00305833"/>
    <w:rsid w:val="00306497"/>
    <w:rsid w:val="0031000F"/>
    <w:rsid w:val="00311E51"/>
    <w:rsid w:val="00313FC2"/>
    <w:rsid w:val="00315523"/>
    <w:rsid w:val="00317DC2"/>
    <w:rsid w:val="00322614"/>
    <w:rsid w:val="0032335E"/>
    <w:rsid w:val="00324F83"/>
    <w:rsid w:val="00326684"/>
    <w:rsid w:val="003326CF"/>
    <w:rsid w:val="003330AD"/>
    <w:rsid w:val="00335946"/>
    <w:rsid w:val="003379E0"/>
    <w:rsid w:val="00344DA1"/>
    <w:rsid w:val="00346F83"/>
    <w:rsid w:val="00347FBE"/>
    <w:rsid w:val="0035396B"/>
    <w:rsid w:val="00354F9F"/>
    <w:rsid w:val="00356A23"/>
    <w:rsid w:val="003579FB"/>
    <w:rsid w:val="00360420"/>
    <w:rsid w:val="00361BC0"/>
    <w:rsid w:val="003636B0"/>
    <w:rsid w:val="0036588C"/>
    <w:rsid w:val="0036696B"/>
    <w:rsid w:val="003725F7"/>
    <w:rsid w:val="0037293D"/>
    <w:rsid w:val="003736DA"/>
    <w:rsid w:val="00374036"/>
    <w:rsid w:val="00374C43"/>
    <w:rsid w:val="00377043"/>
    <w:rsid w:val="00380A5E"/>
    <w:rsid w:val="00387BEE"/>
    <w:rsid w:val="00390EE9"/>
    <w:rsid w:val="003943F1"/>
    <w:rsid w:val="003A049E"/>
    <w:rsid w:val="003A5431"/>
    <w:rsid w:val="003B0A82"/>
    <w:rsid w:val="003B2496"/>
    <w:rsid w:val="003B31DA"/>
    <w:rsid w:val="003B5164"/>
    <w:rsid w:val="003B54BD"/>
    <w:rsid w:val="003B5F6B"/>
    <w:rsid w:val="003B7A97"/>
    <w:rsid w:val="003C135A"/>
    <w:rsid w:val="003C19A0"/>
    <w:rsid w:val="003C4FE9"/>
    <w:rsid w:val="003C56E0"/>
    <w:rsid w:val="003C7884"/>
    <w:rsid w:val="003D0E19"/>
    <w:rsid w:val="003D4CD9"/>
    <w:rsid w:val="003D5950"/>
    <w:rsid w:val="003D59B4"/>
    <w:rsid w:val="003D59BF"/>
    <w:rsid w:val="003D6AC9"/>
    <w:rsid w:val="003E047C"/>
    <w:rsid w:val="003E0950"/>
    <w:rsid w:val="003E1664"/>
    <w:rsid w:val="003E1D74"/>
    <w:rsid w:val="003E4DF4"/>
    <w:rsid w:val="003E63B8"/>
    <w:rsid w:val="003F0A75"/>
    <w:rsid w:val="003F1287"/>
    <w:rsid w:val="003F35A7"/>
    <w:rsid w:val="003F4A87"/>
    <w:rsid w:val="003F6E71"/>
    <w:rsid w:val="003F7352"/>
    <w:rsid w:val="0040443B"/>
    <w:rsid w:val="00405AF3"/>
    <w:rsid w:val="00405B80"/>
    <w:rsid w:val="00405CD1"/>
    <w:rsid w:val="00410259"/>
    <w:rsid w:val="004118B2"/>
    <w:rsid w:val="00412E92"/>
    <w:rsid w:val="004143E6"/>
    <w:rsid w:val="0041530D"/>
    <w:rsid w:val="00417618"/>
    <w:rsid w:val="00420CB6"/>
    <w:rsid w:val="00424819"/>
    <w:rsid w:val="004266CC"/>
    <w:rsid w:val="00430B9F"/>
    <w:rsid w:val="00431CE9"/>
    <w:rsid w:val="00432626"/>
    <w:rsid w:val="00433E0A"/>
    <w:rsid w:val="00440047"/>
    <w:rsid w:val="0044763F"/>
    <w:rsid w:val="00447BEC"/>
    <w:rsid w:val="00447F57"/>
    <w:rsid w:val="004540CC"/>
    <w:rsid w:val="004552ED"/>
    <w:rsid w:val="00463BBC"/>
    <w:rsid w:val="00466024"/>
    <w:rsid w:val="00466BC8"/>
    <w:rsid w:val="004712F5"/>
    <w:rsid w:val="00471F91"/>
    <w:rsid w:val="00482CED"/>
    <w:rsid w:val="004836BB"/>
    <w:rsid w:val="00484A02"/>
    <w:rsid w:val="00484EE0"/>
    <w:rsid w:val="00490591"/>
    <w:rsid w:val="00490683"/>
    <w:rsid w:val="00493D2E"/>
    <w:rsid w:val="00494385"/>
    <w:rsid w:val="004944DC"/>
    <w:rsid w:val="00495000"/>
    <w:rsid w:val="00497D88"/>
    <w:rsid w:val="004A1B86"/>
    <w:rsid w:val="004A40CC"/>
    <w:rsid w:val="004A5901"/>
    <w:rsid w:val="004A7E11"/>
    <w:rsid w:val="004A7E64"/>
    <w:rsid w:val="004B298C"/>
    <w:rsid w:val="004B36FF"/>
    <w:rsid w:val="004B3A47"/>
    <w:rsid w:val="004B4934"/>
    <w:rsid w:val="004B5591"/>
    <w:rsid w:val="004B7798"/>
    <w:rsid w:val="004C1016"/>
    <w:rsid w:val="004C2026"/>
    <w:rsid w:val="004C2A54"/>
    <w:rsid w:val="004C32D4"/>
    <w:rsid w:val="004C3BEB"/>
    <w:rsid w:val="004C6791"/>
    <w:rsid w:val="004C6F0E"/>
    <w:rsid w:val="004D0394"/>
    <w:rsid w:val="004D0626"/>
    <w:rsid w:val="004D07FB"/>
    <w:rsid w:val="004D6ABB"/>
    <w:rsid w:val="004D7A64"/>
    <w:rsid w:val="004E044E"/>
    <w:rsid w:val="004E29BA"/>
    <w:rsid w:val="004E37C5"/>
    <w:rsid w:val="004E3E39"/>
    <w:rsid w:val="004E6CD1"/>
    <w:rsid w:val="004F1635"/>
    <w:rsid w:val="004F1780"/>
    <w:rsid w:val="004F21B7"/>
    <w:rsid w:val="004F5251"/>
    <w:rsid w:val="004F6312"/>
    <w:rsid w:val="004F7049"/>
    <w:rsid w:val="004F72E7"/>
    <w:rsid w:val="0050137E"/>
    <w:rsid w:val="005055A9"/>
    <w:rsid w:val="005078DC"/>
    <w:rsid w:val="00514C50"/>
    <w:rsid w:val="00515BE0"/>
    <w:rsid w:val="00517EBE"/>
    <w:rsid w:val="0052042B"/>
    <w:rsid w:val="00521963"/>
    <w:rsid w:val="005239B3"/>
    <w:rsid w:val="005251B8"/>
    <w:rsid w:val="00525973"/>
    <w:rsid w:val="0052692E"/>
    <w:rsid w:val="00530008"/>
    <w:rsid w:val="005305A4"/>
    <w:rsid w:val="00530815"/>
    <w:rsid w:val="00531FD6"/>
    <w:rsid w:val="005333EC"/>
    <w:rsid w:val="00533463"/>
    <w:rsid w:val="00537382"/>
    <w:rsid w:val="00543692"/>
    <w:rsid w:val="005461E7"/>
    <w:rsid w:val="00546A45"/>
    <w:rsid w:val="00547CDC"/>
    <w:rsid w:val="0055315B"/>
    <w:rsid w:val="00553E40"/>
    <w:rsid w:val="00554BD9"/>
    <w:rsid w:val="00554FCD"/>
    <w:rsid w:val="0056195F"/>
    <w:rsid w:val="00561AD6"/>
    <w:rsid w:val="00562BED"/>
    <w:rsid w:val="0056321A"/>
    <w:rsid w:val="00566DDF"/>
    <w:rsid w:val="00570C83"/>
    <w:rsid w:val="00571512"/>
    <w:rsid w:val="00574818"/>
    <w:rsid w:val="00575183"/>
    <w:rsid w:val="00576291"/>
    <w:rsid w:val="00577350"/>
    <w:rsid w:val="005814BF"/>
    <w:rsid w:val="00581BD8"/>
    <w:rsid w:val="0058266F"/>
    <w:rsid w:val="00583F55"/>
    <w:rsid w:val="005845DF"/>
    <w:rsid w:val="00590AB2"/>
    <w:rsid w:val="00594616"/>
    <w:rsid w:val="00596D03"/>
    <w:rsid w:val="00597A56"/>
    <w:rsid w:val="005A27F2"/>
    <w:rsid w:val="005A3785"/>
    <w:rsid w:val="005A49A8"/>
    <w:rsid w:val="005A79E8"/>
    <w:rsid w:val="005B0417"/>
    <w:rsid w:val="005B0C65"/>
    <w:rsid w:val="005B1356"/>
    <w:rsid w:val="005B13EA"/>
    <w:rsid w:val="005B4CFD"/>
    <w:rsid w:val="005B6053"/>
    <w:rsid w:val="005B67B5"/>
    <w:rsid w:val="005B6B84"/>
    <w:rsid w:val="005C17E0"/>
    <w:rsid w:val="005C1C42"/>
    <w:rsid w:val="005C5422"/>
    <w:rsid w:val="005C67E3"/>
    <w:rsid w:val="005D00C5"/>
    <w:rsid w:val="005D04EE"/>
    <w:rsid w:val="005D12A6"/>
    <w:rsid w:val="005D3806"/>
    <w:rsid w:val="005D3996"/>
    <w:rsid w:val="005D6EFF"/>
    <w:rsid w:val="005E0451"/>
    <w:rsid w:val="005E2A66"/>
    <w:rsid w:val="005E335E"/>
    <w:rsid w:val="005E6071"/>
    <w:rsid w:val="005E626C"/>
    <w:rsid w:val="005E6C1C"/>
    <w:rsid w:val="005F238B"/>
    <w:rsid w:val="005F2C61"/>
    <w:rsid w:val="006017FC"/>
    <w:rsid w:val="00602C83"/>
    <w:rsid w:val="0060636B"/>
    <w:rsid w:val="00607987"/>
    <w:rsid w:val="0061064A"/>
    <w:rsid w:val="00613541"/>
    <w:rsid w:val="00616F3B"/>
    <w:rsid w:val="00623ED1"/>
    <w:rsid w:val="0062545A"/>
    <w:rsid w:val="00625681"/>
    <w:rsid w:val="00625F51"/>
    <w:rsid w:val="006261E1"/>
    <w:rsid w:val="00632F12"/>
    <w:rsid w:val="00633796"/>
    <w:rsid w:val="00635FC2"/>
    <w:rsid w:val="00636CFF"/>
    <w:rsid w:val="00642455"/>
    <w:rsid w:val="00643369"/>
    <w:rsid w:val="00643BFC"/>
    <w:rsid w:val="00644114"/>
    <w:rsid w:val="00644CEA"/>
    <w:rsid w:val="00645228"/>
    <w:rsid w:val="0064694A"/>
    <w:rsid w:val="00646FA0"/>
    <w:rsid w:val="00647B1A"/>
    <w:rsid w:val="00652159"/>
    <w:rsid w:val="00652F8F"/>
    <w:rsid w:val="00653937"/>
    <w:rsid w:val="006546FC"/>
    <w:rsid w:val="00656475"/>
    <w:rsid w:val="006577DD"/>
    <w:rsid w:val="00660021"/>
    <w:rsid w:val="00662372"/>
    <w:rsid w:val="00663490"/>
    <w:rsid w:val="006635E8"/>
    <w:rsid w:val="00664003"/>
    <w:rsid w:val="00666B0C"/>
    <w:rsid w:val="006712A2"/>
    <w:rsid w:val="00672872"/>
    <w:rsid w:val="00675D94"/>
    <w:rsid w:val="00677E28"/>
    <w:rsid w:val="006803F2"/>
    <w:rsid w:val="0068303B"/>
    <w:rsid w:val="00690247"/>
    <w:rsid w:val="00690391"/>
    <w:rsid w:val="00690D7A"/>
    <w:rsid w:val="00690E31"/>
    <w:rsid w:val="006921DF"/>
    <w:rsid w:val="00694A8A"/>
    <w:rsid w:val="006A249A"/>
    <w:rsid w:val="006A640D"/>
    <w:rsid w:val="006A7388"/>
    <w:rsid w:val="006A76A3"/>
    <w:rsid w:val="006A7CE8"/>
    <w:rsid w:val="006B0487"/>
    <w:rsid w:val="006B1067"/>
    <w:rsid w:val="006B7523"/>
    <w:rsid w:val="006B7C99"/>
    <w:rsid w:val="006C2F55"/>
    <w:rsid w:val="006C4755"/>
    <w:rsid w:val="006C491D"/>
    <w:rsid w:val="006C6347"/>
    <w:rsid w:val="006D2EDC"/>
    <w:rsid w:val="006D3BCE"/>
    <w:rsid w:val="006D442F"/>
    <w:rsid w:val="006D4795"/>
    <w:rsid w:val="006D4DBE"/>
    <w:rsid w:val="006E2395"/>
    <w:rsid w:val="006E3A05"/>
    <w:rsid w:val="006E536D"/>
    <w:rsid w:val="006E626D"/>
    <w:rsid w:val="006E770D"/>
    <w:rsid w:val="006F39DC"/>
    <w:rsid w:val="006F59E4"/>
    <w:rsid w:val="006F7A6C"/>
    <w:rsid w:val="00702E7D"/>
    <w:rsid w:val="00703465"/>
    <w:rsid w:val="00704500"/>
    <w:rsid w:val="0071082B"/>
    <w:rsid w:val="00715D5E"/>
    <w:rsid w:val="0071623B"/>
    <w:rsid w:val="0072257A"/>
    <w:rsid w:val="00723A3C"/>
    <w:rsid w:val="0072596B"/>
    <w:rsid w:val="00727BF8"/>
    <w:rsid w:val="00730634"/>
    <w:rsid w:val="00731E81"/>
    <w:rsid w:val="007348F8"/>
    <w:rsid w:val="0073730A"/>
    <w:rsid w:val="00737707"/>
    <w:rsid w:val="00737C0C"/>
    <w:rsid w:val="007429FC"/>
    <w:rsid w:val="00742C25"/>
    <w:rsid w:val="00746085"/>
    <w:rsid w:val="00746EC1"/>
    <w:rsid w:val="007473ED"/>
    <w:rsid w:val="00747468"/>
    <w:rsid w:val="0075361E"/>
    <w:rsid w:val="00754B98"/>
    <w:rsid w:val="00755D13"/>
    <w:rsid w:val="00755FF7"/>
    <w:rsid w:val="00761857"/>
    <w:rsid w:val="00762BF7"/>
    <w:rsid w:val="00764E5D"/>
    <w:rsid w:val="00765EE0"/>
    <w:rsid w:val="00766E98"/>
    <w:rsid w:val="007672DE"/>
    <w:rsid w:val="0077077E"/>
    <w:rsid w:val="00771A87"/>
    <w:rsid w:val="00772FDB"/>
    <w:rsid w:val="00773B79"/>
    <w:rsid w:val="007756BA"/>
    <w:rsid w:val="007776C3"/>
    <w:rsid w:val="00777BA7"/>
    <w:rsid w:val="00780DAA"/>
    <w:rsid w:val="0078146A"/>
    <w:rsid w:val="00781E48"/>
    <w:rsid w:val="0078329D"/>
    <w:rsid w:val="007832BC"/>
    <w:rsid w:val="00785CFF"/>
    <w:rsid w:val="0078769F"/>
    <w:rsid w:val="00791559"/>
    <w:rsid w:val="00792C7C"/>
    <w:rsid w:val="00793F2D"/>
    <w:rsid w:val="007A6A8E"/>
    <w:rsid w:val="007A723B"/>
    <w:rsid w:val="007B0C01"/>
    <w:rsid w:val="007B32A1"/>
    <w:rsid w:val="007B3F9F"/>
    <w:rsid w:val="007B4525"/>
    <w:rsid w:val="007B7AA1"/>
    <w:rsid w:val="007B7C51"/>
    <w:rsid w:val="007B7CBF"/>
    <w:rsid w:val="007C0466"/>
    <w:rsid w:val="007C22CC"/>
    <w:rsid w:val="007C5617"/>
    <w:rsid w:val="007D1A8A"/>
    <w:rsid w:val="007D25BA"/>
    <w:rsid w:val="007D2FEB"/>
    <w:rsid w:val="007D476C"/>
    <w:rsid w:val="007D60FA"/>
    <w:rsid w:val="007D6133"/>
    <w:rsid w:val="007E175E"/>
    <w:rsid w:val="007E2BBA"/>
    <w:rsid w:val="007E497D"/>
    <w:rsid w:val="007F1981"/>
    <w:rsid w:val="007F4D4A"/>
    <w:rsid w:val="00800078"/>
    <w:rsid w:val="0080163A"/>
    <w:rsid w:val="0080220C"/>
    <w:rsid w:val="0080304C"/>
    <w:rsid w:val="008066A6"/>
    <w:rsid w:val="00806C8D"/>
    <w:rsid w:val="00807BEE"/>
    <w:rsid w:val="0081215D"/>
    <w:rsid w:val="00813440"/>
    <w:rsid w:val="00814A63"/>
    <w:rsid w:val="00817809"/>
    <w:rsid w:val="00820493"/>
    <w:rsid w:val="00821A22"/>
    <w:rsid w:val="00824D29"/>
    <w:rsid w:val="00824E5F"/>
    <w:rsid w:val="008257A3"/>
    <w:rsid w:val="00834154"/>
    <w:rsid w:val="00834728"/>
    <w:rsid w:val="00835913"/>
    <w:rsid w:val="0083695E"/>
    <w:rsid w:val="0083757E"/>
    <w:rsid w:val="00837B65"/>
    <w:rsid w:val="008424D5"/>
    <w:rsid w:val="00843E5B"/>
    <w:rsid w:val="0084772C"/>
    <w:rsid w:val="00852B1B"/>
    <w:rsid w:val="0085322D"/>
    <w:rsid w:val="008533DE"/>
    <w:rsid w:val="008541D0"/>
    <w:rsid w:val="0085599C"/>
    <w:rsid w:val="00856E8B"/>
    <w:rsid w:val="008602AB"/>
    <w:rsid w:val="00861C76"/>
    <w:rsid w:val="008639D5"/>
    <w:rsid w:val="00863DC2"/>
    <w:rsid w:val="0086491F"/>
    <w:rsid w:val="00875005"/>
    <w:rsid w:val="00877C48"/>
    <w:rsid w:val="00882554"/>
    <w:rsid w:val="00882EF4"/>
    <w:rsid w:val="0088584B"/>
    <w:rsid w:val="00886364"/>
    <w:rsid w:val="00886D42"/>
    <w:rsid w:val="00890CD0"/>
    <w:rsid w:val="0089426A"/>
    <w:rsid w:val="008965FF"/>
    <w:rsid w:val="00896B80"/>
    <w:rsid w:val="008A12CD"/>
    <w:rsid w:val="008A1620"/>
    <w:rsid w:val="008A2861"/>
    <w:rsid w:val="008A3DCC"/>
    <w:rsid w:val="008A4660"/>
    <w:rsid w:val="008B2DD3"/>
    <w:rsid w:val="008B5DB1"/>
    <w:rsid w:val="008B5FC9"/>
    <w:rsid w:val="008B6AD2"/>
    <w:rsid w:val="008B6C00"/>
    <w:rsid w:val="008B7DC8"/>
    <w:rsid w:val="008C1EF0"/>
    <w:rsid w:val="008C245E"/>
    <w:rsid w:val="008C436B"/>
    <w:rsid w:val="008C5911"/>
    <w:rsid w:val="008C5B48"/>
    <w:rsid w:val="008D18C8"/>
    <w:rsid w:val="008D2BB7"/>
    <w:rsid w:val="008D2FBC"/>
    <w:rsid w:val="008D47DC"/>
    <w:rsid w:val="008D4812"/>
    <w:rsid w:val="008D62E9"/>
    <w:rsid w:val="008D7C49"/>
    <w:rsid w:val="008E220D"/>
    <w:rsid w:val="008E4F1D"/>
    <w:rsid w:val="008E6194"/>
    <w:rsid w:val="008E7A20"/>
    <w:rsid w:val="008F0850"/>
    <w:rsid w:val="008F09B4"/>
    <w:rsid w:val="008F20F0"/>
    <w:rsid w:val="008F20F9"/>
    <w:rsid w:val="008F52E7"/>
    <w:rsid w:val="008F5BBC"/>
    <w:rsid w:val="008F6083"/>
    <w:rsid w:val="008F7FFD"/>
    <w:rsid w:val="00902589"/>
    <w:rsid w:val="0090264C"/>
    <w:rsid w:val="00903611"/>
    <w:rsid w:val="00905795"/>
    <w:rsid w:val="0090607F"/>
    <w:rsid w:val="0090797C"/>
    <w:rsid w:val="00907A37"/>
    <w:rsid w:val="00907BFE"/>
    <w:rsid w:val="00913013"/>
    <w:rsid w:val="00915339"/>
    <w:rsid w:val="009158CF"/>
    <w:rsid w:val="0091729E"/>
    <w:rsid w:val="0091753E"/>
    <w:rsid w:val="00917D88"/>
    <w:rsid w:val="0092034E"/>
    <w:rsid w:val="00920412"/>
    <w:rsid w:val="00926223"/>
    <w:rsid w:val="0092757C"/>
    <w:rsid w:val="00927AFE"/>
    <w:rsid w:val="00927F97"/>
    <w:rsid w:val="00930052"/>
    <w:rsid w:val="00930973"/>
    <w:rsid w:val="00930B65"/>
    <w:rsid w:val="009327E9"/>
    <w:rsid w:val="00932ED6"/>
    <w:rsid w:val="0093311D"/>
    <w:rsid w:val="009334AD"/>
    <w:rsid w:val="00936F9C"/>
    <w:rsid w:val="00940018"/>
    <w:rsid w:val="0094132A"/>
    <w:rsid w:val="009429F3"/>
    <w:rsid w:val="00942B33"/>
    <w:rsid w:val="0094576B"/>
    <w:rsid w:val="0094758A"/>
    <w:rsid w:val="00947AED"/>
    <w:rsid w:val="00950649"/>
    <w:rsid w:val="00951622"/>
    <w:rsid w:val="00952270"/>
    <w:rsid w:val="00952B07"/>
    <w:rsid w:val="00952D33"/>
    <w:rsid w:val="00953799"/>
    <w:rsid w:val="009568D0"/>
    <w:rsid w:val="00971AC1"/>
    <w:rsid w:val="009726EC"/>
    <w:rsid w:val="009750EC"/>
    <w:rsid w:val="00976253"/>
    <w:rsid w:val="00980694"/>
    <w:rsid w:val="009806B0"/>
    <w:rsid w:val="00984813"/>
    <w:rsid w:val="009858CB"/>
    <w:rsid w:val="00991728"/>
    <w:rsid w:val="00994BA6"/>
    <w:rsid w:val="009952B6"/>
    <w:rsid w:val="00995BDC"/>
    <w:rsid w:val="009965BB"/>
    <w:rsid w:val="009A1927"/>
    <w:rsid w:val="009A233A"/>
    <w:rsid w:val="009A40AF"/>
    <w:rsid w:val="009A6E0A"/>
    <w:rsid w:val="009B056F"/>
    <w:rsid w:val="009B0AEB"/>
    <w:rsid w:val="009B1B57"/>
    <w:rsid w:val="009B1D06"/>
    <w:rsid w:val="009B2ED6"/>
    <w:rsid w:val="009B69C3"/>
    <w:rsid w:val="009B6C01"/>
    <w:rsid w:val="009C0449"/>
    <w:rsid w:val="009C1C07"/>
    <w:rsid w:val="009C346E"/>
    <w:rsid w:val="009C3485"/>
    <w:rsid w:val="009C501B"/>
    <w:rsid w:val="009C717F"/>
    <w:rsid w:val="009C7550"/>
    <w:rsid w:val="009D2282"/>
    <w:rsid w:val="009D2509"/>
    <w:rsid w:val="009D657C"/>
    <w:rsid w:val="009D6ED8"/>
    <w:rsid w:val="009D769D"/>
    <w:rsid w:val="009E0D2B"/>
    <w:rsid w:val="009E134C"/>
    <w:rsid w:val="009E2D4C"/>
    <w:rsid w:val="009E3402"/>
    <w:rsid w:val="009E5720"/>
    <w:rsid w:val="009E6B3E"/>
    <w:rsid w:val="009E771B"/>
    <w:rsid w:val="009E783A"/>
    <w:rsid w:val="009F0E2B"/>
    <w:rsid w:val="009F3737"/>
    <w:rsid w:val="009F3808"/>
    <w:rsid w:val="009F39BB"/>
    <w:rsid w:val="009F51B2"/>
    <w:rsid w:val="009F5CDD"/>
    <w:rsid w:val="009F619D"/>
    <w:rsid w:val="009F6DC9"/>
    <w:rsid w:val="009F78D1"/>
    <w:rsid w:val="009F7F7E"/>
    <w:rsid w:val="00A02071"/>
    <w:rsid w:val="00A06917"/>
    <w:rsid w:val="00A1081B"/>
    <w:rsid w:val="00A1283E"/>
    <w:rsid w:val="00A12C3D"/>
    <w:rsid w:val="00A1596A"/>
    <w:rsid w:val="00A15B88"/>
    <w:rsid w:val="00A15BE5"/>
    <w:rsid w:val="00A15D00"/>
    <w:rsid w:val="00A16FAD"/>
    <w:rsid w:val="00A17B29"/>
    <w:rsid w:val="00A21155"/>
    <w:rsid w:val="00A22A8B"/>
    <w:rsid w:val="00A22B2F"/>
    <w:rsid w:val="00A241F8"/>
    <w:rsid w:val="00A2677D"/>
    <w:rsid w:val="00A30B90"/>
    <w:rsid w:val="00A34B3D"/>
    <w:rsid w:val="00A35752"/>
    <w:rsid w:val="00A36ED6"/>
    <w:rsid w:val="00A377E9"/>
    <w:rsid w:val="00A42CC8"/>
    <w:rsid w:val="00A44881"/>
    <w:rsid w:val="00A4520E"/>
    <w:rsid w:val="00A4572C"/>
    <w:rsid w:val="00A5198F"/>
    <w:rsid w:val="00A52D24"/>
    <w:rsid w:val="00A54973"/>
    <w:rsid w:val="00A55389"/>
    <w:rsid w:val="00A570CE"/>
    <w:rsid w:val="00A603C5"/>
    <w:rsid w:val="00A62335"/>
    <w:rsid w:val="00A6261A"/>
    <w:rsid w:val="00A62777"/>
    <w:rsid w:val="00A66A7F"/>
    <w:rsid w:val="00A73361"/>
    <w:rsid w:val="00A7442B"/>
    <w:rsid w:val="00A7462E"/>
    <w:rsid w:val="00A7476F"/>
    <w:rsid w:val="00A748A7"/>
    <w:rsid w:val="00A75A0F"/>
    <w:rsid w:val="00A80D72"/>
    <w:rsid w:val="00A82093"/>
    <w:rsid w:val="00A831FC"/>
    <w:rsid w:val="00A848E0"/>
    <w:rsid w:val="00A85790"/>
    <w:rsid w:val="00A87134"/>
    <w:rsid w:val="00A9003C"/>
    <w:rsid w:val="00A93BB7"/>
    <w:rsid w:val="00A94CA2"/>
    <w:rsid w:val="00A963FC"/>
    <w:rsid w:val="00A97258"/>
    <w:rsid w:val="00A97906"/>
    <w:rsid w:val="00AA0F8A"/>
    <w:rsid w:val="00AA1C59"/>
    <w:rsid w:val="00AA32D6"/>
    <w:rsid w:val="00AA3638"/>
    <w:rsid w:val="00AA4A63"/>
    <w:rsid w:val="00AA55E1"/>
    <w:rsid w:val="00AA66C7"/>
    <w:rsid w:val="00AB218C"/>
    <w:rsid w:val="00AB4A06"/>
    <w:rsid w:val="00AB54B1"/>
    <w:rsid w:val="00AB5CF0"/>
    <w:rsid w:val="00AC0974"/>
    <w:rsid w:val="00AC1764"/>
    <w:rsid w:val="00AC1920"/>
    <w:rsid w:val="00AC2EBB"/>
    <w:rsid w:val="00AD348A"/>
    <w:rsid w:val="00AD5848"/>
    <w:rsid w:val="00AD60F2"/>
    <w:rsid w:val="00AD7520"/>
    <w:rsid w:val="00AE1209"/>
    <w:rsid w:val="00AE1DB0"/>
    <w:rsid w:val="00AE5324"/>
    <w:rsid w:val="00AE5E55"/>
    <w:rsid w:val="00AE75C9"/>
    <w:rsid w:val="00AE7736"/>
    <w:rsid w:val="00AF0F45"/>
    <w:rsid w:val="00AF19A9"/>
    <w:rsid w:val="00AF20F1"/>
    <w:rsid w:val="00AF4E27"/>
    <w:rsid w:val="00AF77BF"/>
    <w:rsid w:val="00B00131"/>
    <w:rsid w:val="00B05ECF"/>
    <w:rsid w:val="00B066EF"/>
    <w:rsid w:val="00B068FA"/>
    <w:rsid w:val="00B07DE1"/>
    <w:rsid w:val="00B1131A"/>
    <w:rsid w:val="00B202CC"/>
    <w:rsid w:val="00B204A8"/>
    <w:rsid w:val="00B24121"/>
    <w:rsid w:val="00B25488"/>
    <w:rsid w:val="00B30CAC"/>
    <w:rsid w:val="00B320BB"/>
    <w:rsid w:val="00B32C09"/>
    <w:rsid w:val="00B33D9E"/>
    <w:rsid w:val="00B3430A"/>
    <w:rsid w:val="00B42911"/>
    <w:rsid w:val="00B46089"/>
    <w:rsid w:val="00B50721"/>
    <w:rsid w:val="00B527E2"/>
    <w:rsid w:val="00B53670"/>
    <w:rsid w:val="00B54641"/>
    <w:rsid w:val="00B554CF"/>
    <w:rsid w:val="00B56206"/>
    <w:rsid w:val="00B563D0"/>
    <w:rsid w:val="00B56692"/>
    <w:rsid w:val="00B56799"/>
    <w:rsid w:val="00B617DA"/>
    <w:rsid w:val="00B677D2"/>
    <w:rsid w:val="00B67882"/>
    <w:rsid w:val="00B72768"/>
    <w:rsid w:val="00B81029"/>
    <w:rsid w:val="00B818A0"/>
    <w:rsid w:val="00B81E2D"/>
    <w:rsid w:val="00B827A2"/>
    <w:rsid w:val="00B83065"/>
    <w:rsid w:val="00B83479"/>
    <w:rsid w:val="00B83A38"/>
    <w:rsid w:val="00B85790"/>
    <w:rsid w:val="00B85A89"/>
    <w:rsid w:val="00B865EB"/>
    <w:rsid w:val="00B87FD9"/>
    <w:rsid w:val="00B90AF7"/>
    <w:rsid w:val="00B94FE9"/>
    <w:rsid w:val="00B95060"/>
    <w:rsid w:val="00B954F7"/>
    <w:rsid w:val="00B95805"/>
    <w:rsid w:val="00B95939"/>
    <w:rsid w:val="00BA00F4"/>
    <w:rsid w:val="00BA1F19"/>
    <w:rsid w:val="00BA236F"/>
    <w:rsid w:val="00BA404C"/>
    <w:rsid w:val="00BA6C6D"/>
    <w:rsid w:val="00BA6D04"/>
    <w:rsid w:val="00BA74E2"/>
    <w:rsid w:val="00BA77A7"/>
    <w:rsid w:val="00BB0B29"/>
    <w:rsid w:val="00BB23B2"/>
    <w:rsid w:val="00BB36DA"/>
    <w:rsid w:val="00BB4019"/>
    <w:rsid w:val="00BB4E88"/>
    <w:rsid w:val="00BC0633"/>
    <w:rsid w:val="00BC3295"/>
    <w:rsid w:val="00BC5619"/>
    <w:rsid w:val="00BD4CB6"/>
    <w:rsid w:val="00BD65A7"/>
    <w:rsid w:val="00BD66DF"/>
    <w:rsid w:val="00BD6D95"/>
    <w:rsid w:val="00BD7713"/>
    <w:rsid w:val="00BD7D12"/>
    <w:rsid w:val="00BE314C"/>
    <w:rsid w:val="00BE3B3F"/>
    <w:rsid w:val="00BE5E33"/>
    <w:rsid w:val="00BE63DC"/>
    <w:rsid w:val="00BE6D1E"/>
    <w:rsid w:val="00BF1B5E"/>
    <w:rsid w:val="00BF2E15"/>
    <w:rsid w:val="00BF515E"/>
    <w:rsid w:val="00C00C0C"/>
    <w:rsid w:val="00C02CBB"/>
    <w:rsid w:val="00C0361E"/>
    <w:rsid w:val="00C03E2A"/>
    <w:rsid w:val="00C058A0"/>
    <w:rsid w:val="00C07124"/>
    <w:rsid w:val="00C1411D"/>
    <w:rsid w:val="00C1586F"/>
    <w:rsid w:val="00C16F81"/>
    <w:rsid w:val="00C2024A"/>
    <w:rsid w:val="00C203AE"/>
    <w:rsid w:val="00C22210"/>
    <w:rsid w:val="00C22A40"/>
    <w:rsid w:val="00C2319F"/>
    <w:rsid w:val="00C233B0"/>
    <w:rsid w:val="00C2610C"/>
    <w:rsid w:val="00C275F2"/>
    <w:rsid w:val="00C3424E"/>
    <w:rsid w:val="00C359A1"/>
    <w:rsid w:val="00C37112"/>
    <w:rsid w:val="00C37F95"/>
    <w:rsid w:val="00C407B6"/>
    <w:rsid w:val="00C42188"/>
    <w:rsid w:val="00C462C0"/>
    <w:rsid w:val="00C47785"/>
    <w:rsid w:val="00C47FDC"/>
    <w:rsid w:val="00C511FC"/>
    <w:rsid w:val="00C53FDF"/>
    <w:rsid w:val="00C54176"/>
    <w:rsid w:val="00C54453"/>
    <w:rsid w:val="00C56480"/>
    <w:rsid w:val="00C57850"/>
    <w:rsid w:val="00C6037F"/>
    <w:rsid w:val="00C6312F"/>
    <w:rsid w:val="00C634F5"/>
    <w:rsid w:val="00C64CE3"/>
    <w:rsid w:val="00C65917"/>
    <w:rsid w:val="00C663BC"/>
    <w:rsid w:val="00C6734D"/>
    <w:rsid w:val="00C7012A"/>
    <w:rsid w:val="00C72D5A"/>
    <w:rsid w:val="00C72DE2"/>
    <w:rsid w:val="00C740E5"/>
    <w:rsid w:val="00C8012D"/>
    <w:rsid w:val="00C80397"/>
    <w:rsid w:val="00C82CC6"/>
    <w:rsid w:val="00C875C0"/>
    <w:rsid w:val="00C87E72"/>
    <w:rsid w:val="00C94151"/>
    <w:rsid w:val="00CA0348"/>
    <w:rsid w:val="00CA12E8"/>
    <w:rsid w:val="00CA1F51"/>
    <w:rsid w:val="00CA23D3"/>
    <w:rsid w:val="00CA5470"/>
    <w:rsid w:val="00CA5816"/>
    <w:rsid w:val="00CA5CF0"/>
    <w:rsid w:val="00CA73D5"/>
    <w:rsid w:val="00CB0435"/>
    <w:rsid w:val="00CB04D4"/>
    <w:rsid w:val="00CB0BF7"/>
    <w:rsid w:val="00CB46BC"/>
    <w:rsid w:val="00CB4925"/>
    <w:rsid w:val="00CB6E48"/>
    <w:rsid w:val="00CC305E"/>
    <w:rsid w:val="00CC36BB"/>
    <w:rsid w:val="00CC50C3"/>
    <w:rsid w:val="00CC6BDF"/>
    <w:rsid w:val="00CD128A"/>
    <w:rsid w:val="00CD1432"/>
    <w:rsid w:val="00CD7C4E"/>
    <w:rsid w:val="00CE5C67"/>
    <w:rsid w:val="00CE7797"/>
    <w:rsid w:val="00CF2BDD"/>
    <w:rsid w:val="00CF3FAA"/>
    <w:rsid w:val="00CF5C94"/>
    <w:rsid w:val="00CF66D7"/>
    <w:rsid w:val="00D00FBB"/>
    <w:rsid w:val="00D01AEC"/>
    <w:rsid w:val="00D024EE"/>
    <w:rsid w:val="00D02695"/>
    <w:rsid w:val="00D04605"/>
    <w:rsid w:val="00D04D36"/>
    <w:rsid w:val="00D075E2"/>
    <w:rsid w:val="00D1455D"/>
    <w:rsid w:val="00D15506"/>
    <w:rsid w:val="00D16C4B"/>
    <w:rsid w:val="00D2502F"/>
    <w:rsid w:val="00D310E5"/>
    <w:rsid w:val="00D32ECC"/>
    <w:rsid w:val="00D34912"/>
    <w:rsid w:val="00D354FE"/>
    <w:rsid w:val="00D4166F"/>
    <w:rsid w:val="00D42F51"/>
    <w:rsid w:val="00D439DD"/>
    <w:rsid w:val="00D43C28"/>
    <w:rsid w:val="00D43DF9"/>
    <w:rsid w:val="00D4474F"/>
    <w:rsid w:val="00D469BE"/>
    <w:rsid w:val="00D4705F"/>
    <w:rsid w:val="00D50D66"/>
    <w:rsid w:val="00D54FAD"/>
    <w:rsid w:val="00D579B8"/>
    <w:rsid w:val="00D60848"/>
    <w:rsid w:val="00D6103B"/>
    <w:rsid w:val="00D62B61"/>
    <w:rsid w:val="00D63497"/>
    <w:rsid w:val="00D6405A"/>
    <w:rsid w:val="00D6416A"/>
    <w:rsid w:val="00D64EB1"/>
    <w:rsid w:val="00D65508"/>
    <w:rsid w:val="00D67AD1"/>
    <w:rsid w:val="00D71AF1"/>
    <w:rsid w:val="00D77835"/>
    <w:rsid w:val="00D8108F"/>
    <w:rsid w:val="00D82D5D"/>
    <w:rsid w:val="00D83CBC"/>
    <w:rsid w:val="00D84766"/>
    <w:rsid w:val="00D86A3D"/>
    <w:rsid w:val="00D905BB"/>
    <w:rsid w:val="00D915B9"/>
    <w:rsid w:val="00D937E5"/>
    <w:rsid w:val="00D96CB6"/>
    <w:rsid w:val="00D96F5A"/>
    <w:rsid w:val="00D97223"/>
    <w:rsid w:val="00DA1BD6"/>
    <w:rsid w:val="00DA1D84"/>
    <w:rsid w:val="00DA4716"/>
    <w:rsid w:val="00DA62C8"/>
    <w:rsid w:val="00DA659A"/>
    <w:rsid w:val="00DA6623"/>
    <w:rsid w:val="00DA69C0"/>
    <w:rsid w:val="00DB00FC"/>
    <w:rsid w:val="00DB0E7A"/>
    <w:rsid w:val="00DB66B3"/>
    <w:rsid w:val="00DC09D4"/>
    <w:rsid w:val="00DC0A19"/>
    <w:rsid w:val="00DC4EBE"/>
    <w:rsid w:val="00DC65FB"/>
    <w:rsid w:val="00DC68FD"/>
    <w:rsid w:val="00DC7017"/>
    <w:rsid w:val="00DD2C37"/>
    <w:rsid w:val="00DD395E"/>
    <w:rsid w:val="00DD42EF"/>
    <w:rsid w:val="00DD4F3B"/>
    <w:rsid w:val="00DD66EF"/>
    <w:rsid w:val="00DD6F2E"/>
    <w:rsid w:val="00DE0A32"/>
    <w:rsid w:val="00DE21DF"/>
    <w:rsid w:val="00DE44E8"/>
    <w:rsid w:val="00DE4D8F"/>
    <w:rsid w:val="00DF024C"/>
    <w:rsid w:val="00DF2827"/>
    <w:rsid w:val="00DF2D3B"/>
    <w:rsid w:val="00DF30F8"/>
    <w:rsid w:val="00DF35FB"/>
    <w:rsid w:val="00DF5E44"/>
    <w:rsid w:val="00DF747A"/>
    <w:rsid w:val="00DF7FC1"/>
    <w:rsid w:val="00E00746"/>
    <w:rsid w:val="00E035A4"/>
    <w:rsid w:val="00E06781"/>
    <w:rsid w:val="00E13BE3"/>
    <w:rsid w:val="00E14926"/>
    <w:rsid w:val="00E15B46"/>
    <w:rsid w:val="00E17C9A"/>
    <w:rsid w:val="00E238F0"/>
    <w:rsid w:val="00E31485"/>
    <w:rsid w:val="00E34822"/>
    <w:rsid w:val="00E348E8"/>
    <w:rsid w:val="00E3741B"/>
    <w:rsid w:val="00E41323"/>
    <w:rsid w:val="00E41681"/>
    <w:rsid w:val="00E421BE"/>
    <w:rsid w:val="00E443C3"/>
    <w:rsid w:val="00E46095"/>
    <w:rsid w:val="00E46882"/>
    <w:rsid w:val="00E476F7"/>
    <w:rsid w:val="00E50211"/>
    <w:rsid w:val="00E53E0E"/>
    <w:rsid w:val="00E558CA"/>
    <w:rsid w:val="00E616F9"/>
    <w:rsid w:val="00E63E10"/>
    <w:rsid w:val="00E6492A"/>
    <w:rsid w:val="00E668E0"/>
    <w:rsid w:val="00E72A7E"/>
    <w:rsid w:val="00E73F00"/>
    <w:rsid w:val="00E74B49"/>
    <w:rsid w:val="00E75744"/>
    <w:rsid w:val="00E80BE9"/>
    <w:rsid w:val="00E81082"/>
    <w:rsid w:val="00E83DEA"/>
    <w:rsid w:val="00E84797"/>
    <w:rsid w:val="00E84A08"/>
    <w:rsid w:val="00E91389"/>
    <w:rsid w:val="00E925A8"/>
    <w:rsid w:val="00E968E7"/>
    <w:rsid w:val="00EA258C"/>
    <w:rsid w:val="00EA31E1"/>
    <w:rsid w:val="00EA3D5C"/>
    <w:rsid w:val="00EA410F"/>
    <w:rsid w:val="00EA5FFC"/>
    <w:rsid w:val="00EA7417"/>
    <w:rsid w:val="00EB011C"/>
    <w:rsid w:val="00EB186D"/>
    <w:rsid w:val="00EB42F9"/>
    <w:rsid w:val="00EB4755"/>
    <w:rsid w:val="00EB506E"/>
    <w:rsid w:val="00EB5418"/>
    <w:rsid w:val="00EB5B71"/>
    <w:rsid w:val="00EB7C95"/>
    <w:rsid w:val="00EC109B"/>
    <w:rsid w:val="00EC2DBE"/>
    <w:rsid w:val="00EC3A4D"/>
    <w:rsid w:val="00ED1B30"/>
    <w:rsid w:val="00ED232C"/>
    <w:rsid w:val="00ED2F1D"/>
    <w:rsid w:val="00ED2F3A"/>
    <w:rsid w:val="00ED4AA7"/>
    <w:rsid w:val="00ED6C61"/>
    <w:rsid w:val="00EE1032"/>
    <w:rsid w:val="00EE1E02"/>
    <w:rsid w:val="00EE38A5"/>
    <w:rsid w:val="00EE64EE"/>
    <w:rsid w:val="00EF107E"/>
    <w:rsid w:val="00EF2D57"/>
    <w:rsid w:val="00EF3480"/>
    <w:rsid w:val="00EF68F3"/>
    <w:rsid w:val="00F01440"/>
    <w:rsid w:val="00F03ACD"/>
    <w:rsid w:val="00F03B8D"/>
    <w:rsid w:val="00F04297"/>
    <w:rsid w:val="00F07BA4"/>
    <w:rsid w:val="00F130E9"/>
    <w:rsid w:val="00F13E24"/>
    <w:rsid w:val="00F15692"/>
    <w:rsid w:val="00F164E4"/>
    <w:rsid w:val="00F17DE2"/>
    <w:rsid w:val="00F2154A"/>
    <w:rsid w:val="00F218D4"/>
    <w:rsid w:val="00F24745"/>
    <w:rsid w:val="00F25761"/>
    <w:rsid w:val="00F261AE"/>
    <w:rsid w:val="00F26FDD"/>
    <w:rsid w:val="00F27354"/>
    <w:rsid w:val="00F36742"/>
    <w:rsid w:val="00F403E5"/>
    <w:rsid w:val="00F43C16"/>
    <w:rsid w:val="00F45965"/>
    <w:rsid w:val="00F45D08"/>
    <w:rsid w:val="00F5002C"/>
    <w:rsid w:val="00F50EE5"/>
    <w:rsid w:val="00F51F75"/>
    <w:rsid w:val="00F52EC3"/>
    <w:rsid w:val="00F54984"/>
    <w:rsid w:val="00F61F5C"/>
    <w:rsid w:val="00F63CA2"/>
    <w:rsid w:val="00F642E5"/>
    <w:rsid w:val="00F64A17"/>
    <w:rsid w:val="00F70F17"/>
    <w:rsid w:val="00F72A60"/>
    <w:rsid w:val="00F77B17"/>
    <w:rsid w:val="00F81C5E"/>
    <w:rsid w:val="00F85E83"/>
    <w:rsid w:val="00F900FC"/>
    <w:rsid w:val="00F90BC5"/>
    <w:rsid w:val="00F90FFF"/>
    <w:rsid w:val="00F93402"/>
    <w:rsid w:val="00F96F4B"/>
    <w:rsid w:val="00F97AB9"/>
    <w:rsid w:val="00FA295D"/>
    <w:rsid w:val="00FA2D97"/>
    <w:rsid w:val="00FA4724"/>
    <w:rsid w:val="00FB0213"/>
    <w:rsid w:val="00FB0A38"/>
    <w:rsid w:val="00FB0B09"/>
    <w:rsid w:val="00FB1DDD"/>
    <w:rsid w:val="00FB2F56"/>
    <w:rsid w:val="00FB45B8"/>
    <w:rsid w:val="00FB6637"/>
    <w:rsid w:val="00FC1572"/>
    <w:rsid w:val="00FC436C"/>
    <w:rsid w:val="00FC5305"/>
    <w:rsid w:val="00FC76C5"/>
    <w:rsid w:val="00FC775E"/>
    <w:rsid w:val="00FD1232"/>
    <w:rsid w:val="00FD13FC"/>
    <w:rsid w:val="00FD2722"/>
    <w:rsid w:val="00FD4133"/>
    <w:rsid w:val="00FD7D33"/>
    <w:rsid w:val="00FE0E9A"/>
    <w:rsid w:val="00FE1E85"/>
    <w:rsid w:val="00FE255F"/>
    <w:rsid w:val="00FE2AC2"/>
    <w:rsid w:val="00FE37F1"/>
    <w:rsid w:val="00FE469D"/>
    <w:rsid w:val="00FE6B3C"/>
    <w:rsid w:val="00FE7CDA"/>
    <w:rsid w:val="00FF1399"/>
    <w:rsid w:val="00FF254B"/>
    <w:rsid w:val="00FF4435"/>
    <w:rsid w:val="00FF6B6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2F70B7"/>
  <w15:chartTrackingRefBased/>
  <w15:docId w15:val="{21D20AEA-569C-40C6-BE52-91AB1251B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lsdException w:name="heading 9" w:semiHidden="1" w:unhideWhenUsed="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84A02"/>
    <w:pPr>
      <w:widowControl w:val="0"/>
      <w:adjustRightInd w:val="0"/>
      <w:spacing w:line="360" w:lineRule="atLeast"/>
      <w:textAlignment w:val="baseline"/>
    </w:pPr>
    <w:rPr>
      <w:sz w:val="24"/>
      <w:szCs w:val="24"/>
    </w:rPr>
  </w:style>
  <w:style w:type="paragraph" w:styleId="1">
    <w:name w:val="heading 1"/>
    <w:next w:val="10"/>
    <w:link w:val="11"/>
    <w:qFormat/>
    <w:rsid w:val="00554FCD"/>
    <w:pPr>
      <w:keepNext/>
      <w:widowControl w:val="0"/>
      <w:numPr>
        <w:numId w:val="1"/>
      </w:numPr>
      <w:tabs>
        <w:tab w:val="clear" w:pos="975"/>
      </w:tabs>
      <w:adjustRightInd w:val="0"/>
      <w:snapToGrid w:val="0"/>
      <w:spacing w:beforeLines="100" w:before="240" w:afterLines="100" w:after="240" w:line="240" w:lineRule="atLeast"/>
      <w:ind w:left="0" w:firstLine="0"/>
      <w:jc w:val="both"/>
      <w:outlineLvl w:val="0"/>
    </w:pPr>
    <w:rPr>
      <w:rFonts w:ascii="Arial" w:eastAsia="標楷體" w:hAnsi="Arial" w:cs="Arial"/>
      <w:b/>
      <w:bCs/>
      <w:kern w:val="52"/>
      <w:sz w:val="28"/>
      <w:szCs w:val="28"/>
    </w:rPr>
  </w:style>
  <w:style w:type="paragraph" w:styleId="2">
    <w:name w:val="heading 2"/>
    <w:basedOn w:val="a"/>
    <w:next w:val="a"/>
    <w:qFormat/>
    <w:rsid w:val="00BD65A7"/>
    <w:pPr>
      <w:keepNext/>
      <w:numPr>
        <w:ilvl w:val="1"/>
        <w:numId w:val="1"/>
      </w:numPr>
      <w:snapToGrid w:val="0"/>
      <w:spacing w:beforeLines="100" w:before="240" w:afterLines="50" w:after="120" w:line="240" w:lineRule="atLeast"/>
      <w:ind w:leftChars="150" w:left="1201" w:hangingChars="350" w:hanging="841"/>
      <w:jc w:val="both"/>
      <w:outlineLvl w:val="1"/>
    </w:pPr>
    <w:rPr>
      <w:rFonts w:ascii="Arial" w:eastAsia="標楷體" w:hAnsi="Arial" w:cs="Arial"/>
      <w:b/>
      <w:bCs/>
    </w:rPr>
  </w:style>
  <w:style w:type="paragraph" w:styleId="3">
    <w:name w:val="heading 3"/>
    <w:basedOn w:val="a"/>
    <w:next w:val="a"/>
    <w:qFormat/>
    <w:rsid w:val="00BD65A7"/>
    <w:pPr>
      <w:numPr>
        <w:ilvl w:val="2"/>
        <w:numId w:val="1"/>
      </w:numPr>
      <w:snapToGrid w:val="0"/>
      <w:spacing w:beforeLines="50" w:before="120" w:afterLines="50" w:after="120" w:line="240" w:lineRule="atLeast"/>
      <w:jc w:val="both"/>
      <w:outlineLvl w:val="2"/>
    </w:pPr>
    <w:rPr>
      <w:rFonts w:ascii="Verdana" w:eastAsia="標楷體" w:hAnsi="Verdana"/>
      <w:bCs/>
      <w:szCs w:val="36"/>
    </w:rPr>
  </w:style>
  <w:style w:type="paragraph" w:styleId="4">
    <w:name w:val="heading 4"/>
    <w:basedOn w:val="a"/>
    <w:next w:val="a"/>
    <w:link w:val="40"/>
    <w:unhideWhenUsed/>
    <w:qFormat/>
    <w:rsid w:val="00BD65A7"/>
    <w:pPr>
      <w:numPr>
        <w:ilvl w:val="3"/>
        <w:numId w:val="1"/>
      </w:numPr>
      <w:snapToGrid w:val="0"/>
      <w:spacing w:beforeLines="50" w:before="120" w:afterLines="50" w:after="120" w:line="240" w:lineRule="atLeast"/>
      <w:ind w:leftChars="500" w:left="1680" w:hangingChars="200" w:hanging="200"/>
      <w:jc w:val="both"/>
      <w:outlineLvl w:val="3"/>
    </w:pPr>
    <w:rPr>
      <w:rFonts w:ascii="Verdana" w:eastAsia="標楷體" w:hAnsi="Verdana"/>
    </w:rPr>
  </w:style>
  <w:style w:type="paragraph" w:styleId="5">
    <w:name w:val="heading 5"/>
    <w:basedOn w:val="a"/>
    <w:next w:val="a"/>
    <w:link w:val="50"/>
    <w:unhideWhenUsed/>
    <w:qFormat/>
    <w:rsid w:val="00BD65A7"/>
    <w:pPr>
      <w:numPr>
        <w:ilvl w:val="4"/>
        <w:numId w:val="1"/>
      </w:numPr>
      <w:tabs>
        <w:tab w:val="left" w:pos="2040"/>
      </w:tabs>
      <w:snapToGrid w:val="0"/>
      <w:spacing w:beforeLines="50" w:before="120" w:afterLines="50" w:after="120" w:line="240" w:lineRule="atLeast"/>
      <w:jc w:val="both"/>
      <w:outlineLvl w:val="4"/>
    </w:pPr>
    <w:rPr>
      <w:rFonts w:ascii="Verdana" w:eastAsia="標楷體" w:hAnsi="Verdana"/>
      <w:bCs/>
    </w:rPr>
  </w:style>
  <w:style w:type="paragraph" w:styleId="6">
    <w:name w:val="heading 6"/>
    <w:basedOn w:val="a"/>
    <w:next w:val="a"/>
    <w:link w:val="60"/>
    <w:unhideWhenUsed/>
    <w:qFormat/>
    <w:rsid w:val="00BD65A7"/>
    <w:pPr>
      <w:numPr>
        <w:ilvl w:val="5"/>
        <w:numId w:val="1"/>
      </w:numPr>
      <w:tabs>
        <w:tab w:val="clear" w:pos="2880"/>
      </w:tabs>
      <w:snapToGrid w:val="0"/>
      <w:spacing w:beforeLines="50" w:before="120" w:afterLines="50" w:after="120" w:line="240" w:lineRule="atLeast"/>
      <w:ind w:leftChars="800" w:left="2400" w:hangingChars="200" w:hanging="200"/>
      <w:jc w:val="both"/>
      <w:outlineLvl w:val="5"/>
    </w:pPr>
    <w:rPr>
      <w:rFonts w:ascii="Verdana" w:eastAsia="標楷體" w:hAnsi="Verdana"/>
    </w:rPr>
  </w:style>
  <w:style w:type="paragraph" w:styleId="7">
    <w:name w:val="heading 7"/>
    <w:basedOn w:val="a"/>
    <w:next w:val="a"/>
    <w:link w:val="70"/>
    <w:qFormat/>
    <w:rsid w:val="00D04D36"/>
    <w:pPr>
      <w:keepNext/>
      <w:tabs>
        <w:tab w:val="num" w:pos="3800"/>
      </w:tabs>
      <w:adjustRightInd/>
      <w:spacing w:line="720" w:lineRule="auto"/>
      <w:ind w:left="3800" w:hanging="400"/>
      <w:textAlignment w:val="auto"/>
      <w:outlineLvl w:val="6"/>
    </w:pPr>
    <w:rPr>
      <w:rFonts w:ascii="Arial" w:hAnsi="Arial"/>
      <w:b/>
      <w:bCs/>
      <w:kern w:val="2"/>
      <w:sz w:val="36"/>
      <w:szCs w:val="36"/>
    </w:rPr>
  </w:style>
  <w:style w:type="paragraph" w:styleId="8">
    <w:name w:val="heading 8"/>
    <w:basedOn w:val="a"/>
    <w:next w:val="a"/>
    <w:link w:val="80"/>
    <w:rsid w:val="00D04D36"/>
    <w:pPr>
      <w:keepNext/>
      <w:adjustRightInd/>
      <w:spacing w:line="720" w:lineRule="auto"/>
      <w:ind w:left="4427" w:hanging="1418"/>
      <w:textAlignment w:val="auto"/>
      <w:outlineLvl w:val="7"/>
    </w:pPr>
    <w:rPr>
      <w:rFonts w:ascii="Arial" w:hAnsi="Arial"/>
      <w:kern w:val="2"/>
      <w:sz w:val="36"/>
      <w:szCs w:val="36"/>
    </w:rPr>
  </w:style>
  <w:style w:type="paragraph" w:styleId="9">
    <w:name w:val="heading 9"/>
    <w:basedOn w:val="a"/>
    <w:next w:val="a"/>
    <w:link w:val="90"/>
    <w:rsid w:val="00D04D36"/>
    <w:pPr>
      <w:keepNext/>
      <w:adjustRightInd/>
      <w:spacing w:line="720" w:lineRule="auto"/>
      <w:ind w:left="5135" w:hanging="1700"/>
      <w:textAlignment w:val="auto"/>
      <w:outlineLvl w:val="8"/>
    </w:pPr>
    <w:rPr>
      <w:rFonts w:ascii="Arial" w:hAnsi="Arial"/>
      <w:kern w:val="2"/>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
    <w:name w:val="標題1 內文縮排"/>
    <w:rsid w:val="003D4CD9"/>
    <w:pPr>
      <w:widowControl w:val="0"/>
      <w:adjustRightInd w:val="0"/>
      <w:snapToGrid w:val="0"/>
      <w:spacing w:beforeLines="50" w:before="120" w:afterLines="50" w:after="120" w:line="240" w:lineRule="atLeast"/>
      <w:ind w:leftChars="300" w:left="720"/>
      <w:jc w:val="both"/>
    </w:pPr>
    <w:rPr>
      <w:rFonts w:ascii="Verdana" w:eastAsia="標楷體" w:hAnsi="Verdana"/>
      <w:sz w:val="24"/>
      <w:szCs w:val="24"/>
    </w:rPr>
  </w:style>
  <w:style w:type="character" w:customStyle="1" w:styleId="11">
    <w:name w:val="標題 1 字元"/>
    <w:link w:val="1"/>
    <w:rsid w:val="00554FCD"/>
    <w:rPr>
      <w:rFonts w:ascii="Arial" w:eastAsia="標楷體" w:hAnsi="Arial" w:cs="Arial"/>
      <w:b/>
      <w:bCs/>
      <w:kern w:val="52"/>
      <w:sz w:val="28"/>
      <w:szCs w:val="28"/>
    </w:rPr>
  </w:style>
  <w:style w:type="character" w:customStyle="1" w:styleId="40">
    <w:name w:val="標題 4 字元"/>
    <w:link w:val="4"/>
    <w:rsid w:val="00BD65A7"/>
    <w:rPr>
      <w:rFonts w:ascii="Verdana" w:eastAsia="標楷體" w:hAnsi="Verdana"/>
      <w:sz w:val="24"/>
      <w:szCs w:val="24"/>
    </w:rPr>
  </w:style>
  <w:style w:type="character" w:customStyle="1" w:styleId="50">
    <w:name w:val="標題 5 字元"/>
    <w:link w:val="5"/>
    <w:rsid w:val="00BD65A7"/>
    <w:rPr>
      <w:rFonts w:ascii="Verdana" w:eastAsia="標楷體" w:hAnsi="Verdana"/>
      <w:bCs/>
      <w:sz w:val="24"/>
      <w:szCs w:val="24"/>
    </w:rPr>
  </w:style>
  <w:style w:type="character" w:customStyle="1" w:styleId="60">
    <w:name w:val="標題 6 字元"/>
    <w:link w:val="6"/>
    <w:rsid w:val="00BD65A7"/>
    <w:rPr>
      <w:rFonts w:ascii="Verdana" w:eastAsia="標楷體" w:hAnsi="Verdana"/>
      <w:sz w:val="24"/>
      <w:szCs w:val="24"/>
    </w:rPr>
  </w:style>
  <w:style w:type="character" w:customStyle="1" w:styleId="70">
    <w:name w:val="標題 7 字元"/>
    <w:link w:val="7"/>
    <w:rsid w:val="00D04D36"/>
    <w:rPr>
      <w:rFonts w:ascii="Arial" w:hAnsi="Arial"/>
      <w:b/>
      <w:bCs/>
      <w:kern w:val="2"/>
      <w:sz w:val="36"/>
      <w:szCs w:val="36"/>
    </w:rPr>
  </w:style>
  <w:style w:type="character" w:customStyle="1" w:styleId="80">
    <w:name w:val="標題 8 字元"/>
    <w:link w:val="8"/>
    <w:rsid w:val="00D04D36"/>
    <w:rPr>
      <w:rFonts w:ascii="Arial" w:hAnsi="Arial"/>
      <w:kern w:val="2"/>
      <w:sz w:val="36"/>
      <w:szCs w:val="36"/>
    </w:rPr>
  </w:style>
  <w:style w:type="character" w:customStyle="1" w:styleId="90">
    <w:name w:val="標題 9 字元"/>
    <w:link w:val="9"/>
    <w:rsid w:val="00D04D36"/>
    <w:rPr>
      <w:rFonts w:ascii="Arial" w:hAnsi="Arial"/>
      <w:kern w:val="2"/>
      <w:sz w:val="36"/>
      <w:szCs w:val="36"/>
    </w:rPr>
  </w:style>
  <w:style w:type="paragraph" w:styleId="a3">
    <w:name w:val="header"/>
    <w:basedOn w:val="a"/>
    <w:link w:val="a4"/>
    <w:pPr>
      <w:tabs>
        <w:tab w:val="center" w:pos="4153"/>
        <w:tab w:val="right" w:pos="8306"/>
      </w:tabs>
      <w:snapToGrid w:val="0"/>
    </w:pPr>
    <w:rPr>
      <w:sz w:val="20"/>
      <w:szCs w:val="20"/>
    </w:rPr>
  </w:style>
  <w:style w:type="paragraph" w:styleId="a5">
    <w:name w:val="footer"/>
    <w:basedOn w:val="a"/>
    <w:pPr>
      <w:tabs>
        <w:tab w:val="center" w:pos="4153"/>
        <w:tab w:val="right" w:pos="8306"/>
      </w:tabs>
      <w:snapToGrid w:val="0"/>
    </w:pPr>
    <w:rPr>
      <w:sz w:val="20"/>
      <w:szCs w:val="20"/>
    </w:rPr>
  </w:style>
  <w:style w:type="paragraph" w:styleId="a6">
    <w:name w:val="Balloon Text"/>
    <w:basedOn w:val="a"/>
    <w:semiHidden/>
    <w:rsid w:val="00FB1DDD"/>
    <w:rPr>
      <w:rFonts w:ascii="Arial" w:hAnsi="Arial"/>
      <w:sz w:val="18"/>
      <w:szCs w:val="18"/>
    </w:rPr>
  </w:style>
  <w:style w:type="table" w:styleId="a7">
    <w:name w:val="Table Grid"/>
    <w:basedOn w:val="a1"/>
    <w:rsid w:val="00F93402"/>
    <w:pPr>
      <w:widowControl w:val="0"/>
      <w:adjustRightInd w:val="0"/>
      <w:spacing w:line="360" w:lineRule="atLeast"/>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8">
    <w:name w:val="表格標題"/>
    <w:rsid w:val="002B79B7"/>
    <w:pPr>
      <w:keepNext/>
      <w:widowControl w:val="0"/>
      <w:adjustRightInd w:val="0"/>
      <w:snapToGrid w:val="0"/>
      <w:spacing w:line="240" w:lineRule="atLeast"/>
      <w:jc w:val="center"/>
    </w:pPr>
    <w:rPr>
      <w:rFonts w:ascii="Arial" w:eastAsia="標楷體" w:hAnsi="Arial" w:cs="Arial"/>
      <w:b/>
      <w:bCs/>
      <w:sz w:val="24"/>
    </w:rPr>
  </w:style>
  <w:style w:type="paragraph" w:customStyle="1" w:styleId="-">
    <w:name w:val="表格內文-置中"/>
    <w:rsid w:val="002B79B7"/>
    <w:pPr>
      <w:widowControl w:val="0"/>
      <w:adjustRightInd w:val="0"/>
      <w:snapToGrid w:val="0"/>
      <w:spacing w:line="240" w:lineRule="atLeast"/>
      <w:jc w:val="center"/>
    </w:pPr>
    <w:rPr>
      <w:rFonts w:ascii="Verdana" w:eastAsia="標楷體" w:hAnsi="Verdana" w:cs="新細明體"/>
      <w:sz w:val="24"/>
    </w:rPr>
  </w:style>
  <w:style w:type="paragraph" w:customStyle="1" w:styleId="-0">
    <w:name w:val="表格內文-左右齊"/>
    <w:rsid w:val="002B79B7"/>
    <w:pPr>
      <w:widowControl w:val="0"/>
      <w:adjustRightInd w:val="0"/>
      <w:snapToGrid w:val="0"/>
      <w:spacing w:line="240" w:lineRule="atLeast"/>
      <w:jc w:val="both"/>
    </w:pPr>
    <w:rPr>
      <w:rFonts w:ascii="Verdana" w:eastAsia="標楷體" w:hAnsi="Verdana" w:cs="新細明體"/>
      <w:sz w:val="24"/>
    </w:rPr>
  </w:style>
  <w:style w:type="paragraph" w:customStyle="1" w:styleId="a9">
    <w:name w:val="獨立標題"/>
    <w:basedOn w:val="a"/>
    <w:rsid w:val="003D4CD9"/>
    <w:pPr>
      <w:snapToGrid w:val="0"/>
      <w:spacing w:beforeLines="50" w:before="120" w:afterLines="50" w:after="120" w:line="240" w:lineRule="atLeast"/>
      <w:jc w:val="center"/>
    </w:pPr>
    <w:rPr>
      <w:rFonts w:ascii="Arial" w:eastAsia="標楷體" w:hAnsi="Arial" w:cs="Arial"/>
      <w:b/>
      <w:bCs/>
      <w:sz w:val="32"/>
      <w:szCs w:val="20"/>
    </w:rPr>
  </w:style>
  <w:style w:type="paragraph" w:styleId="12">
    <w:name w:val="toc 1"/>
    <w:basedOn w:val="a"/>
    <w:next w:val="a"/>
    <w:autoRedefine/>
    <w:uiPriority w:val="39"/>
    <w:rsid w:val="00484A02"/>
  </w:style>
  <w:style w:type="paragraph" w:customStyle="1" w:styleId="aa">
    <w:name w:val="文件名稱"/>
    <w:rsid w:val="002B79B7"/>
    <w:pPr>
      <w:widowControl w:val="0"/>
      <w:adjustRightInd w:val="0"/>
      <w:snapToGrid w:val="0"/>
      <w:spacing w:line="240" w:lineRule="atLeast"/>
      <w:jc w:val="center"/>
    </w:pPr>
    <w:rPr>
      <w:rFonts w:ascii="Arial" w:eastAsia="標楷體" w:hAnsi="Arial" w:cs="Arial"/>
      <w:b/>
      <w:sz w:val="72"/>
    </w:rPr>
  </w:style>
  <w:style w:type="paragraph" w:customStyle="1" w:styleId="20">
    <w:name w:val="標題2 內文縮排"/>
    <w:link w:val="21"/>
    <w:rsid w:val="00BD65A7"/>
    <w:pPr>
      <w:widowControl w:val="0"/>
      <w:autoSpaceDE w:val="0"/>
      <w:autoSpaceDN w:val="0"/>
      <w:adjustRightInd w:val="0"/>
      <w:snapToGrid w:val="0"/>
      <w:spacing w:beforeLines="50" w:before="120" w:afterLines="50" w:after="120" w:line="240" w:lineRule="atLeast"/>
      <w:ind w:leftChars="400" w:left="960"/>
      <w:jc w:val="both"/>
    </w:pPr>
    <w:rPr>
      <w:rFonts w:ascii="Verdana" w:eastAsia="標楷體" w:hAnsi="標楷體"/>
      <w:sz w:val="24"/>
      <w:szCs w:val="24"/>
    </w:rPr>
  </w:style>
  <w:style w:type="character" w:customStyle="1" w:styleId="21">
    <w:name w:val="標題2 內文縮排 字元"/>
    <w:link w:val="20"/>
    <w:rsid w:val="00BD65A7"/>
    <w:rPr>
      <w:rFonts w:ascii="Verdana" w:eastAsia="標楷體" w:hAnsi="標楷體"/>
      <w:sz w:val="24"/>
      <w:szCs w:val="24"/>
    </w:rPr>
  </w:style>
  <w:style w:type="paragraph" w:customStyle="1" w:styleId="41">
    <w:name w:val="標題4 內文縮排"/>
    <w:rsid w:val="00BD65A7"/>
    <w:pPr>
      <w:widowControl w:val="0"/>
      <w:adjustRightInd w:val="0"/>
      <w:snapToGrid w:val="0"/>
      <w:spacing w:beforeLines="50" w:before="120" w:afterLines="50" w:after="120" w:line="240" w:lineRule="atLeast"/>
      <w:ind w:leftChars="650" w:left="1560"/>
      <w:jc w:val="both"/>
    </w:pPr>
    <w:rPr>
      <w:rFonts w:ascii="Verdana" w:eastAsia="標楷體" w:hAnsi="標楷體" w:cs="新細明體"/>
      <w:sz w:val="24"/>
    </w:rPr>
  </w:style>
  <w:style w:type="paragraph" w:customStyle="1" w:styleId="30">
    <w:name w:val="標題3 內文縮排"/>
    <w:rsid w:val="00BD65A7"/>
    <w:pPr>
      <w:widowControl w:val="0"/>
      <w:adjustRightInd w:val="0"/>
      <w:snapToGrid w:val="0"/>
      <w:spacing w:beforeLines="50" w:before="120" w:afterLines="50" w:after="120" w:line="240" w:lineRule="atLeast"/>
      <w:ind w:leftChars="500" w:left="1200"/>
      <w:jc w:val="both"/>
    </w:pPr>
    <w:rPr>
      <w:rFonts w:ascii="Verdana" w:eastAsia="標楷體" w:hAnsi="標楷體"/>
      <w:sz w:val="24"/>
      <w:szCs w:val="24"/>
    </w:rPr>
  </w:style>
  <w:style w:type="character" w:styleId="ab">
    <w:name w:val="annotation reference"/>
    <w:semiHidden/>
    <w:rsid w:val="00BD66DF"/>
    <w:rPr>
      <w:sz w:val="18"/>
      <w:szCs w:val="18"/>
    </w:rPr>
  </w:style>
  <w:style w:type="paragraph" w:styleId="ac">
    <w:name w:val="annotation text"/>
    <w:basedOn w:val="a"/>
    <w:link w:val="ad"/>
    <w:semiHidden/>
    <w:rsid w:val="00BD66DF"/>
    <w:pPr>
      <w:widowControl/>
      <w:adjustRightInd/>
      <w:spacing w:line="240" w:lineRule="auto"/>
      <w:textAlignment w:val="auto"/>
    </w:pPr>
  </w:style>
  <w:style w:type="character" w:customStyle="1" w:styleId="ad">
    <w:name w:val="註解文字 字元"/>
    <w:link w:val="ac"/>
    <w:uiPriority w:val="99"/>
    <w:semiHidden/>
    <w:rsid w:val="00D04D36"/>
    <w:rPr>
      <w:sz w:val="24"/>
      <w:szCs w:val="24"/>
    </w:rPr>
  </w:style>
  <w:style w:type="paragraph" w:styleId="22">
    <w:name w:val="toc 2"/>
    <w:basedOn w:val="a"/>
    <w:next w:val="a"/>
    <w:autoRedefine/>
    <w:uiPriority w:val="39"/>
    <w:rsid w:val="00484A02"/>
    <w:pPr>
      <w:ind w:leftChars="200" w:left="480"/>
    </w:pPr>
  </w:style>
  <w:style w:type="paragraph" w:styleId="ae">
    <w:name w:val="annotation subject"/>
    <w:basedOn w:val="ac"/>
    <w:next w:val="ac"/>
    <w:semiHidden/>
    <w:rsid w:val="00B81E2D"/>
    <w:pPr>
      <w:widowControl w:val="0"/>
      <w:adjustRightInd w:val="0"/>
      <w:spacing w:line="360" w:lineRule="atLeast"/>
      <w:textAlignment w:val="baseline"/>
    </w:pPr>
    <w:rPr>
      <w:b/>
      <w:bCs/>
    </w:rPr>
  </w:style>
  <w:style w:type="character" w:styleId="af">
    <w:name w:val="Hyperlink"/>
    <w:uiPriority w:val="99"/>
    <w:unhideWhenUsed/>
    <w:rsid w:val="004143E6"/>
    <w:rPr>
      <w:color w:val="0000FF"/>
      <w:u w:val="single"/>
    </w:rPr>
  </w:style>
  <w:style w:type="paragraph" w:customStyle="1" w:styleId="Default">
    <w:name w:val="Default"/>
    <w:rsid w:val="00A12C3D"/>
    <w:pPr>
      <w:widowControl w:val="0"/>
      <w:autoSpaceDE w:val="0"/>
      <w:autoSpaceDN w:val="0"/>
      <w:adjustRightInd w:val="0"/>
    </w:pPr>
    <w:rPr>
      <w:rFonts w:ascii="標楷體" w:eastAsia="標楷體" w:cs="標楷體"/>
      <w:color w:val="000000"/>
      <w:sz w:val="24"/>
      <w:szCs w:val="24"/>
    </w:rPr>
  </w:style>
  <w:style w:type="paragraph" w:customStyle="1" w:styleId="31">
    <w:name w:val="標題 3 內文"/>
    <w:link w:val="32"/>
    <w:qFormat/>
    <w:rsid w:val="00DD6F2E"/>
    <w:pPr>
      <w:adjustRightInd w:val="0"/>
      <w:snapToGrid w:val="0"/>
      <w:spacing w:beforeLines="50" w:before="120" w:afterLines="50" w:after="120" w:line="240" w:lineRule="atLeast"/>
      <w:ind w:leftChars="550" w:left="1320"/>
      <w:jc w:val="both"/>
    </w:pPr>
    <w:rPr>
      <w:rFonts w:ascii="Verdana" w:eastAsia="標楷體" w:hAnsi="Verdana" w:cs="新細明體"/>
      <w:sz w:val="24"/>
    </w:rPr>
  </w:style>
  <w:style w:type="character" w:customStyle="1" w:styleId="32">
    <w:name w:val="標題 3 內文 字元"/>
    <w:link w:val="31"/>
    <w:rsid w:val="00E81082"/>
    <w:rPr>
      <w:rFonts w:ascii="Verdana" w:eastAsia="標楷體" w:hAnsi="Verdana" w:cs="新細明體"/>
      <w:sz w:val="24"/>
    </w:rPr>
  </w:style>
  <w:style w:type="paragraph" w:customStyle="1" w:styleId="-1">
    <w:name w:val="表格-內文 + 置中"/>
    <w:rsid w:val="00E81082"/>
    <w:pPr>
      <w:jc w:val="center"/>
    </w:pPr>
    <w:rPr>
      <w:rFonts w:ascii="Verdana" w:eastAsia="標楷體" w:hAnsi="Verdana" w:cs="新細明體"/>
      <w:sz w:val="24"/>
    </w:rPr>
  </w:style>
  <w:style w:type="paragraph" w:customStyle="1" w:styleId="-2">
    <w:name w:val="表格-標題"/>
    <w:autoRedefine/>
    <w:rsid w:val="00E81082"/>
    <w:pPr>
      <w:keepNext/>
      <w:widowControl w:val="0"/>
      <w:adjustRightInd w:val="0"/>
      <w:snapToGrid w:val="0"/>
      <w:spacing w:line="240" w:lineRule="atLeast"/>
      <w:jc w:val="center"/>
    </w:pPr>
    <w:rPr>
      <w:rFonts w:ascii="Arial" w:eastAsia="標楷體" w:hAnsi="Arial" w:cs="Arial"/>
      <w:b/>
      <w:sz w:val="24"/>
      <w:szCs w:val="24"/>
    </w:rPr>
  </w:style>
  <w:style w:type="paragraph" w:customStyle="1" w:styleId="-3">
    <w:name w:val="表格-內文 + 左右對齊"/>
    <w:autoRedefine/>
    <w:rsid w:val="009F0E2B"/>
    <w:pPr>
      <w:jc w:val="both"/>
    </w:pPr>
    <w:rPr>
      <w:rFonts w:ascii="Verdana" w:eastAsia="標楷體" w:hAnsi="Verdana"/>
      <w:sz w:val="24"/>
      <w:szCs w:val="24"/>
    </w:rPr>
  </w:style>
  <w:style w:type="character" w:customStyle="1" w:styleId="ui-provider">
    <w:name w:val="ui-provider"/>
    <w:basedOn w:val="a0"/>
    <w:rsid w:val="001C034F"/>
  </w:style>
  <w:style w:type="paragraph" w:styleId="af0">
    <w:name w:val="Revision"/>
    <w:hidden/>
    <w:uiPriority w:val="99"/>
    <w:semiHidden/>
    <w:rsid w:val="009F0E2B"/>
    <w:rPr>
      <w:sz w:val="24"/>
      <w:szCs w:val="24"/>
    </w:rPr>
  </w:style>
  <w:style w:type="paragraph" w:styleId="af1">
    <w:name w:val="List Paragraph"/>
    <w:basedOn w:val="a"/>
    <w:uiPriority w:val="34"/>
    <w:qFormat/>
    <w:rsid w:val="004552ED"/>
    <w:pPr>
      <w:adjustRightInd/>
      <w:spacing w:line="480" w:lineRule="exact"/>
      <w:ind w:leftChars="200" w:left="480"/>
      <w:textAlignment w:val="auto"/>
    </w:pPr>
    <w:rPr>
      <w:rFonts w:asciiTheme="minorHAnsi" w:eastAsia="標楷體" w:hAnsiTheme="minorHAnsi" w:cstheme="minorBidi"/>
      <w:kern w:val="2"/>
    </w:rPr>
  </w:style>
  <w:style w:type="character" w:customStyle="1" w:styleId="a4">
    <w:name w:val="頁首 字元"/>
    <w:basedOn w:val="a0"/>
    <w:link w:val="a3"/>
    <w:uiPriority w:val="99"/>
    <w:rsid w:val="004552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62974">
      <w:bodyDiv w:val="1"/>
      <w:marLeft w:val="0"/>
      <w:marRight w:val="0"/>
      <w:marTop w:val="0"/>
      <w:marBottom w:val="0"/>
      <w:divBdr>
        <w:top w:val="none" w:sz="0" w:space="0" w:color="auto"/>
        <w:left w:val="none" w:sz="0" w:space="0" w:color="auto"/>
        <w:bottom w:val="none" w:sz="0" w:space="0" w:color="auto"/>
        <w:right w:val="none" w:sz="0" w:space="0" w:color="auto"/>
      </w:divBdr>
    </w:div>
    <w:div w:id="126633657">
      <w:bodyDiv w:val="1"/>
      <w:marLeft w:val="0"/>
      <w:marRight w:val="0"/>
      <w:marTop w:val="0"/>
      <w:marBottom w:val="0"/>
      <w:divBdr>
        <w:top w:val="none" w:sz="0" w:space="0" w:color="auto"/>
        <w:left w:val="none" w:sz="0" w:space="0" w:color="auto"/>
        <w:bottom w:val="none" w:sz="0" w:space="0" w:color="auto"/>
        <w:right w:val="none" w:sz="0" w:space="0" w:color="auto"/>
      </w:divBdr>
    </w:div>
    <w:div w:id="195893556">
      <w:bodyDiv w:val="1"/>
      <w:marLeft w:val="0"/>
      <w:marRight w:val="0"/>
      <w:marTop w:val="0"/>
      <w:marBottom w:val="0"/>
      <w:divBdr>
        <w:top w:val="none" w:sz="0" w:space="0" w:color="auto"/>
        <w:left w:val="none" w:sz="0" w:space="0" w:color="auto"/>
        <w:bottom w:val="none" w:sz="0" w:space="0" w:color="auto"/>
        <w:right w:val="none" w:sz="0" w:space="0" w:color="auto"/>
      </w:divBdr>
    </w:div>
    <w:div w:id="441075658">
      <w:bodyDiv w:val="1"/>
      <w:marLeft w:val="0"/>
      <w:marRight w:val="0"/>
      <w:marTop w:val="0"/>
      <w:marBottom w:val="0"/>
      <w:divBdr>
        <w:top w:val="none" w:sz="0" w:space="0" w:color="auto"/>
        <w:left w:val="none" w:sz="0" w:space="0" w:color="auto"/>
        <w:bottom w:val="none" w:sz="0" w:space="0" w:color="auto"/>
        <w:right w:val="none" w:sz="0" w:space="0" w:color="auto"/>
      </w:divBdr>
    </w:div>
    <w:div w:id="453331008">
      <w:bodyDiv w:val="1"/>
      <w:marLeft w:val="0"/>
      <w:marRight w:val="0"/>
      <w:marTop w:val="0"/>
      <w:marBottom w:val="0"/>
      <w:divBdr>
        <w:top w:val="none" w:sz="0" w:space="0" w:color="auto"/>
        <w:left w:val="none" w:sz="0" w:space="0" w:color="auto"/>
        <w:bottom w:val="none" w:sz="0" w:space="0" w:color="auto"/>
        <w:right w:val="none" w:sz="0" w:space="0" w:color="auto"/>
      </w:divBdr>
    </w:div>
    <w:div w:id="558711016">
      <w:bodyDiv w:val="1"/>
      <w:marLeft w:val="0"/>
      <w:marRight w:val="0"/>
      <w:marTop w:val="0"/>
      <w:marBottom w:val="0"/>
      <w:divBdr>
        <w:top w:val="none" w:sz="0" w:space="0" w:color="auto"/>
        <w:left w:val="none" w:sz="0" w:space="0" w:color="auto"/>
        <w:bottom w:val="none" w:sz="0" w:space="0" w:color="auto"/>
        <w:right w:val="none" w:sz="0" w:space="0" w:color="auto"/>
      </w:divBdr>
    </w:div>
    <w:div w:id="573244335">
      <w:bodyDiv w:val="1"/>
      <w:marLeft w:val="0"/>
      <w:marRight w:val="0"/>
      <w:marTop w:val="0"/>
      <w:marBottom w:val="0"/>
      <w:divBdr>
        <w:top w:val="none" w:sz="0" w:space="0" w:color="auto"/>
        <w:left w:val="none" w:sz="0" w:space="0" w:color="auto"/>
        <w:bottom w:val="none" w:sz="0" w:space="0" w:color="auto"/>
        <w:right w:val="none" w:sz="0" w:space="0" w:color="auto"/>
      </w:divBdr>
    </w:div>
    <w:div w:id="716202059">
      <w:bodyDiv w:val="1"/>
      <w:marLeft w:val="0"/>
      <w:marRight w:val="0"/>
      <w:marTop w:val="0"/>
      <w:marBottom w:val="0"/>
      <w:divBdr>
        <w:top w:val="none" w:sz="0" w:space="0" w:color="auto"/>
        <w:left w:val="none" w:sz="0" w:space="0" w:color="auto"/>
        <w:bottom w:val="none" w:sz="0" w:space="0" w:color="auto"/>
        <w:right w:val="none" w:sz="0" w:space="0" w:color="auto"/>
      </w:divBdr>
    </w:div>
    <w:div w:id="744494084">
      <w:bodyDiv w:val="1"/>
      <w:marLeft w:val="0"/>
      <w:marRight w:val="0"/>
      <w:marTop w:val="0"/>
      <w:marBottom w:val="0"/>
      <w:divBdr>
        <w:top w:val="none" w:sz="0" w:space="0" w:color="auto"/>
        <w:left w:val="none" w:sz="0" w:space="0" w:color="auto"/>
        <w:bottom w:val="none" w:sz="0" w:space="0" w:color="auto"/>
        <w:right w:val="none" w:sz="0" w:space="0" w:color="auto"/>
      </w:divBdr>
    </w:div>
    <w:div w:id="832256147">
      <w:bodyDiv w:val="1"/>
      <w:marLeft w:val="0"/>
      <w:marRight w:val="0"/>
      <w:marTop w:val="0"/>
      <w:marBottom w:val="0"/>
      <w:divBdr>
        <w:top w:val="none" w:sz="0" w:space="0" w:color="auto"/>
        <w:left w:val="none" w:sz="0" w:space="0" w:color="auto"/>
        <w:bottom w:val="none" w:sz="0" w:space="0" w:color="auto"/>
        <w:right w:val="none" w:sz="0" w:space="0" w:color="auto"/>
      </w:divBdr>
    </w:div>
    <w:div w:id="834686803">
      <w:bodyDiv w:val="1"/>
      <w:marLeft w:val="0"/>
      <w:marRight w:val="0"/>
      <w:marTop w:val="0"/>
      <w:marBottom w:val="0"/>
      <w:divBdr>
        <w:top w:val="none" w:sz="0" w:space="0" w:color="auto"/>
        <w:left w:val="none" w:sz="0" w:space="0" w:color="auto"/>
        <w:bottom w:val="none" w:sz="0" w:space="0" w:color="auto"/>
        <w:right w:val="none" w:sz="0" w:space="0" w:color="auto"/>
      </w:divBdr>
    </w:div>
    <w:div w:id="1259101107">
      <w:bodyDiv w:val="1"/>
      <w:marLeft w:val="0"/>
      <w:marRight w:val="0"/>
      <w:marTop w:val="0"/>
      <w:marBottom w:val="0"/>
      <w:divBdr>
        <w:top w:val="none" w:sz="0" w:space="0" w:color="auto"/>
        <w:left w:val="none" w:sz="0" w:space="0" w:color="auto"/>
        <w:bottom w:val="none" w:sz="0" w:space="0" w:color="auto"/>
        <w:right w:val="none" w:sz="0" w:space="0" w:color="auto"/>
      </w:divBdr>
    </w:div>
    <w:div w:id="1463428024">
      <w:bodyDiv w:val="1"/>
      <w:marLeft w:val="0"/>
      <w:marRight w:val="0"/>
      <w:marTop w:val="0"/>
      <w:marBottom w:val="0"/>
      <w:divBdr>
        <w:top w:val="none" w:sz="0" w:space="0" w:color="auto"/>
        <w:left w:val="none" w:sz="0" w:space="0" w:color="auto"/>
        <w:bottom w:val="none" w:sz="0" w:space="0" w:color="auto"/>
        <w:right w:val="none" w:sz="0" w:space="0" w:color="auto"/>
      </w:divBdr>
    </w:div>
    <w:div w:id="1883906020">
      <w:bodyDiv w:val="1"/>
      <w:marLeft w:val="0"/>
      <w:marRight w:val="0"/>
      <w:marTop w:val="0"/>
      <w:marBottom w:val="0"/>
      <w:divBdr>
        <w:top w:val="none" w:sz="0" w:space="0" w:color="auto"/>
        <w:left w:val="none" w:sz="0" w:space="0" w:color="auto"/>
        <w:bottom w:val="none" w:sz="0" w:space="0" w:color="auto"/>
        <w:right w:val="none" w:sz="0" w:space="0" w:color="auto"/>
      </w:divBdr>
    </w:div>
    <w:div w:id="2104449127">
      <w:bodyDiv w:val="1"/>
      <w:marLeft w:val="0"/>
      <w:marRight w:val="0"/>
      <w:marTop w:val="0"/>
      <w:marBottom w:val="0"/>
      <w:divBdr>
        <w:top w:val="none" w:sz="0" w:space="0" w:color="auto"/>
        <w:left w:val="none" w:sz="0" w:space="0" w:color="auto"/>
        <w:bottom w:val="none" w:sz="0" w:space="0" w:color="auto"/>
        <w:right w:val="none" w:sz="0" w:space="0" w:color="auto"/>
      </w:divBdr>
    </w:div>
    <w:div w:id="2133865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4355BD-7009-47BD-A3BF-867C5F384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1303</TotalTime>
  <Pages>16</Pages>
  <Words>2149</Words>
  <Characters>12253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SC-00-009 企業持續營運管理規範</vt:lpstr>
    </vt:vector>
  </TitlesOfParts>
  <Company>Deloitte &amp; Touche</Company>
  <LinksUpToDate>false</LinksUpToDate>
  <CharactersWithSpaces>14374</CharactersWithSpaces>
  <SharedDoc>false</SharedDoc>
  <HLinks>
    <vt:vector size="132" baseType="variant">
      <vt:variant>
        <vt:i4>1900595</vt:i4>
      </vt:variant>
      <vt:variant>
        <vt:i4>128</vt:i4>
      </vt:variant>
      <vt:variant>
        <vt:i4>0</vt:i4>
      </vt:variant>
      <vt:variant>
        <vt:i4>5</vt:i4>
      </vt:variant>
      <vt:variant>
        <vt:lpwstr/>
      </vt:variant>
      <vt:variant>
        <vt:lpwstr>_Toc136862234</vt:lpwstr>
      </vt:variant>
      <vt:variant>
        <vt:i4>1900595</vt:i4>
      </vt:variant>
      <vt:variant>
        <vt:i4>122</vt:i4>
      </vt:variant>
      <vt:variant>
        <vt:i4>0</vt:i4>
      </vt:variant>
      <vt:variant>
        <vt:i4>5</vt:i4>
      </vt:variant>
      <vt:variant>
        <vt:lpwstr/>
      </vt:variant>
      <vt:variant>
        <vt:lpwstr>_Toc136862233</vt:lpwstr>
      </vt:variant>
      <vt:variant>
        <vt:i4>1900595</vt:i4>
      </vt:variant>
      <vt:variant>
        <vt:i4>116</vt:i4>
      </vt:variant>
      <vt:variant>
        <vt:i4>0</vt:i4>
      </vt:variant>
      <vt:variant>
        <vt:i4>5</vt:i4>
      </vt:variant>
      <vt:variant>
        <vt:lpwstr/>
      </vt:variant>
      <vt:variant>
        <vt:lpwstr>_Toc136862232</vt:lpwstr>
      </vt:variant>
      <vt:variant>
        <vt:i4>1900595</vt:i4>
      </vt:variant>
      <vt:variant>
        <vt:i4>110</vt:i4>
      </vt:variant>
      <vt:variant>
        <vt:i4>0</vt:i4>
      </vt:variant>
      <vt:variant>
        <vt:i4>5</vt:i4>
      </vt:variant>
      <vt:variant>
        <vt:lpwstr/>
      </vt:variant>
      <vt:variant>
        <vt:lpwstr>_Toc136862231</vt:lpwstr>
      </vt:variant>
      <vt:variant>
        <vt:i4>1900595</vt:i4>
      </vt:variant>
      <vt:variant>
        <vt:i4>104</vt:i4>
      </vt:variant>
      <vt:variant>
        <vt:i4>0</vt:i4>
      </vt:variant>
      <vt:variant>
        <vt:i4>5</vt:i4>
      </vt:variant>
      <vt:variant>
        <vt:lpwstr/>
      </vt:variant>
      <vt:variant>
        <vt:lpwstr>_Toc136862230</vt:lpwstr>
      </vt:variant>
      <vt:variant>
        <vt:i4>1835059</vt:i4>
      </vt:variant>
      <vt:variant>
        <vt:i4>98</vt:i4>
      </vt:variant>
      <vt:variant>
        <vt:i4>0</vt:i4>
      </vt:variant>
      <vt:variant>
        <vt:i4>5</vt:i4>
      </vt:variant>
      <vt:variant>
        <vt:lpwstr/>
      </vt:variant>
      <vt:variant>
        <vt:lpwstr>_Toc136862229</vt:lpwstr>
      </vt:variant>
      <vt:variant>
        <vt:i4>1835059</vt:i4>
      </vt:variant>
      <vt:variant>
        <vt:i4>92</vt:i4>
      </vt:variant>
      <vt:variant>
        <vt:i4>0</vt:i4>
      </vt:variant>
      <vt:variant>
        <vt:i4>5</vt:i4>
      </vt:variant>
      <vt:variant>
        <vt:lpwstr/>
      </vt:variant>
      <vt:variant>
        <vt:lpwstr>_Toc136862228</vt:lpwstr>
      </vt:variant>
      <vt:variant>
        <vt:i4>1835059</vt:i4>
      </vt:variant>
      <vt:variant>
        <vt:i4>86</vt:i4>
      </vt:variant>
      <vt:variant>
        <vt:i4>0</vt:i4>
      </vt:variant>
      <vt:variant>
        <vt:i4>5</vt:i4>
      </vt:variant>
      <vt:variant>
        <vt:lpwstr/>
      </vt:variant>
      <vt:variant>
        <vt:lpwstr>_Toc136862227</vt:lpwstr>
      </vt:variant>
      <vt:variant>
        <vt:i4>1835059</vt:i4>
      </vt:variant>
      <vt:variant>
        <vt:i4>80</vt:i4>
      </vt:variant>
      <vt:variant>
        <vt:i4>0</vt:i4>
      </vt:variant>
      <vt:variant>
        <vt:i4>5</vt:i4>
      </vt:variant>
      <vt:variant>
        <vt:lpwstr/>
      </vt:variant>
      <vt:variant>
        <vt:lpwstr>_Toc136862226</vt:lpwstr>
      </vt:variant>
      <vt:variant>
        <vt:i4>1835059</vt:i4>
      </vt:variant>
      <vt:variant>
        <vt:i4>74</vt:i4>
      </vt:variant>
      <vt:variant>
        <vt:i4>0</vt:i4>
      </vt:variant>
      <vt:variant>
        <vt:i4>5</vt:i4>
      </vt:variant>
      <vt:variant>
        <vt:lpwstr/>
      </vt:variant>
      <vt:variant>
        <vt:lpwstr>_Toc136862225</vt:lpwstr>
      </vt:variant>
      <vt:variant>
        <vt:i4>1835059</vt:i4>
      </vt:variant>
      <vt:variant>
        <vt:i4>68</vt:i4>
      </vt:variant>
      <vt:variant>
        <vt:i4>0</vt:i4>
      </vt:variant>
      <vt:variant>
        <vt:i4>5</vt:i4>
      </vt:variant>
      <vt:variant>
        <vt:lpwstr/>
      </vt:variant>
      <vt:variant>
        <vt:lpwstr>_Toc136862224</vt:lpwstr>
      </vt:variant>
      <vt:variant>
        <vt:i4>1835059</vt:i4>
      </vt:variant>
      <vt:variant>
        <vt:i4>62</vt:i4>
      </vt:variant>
      <vt:variant>
        <vt:i4>0</vt:i4>
      </vt:variant>
      <vt:variant>
        <vt:i4>5</vt:i4>
      </vt:variant>
      <vt:variant>
        <vt:lpwstr/>
      </vt:variant>
      <vt:variant>
        <vt:lpwstr>_Toc136862223</vt:lpwstr>
      </vt:variant>
      <vt:variant>
        <vt:i4>1835059</vt:i4>
      </vt:variant>
      <vt:variant>
        <vt:i4>56</vt:i4>
      </vt:variant>
      <vt:variant>
        <vt:i4>0</vt:i4>
      </vt:variant>
      <vt:variant>
        <vt:i4>5</vt:i4>
      </vt:variant>
      <vt:variant>
        <vt:lpwstr/>
      </vt:variant>
      <vt:variant>
        <vt:lpwstr>_Toc136862222</vt:lpwstr>
      </vt:variant>
      <vt:variant>
        <vt:i4>1835059</vt:i4>
      </vt:variant>
      <vt:variant>
        <vt:i4>50</vt:i4>
      </vt:variant>
      <vt:variant>
        <vt:i4>0</vt:i4>
      </vt:variant>
      <vt:variant>
        <vt:i4>5</vt:i4>
      </vt:variant>
      <vt:variant>
        <vt:lpwstr/>
      </vt:variant>
      <vt:variant>
        <vt:lpwstr>_Toc136862221</vt:lpwstr>
      </vt:variant>
      <vt:variant>
        <vt:i4>1835059</vt:i4>
      </vt:variant>
      <vt:variant>
        <vt:i4>44</vt:i4>
      </vt:variant>
      <vt:variant>
        <vt:i4>0</vt:i4>
      </vt:variant>
      <vt:variant>
        <vt:i4>5</vt:i4>
      </vt:variant>
      <vt:variant>
        <vt:lpwstr/>
      </vt:variant>
      <vt:variant>
        <vt:lpwstr>_Toc136862220</vt:lpwstr>
      </vt:variant>
      <vt:variant>
        <vt:i4>2031667</vt:i4>
      </vt:variant>
      <vt:variant>
        <vt:i4>38</vt:i4>
      </vt:variant>
      <vt:variant>
        <vt:i4>0</vt:i4>
      </vt:variant>
      <vt:variant>
        <vt:i4>5</vt:i4>
      </vt:variant>
      <vt:variant>
        <vt:lpwstr/>
      </vt:variant>
      <vt:variant>
        <vt:lpwstr>_Toc136862219</vt:lpwstr>
      </vt:variant>
      <vt:variant>
        <vt:i4>2031667</vt:i4>
      </vt:variant>
      <vt:variant>
        <vt:i4>32</vt:i4>
      </vt:variant>
      <vt:variant>
        <vt:i4>0</vt:i4>
      </vt:variant>
      <vt:variant>
        <vt:i4>5</vt:i4>
      </vt:variant>
      <vt:variant>
        <vt:lpwstr/>
      </vt:variant>
      <vt:variant>
        <vt:lpwstr>_Toc136862218</vt:lpwstr>
      </vt:variant>
      <vt:variant>
        <vt:i4>2031667</vt:i4>
      </vt:variant>
      <vt:variant>
        <vt:i4>26</vt:i4>
      </vt:variant>
      <vt:variant>
        <vt:i4>0</vt:i4>
      </vt:variant>
      <vt:variant>
        <vt:i4>5</vt:i4>
      </vt:variant>
      <vt:variant>
        <vt:lpwstr/>
      </vt:variant>
      <vt:variant>
        <vt:lpwstr>_Toc136862217</vt:lpwstr>
      </vt:variant>
      <vt:variant>
        <vt:i4>2031667</vt:i4>
      </vt:variant>
      <vt:variant>
        <vt:i4>20</vt:i4>
      </vt:variant>
      <vt:variant>
        <vt:i4>0</vt:i4>
      </vt:variant>
      <vt:variant>
        <vt:i4>5</vt:i4>
      </vt:variant>
      <vt:variant>
        <vt:lpwstr/>
      </vt:variant>
      <vt:variant>
        <vt:lpwstr>_Toc136862216</vt:lpwstr>
      </vt:variant>
      <vt:variant>
        <vt:i4>2031667</vt:i4>
      </vt:variant>
      <vt:variant>
        <vt:i4>14</vt:i4>
      </vt:variant>
      <vt:variant>
        <vt:i4>0</vt:i4>
      </vt:variant>
      <vt:variant>
        <vt:i4>5</vt:i4>
      </vt:variant>
      <vt:variant>
        <vt:lpwstr/>
      </vt:variant>
      <vt:variant>
        <vt:lpwstr>_Toc136862215</vt:lpwstr>
      </vt:variant>
      <vt:variant>
        <vt:i4>2031667</vt:i4>
      </vt:variant>
      <vt:variant>
        <vt:i4>8</vt:i4>
      </vt:variant>
      <vt:variant>
        <vt:i4>0</vt:i4>
      </vt:variant>
      <vt:variant>
        <vt:i4>5</vt:i4>
      </vt:variant>
      <vt:variant>
        <vt:lpwstr/>
      </vt:variant>
      <vt:variant>
        <vt:lpwstr>_Toc136862214</vt:lpwstr>
      </vt:variant>
      <vt:variant>
        <vt:i4>2031667</vt:i4>
      </vt:variant>
      <vt:variant>
        <vt:i4>2</vt:i4>
      </vt:variant>
      <vt:variant>
        <vt:i4>0</vt:i4>
      </vt:variant>
      <vt:variant>
        <vt:i4>5</vt:i4>
      </vt:variant>
      <vt:variant>
        <vt:lpwstr/>
      </vt:variant>
      <vt:variant>
        <vt:lpwstr>_Toc136862213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SC-00-009 企業持續營運管理規範</dc:title>
  <dc:subject/>
  <dc:creator>Deloitte.</dc:creator>
  <cp:keywords/>
  <cp:lastModifiedBy>陳佳宜資訊部資訊安全處</cp:lastModifiedBy>
  <cp:revision>47</cp:revision>
  <cp:lastPrinted>2024-08-28T02:04:00Z</cp:lastPrinted>
  <dcterms:created xsi:type="dcterms:W3CDTF">2023-06-27T08:45:00Z</dcterms:created>
  <dcterms:modified xsi:type="dcterms:W3CDTF">2024-08-28T02:04:00Z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2023-05-26T08:24:04Z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22e55ed2-4c78-4cf9-8e2f-e259b9f6b8e6</vt:lpwstr>
  </property>
  <property fmtid="{D5CDD505-2E9C-101B-9397-08002B2CF9AE}" pid="8" name="MSIP_Label_ea60d57e-af5b-4752-ac57-3e4f28ca11dc_ContentBits">
    <vt:lpwstr>0</vt:lpwstr>
  </property>
</Properties>
</file>