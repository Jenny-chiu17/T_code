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9D29D" w14:textId="77777777" w:rsidR="00BB7317" w:rsidRPr="00E063F9" w:rsidRDefault="00BB7317" w:rsidP="00BB7317">
      <w:pPr>
        <w:rPr>
          <w:rFonts w:asciiTheme="minorHAnsi" w:hAnsiTheme="minorHAnsi" w:cstheme="minorHAnsi"/>
        </w:rPr>
      </w:pPr>
    </w:p>
    <w:p w14:paraId="48719A04" w14:textId="77777777" w:rsidR="00BB7317" w:rsidRPr="00E063F9" w:rsidRDefault="00BB7317" w:rsidP="00BB7317">
      <w:pPr>
        <w:rPr>
          <w:rFonts w:asciiTheme="minorHAnsi" w:hAnsiTheme="minorHAnsi" w:cstheme="minorHAnsi"/>
        </w:rPr>
      </w:pPr>
    </w:p>
    <w:p w14:paraId="492E6225" w14:textId="77777777" w:rsidR="00BB7317" w:rsidRPr="00E063F9" w:rsidRDefault="00BB7317" w:rsidP="00BB7317">
      <w:pPr>
        <w:rPr>
          <w:rFonts w:asciiTheme="minorHAnsi" w:hAnsiTheme="minorHAnsi" w:cstheme="minorHAnsi"/>
        </w:rPr>
      </w:pPr>
    </w:p>
    <w:p w14:paraId="1378055A" w14:textId="77777777" w:rsidR="00BB7317" w:rsidRPr="00E063F9" w:rsidRDefault="00BB7317" w:rsidP="00BB7317">
      <w:pPr>
        <w:rPr>
          <w:rFonts w:asciiTheme="minorHAnsi" w:hAnsiTheme="minorHAnsi" w:cstheme="minorHAnsi"/>
        </w:rPr>
      </w:pPr>
    </w:p>
    <w:p w14:paraId="7E721459" w14:textId="77777777" w:rsidR="00BB7317" w:rsidRPr="00E063F9" w:rsidRDefault="00BB7317" w:rsidP="00BB7317">
      <w:pPr>
        <w:rPr>
          <w:rFonts w:asciiTheme="minorHAnsi" w:hAnsiTheme="minorHAnsi" w:cstheme="minorHAnsi"/>
        </w:rPr>
      </w:pPr>
    </w:p>
    <w:p w14:paraId="7983A58C" w14:textId="77777777" w:rsidR="00752305" w:rsidRPr="00E063F9" w:rsidRDefault="00752305" w:rsidP="00BB7317">
      <w:pPr>
        <w:rPr>
          <w:rFonts w:asciiTheme="minorHAnsi" w:hAnsiTheme="minorHAnsi" w:cstheme="minorHAnsi"/>
        </w:rPr>
      </w:pPr>
    </w:p>
    <w:p w14:paraId="4A72D894" w14:textId="77777777" w:rsidR="00752305" w:rsidRPr="00E063F9" w:rsidRDefault="00752305" w:rsidP="00BB7317">
      <w:pPr>
        <w:rPr>
          <w:rFonts w:asciiTheme="minorHAnsi" w:hAnsiTheme="minorHAnsi" w:cstheme="minorHAnsi"/>
        </w:rPr>
      </w:pPr>
    </w:p>
    <w:p w14:paraId="32EB952F" w14:textId="77777777" w:rsidR="00BB7317" w:rsidRPr="00E063F9" w:rsidRDefault="00BB7317" w:rsidP="00BB7317">
      <w:pPr>
        <w:rPr>
          <w:rFonts w:asciiTheme="minorHAnsi" w:hAnsiTheme="minorHAnsi" w:cstheme="minorHAnsi"/>
        </w:rPr>
      </w:pPr>
    </w:p>
    <w:p w14:paraId="12C709BD" w14:textId="77777777" w:rsidR="00BB7317" w:rsidRPr="00E063F9" w:rsidRDefault="00BB7317" w:rsidP="00BB7317">
      <w:pPr>
        <w:rPr>
          <w:rFonts w:asciiTheme="minorHAnsi" w:hAnsiTheme="minorHAnsi" w:cstheme="minorHAnsi"/>
        </w:rPr>
      </w:pPr>
    </w:p>
    <w:p w14:paraId="78CD4D15" w14:textId="77777777" w:rsidR="00BB7317" w:rsidRPr="00E063F9" w:rsidRDefault="00BB7317" w:rsidP="00BB7317">
      <w:pPr>
        <w:rPr>
          <w:rFonts w:asciiTheme="minorHAnsi" w:hAnsiTheme="minorHAnsi" w:cstheme="minorHAnsi"/>
        </w:rPr>
      </w:pPr>
    </w:p>
    <w:p w14:paraId="77130C05" w14:textId="77777777" w:rsidR="00BB7317" w:rsidRPr="00E063F9" w:rsidRDefault="00BB7317" w:rsidP="00BB7317">
      <w:pPr>
        <w:pStyle w:val="a5"/>
        <w:rPr>
          <w:rFonts w:asciiTheme="minorHAnsi" w:hAnsiTheme="minorHAnsi" w:cstheme="minorHAnsi"/>
        </w:rPr>
      </w:pPr>
      <w:r w:rsidRPr="00E063F9">
        <w:rPr>
          <w:rFonts w:asciiTheme="minorHAnsi" w:hAnsiTheme="minorHAnsi" w:cstheme="minorHAnsi"/>
        </w:rPr>
        <w:t>資訊系統開發維護暨上線作業程序</w:t>
      </w:r>
    </w:p>
    <w:p w14:paraId="30C12383" w14:textId="77777777" w:rsidR="00BB7317" w:rsidRPr="00E063F9" w:rsidRDefault="00BB7317" w:rsidP="00A768B0">
      <w:pPr>
        <w:rPr>
          <w:rFonts w:asciiTheme="minorHAnsi" w:hAnsiTheme="minorHAnsi" w:cstheme="minorHAnsi"/>
        </w:rPr>
      </w:pPr>
    </w:p>
    <w:p w14:paraId="7C7C30A1" w14:textId="77777777" w:rsidR="00BB7317" w:rsidRPr="00E063F9" w:rsidRDefault="00BB7317" w:rsidP="00A768B0">
      <w:pPr>
        <w:rPr>
          <w:rFonts w:asciiTheme="minorHAnsi" w:hAnsiTheme="minorHAnsi" w:cstheme="minorHAnsi"/>
        </w:rPr>
      </w:pPr>
    </w:p>
    <w:p w14:paraId="43627ABD" w14:textId="77777777" w:rsidR="00BB7317" w:rsidRPr="00E063F9" w:rsidRDefault="00BB7317" w:rsidP="00A768B0">
      <w:pPr>
        <w:rPr>
          <w:rFonts w:asciiTheme="minorHAnsi" w:hAnsiTheme="minorHAnsi" w:cstheme="minorHAnsi"/>
        </w:rPr>
      </w:pPr>
    </w:p>
    <w:p w14:paraId="340B6E04" w14:textId="77777777" w:rsidR="00BB7317" w:rsidRPr="00E063F9" w:rsidRDefault="00BB7317" w:rsidP="00A768B0">
      <w:pPr>
        <w:rPr>
          <w:rFonts w:asciiTheme="minorHAnsi" w:hAnsiTheme="minorHAnsi" w:cstheme="minorHAnsi"/>
        </w:rPr>
      </w:pPr>
    </w:p>
    <w:p w14:paraId="358862A0" w14:textId="77777777" w:rsidR="00BB7317" w:rsidRPr="00E063F9" w:rsidRDefault="00BB7317" w:rsidP="00A768B0">
      <w:pPr>
        <w:rPr>
          <w:rFonts w:asciiTheme="minorHAnsi" w:hAnsiTheme="minorHAnsi" w:cstheme="minorHAnsi"/>
        </w:rPr>
      </w:pPr>
    </w:p>
    <w:p w14:paraId="4C3C5F6D" w14:textId="77777777" w:rsidR="00BB7317" w:rsidRPr="00E063F9" w:rsidRDefault="00BB7317" w:rsidP="00A768B0">
      <w:pPr>
        <w:rPr>
          <w:rFonts w:asciiTheme="minorHAnsi" w:hAnsiTheme="minorHAnsi" w:cstheme="minorHAnsi"/>
        </w:rPr>
      </w:pPr>
    </w:p>
    <w:p w14:paraId="4325C77E" w14:textId="77777777" w:rsidR="00BB7317" w:rsidRPr="00E063F9" w:rsidRDefault="00BB7317" w:rsidP="00A768B0">
      <w:pPr>
        <w:rPr>
          <w:rFonts w:asciiTheme="minorHAnsi" w:hAnsiTheme="minorHAnsi" w:cstheme="minorHAnsi"/>
        </w:rPr>
      </w:pPr>
    </w:p>
    <w:p w14:paraId="1B630005" w14:textId="77777777" w:rsidR="00BB7317" w:rsidRPr="00E063F9" w:rsidRDefault="00BB7317" w:rsidP="00A768B0">
      <w:pPr>
        <w:rPr>
          <w:rFonts w:asciiTheme="minorHAnsi" w:hAnsiTheme="minorHAnsi" w:cstheme="minorHAnsi"/>
        </w:rPr>
      </w:pPr>
    </w:p>
    <w:p w14:paraId="40049217" w14:textId="77777777" w:rsidR="00BB7317" w:rsidRPr="00E063F9" w:rsidRDefault="00BB7317" w:rsidP="00A768B0">
      <w:pPr>
        <w:rPr>
          <w:rFonts w:asciiTheme="minorHAnsi" w:hAnsiTheme="minorHAnsi" w:cstheme="minorHAnsi"/>
        </w:rPr>
      </w:pPr>
    </w:p>
    <w:p w14:paraId="0A6540C5" w14:textId="77777777" w:rsidR="00BB7317" w:rsidRPr="00E063F9" w:rsidRDefault="00BB7317" w:rsidP="00A768B0">
      <w:pPr>
        <w:rPr>
          <w:rFonts w:asciiTheme="minorHAnsi" w:hAnsiTheme="minorHAnsi" w:cstheme="minorHAnsi"/>
        </w:rPr>
      </w:pPr>
    </w:p>
    <w:p w14:paraId="697272D2" w14:textId="77777777" w:rsidR="00BB7317" w:rsidRPr="00E063F9" w:rsidRDefault="00BB7317" w:rsidP="00A768B0">
      <w:pPr>
        <w:rPr>
          <w:rFonts w:asciiTheme="minorHAnsi" w:hAnsiTheme="minorHAnsi" w:cstheme="minorHAnsi"/>
        </w:rPr>
      </w:pPr>
    </w:p>
    <w:p w14:paraId="66ABD766" w14:textId="77777777" w:rsidR="00BB7317" w:rsidRPr="00E063F9" w:rsidRDefault="00BB7317" w:rsidP="00A768B0">
      <w:pPr>
        <w:rPr>
          <w:rFonts w:asciiTheme="minorHAnsi" w:hAnsiTheme="minorHAnsi" w:cstheme="minorHAnsi"/>
        </w:rPr>
      </w:pPr>
    </w:p>
    <w:p w14:paraId="69736095" w14:textId="77777777" w:rsidR="00412A4F" w:rsidRPr="00E063F9" w:rsidRDefault="00412A4F" w:rsidP="00A768B0">
      <w:pPr>
        <w:rPr>
          <w:rFonts w:asciiTheme="minorHAnsi" w:hAnsiTheme="minorHAnsi" w:cstheme="minorHAnsi"/>
        </w:rPr>
      </w:pPr>
    </w:p>
    <w:p w14:paraId="0A4D2FFD" w14:textId="77777777" w:rsidR="00BB7317" w:rsidRPr="00E063F9" w:rsidRDefault="00BB7317" w:rsidP="00A768B0">
      <w:pPr>
        <w:rPr>
          <w:rFonts w:asciiTheme="minorHAnsi" w:hAnsiTheme="minorHAnsi" w:cstheme="minorHAnsi"/>
        </w:rPr>
      </w:pPr>
    </w:p>
    <w:p w14:paraId="4E36BA0D" w14:textId="77777777" w:rsidR="00BB7317" w:rsidRPr="00E063F9" w:rsidRDefault="00BB7317" w:rsidP="00A768B0">
      <w:pPr>
        <w:rPr>
          <w:rFonts w:asciiTheme="minorHAnsi" w:hAnsiTheme="minorHAnsi" w:cstheme="minorHAnsi"/>
        </w:rPr>
      </w:pPr>
    </w:p>
    <w:p w14:paraId="248C66F5" w14:textId="77777777" w:rsidR="00BB7317" w:rsidRPr="00E063F9" w:rsidRDefault="00BB7317" w:rsidP="00A768B0">
      <w:pPr>
        <w:rPr>
          <w:rFonts w:asciiTheme="minorHAnsi" w:hAnsiTheme="minorHAnsi" w:cstheme="minorHAnsi"/>
        </w:rPr>
      </w:pPr>
    </w:p>
    <w:p w14:paraId="39567D80" w14:textId="77777777" w:rsidR="00BB7317" w:rsidRPr="00E063F9" w:rsidRDefault="00BB7317" w:rsidP="00A768B0">
      <w:pPr>
        <w:rPr>
          <w:rFonts w:asciiTheme="minorHAnsi" w:hAnsiTheme="minorHAnsi" w:cstheme="minorHAnsi"/>
        </w:rPr>
      </w:pPr>
    </w:p>
    <w:p w14:paraId="46196FB1" w14:textId="77777777" w:rsidR="00BB7317" w:rsidRPr="00E063F9" w:rsidRDefault="00BB7317" w:rsidP="00A768B0">
      <w:pPr>
        <w:rPr>
          <w:rFonts w:asciiTheme="minorHAnsi" w:hAnsiTheme="minorHAnsi" w:cstheme="minorHAnsi"/>
        </w:rPr>
      </w:pPr>
    </w:p>
    <w:tbl>
      <w:tblPr>
        <w:tblW w:w="0" w:type="auto"/>
        <w:jc w:val="center"/>
        <w:tblBorders>
          <w:top w:val="single" w:sz="4" w:space="0" w:color="auto"/>
          <w:bottom w:val="single" w:sz="4" w:space="0" w:color="auto"/>
          <w:insideH w:val="single" w:sz="4" w:space="0" w:color="auto"/>
        </w:tblBorders>
        <w:tblLayout w:type="fixed"/>
        <w:tblCellMar>
          <w:top w:w="57" w:type="dxa"/>
          <w:left w:w="28" w:type="dxa"/>
          <w:bottom w:w="57" w:type="dxa"/>
          <w:right w:w="28" w:type="dxa"/>
        </w:tblCellMar>
        <w:tblLook w:val="0000" w:firstRow="0" w:lastRow="0" w:firstColumn="0" w:lastColumn="0" w:noHBand="0" w:noVBand="0"/>
      </w:tblPr>
      <w:tblGrid>
        <w:gridCol w:w="1701"/>
        <w:gridCol w:w="1701"/>
      </w:tblGrid>
      <w:tr w:rsidR="00E063F9" w:rsidRPr="00E063F9" w14:paraId="4B5E85D7" w14:textId="77777777" w:rsidTr="00BB7317">
        <w:trPr>
          <w:jc w:val="center"/>
        </w:trPr>
        <w:tc>
          <w:tcPr>
            <w:tcW w:w="1701" w:type="dxa"/>
            <w:noWrap/>
            <w:vAlign w:val="center"/>
          </w:tcPr>
          <w:p w14:paraId="58DEAB1F" w14:textId="77777777" w:rsidR="00BB7317" w:rsidRPr="00E063F9" w:rsidRDefault="00BB7317" w:rsidP="00BB7317">
            <w:pPr>
              <w:pStyle w:val="-0"/>
              <w:rPr>
                <w:rFonts w:asciiTheme="minorHAnsi" w:hAnsiTheme="minorHAnsi" w:cstheme="minorHAnsi"/>
              </w:rPr>
            </w:pPr>
            <w:r w:rsidRPr="00E063F9">
              <w:rPr>
                <w:rFonts w:ascii="Cambria Math" w:hAnsi="Cambria Math" w:cs="Cambria Math"/>
              </w:rPr>
              <w:t>◎</w:t>
            </w:r>
            <w:r w:rsidRPr="00E063F9">
              <w:rPr>
                <w:rFonts w:asciiTheme="minorHAnsi" w:hAnsiTheme="minorHAnsi" w:cstheme="minorHAnsi"/>
              </w:rPr>
              <w:t>文件編號：</w:t>
            </w:r>
          </w:p>
        </w:tc>
        <w:tc>
          <w:tcPr>
            <w:tcW w:w="1701" w:type="dxa"/>
            <w:noWrap/>
            <w:vAlign w:val="center"/>
          </w:tcPr>
          <w:p w14:paraId="7157AB96" w14:textId="77777777" w:rsidR="00BB7317" w:rsidRPr="00E063F9" w:rsidRDefault="00BB7317" w:rsidP="00BB7317">
            <w:pPr>
              <w:pStyle w:val="-0"/>
              <w:rPr>
                <w:rFonts w:asciiTheme="minorHAnsi" w:hAnsiTheme="minorHAnsi" w:cstheme="minorHAnsi"/>
              </w:rPr>
            </w:pPr>
            <w:r w:rsidRPr="00E063F9">
              <w:rPr>
                <w:rFonts w:asciiTheme="minorHAnsi" w:hAnsiTheme="minorHAnsi" w:cstheme="minorHAnsi"/>
              </w:rPr>
              <w:t>SO-08-001</w:t>
            </w:r>
          </w:p>
        </w:tc>
      </w:tr>
      <w:tr w:rsidR="00E063F9" w:rsidRPr="00E063F9" w14:paraId="2F5D1A20" w14:textId="77777777" w:rsidTr="00BB7317">
        <w:trPr>
          <w:jc w:val="center"/>
        </w:trPr>
        <w:tc>
          <w:tcPr>
            <w:tcW w:w="1701" w:type="dxa"/>
            <w:noWrap/>
            <w:vAlign w:val="center"/>
          </w:tcPr>
          <w:p w14:paraId="044155C3" w14:textId="77777777" w:rsidR="00BB7317" w:rsidRPr="00E063F9" w:rsidRDefault="00BB7317" w:rsidP="00BB7317">
            <w:pPr>
              <w:pStyle w:val="-0"/>
              <w:rPr>
                <w:rFonts w:asciiTheme="minorHAnsi" w:hAnsiTheme="minorHAnsi" w:cstheme="minorHAnsi"/>
              </w:rPr>
            </w:pPr>
            <w:r w:rsidRPr="00E063F9">
              <w:rPr>
                <w:rFonts w:ascii="Cambria Math" w:hAnsi="Cambria Math" w:cs="Cambria Math"/>
              </w:rPr>
              <w:t>◎</w:t>
            </w:r>
            <w:r w:rsidRPr="00E063F9">
              <w:rPr>
                <w:rFonts w:asciiTheme="minorHAnsi" w:hAnsiTheme="minorHAnsi" w:cstheme="minorHAnsi"/>
              </w:rPr>
              <w:t>文件版本：</w:t>
            </w:r>
          </w:p>
        </w:tc>
        <w:tc>
          <w:tcPr>
            <w:tcW w:w="1701" w:type="dxa"/>
            <w:noWrap/>
            <w:vAlign w:val="center"/>
          </w:tcPr>
          <w:p w14:paraId="5983C659" w14:textId="38015E52" w:rsidR="00BB7317" w:rsidRPr="00E063F9" w:rsidRDefault="00462CCF" w:rsidP="00A73176">
            <w:pPr>
              <w:pStyle w:val="-0"/>
              <w:rPr>
                <w:rFonts w:asciiTheme="minorHAnsi" w:hAnsiTheme="minorHAnsi" w:cstheme="minorHAnsi"/>
                <w:color w:val="FF0000"/>
              </w:rPr>
            </w:pPr>
            <w:ins w:id="0" w:author="王奎元資訊部策略發展處" w:date="2024-01-16T17:39:00Z">
              <w:r>
                <w:rPr>
                  <w:rFonts w:asciiTheme="minorHAnsi" w:hAnsiTheme="minorHAnsi" w:cstheme="minorHAnsi" w:hint="eastAsia"/>
                  <w:color w:val="FF0000"/>
                </w:rPr>
                <w:t>v</w:t>
              </w:r>
              <w:r>
                <w:rPr>
                  <w:rFonts w:asciiTheme="minorHAnsi" w:hAnsiTheme="minorHAnsi" w:cstheme="minorHAnsi"/>
                  <w:color w:val="FF0000"/>
                </w:rPr>
                <w:t>3.</w:t>
              </w:r>
              <w:del w:id="1" w:author="王奎元資訊部資訊安全處" w:date="2025-03-13T09:28:00Z">
                <w:r w:rsidDel="007E61F2">
                  <w:rPr>
                    <w:rFonts w:asciiTheme="minorHAnsi" w:hAnsiTheme="minorHAnsi" w:cstheme="minorHAnsi"/>
                    <w:color w:val="FF0000"/>
                  </w:rPr>
                  <w:delText>6</w:delText>
                </w:r>
              </w:del>
            </w:ins>
            <w:ins w:id="2" w:author="蔡易達資訊部技術研發處" w:date="2025-07-03T08:33:00Z">
              <w:r w:rsidR="006C6248">
                <w:rPr>
                  <w:rFonts w:asciiTheme="minorHAnsi" w:hAnsiTheme="minorHAnsi" w:cstheme="minorHAnsi" w:hint="eastAsia"/>
                  <w:color w:val="FF0000"/>
                </w:rPr>
                <w:t>8</w:t>
              </w:r>
            </w:ins>
            <w:ins w:id="3" w:author="王奎元資訊部資訊安全處" w:date="2025-03-13T09:28:00Z">
              <w:del w:id="4" w:author="蔡易達資訊部技術研發處" w:date="2025-07-03T08:33:00Z">
                <w:r w:rsidR="007E61F2" w:rsidDel="006C6248">
                  <w:rPr>
                    <w:rFonts w:asciiTheme="minorHAnsi" w:hAnsiTheme="minorHAnsi" w:cstheme="minorHAnsi" w:hint="eastAsia"/>
                    <w:color w:val="FF0000"/>
                  </w:rPr>
                  <w:delText>7</w:delText>
                </w:r>
              </w:del>
            </w:ins>
            <w:del w:id="5" w:author="王奎元資訊部策略發展處" w:date="2023-08-21T13:57:00Z">
              <w:r w:rsidR="00BB7317" w:rsidRPr="00E063F9" w:rsidDel="00200E9E">
                <w:rPr>
                  <w:rFonts w:asciiTheme="minorHAnsi" w:hAnsiTheme="minorHAnsi" w:cstheme="minorHAnsi"/>
                  <w:color w:val="FF0000"/>
                </w:rPr>
                <w:delText xml:space="preserve">V </w:delText>
              </w:r>
              <w:r w:rsidR="001931D7" w:rsidRPr="00E063F9" w:rsidDel="00200E9E">
                <w:rPr>
                  <w:rFonts w:asciiTheme="minorHAnsi" w:hAnsiTheme="minorHAnsi" w:cstheme="minorHAnsi" w:hint="eastAsia"/>
                  <w:color w:val="FF0000"/>
                </w:rPr>
                <w:delText>3.</w:delText>
              </w:r>
              <w:r w:rsidR="00E063F9" w:rsidRPr="00E063F9" w:rsidDel="00200E9E">
                <w:rPr>
                  <w:rFonts w:asciiTheme="minorHAnsi" w:hAnsiTheme="minorHAnsi" w:cstheme="minorHAnsi" w:hint="eastAsia"/>
                  <w:color w:val="FF0000"/>
                </w:rPr>
                <w:delText>5</w:delText>
              </w:r>
            </w:del>
          </w:p>
        </w:tc>
      </w:tr>
      <w:tr w:rsidR="00E063F9" w:rsidRPr="00E063F9" w14:paraId="3EBC4783" w14:textId="77777777" w:rsidTr="00BB7317">
        <w:trPr>
          <w:jc w:val="center"/>
        </w:trPr>
        <w:tc>
          <w:tcPr>
            <w:tcW w:w="1701" w:type="dxa"/>
            <w:noWrap/>
            <w:vAlign w:val="center"/>
          </w:tcPr>
          <w:p w14:paraId="21C016A4" w14:textId="77777777" w:rsidR="00412A4F" w:rsidRPr="00E063F9" w:rsidRDefault="00412A4F" w:rsidP="00412A4F">
            <w:pPr>
              <w:pStyle w:val="-0"/>
              <w:rPr>
                <w:rFonts w:asciiTheme="minorHAnsi" w:hAnsiTheme="minorHAnsi" w:cstheme="minorHAnsi"/>
              </w:rPr>
            </w:pPr>
            <w:r w:rsidRPr="00E063F9">
              <w:rPr>
                <w:rFonts w:ascii="Cambria Math" w:hAnsi="Cambria Math" w:cs="Cambria Math"/>
              </w:rPr>
              <w:t>◎</w:t>
            </w:r>
            <w:r w:rsidRPr="00E063F9">
              <w:rPr>
                <w:rFonts w:asciiTheme="minorHAnsi" w:hAnsiTheme="minorHAnsi" w:cstheme="minorHAnsi"/>
              </w:rPr>
              <w:t>發行日期：</w:t>
            </w:r>
          </w:p>
        </w:tc>
        <w:tc>
          <w:tcPr>
            <w:tcW w:w="1701" w:type="dxa"/>
            <w:noWrap/>
            <w:vAlign w:val="center"/>
          </w:tcPr>
          <w:p w14:paraId="61316353" w14:textId="7EA4D9F9" w:rsidR="00412A4F" w:rsidRPr="00E063F9" w:rsidRDefault="00462CCF" w:rsidP="000155A2">
            <w:pPr>
              <w:pStyle w:val="-0"/>
              <w:rPr>
                <w:rFonts w:asciiTheme="minorHAnsi" w:hAnsiTheme="minorHAnsi" w:cstheme="minorHAnsi"/>
                <w:color w:val="FF0000"/>
              </w:rPr>
            </w:pPr>
            <w:ins w:id="6" w:author="王奎元資訊部策略發展處" w:date="2024-01-16T17:39:00Z">
              <w:r>
                <w:rPr>
                  <w:rFonts w:asciiTheme="minorHAnsi" w:hAnsiTheme="minorHAnsi" w:cstheme="minorHAnsi"/>
                  <w:color w:val="FF0000"/>
                </w:rPr>
                <w:t>202</w:t>
              </w:r>
            </w:ins>
            <w:ins w:id="7" w:author="王奎元資訊部資訊安全處" w:date="2025-03-13T09:28:00Z">
              <w:r w:rsidR="007E61F2">
                <w:rPr>
                  <w:rFonts w:asciiTheme="minorHAnsi" w:hAnsiTheme="minorHAnsi" w:cstheme="minorHAnsi" w:hint="eastAsia"/>
                  <w:color w:val="FF0000"/>
                </w:rPr>
                <w:t>5</w:t>
              </w:r>
            </w:ins>
            <w:ins w:id="8" w:author="王奎元資訊部策略發展處" w:date="2024-01-16T17:39:00Z">
              <w:del w:id="9" w:author="王奎元資訊部資訊安全處" w:date="2025-03-13T09:28:00Z">
                <w:r w:rsidDel="007E61F2">
                  <w:rPr>
                    <w:rFonts w:asciiTheme="minorHAnsi" w:hAnsiTheme="minorHAnsi" w:cstheme="minorHAnsi"/>
                    <w:color w:val="FF0000"/>
                  </w:rPr>
                  <w:delText>4</w:delText>
                </w:r>
              </w:del>
              <w:r>
                <w:rPr>
                  <w:rFonts w:asciiTheme="minorHAnsi" w:hAnsiTheme="minorHAnsi" w:cstheme="minorHAnsi"/>
                  <w:color w:val="FF0000"/>
                </w:rPr>
                <w:t>/</w:t>
              </w:r>
            </w:ins>
            <w:ins w:id="10" w:author="王奎元資訊部資訊安全處" w:date="2025-06-11T09:48:00Z">
              <w:r w:rsidR="00FA3B06">
                <w:rPr>
                  <w:rFonts w:asciiTheme="minorHAnsi" w:hAnsiTheme="minorHAnsi" w:cstheme="minorHAnsi" w:hint="eastAsia"/>
                  <w:color w:val="FF0000"/>
                </w:rPr>
                <w:t>0</w:t>
              </w:r>
            </w:ins>
            <w:ins w:id="11" w:author="蔡易達資訊部技術研發處" w:date="2025-07-03T08:33:00Z">
              <w:r w:rsidR="006C6248">
                <w:rPr>
                  <w:rFonts w:asciiTheme="minorHAnsi" w:hAnsiTheme="minorHAnsi" w:cstheme="minorHAnsi" w:hint="eastAsia"/>
                  <w:color w:val="FF0000"/>
                </w:rPr>
                <w:t>7</w:t>
              </w:r>
            </w:ins>
            <w:ins w:id="12" w:author="王奎元資訊部資訊安全處" w:date="2025-06-11T09:48:00Z">
              <w:del w:id="13" w:author="蔡易達資訊部技術研發處" w:date="2025-07-03T08:33:00Z">
                <w:r w:rsidR="00FA3B06" w:rsidDel="006C6248">
                  <w:rPr>
                    <w:rFonts w:asciiTheme="minorHAnsi" w:hAnsiTheme="minorHAnsi" w:cstheme="minorHAnsi" w:hint="eastAsia"/>
                    <w:color w:val="FF0000"/>
                  </w:rPr>
                  <w:delText>6</w:delText>
                </w:r>
              </w:del>
            </w:ins>
            <w:ins w:id="14" w:author="王奎元資訊部策略發展處" w:date="2024-01-18T08:54:00Z">
              <w:del w:id="15" w:author="王奎元資訊部資訊安全處" w:date="2025-03-13T09:29:00Z">
                <w:r w:rsidR="00040B85" w:rsidDel="007E61F2">
                  <w:rPr>
                    <w:rFonts w:asciiTheme="minorHAnsi" w:hAnsiTheme="minorHAnsi" w:cstheme="minorHAnsi"/>
                    <w:color w:val="FF0000"/>
                  </w:rPr>
                  <w:delText>1</w:delText>
                </w:r>
              </w:del>
            </w:ins>
            <w:ins w:id="16" w:author="王奎元資訊部策略發展處" w:date="2024-01-16T17:39:00Z">
              <w:r>
                <w:rPr>
                  <w:rFonts w:asciiTheme="minorHAnsi" w:hAnsiTheme="minorHAnsi" w:cstheme="minorHAnsi"/>
                  <w:color w:val="FF0000"/>
                </w:rPr>
                <w:t>/</w:t>
              </w:r>
            </w:ins>
            <w:ins w:id="17" w:author="蔡易達資訊部技術研發處" w:date="2025-07-03T08:33:00Z">
              <w:r w:rsidR="006C6248">
                <w:rPr>
                  <w:rFonts w:asciiTheme="minorHAnsi" w:hAnsiTheme="minorHAnsi" w:cstheme="minorHAnsi" w:hint="eastAsia"/>
                  <w:color w:val="FF0000"/>
                </w:rPr>
                <w:t>0</w:t>
              </w:r>
            </w:ins>
            <w:ins w:id="18" w:author="王奎元資訊部資訊安全處" w:date="2025-07-04T16:43:00Z" w16du:dateUtc="2025-07-04T08:43:00Z">
              <w:r w:rsidR="00D8645D">
                <w:rPr>
                  <w:rFonts w:asciiTheme="minorHAnsi" w:hAnsiTheme="minorHAnsi" w:cstheme="minorHAnsi" w:hint="eastAsia"/>
                  <w:color w:val="FF0000"/>
                </w:rPr>
                <w:t>4</w:t>
              </w:r>
            </w:ins>
            <w:ins w:id="19" w:author="蔡易達資訊部技術研發處" w:date="2025-07-03T08:33:00Z">
              <w:del w:id="20" w:author="王奎元資訊部資訊安全處" w:date="2025-07-04T16:43:00Z" w16du:dateUtc="2025-07-04T08:43:00Z">
                <w:r w:rsidR="006C6248" w:rsidDel="00D8645D">
                  <w:rPr>
                    <w:rFonts w:asciiTheme="minorHAnsi" w:hAnsiTheme="minorHAnsi" w:cstheme="minorHAnsi" w:hint="eastAsia"/>
                    <w:color w:val="FF0000"/>
                  </w:rPr>
                  <w:delText>3</w:delText>
                </w:r>
              </w:del>
            </w:ins>
            <w:ins w:id="21" w:author="王奎元資訊部資訊安全處" w:date="2025-06-11T09:48:00Z">
              <w:del w:id="22" w:author="蔡易達資訊部技術研發處" w:date="2025-07-03T08:33:00Z">
                <w:r w:rsidR="00FA3B06" w:rsidDel="006C6248">
                  <w:rPr>
                    <w:rFonts w:asciiTheme="minorHAnsi" w:hAnsiTheme="minorHAnsi" w:cstheme="minorHAnsi" w:hint="eastAsia"/>
                    <w:color w:val="FF0000"/>
                  </w:rPr>
                  <w:delText>11</w:delText>
                </w:r>
              </w:del>
            </w:ins>
            <w:ins w:id="23" w:author="王奎元資訊部策略發展處" w:date="2024-01-18T08:54:00Z">
              <w:del w:id="24" w:author="王奎元資訊部資訊安全處" w:date="2025-03-13T09:29:00Z">
                <w:r w:rsidR="00040B85" w:rsidDel="007E61F2">
                  <w:rPr>
                    <w:rFonts w:asciiTheme="minorHAnsi" w:hAnsiTheme="minorHAnsi" w:cstheme="minorHAnsi"/>
                    <w:color w:val="FF0000"/>
                  </w:rPr>
                  <w:delText>18</w:delText>
                </w:r>
              </w:del>
            </w:ins>
            <w:del w:id="25" w:author="王奎元資訊部策略發展處" w:date="2023-08-21T13:57:00Z">
              <w:r w:rsidR="0050071B" w:rsidRPr="00E063F9" w:rsidDel="00200E9E">
                <w:rPr>
                  <w:rFonts w:asciiTheme="minorHAnsi" w:hAnsiTheme="minorHAnsi" w:cstheme="minorHAnsi"/>
                  <w:color w:val="FF0000"/>
                </w:rPr>
                <w:delText>20</w:delText>
              </w:r>
              <w:r w:rsidR="001931D7" w:rsidRPr="00E063F9" w:rsidDel="00200E9E">
                <w:rPr>
                  <w:rFonts w:asciiTheme="minorHAnsi" w:hAnsiTheme="minorHAnsi" w:cstheme="minorHAnsi" w:hint="eastAsia"/>
                  <w:color w:val="FF0000"/>
                </w:rPr>
                <w:delText>2</w:delText>
              </w:r>
              <w:r w:rsidR="00A05C37" w:rsidRPr="00E063F9" w:rsidDel="00200E9E">
                <w:rPr>
                  <w:rFonts w:asciiTheme="minorHAnsi" w:hAnsiTheme="minorHAnsi" w:cstheme="minorHAnsi" w:hint="eastAsia"/>
                  <w:color w:val="FF0000"/>
                </w:rPr>
                <w:delText>2</w:delText>
              </w:r>
              <w:r w:rsidR="001931D7" w:rsidRPr="00E063F9" w:rsidDel="00200E9E">
                <w:rPr>
                  <w:rFonts w:asciiTheme="minorHAnsi" w:hAnsiTheme="minorHAnsi" w:cstheme="minorHAnsi" w:hint="eastAsia"/>
                  <w:color w:val="FF0000"/>
                </w:rPr>
                <w:delText>/</w:delText>
              </w:r>
              <w:r w:rsidR="00C645E9" w:rsidDel="00200E9E">
                <w:rPr>
                  <w:rFonts w:asciiTheme="minorHAnsi" w:hAnsiTheme="minorHAnsi" w:cstheme="minorHAnsi"/>
                  <w:color w:val="FF0000"/>
                </w:rPr>
                <w:delText>7</w:delText>
              </w:r>
              <w:r w:rsidR="001931D7" w:rsidRPr="00E063F9" w:rsidDel="00200E9E">
                <w:rPr>
                  <w:rFonts w:asciiTheme="minorHAnsi" w:hAnsiTheme="minorHAnsi" w:cstheme="minorHAnsi" w:hint="eastAsia"/>
                  <w:color w:val="FF0000"/>
                </w:rPr>
                <w:delText>/</w:delText>
              </w:r>
              <w:r w:rsidR="00C645E9" w:rsidDel="00200E9E">
                <w:rPr>
                  <w:rFonts w:asciiTheme="minorHAnsi" w:hAnsiTheme="minorHAnsi" w:cstheme="minorHAnsi" w:hint="eastAsia"/>
                  <w:color w:val="FF0000"/>
                </w:rPr>
                <w:delText>1</w:delText>
              </w:r>
              <w:r w:rsidR="00C645E9" w:rsidDel="00200E9E">
                <w:rPr>
                  <w:rFonts w:asciiTheme="minorHAnsi" w:hAnsiTheme="minorHAnsi" w:cstheme="minorHAnsi"/>
                  <w:color w:val="FF0000"/>
                </w:rPr>
                <w:delText>1</w:delText>
              </w:r>
            </w:del>
          </w:p>
        </w:tc>
      </w:tr>
    </w:tbl>
    <w:p w14:paraId="581036B1" w14:textId="77777777" w:rsidR="002947E5" w:rsidRPr="00E063F9" w:rsidRDefault="002947E5">
      <w:pPr>
        <w:rPr>
          <w:rFonts w:asciiTheme="minorHAnsi" w:hAnsiTheme="minorHAnsi" w:cstheme="minorHAnsi"/>
        </w:rPr>
        <w:sectPr w:rsidR="002947E5" w:rsidRPr="00E063F9" w:rsidSect="00412A4F">
          <w:headerReference w:type="default" r:id="rId8"/>
          <w:footerReference w:type="default" r:id="rId9"/>
          <w:pgSz w:w="11906" w:h="16838" w:code="9"/>
          <w:pgMar w:top="1418" w:right="1418" w:bottom="1418" w:left="1418" w:header="1134" w:footer="1134" w:gutter="0"/>
          <w:pgBorders>
            <w:top w:val="thinThickSmallGap" w:sz="24" w:space="0" w:color="auto"/>
            <w:left w:val="thinThickSmallGap" w:sz="24" w:space="31" w:color="auto"/>
            <w:bottom w:val="thickThinSmallGap" w:sz="24" w:space="0" w:color="auto"/>
            <w:right w:val="thickThinSmallGap" w:sz="24" w:space="31" w:color="auto"/>
          </w:pgBorders>
          <w:cols w:sep="1" w:space="425"/>
          <w:docGrid w:type="linesAndChars" w:linePitch="360"/>
        </w:sectPr>
      </w:pPr>
    </w:p>
    <w:p w14:paraId="010F16CC" w14:textId="77777777" w:rsidR="002947E5" w:rsidRPr="00E063F9" w:rsidRDefault="002947E5" w:rsidP="00412A4F">
      <w:pPr>
        <w:pStyle w:val="a8"/>
        <w:rPr>
          <w:rFonts w:asciiTheme="minorHAnsi" w:hAnsiTheme="minorHAnsi" w:cstheme="minorHAnsi"/>
        </w:rPr>
      </w:pPr>
      <w:bookmarkStart w:id="26" w:name="_Toc61931194"/>
      <w:bookmarkStart w:id="27" w:name="_Toc61931294"/>
      <w:r w:rsidRPr="00E063F9">
        <w:rPr>
          <w:rFonts w:asciiTheme="minorHAnsi" w:hAnsiTheme="minorHAnsi" w:cstheme="minorHAnsi"/>
        </w:rPr>
        <w:lastRenderedPageBreak/>
        <w:t>文件修訂履歷</w:t>
      </w: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361"/>
        <w:gridCol w:w="2041"/>
        <w:gridCol w:w="3742"/>
        <w:gridCol w:w="1361"/>
        <w:gridCol w:w="1247"/>
        <w:gridCol w:w="1021"/>
      </w:tblGrid>
      <w:tr w:rsidR="00E063F9" w:rsidRPr="00E063F9" w14:paraId="0D389971" w14:textId="77777777" w:rsidTr="000B5585">
        <w:trPr>
          <w:tblHeader/>
          <w:jc w:val="center"/>
        </w:trPr>
        <w:tc>
          <w:tcPr>
            <w:tcW w:w="1361" w:type="dxa"/>
            <w:tcBorders>
              <w:top w:val="single" w:sz="4" w:space="0" w:color="FFFFFF"/>
              <w:left w:val="single" w:sz="4" w:space="0" w:color="FFFFFF"/>
              <w:bottom w:val="single" w:sz="4" w:space="0" w:color="FFFFFF"/>
              <w:right w:val="single" w:sz="6" w:space="0" w:color="FFFFFF"/>
            </w:tcBorders>
            <w:shd w:val="clear" w:color="auto" w:fill="000000"/>
            <w:vAlign w:val="center"/>
          </w:tcPr>
          <w:p w14:paraId="3AEA3234" w14:textId="77777777" w:rsidR="002947E5" w:rsidRPr="00E063F9" w:rsidRDefault="002947E5" w:rsidP="00BB7317">
            <w:pPr>
              <w:pStyle w:val="a7"/>
              <w:rPr>
                <w:rFonts w:asciiTheme="minorHAnsi" w:hAnsiTheme="minorHAnsi" w:cstheme="minorHAnsi"/>
              </w:rPr>
            </w:pPr>
            <w:del w:id="28" w:author="王奎元資訊部策略發展處" w:date="2024-01-16T18:30:00Z">
              <w:r w:rsidRPr="00E063F9" w:rsidDel="00AD2477">
                <w:rPr>
                  <w:rFonts w:asciiTheme="minorHAnsi" w:hAnsiTheme="minorHAnsi" w:cstheme="minorHAnsi"/>
                </w:rPr>
                <w:delText>發行／</w:delText>
              </w:r>
            </w:del>
            <w:r w:rsidRPr="00E063F9">
              <w:rPr>
                <w:rFonts w:asciiTheme="minorHAnsi" w:hAnsiTheme="minorHAnsi" w:cstheme="minorHAnsi"/>
              </w:rPr>
              <w:t>修訂版次</w:t>
            </w:r>
          </w:p>
        </w:tc>
        <w:tc>
          <w:tcPr>
            <w:tcW w:w="2041" w:type="dxa"/>
            <w:tcBorders>
              <w:top w:val="single" w:sz="4" w:space="0" w:color="FFFFFF"/>
              <w:left w:val="single" w:sz="6" w:space="0" w:color="FFFFFF"/>
              <w:bottom w:val="single" w:sz="4" w:space="0" w:color="FFFFFF"/>
              <w:right w:val="single" w:sz="6" w:space="0" w:color="FFFFFF"/>
            </w:tcBorders>
            <w:shd w:val="clear" w:color="auto" w:fill="000000"/>
            <w:vAlign w:val="center"/>
          </w:tcPr>
          <w:p w14:paraId="4594C12B" w14:textId="77777777" w:rsidR="002947E5" w:rsidRPr="00E063F9" w:rsidRDefault="002947E5" w:rsidP="00BB7317">
            <w:pPr>
              <w:pStyle w:val="a7"/>
              <w:rPr>
                <w:rFonts w:asciiTheme="minorHAnsi" w:hAnsiTheme="minorHAnsi" w:cstheme="minorHAnsi"/>
              </w:rPr>
            </w:pPr>
            <w:del w:id="29" w:author="王奎元資訊部策略發展處" w:date="2024-01-16T18:30:00Z">
              <w:r w:rsidRPr="00E063F9" w:rsidDel="00AD2477">
                <w:rPr>
                  <w:rFonts w:asciiTheme="minorHAnsi" w:hAnsiTheme="minorHAnsi" w:cstheme="minorHAnsi"/>
                </w:rPr>
                <w:delText>發行／</w:delText>
              </w:r>
            </w:del>
            <w:r w:rsidRPr="00E063F9">
              <w:rPr>
                <w:rFonts w:asciiTheme="minorHAnsi" w:hAnsiTheme="minorHAnsi" w:cstheme="minorHAnsi"/>
              </w:rPr>
              <w:t>修訂</w:t>
            </w:r>
          </w:p>
          <w:p w14:paraId="76C37079" w14:textId="77777777" w:rsidR="002947E5" w:rsidRPr="00E063F9" w:rsidRDefault="002947E5" w:rsidP="00BB7317">
            <w:pPr>
              <w:pStyle w:val="a7"/>
              <w:rPr>
                <w:rFonts w:asciiTheme="minorHAnsi" w:hAnsiTheme="minorHAnsi" w:cstheme="minorHAnsi"/>
              </w:rPr>
            </w:pPr>
            <w:del w:id="30" w:author="王奎元資訊部策略發展處" w:date="2024-01-16T18:33:00Z">
              <w:r w:rsidRPr="00E063F9" w:rsidDel="00317087">
                <w:rPr>
                  <w:rFonts w:asciiTheme="minorHAnsi" w:hAnsiTheme="minorHAnsi" w:cstheme="minorHAnsi"/>
                </w:rPr>
                <w:delText>生效</w:delText>
              </w:r>
            </w:del>
            <w:r w:rsidRPr="00E063F9">
              <w:rPr>
                <w:rFonts w:asciiTheme="minorHAnsi" w:hAnsiTheme="minorHAnsi" w:cstheme="minorHAnsi"/>
              </w:rPr>
              <w:t>日期</w:t>
            </w:r>
          </w:p>
        </w:tc>
        <w:tc>
          <w:tcPr>
            <w:tcW w:w="3742" w:type="dxa"/>
            <w:tcBorders>
              <w:top w:val="single" w:sz="4" w:space="0" w:color="FFFFFF"/>
              <w:left w:val="single" w:sz="6" w:space="0" w:color="FFFFFF"/>
              <w:bottom w:val="single" w:sz="4" w:space="0" w:color="FFFFFF"/>
              <w:right w:val="single" w:sz="6" w:space="0" w:color="FFFFFF"/>
            </w:tcBorders>
            <w:shd w:val="clear" w:color="auto" w:fill="000000"/>
            <w:vAlign w:val="center"/>
          </w:tcPr>
          <w:p w14:paraId="42BEDAB4" w14:textId="77777777" w:rsidR="002947E5" w:rsidRPr="00E063F9" w:rsidRDefault="002947E5" w:rsidP="00BB7317">
            <w:pPr>
              <w:pStyle w:val="a7"/>
              <w:rPr>
                <w:rFonts w:asciiTheme="minorHAnsi" w:hAnsiTheme="minorHAnsi" w:cstheme="minorHAnsi"/>
              </w:rPr>
            </w:pPr>
            <w:r w:rsidRPr="00E063F9">
              <w:rPr>
                <w:rFonts w:asciiTheme="minorHAnsi" w:hAnsiTheme="minorHAnsi" w:cstheme="minorHAnsi"/>
              </w:rPr>
              <w:t>發行與變更說明</w:t>
            </w:r>
          </w:p>
        </w:tc>
        <w:tc>
          <w:tcPr>
            <w:tcW w:w="1361" w:type="dxa"/>
            <w:tcBorders>
              <w:top w:val="single" w:sz="4" w:space="0" w:color="FFFFFF"/>
              <w:left w:val="single" w:sz="6" w:space="0" w:color="FFFFFF"/>
              <w:bottom w:val="single" w:sz="4" w:space="0" w:color="FFFFFF"/>
              <w:right w:val="single" w:sz="6" w:space="0" w:color="FFFFFF"/>
            </w:tcBorders>
            <w:shd w:val="clear" w:color="auto" w:fill="000000"/>
            <w:vAlign w:val="center"/>
          </w:tcPr>
          <w:p w14:paraId="2ED8F1E6" w14:textId="048CE82F" w:rsidR="002947E5" w:rsidRPr="00E063F9" w:rsidRDefault="002947E5" w:rsidP="00BB7317">
            <w:pPr>
              <w:pStyle w:val="a7"/>
              <w:rPr>
                <w:rFonts w:asciiTheme="minorHAnsi" w:hAnsiTheme="minorHAnsi" w:cstheme="minorHAnsi"/>
              </w:rPr>
            </w:pPr>
            <w:del w:id="31" w:author="王奎元資訊部策略發展處" w:date="2024-01-16T18:30:00Z">
              <w:r w:rsidRPr="00E063F9" w:rsidDel="00AD2477">
                <w:rPr>
                  <w:rFonts w:asciiTheme="minorHAnsi" w:hAnsiTheme="minorHAnsi" w:cstheme="minorHAnsi"/>
                </w:rPr>
                <w:delText>發行／</w:delText>
              </w:r>
            </w:del>
            <w:r w:rsidRPr="00E063F9">
              <w:rPr>
                <w:rFonts w:asciiTheme="minorHAnsi" w:hAnsiTheme="minorHAnsi" w:cstheme="minorHAnsi"/>
              </w:rPr>
              <w:t>修訂人員</w:t>
            </w:r>
            <w:ins w:id="32" w:author="王奎元資訊部策略發展處" w:date="2024-01-16T18:30:00Z">
              <w:r w:rsidR="00AD2477">
                <w:rPr>
                  <w:rFonts w:asciiTheme="minorHAnsi" w:hAnsiTheme="minorHAnsi" w:cstheme="minorHAnsi" w:hint="eastAsia"/>
                </w:rPr>
                <w:t>/</w:t>
              </w:r>
              <w:r w:rsidR="00AD2477">
                <w:rPr>
                  <w:rFonts w:asciiTheme="minorHAnsi" w:hAnsiTheme="minorHAnsi" w:cstheme="minorHAnsi" w:hint="eastAsia"/>
                </w:rPr>
                <w:t>單位</w:t>
              </w:r>
            </w:ins>
          </w:p>
        </w:tc>
        <w:tc>
          <w:tcPr>
            <w:tcW w:w="1247" w:type="dxa"/>
            <w:tcBorders>
              <w:top w:val="single" w:sz="4" w:space="0" w:color="FFFFFF"/>
              <w:left w:val="single" w:sz="6" w:space="0" w:color="FFFFFF"/>
              <w:bottom w:val="single" w:sz="4" w:space="0" w:color="FFFFFF"/>
              <w:right w:val="single" w:sz="6" w:space="0" w:color="FFFFFF"/>
            </w:tcBorders>
            <w:shd w:val="clear" w:color="auto" w:fill="000000"/>
            <w:vAlign w:val="center"/>
          </w:tcPr>
          <w:p w14:paraId="53C4DB78" w14:textId="77777777" w:rsidR="002947E5" w:rsidRPr="00E063F9" w:rsidRDefault="002947E5" w:rsidP="00BB7317">
            <w:pPr>
              <w:pStyle w:val="a7"/>
              <w:rPr>
                <w:rFonts w:asciiTheme="minorHAnsi" w:hAnsiTheme="minorHAnsi" w:cstheme="minorHAnsi"/>
              </w:rPr>
            </w:pPr>
            <w:r w:rsidRPr="00E063F9">
              <w:rPr>
                <w:rFonts w:asciiTheme="minorHAnsi" w:hAnsiTheme="minorHAnsi" w:cstheme="minorHAnsi"/>
              </w:rPr>
              <w:t>核准</w:t>
            </w:r>
            <w:r w:rsidRPr="00E063F9">
              <w:rPr>
                <w:rFonts w:asciiTheme="minorHAnsi" w:hAnsiTheme="minorHAnsi" w:cstheme="minorHAnsi"/>
              </w:rPr>
              <w:br/>
            </w:r>
            <w:r w:rsidRPr="00E063F9">
              <w:rPr>
                <w:rFonts w:asciiTheme="minorHAnsi" w:hAnsiTheme="minorHAnsi" w:cstheme="minorHAnsi"/>
              </w:rPr>
              <w:t>人員</w:t>
            </w:r>
          </w:p>
        </w:tc>
        <w:tc>
          <w:tcPr>
            <w:tcW w:w="1021" w:type="dxa"/>
            <w:tcBorders>
              <w:top w:val="single" w:sz="4" w:space="0" w:color="FFFFFF"/>
              <w:left w:val="single" w:sz="6" w:space="0" w:color="FFFFFF"/>
              <w:bottom w:val="single" w:sz="4" w:space="0" w:color="FFFFFF"/>
              <w:right w:val="single" w:sz="4" w:space="0" w:color="FFFFFF"/>
            </w:tcBorders>
            <w:shd w:val="clear" w:color="auto" w:fill="000000"/>
            <w:vAlign w:val="center"/>
          </w:tcPr>
          <w:p w14:paraId="42247F68" w14:textId="77777777" w:rsidR="002947E5" w:rsidRPr="00E063F9" w:rsidRDefault="002947E5" w:rsidP="00BB7317">
            <w:pPr>
              <w:pStyle w:val="a7"/>
              <w:rPr>
                <w:rFonts w:asciiTheme="minorHAnsi" w:hAnsiTheme="minorHAnsi" w:cstheme="minorHAnsi"/>
              </w:rPr>
            </w:pPr>
            <w:r w:rsidRPr="00E063F9">
              <w:rPr>
                <w:rFonts w:asciiTheme="minorHAnsi" w:hAnsiTheme="minorHAnsi" w:cstheme="minorHAnsi"/>
              </w:rPr>
              <w:t>備註</w:t>
            </w:r>
          </w:p>
        </w:tc>
      </w:tr>
      <w:tr w:rsidR="00E063F9" w:rsidRPr="00E063F9" w14:paraId="59E5BD73" w14:textId="77777777" w:rsidTr="000B5585">
        <w:trPr>
          <w:jc w:val="center"/>
        </w:trPr>
        <w:tc>
          <w:tcPr>
            <w:tcW w:w="1361" w:type="dxa"/>
            <w:tcBorders>
              <w:top w:val="single" w:sz="4" w:space="0" w:color="FFFFFF"/>
            </w:tcBorders>
            <w:vAlign w:val="center"/>
          </w:tcPr>
          <w:p w14:paraId="4F6343AA" w14:textId="77777777" w:rsidR="002947E5" w:rsidRPr="00E063F9" w:rsidRDefault="002947E5" w:rsidP="00BB7317">
            <w:pPr>
              <w:pStyle w:val="-0"/>
              <w:rPr>
                <w:rFonts w:asciiTheme="minorHAnsi" w:hAnsiTheme="minorHAnsi" w:cstheme="minorHAnsi"/>
              </w:rPr>
            </w:pPr>
            <w:r w:rsidRPr="00E063F9">
              <w:rPr>
                <w:rFonts w:asciiTheme="minorHAnsi" w:hAnsiTheme="minorHAnsi" w:cstheme="minorHAnsi"/>
              </w:rPr>
              <w:t>V</w:t>
            </w:r>
            <w:r w:rsidR="003050D6" w:rsidRPr="00E063F9">
              <w:rPr>
                <w:rFonts w:asciiTheme="minorHAnsi" w:hAnsiTheme="minorHAnsi" w:cstheme="minorHAnsi"/>
              </w:rPr>
              <w:t>1.0</w:t>
            </w:r>
          </w:p>
        </w:tc>
        <w:tc>
          <w:tcPr>
            <w:tcW w:w="2041" w:type="dxa"/>
            <w:tcBorders>
              <w:top w:val="single" w:sz="4" w:space="0" w:color="FFFFFF"/>
            </w:tcBorders>
            <w:vAlign w:val="center"/>
          </w:tcPr>
          <w:p w14:paraId="2E27B2C4" w14:textId="77777777" w:rsidR="002947E5" w:rsidRPr="00E063F9" w:rsidRDefault="002947E5" w:rsidP="00BB7317">
            <w:pPr>
              <w:pStyle w:val="-0"/>
              <w:rPr>
                <w:rFonts w:asciiTheme="minorHAnsi" w:hAnsiTheme="minorHAnsi" w:cstheme="minorHAnsi"/>
              </w:rPr>
            </w:pPr>
            <w:smartTag w:uri="urn:schemas-microsoft-com:office:smarttags" w:element="chsdate">
              <w:smartTagPr>
                <w:attr w:name="IsROCDate" w:val="False"/>
                <w:attr w:name="IsLunarDate" w:val="False"/>
                <w:attr w:name="Day" w:val="8"/>
                <w:attr w:name="Month" w:val="12"/>
                <w:attr w:name="Year" w:val="2005"/>
              </w:smartTagPr>
              <w:r w:rsidRPr="00E063F9">
                <w:rPr>
                  <w:rFonts w:asciiTheme="minorHAnsi" w:hAnsiTheme="minorHAnsi" w:cstheme="minorHAnsi"/>
                </w:rPr>
                <w:t>2005/</w:t>
              </w:r>
              <w:r w:rsidR="003050D6" w:rsidRPr="00E063F9">
                <w:rPr>
                  <w:rFonts w:asciiTheme="minorHAnsi" w:hAnsiTheme="minorHAnsi" w:cstheme="minorHAnsi"/>
                </w:rPr>
                <w:t>12</w:t>
              </w:r>
              <w:r w:rsidRPr="00E063F9">
                <w:rPr>
                  <w:rFonts w:asciiTheme="minorHAnsi" w:hAnsiTheme="minorHAnsi" w:cstheme="minorHAnsi"/>
                </w:rPr>
                <w:t>/</w:t>
              </w:r>
              <w:r w:rsidR="00A84045" w:rsidRPr="00E063F9">
                <w:rPr>
                  <w:rFonts w:asciiTheme="minorHAnsi" w:hAnsiTheme="minorHAnsi" w:cstheme="minorHAnsi"/>
                </w:rPr>
                <w:t>08</w:t>
              </w:r>
            </w:smartTag>
          </w:p>
        </w:tc>
        <w:tc>
          <w:tcPr>
            <w:tcW w:w="3742" w:type="dxa"/>
            <w:tcBorders>
              <w:top w:val="single" w:sz="4" w:space="0" w:color="FFFFFF"/>
            </w:tcBorders>
            <w:vAlign w:val="center"/>
          </w:tcPr>
          <w:p w14:paraId="4401D328" w14:textId="77777777" w:rsidR="002947E5" w:rsidRPr="00E063F9" w:rsidRDefault="003050D6" w:rsidP="00BB7317">
            <w:pPr>
              <w:pStyle w:val="-"/>
              <w:rPr>
                <w:rFonts w:asciiTheme="minorHAnsi" w:hAnsiTheme="minorHAnsi" w:cstheme="minorHAnsi"/>
              </w:rPr>
            </w:pPr>
            <w:r w:rsidRPr="00E063F9">
              <w:rPr>
                <w:rFonts w:asciiTheme="minorHAnsi" w:hAnsiTheme="minorHAnsi" w:cstheme="minorHAnsi"/>
              </w:rPr>
              <w:t>新版文件發行</w:t>
            </w:r>
          </w:p>
        </w:tc>
        <w:tc>
          <w:tcPr>
            <w:tcW w:w="1361" w:type="dxa"/>
            <w:tcBorders>
              <w:top w:val="single" w:sz="4" w:space="0" w:color="FFFFFF"/>
            </w:tcBorders>
            <w:vAlign w:val="center"/>
          </w:tcPr>
          <w:p w14:paraId="150E8A17" w14:textId="77777777" w:rsidR="002947E5" w:rsidRPr="00E063F9" w:rsidRDefault="00A84045" w:rsidP="00BB7317">
            <w:pPr>
              <w:pStyle w:val="-"/>
              <w:rPr>
                <w:rFonts w:asciiTheme="minorHAnsi" w:hAnsiTheme="minorHAnsi" w:cstheme="minorHAnsi"/>
              </w:rPr>
            </w:pPr>
            <w:r w:rsidRPr="00E063F9">
              <w:rPr>
                <w:rFonts w:asciiTheme="minorHAnsi" w:hAnsiTheme="minorHAnsi" w:cstheme="minorHAnsi"/>
              </w:rPr>
              <w:t>郭</w:t>
            </w:r>
            <w:r w:rsidR="00446218" w:rsidRPr="00E063F9">
              <w:rPr>
                <w:rFonts w:asciiTheme="minorHAnsi" w:hAnsiTheme="minorHAnsi" w:cstheme="minorHAnsi"/>
              </w:rPr>
              <w:t>資</w:t>
            </w:r>
            <w:r w:rsidR="00576686" w:rsidRPr="00E063F9">
              <w:rPr>
                <w:rFonts w:asciiTheme="minorHAnsi" w:hAnsiTheme="minorHAnsi" w:cstheme="minorHAnsi"/>
              </w:rPr>
              <w:t>深</w:t>
            </w:r>
            <w:r w:rsidR="00446218" w:rsidRPr="00E063F9">
              <w:rPr>
                <w:rFonts w:asciiTheme="minorHAnsi" w:hAnsiTheme="minorHAnsi" w:cstheme="minorHAnsi"/>
              </w:rPr>
              <w:t>副總裁</w:t>
            </w:r>
            <w:r w:rsidRPr="00E063F9">
              <w:rPr>
                <w:rFonts w:asciiTheme="minorHAnsi" w:hAnsiTheme="minorHAnsi" w:cstheme="minorHAnsi"/>
              </w:rPr>
              <w:t>美伶</w:t>
            </w:r>
          </w:p>
        </w:tc>
        <w:tc>
          <w:tcPr>
            <w:tcW w:w="1247" w:type="dxa"/>
            <w:tcBorders>
              <w:top w:val="single" w:sz="4" w:space="0" w:color="FFFFFF"/>
            </w:tcBorders>
            <w:vAlign w:val="center"/>
          </w:tcPr>
          <w:p w14:paraId="69D43EB0" w14:textId="77777777" w:rsidR="002947E5" w:rsidRPr="00E063F9" w:rsidRDefault="00446218" w:rsidP="00BB7317">
            <w:pPr>
              <w:pStyle w:val="-"/>
              <w:rPr>
                <w:rFonts w:asciiTheme="minorHAnsi" w:hAnsiTheme="minorHAnsi" w:cstheme="minorHAnsi"/>
              </w:rPr>
            </w:pPr>
            <w:r w:rsidRPr="00E063F9">
              <w:rPr>
                <w:rFonts w:asciiTheme="minorHAnsi" w:hAnsiTheme="minorHAnsi" w:cstheme="minorHAnsi"/>
              </w:rPr>
              <w:t>郭資</w:t>
            </w:r>
            <w:r w:rsidR="00576686" w:rsidRPr="00E063F9">
              <w:rPr>
                <w:rFonts w:asciiTheme="minorHAnsi" w:hAnsiTheme="minorHAnsi" w:cstheme="minorHAnsi"/>
              </w:rPr>
              <w:t>深</w:t>
            </w:r>
            <w:r w:rsidRPr="00E063F9">
              <w:rPr>
                <w:rFonts w:asciiTheme="minorHAnsi" w:hAnsiTheme="minorHAnsi" w:cstheme="minorHAnsi"/>
              </w:rPr>
              <w:t>副總裁美伶</w:t>
            </w:r>
          </w:p>
        </w:tc>
        <w:tc>
          <w:tcPr>
            <w:tcW w:w="1021" w:type="dxa"/>
            <w:tcBorders>
              <w:top w:val="single" w:sz="4" w:space="0" w:color="FFFFFF"/>
            </w:tcBorders>
            <w:vAlign w:val="center"/>
          </w:tcPr>
          <w:p w14:paraId="0E75D7D5" w14:textId="77777777" w:rsidR="002947E5" w:rsidRPr="00E063F9" w:rsidRDefault="002947E5" w:rsidP="00BB7317">
            <w:pPr>
              <w:pStyle w:val="-"/>
              <w:rPr>
                <w:rFonts w:asciiTheme="minorHAnsi" w:hAnsiTheme="minorHAnsi" w:cstheme="minorHAnsi"/>
              </w:rPr>
            </w:pPr>
          </w:p>
        </w:tc>
      </w:tr>
      <w:tr w:rsidR="00E063F9" w:rsidRPr="00E063F9" w14:paraId="7FE38572" w14:textId="77777777" w:rsidTr="001A2A3C">
        <w:trPr>
          <w:jc w:val="center"/>
        </w:trPr>
        <w:tc>
          <w:tcPr>
            <w:tcW w:w="1361" w:type="dxa"/>
            <w:vAlign w:val="center"/>
          </w:tcPr>
          <w:p w14:paraId="5DA1D205" w14:textId="77777777" w:rsidR="002947E5" w:rsidRPr="00E063F9" w:rsidRDefault="00446218" w:rsidP="00BB7317">
            <w:pPr>
              <w:pStyle w:val="-0"/>
              <w:rPr>
                <w:rFonts w:asciiTheme="minorHAnsi" w:hAnsiTheme="minorHAnsi" w:cstheme="minorHAnsi"/>
              </w:rPr>
            </w:pPr>
            <w:r w:rsidRPr="00E063F9">
              <w:rPr>
                <w:rFonts w:asciiTheme="minorHAnsi" w:hAnsiTheme="minorHAnsi" w:cstheme="minorHAnsi"/>
              </w:rPr>
              <w:t>V1.1</w:t>
            </w:r>
          </w:p>
        </w:tc>
        <w:tc>
          <w:tcPr>
            <w:tcW w:w="2041" w:type="dxa"/>
            <w:vAlign w:val="center"/>
          </w:tcPr>
          <w:p w14:paraId="24030394" w14:textId="77777777" w:rsidR="002947E5" w:rsidRPr="00E063F9" w:rsidRDefault="00446218" w:rsidP="00BB7317">
            <w:pPr>
              <w:pStyle w:val="-0"/>
              <w:rPr>
                <w:rFonts w:asciiTheme="minorHAnsi" w:hAnsiTheme="minorHAnsi" w:cstheme="minorHAnsi"/>
              </w:rPr>
            </w:pPr>
            <w:smartTag w:uri="urn:schemas-microsoft-com:office:smarttags" w:element="chsdate">
              <w:smartTagPr>
                <w:attr w:name="IsROCDate" w:val="False"/>
                <w:attr w:name="IsLunarDate" w:val="False"/>
                <w:attr w:name="Day" w:val="26"/>
                <w:attr w:name="Month" w:val="1"/>
                <w:attr w:name="Year" w:val="2006"/>
              </w:smartTagPr>
              <w:r w:rsidRPr="00E063F9">
                <w:rPr>
                  <w:rFonts w:asciiTheme="minorHAnsi" w:hAnsiTheme="minorHAnsi" w:cstheme="minorHAnsi"/>
                </w:rPr>
                <w:t>2006/01/2</w:t>
              </w:r>
              <w:r w:rsidR="00C17D68" w:rsidRPr="00E063F9">
                <w:rPr>
                  <w:rFonts w:asciiTheme="minorHAnsi" w:hAnsiTheme="minorHAnsi" w:cstheme="minorHAnsi"/>
                </w:rPr>
                <w:t>6</w:t>
              </w:r>
            </w:smartTag>
          </w:p>
        </w:tc>
        <w:tc>
          <w:tcPr>
            <w:tcW w:w="3742" w:type="dxa"/>
            <w:vAlign w:val="center"/>
          </w:tcPr>
          <w:p w14:paraId="22ACFE9D" w14:textId="77777777" w:rsidR="002F14E4" w:rsidRPr="00E063F9" w:rsidRDefault="002F14E4" w:rsidP="000B5585">
            <w:pPr>
              <w:pStyle w:val="-"/>
              <w:numPr>
                <w:ilvl w:val="0"/>
                <w:numId w:val="3"/>
              </w:numPr>
              <w:ind w:left="240" w:hangingChars="100" w:hanging="240"/>
              <w:rPr>
                <w:rFonts w:asciiTheme="minorHAnsi" w:hAnsiTheme="minorHAnsi" w:cstheme="minorHAnsi"/>
              </w:rPr>
            </w:pPr>
            <w:r w:rsidRPr="00E063F9">
              <w:rPr>
                <w:rFonts w:asciiTheme="minorHAnsi" w:hAnsiTheme="minorHAnsi" w:cstheme="minorHAnsi"/>
              </w:rPr>
              <w:t>第六章第一節：新增開發作業流程請參考</w:t>
            </w:r>
            <w:r w:rsidR="00142A30" w:rsidRPr="00E063F9">
              <w:rPr>
                <w:rFonts w:asciiTheme="minorHAnsi" w:hAnsiTheme="minorHAnsi" w:cstheme="minorHAnsi"/>
              </w:rPr>
              <w:t>《</w:t>
            </w:r>
            <w:r w:rsidR="006843D9" w:rsidRPr="00E063F9">
              <w:rPr>
                <w:rFonts w:asciiTheme="minorHAnsi" w:hAnsiTheme="minorHAnsi" w:cstheme="minorHAnsi"/>
              </w:rPr>
              <w:t>SO-08-001-F08</w:t>
            </w:r>
            <w:r w:rsidR="006843D9" w:rsidRPr="00E063F9">
              <w:rPr>
                <w:rFonts w:asciiTheme="minorHAnsi" w:hAnsiTheme="minorHAnsi" w:cstheme="minorHAnsi"/>
              </w:rPr>
              <w:t>新系統開發作業流程圖</w:t>
            </w:r>
            <w:r w:rsidR="00142A30" w:rsidRPr="00E063F9">
              <w:rPr>
                <w:rFonts w:asciiTheme="minorHAnsi" w:hAnsiTheme="minorHAnsi" w:cstheme="minorHAnsi"/>
              </w:rPr>
              <w:t>》</w:t>
            </w:r>
            <w:r w:rsidRPr="00E063F9">
              <w:rPr>
                <w:rFonts w:asciiTheme="minorHAnsi" w:hAnsiTheme="minorHAnsi" w:cstheme="minorHAnsi"/>
              </w:rPr>
              <w:t>。</w:t>
            </w:r>
          </w:p>
          <w:p w14:paraId="61B08933" w14:textId="77777777" w:rsidR="002947E5" w:rsidRPr="00E063F9" w:rsidRDefault="00446218" w:rsidP="000B5585">
            <w:pPr>
              <w:pStyle w:val="-"/>
              <w:numPr>
                <w:ilvl w:val="0"/>
                <w:numId w:val="3"/>
              </w:numPr>
              <w:ind w:left="240" w:hangingChars="100" w:hanging="240"/>
              <w:rPr>
                <w:rFonts w:asciiTheme="minorHAnsi" w:hAnsiTheme="minorHAnsi" w:cstheme="minorHAnsi"/>
              </w:rPr>
            </w:pPr>
            <w:r w:rsidRPr="00E063F9">
              <w:rPr>
                <w:rFonts w:asciiTheme="minorHAnsi" w:hAnsiTheme="minorHAnsi" w:cstheme="minorHAnsi"/>
              </w:rPr>
              <w:t>第六章第一節：新增緊急上線作業流程請參考</w:t>
            </w:r>
            <w:r w:rsidR="00142A30" w:rsidRPr="00E063F9">
              <w:rPr>
                <w:rFonts w:asciiTheme="minorHAnsi" w:hAnsiTheme="minorHAnsi" w:cstheme="minorHAnsi"/>
              </w:rPr>
              <w:t>《</w:t>
            </w:r>
            <w:r w:rsidRPr="00E063F9">
              <w:rPr>
                <w:rFonts w:asciiTheme="minorHAnsi" w:hAnsiTheme="minorHAnsi" w:cstheme="minorHAnsi"/>
              </w:rPr>
              <w:t>SO-08-001-F07</w:t>
            </w:r>
            <w:r w:rsidRPr="00E063F9">
              <w:rPr>
                <w:rFonts w:asciiTheme="minorHAnsi" w:hAnsiTheme="minorHAnsi" w:cstheme="minorHAnsi"/>
              </w:rPr>
              <w:t>緊急上線處理流程圖</w:t>
            </w:r>
            <w:r w:rsidR="00142A30" w:rsidRPr="00E063F9">
              <w:rPr>
                <w:rFonts w:asciiTheme="minorHAnsi" w:hAnsiTheme="minorHAnsi" w:cstheme="minorHAnsi"/>
              </w:rPr>
              <w:t>》</w:t>
            </w:r>
          </w:p>
        </w:tc>
        <w:tc>
          <w:tcPr>
            <w:tcW w:w="1361" w:type="dxa"/>
            <w:vAlign w:val="center"/>
          </w:tcPr>
          <w:p w14:paraId="4C8C6442" w14:textId="77777777" w:rsidR="002947E5" w:rsidRPr="00E063F9" w:rsidRDefault="00446218" w:rsidP="00BB7317">
            <w:pPr>
              <w:pStyle w:val="-"/>
              <w:rPr>
                <w:rFonts w:asciiTheme="minorHAnsi" w:hAnsiTheme="minorHAnsi" w:cstheme="minorHAnsi"/>
              </w:rPr>
            </w:pPr>
            <w:r w:rsidRPr="00E063F9">
              <w:rPr>
                <w:rFonts w:asciiTheme="minorHAnsi" w:hAnsiTheme="minorHAnsi" w:cstheme="minorHAnsi"/>
              </w:rPr>
              <w:t>周宗亮</w:t>
            </w:r>
          </w:p>
        </w:tc>
        <w:tc>
          <w:tcPr>
            <w:tcW w:w="1247" w:type="dxa"/>
            <w:vAlign w:val="center"/>
          </w:tcPr>
          <w:p w14:paraId="40EF260C" w14:textId="77777777" w:rsidR="002947E5" w:rsidRPr="00E063F9" w:rsidRDefault="00446218" w:rsidP="00BB7317">
            <w:pPr>
              <w:pStyle w:val="-"/>
              <w:rPr>
                <w:rFonts w:asciiTheme="minorHAnsi" w:hAnsiTheme="minorHAnsi" w:cstheme="minorHAnsi"/>
              </w:rPr>
            </w:pPr>
            <w:r w:rsidRPr="00E063F9">
              <w:rPr>
                <w:rFonts w:asciiTheme="minorHAnsi" w:hAnsiTheme="minorHAnsi" w:cstheme="minorHAnsi"/>
              </w:rPr>
              <w:t>郭資</w:t>
            </w:r>
            <w:r w:rsidR="00576686" w:rsidRPr="00E063F9">
              <w:rPr>
                <w:rFonts w:asciiTheme="minorHAnsi" w:hAnsiTheme="minorHAnsi" w:cstheme="minorHAnsi"/>
              </w:rPr>
              <w:t>深</w:t>
            </w:r>
            <w:r w:rsidRPr="00E063F9">
              <w:rPr>
                <w:rFonts w:asciiTheme="minorHAnsi" w:hAnsiTheme="minorHAnsi" w:cstheme="minorHAnsi"/>
              </w:rPr>
              <w:t>副總裁美伶</w:t>
            </w:r>
          </w:p>
        </w:tc>
        <w:tc>
          <w:tcPr>
            <w:tcW w:w="1021" w:type="dxa"/>
            <w:vAlign w:val="center"/>
          </w:tcPr>
          <w:p w14:paraId="31936DAE" w14:textId="77777777" w:rsidR="002947E5" w:rsidRPr="00E063F9" w:rsidRDefault="002947E5" w:rsidP="00BB7317">
            <w:pPr>
              <w:pStyle w:val="-"/>
              <w:rPr>
                <w:rFonts w:asciiTheme="minorHAnsi" w:hAnsiTheme="minorHAnsi" w:cstheme="minorHAnsi"/>
              </w:rPr>
            </w:pPr>
          </w:p>
        </w:tc>
      </w:tr>
      <w:tr w:rsidR="00E063F9" w:rsidRPr="00E063F9" w14:paraId="2EEF4574" w14:textId="77777777" w:rsidTr="001A2A3C">
        <w:trPr>
          <w:jc w:val="center"/>
        </w:trPr>
        <w:tc>
          <w:tcPr>
            <w:tcW w:w="1361" w:type="dxa"/>
            <w:vAlign w:val="center"/>
          </w:tcPr>
          <w:p w14:paraId="5683736E" w14:textId="77777777" w:rsidR="002947E5" w:rsidRPr="00E063F9" w:rsidRDefault="00576686" w:rsidP="00BB7317">
            <w:pPr>
              <w:pStyle w:val="-0"/>
              <w:rPr>
                <w:rFonts w:asciiTheme="minorHAnsi" w:hAnsiTheme="minorHAnsi" w:cstheme="minorHAnsi"/>
              </w:rPr>
            </w:pPr>
            <w:r w:rsidRPr="00E063F9">
              <w:rPr>
                <w:rFonts w:asciiTheme="minorHAnsi" w:hAnsiTheme="minorHAnsi" w:cstheme="minorHAnsi"/>
              </w:rPr>
              <w:t>V1.2</w:t>
            </w:r>
          </w:p>
        </w:tc>
        <w:tc>
          <w:tcPr>
            <w:tcW w:w="2041" w:type="dxa"/>
            <w:vAlign w:val="center"/>
          </w:tcPr>
          <w:p w14:paraId="0BF0171C" w14:textId="77777777" w:rsidR="002947E5" w:rsidRPr="00E063F9" w:rsidRDefault="00576686" w:rsidP="00BB7317">
            <w:pPr>
              <w:pStyle w:val="-0"/>
              <w:rPr>
                <w:rFonts w:asciiTheme="minorHAnsi" w:hAnsiTheme="minorHAnsi" w:cstheme="minorHAnsi"/>
              </w:rPr>
            </w:pPr>
            <w:smartTag w:uri="urn:schemas-microsoft-com:office:smarttags" w:element="chsdate">
              <w:smartTagPr>
                <w:attr w:name="IsROCDate" w:val="False"/>
                <w:attr w:name="IsLunarDate" w:val="False"/>
                <w:attr w:name="Day" w:val="12"/>
                <w:attr w:name="Month" w:val="9"/>
                <w:attr w:name="Year" w:val="2008"/>
              </w:smartTagPr>
              <w:r w:rsidRPr="00E063F9">
                <w:rPr>
                  <w:rFonts w:asciiTheme="minorHAnsi" w:hAnsiTheme="minorHAnsi" w:cstheme="minorHAnsi"/>
                </w:rPr>
                <w:t>2008/09/12</w:t>
              </w:r>
            </w:smartTag>
          </w:p>
        </w:tc>
        <w:tc>
          <w:tcPr>
            <w:tcW w:w="3742" w:type="dxa"/>
            <w:vAlign w:val="center"/>
          </w:tcPr>
          <w:p w14:paraId="14B33FFA" w14:textId="77777777" w:rsidR="00CA03E7" w:rsidRPr="00E063F9" w:rsidRDefault="00CA03E7" w:rsidP="000B5585">
            <w:pPr>
              <w:pStyle w:val="-"/>
              <w:numPr>
                <w:ilvl w:val="0"/>
                <w:numId w:val="4"/>
              </w:numPr>
              <w:ind w:left="240" w:hangingChars="100" w:hanging="240"/>
              <w:rPr>
                <w:rFonts w:asciiTheme="minorHAnsi" w:hAnsiTheme="minorHAnsi" w:cstheme="minorHAnsi"/>
              </w:rPr>
            </w:pPr>
            <w:r w:rsidRPr="00E063F9">
              <w:rPr>
                <w:rFonts w:asciiTheme="minorHAnsi" w:hAnsiTheme="minorHAnsi" w:cstheme="minorHAnsi"/>
              </w:rPr>
              <w:t>修訂第六章第一節第四項第</w:t>
            </w:r>
            <w:r w:rsidRPr="00E063F9">
              <w:rPr>
                <w:rFonts w:asciiTheme="minorHAnsi" w:hAnsiTheme="minorHAnsi" w:cstheme="minorHAnsi"/>
              </w:rPr>
              <w:t>3</w:t>
            </w:r>
            <w:r w:rsidRPr="00E063F9">
              <w:rPr>
                <w:rFonts w:asciiTheme="minorHAnsi" w:hAnsiTheme="minorHAnsi" w:cstheme="minorHAnsi"/>
              </w:rPr>
              <w:t>點及第二節第四項第</w:t>
            </w:r>
            <w:r w:rsidRPr="00E063F9">
              <w:rPr>
                <w:rFonts w:asciiTheme="minorHAnsi" w:hAnsiTheme="minorHAnsi" w:cstheme="minorHAnsi"/>
              </w:rPr>
              <w:t>8</w:t>
            </w:r>
            <w:r w:rsidR="00551C8E" w:rsidRPr="00E063F9">
              <w:rPr>
                <w:rFonts w:asciiTheme="minorHAnsi" w:hAnsiTheme="minorHAnsi" w:cstheme="minorHAnsi"/>
              </w:rPr>
              <w:t>點，明訂程式上線</w:t>
            </w:r>
            <w:r w:rsidRPr="00E063F9">
              <w:rPr>
                <w:rFonts w:asciiTheme="minorHAnsi" w:hAnsiTheme="minorHAnsi" w:cstheme="minorHAnsi"/>
              </w:rPr>
              <w:t>測試的原則標準。</w:t>
            </w:r>
          </w:p>
          <w:p w14:paraId="3BAA1324" w14:textId="77777777" w:rsidR="00CA03E7" w:rsidRPr="00E063F9" w:rsidRDefault="00CA03E7" w:rsidP="000B5585">
            <w:pPr>
              <w:pStyle w:val="-"/>
              <w:numPr>
                <w:ilvl w:val="0"/>
                <w:numId w:val="4"/>
              </w:numPr>
              <w:ind w:left="240" w:hangingChars="100" w:hanging="240"/>
              <w:rPr>
                <w:rFonts w:asciiTheme="minorHAnsi" w:hAnsiTheme="minorHAnsi" w:cstheme="minorHAnsi"/>
              </w:rPr>
            </w:pPr>
            <w:r w:rsidRPr="00E063F9">
              <w:rPr>
                <w:rFonts w:asciiTheme="minorHAnsi" w:hAnsiTheme="minorHAnsi" w:cstheme="minorHAnsi"/>
              </w:rPr>
              <w:t>配合</w:t>
            </w:r>
            <w:r w:rsidR="00142A30" w:rsidRPr="00E063F9">
              <w:rPr>
                <w:rFonts w:asciiTheme="minorHAnsi" w:hAnsiTheme="minorHAnsi" w:cstheme="minorHAnsi"/>
              </w:rPr>
              <w:t>《</w:t>
            </w:r>
            <w:r w:rsidRPr="00E063F9">
              <w:rPr>
                <w:rFonts w:asciiTheme="minorHAnsi" w:hAnsiTheme="minorHAnsi" w:cstheme="minorHAnsi"/>
              </w:rPr>
              <w:t>SO-08-001-F03</w:t>
            </w:r>
            <w:r w:rsidRPr="00E063F9">
              <w:rPr>
                <w:rFonts w:asciiTheme="minorHAnsi" w:hAnsiTheme="minorHAnsi" w:cstheme="minorHAnsi"/>
              </w:rPr>
              <w:t>上線異動申請書</w:t>
            </w:r>
            <w:r w:rsidR="00142A30" w:rsidRPr="00E063F9">
              <w:rPr>
                <w:rFonts w:asciiTheme="minorHAnsi" w:hAnsiTheme="minorHAnsi" w:cstheme="minorHAnsi"/>
              </w:rPr>
              <w:t>》</w:t>
            </w:r>
            <w:r w:rsidRPr="00E063F9">
              <w:rPr>
                <w:rFonts w:asciiTheme="minorHAnsi" w:hAnsiTheme="minorHAnsi" w:cstheme="minorHAnsi"/>
              </w:rPr>
              <w:t>電子化，修訂附件</w:t>
            </w:r>
            <w:r w:rsidR="000B2B2C" w:rsidRPr="00E063F9">
              <w:rPr>
                <w:rFonts w:asciiTheme="minorHAnsi" w:hAnsiTheme="minorHAnsi" w:cstheme="minorHAnsi"/>
              </w:rPr>
              <w:t>3</w:t>
            </w:r>
            <w:r w:rsidRPr="00E063F9">
              <w:rPr>
                <w:rFonts w:asciiTheme="minorHAnsi" w:hAnsiTheme="minorHAnsi" w:cstheme="minorHAnsi"/>
              </w:rPr>
              <w:t>。</w:t>
            </w:r>
          </w:p>
          <w:p w14:paraId="06AD2433" w14:textId="77777777" w:rsidR="00CA03E7" w:rsidRPr="00E063F9" w:rsidRDefault="00CA03E7" w:rsidP="000B5585">
            <w:pPr>
              <w:pStyle w:val="-"/>
              <w:numPr>
                <w:ilvl w:val="0"/>
                <w:numId w:val="4"/>
              </w:numPr>
              <w:ind w:left="240" w:hangingChars="100" w:hanging="240"/>
              <w:rPr>
                <w:rFonts w:asciiTheme="minorHAnsi" w:hAnsiTheme="minorHAnsi" w:cstheme="minorHAnsi"/>
              </w:rPr>
            </w:pPr>
            <w:r w:rsidRPr="00E063F9">
              <w:rPr>
                <w:rFonts w:asciiTheme="minorHAnsi" w:hAnsiTheme="minorHAnsi" w:cstheme="minorHAnsi"/>
              </w:rPr>
              <w:t>修訂第六章第一節第四項第</w:t>
            </w:r>
            <w:r w:rsidRPr="00E063F9">
              <w:rPr>
                <w:rFonts w:asciiTheme="minorHAnsi" w:hAnsiTheme="minorHAnsi" w:cstheme="minorHAnsi"/>
              </w:rPr>
              <w:t>5</w:t>
            </w:r>
            <w:r w:rsidRPr="00E063F9">
              <w:rPr>
                <w:rFonts w:asciiTheme="minorHAnsi" w:hAnsiTheme="minorHAnsi" w:cstheme="minorHAnsi"/>
              </w:rPr>
              <w:t>點，說明緊急進館申請之要件。</w:t>
            </w:r>
          </w:p>
          <w:p w14:paraId="3B525D05" w14:textId="77777777" w:rsidR="00CA03E7" w:rsidRPr="00E063F9" w:rsidRDefault="00CA03E7" w:rsidP="000B5585">
            <w:pPr>
              <w:pStyle w:val="-"/>
              <w:numPr>
                <w:ilvl w:val="0"/>
                <w:numId w:val="4"/>
              </w:numPr>
              <w:ind w:left="240" w:hangingChars="100" w:hanging="240"/>
              <w:rPr>
                <w:rFonts w:asciiTheme="minorHAnsi" w:hAnsiTheme="minorHAnsi" w:cstheme="minorHAnsi"/>
              </w:rPr>
            </w:pPr>
            <w:r w:rsidRPr="00E063F9">
              <w:rPr>
                <w:rFonts w:asciiTheme="minorHAnsi" w:hAnsiTheme="minorHAnsi" w:cstheme="minorHAnsi"/>
              </w:rPr>
              <w:t>修訂第六章第三節第一項，正版光碟保管部處由需求處調整至維運處。</w:t>
            </w:r>
          </w:p>
          <w:p w14:paraId="61C74DE6" w14:textId="77777777" w:rsidR="002947E5" w:rsidRPr="00E063F9" w:rsidRDefault="00CA03E7" w:rsidP="000B5585">
            <w:pPr>
              <w:pStyle w:val="-"/>
              <w:numPr>
                <w:ilvl w:val="0"/>
                <w:numId w:val="4"/>
              </w:numPr>
              <w:ind w:left="240" w:hangingChars="100" w:hanging="240"/>
              <w:rPr>
                <w:rFonts w:asciiTheme="minorHAnsi" w:hAnsiTheme="minorHAnsi" w:cstheme="minorHAnsi"/>
              </w:rPr>
            </w:pPr>
            <w:r w:rsidRPr="00E063F9">
              <w:rPr>
                <w:rFonts w:asciiTheme="minorHAnsi" w:hAnsiTheme="minorHAnsi" w:cstheme="minorHAnsi"/>
              </w:rPr>
              <w:t>配合</w:t>
            </w:r>
            <w:r w:rsidR="00142A30" w:rsidRPr="00E063F9">
              <w:rPr>
                <w:rFonts w:asciiTheme="minorHAnsi" w:hAnsiTheme="minorHAnsi" w:cstheme="minorHAnsi"/>
              </w:rPr>
              <w:t>《</w:t>
            </w:r>
            <w:r w:rsidRPr="00E063F9">
              <w:rPr>
                <w:rFonts w:asciiTheme="minorHAnsi" w:hAnsiTheme="minorHAnsi" w:cstheme="minorHAnsi"/>
              </w:rPr>
              <w:t>SO-08-001-F06</w:t>
            </w:r>
            <w:r w:rsidRPr="00E063F9">
              <w:rPr>
                <w:rFonts w:asciiTheme="minorHAnsi" w:hAnsiTheme="minorHAnsi" w:cstheme="minorHAnsi"/>
              </w:rPr>
              <w:t>資料異動申請書</w:t>
            </w:r>
            <w:r w:rsidR="00142A30" w:rsidRPr="00E063F9">
              <w:rPr>
                <w:rFonts w:asciiTheme="minorHAnsi" w:hAnsiTheme="minorHAnsi" w:cstheme="minorHAnsi"/>
              </w:rPr>
              <w:t>》</w:t>
            </w:r>
            <w:r w:rsidRPr="00E063F9">
              <w:rPr>
                <w:rFonts w:asciiTheme="minorHAnsi" w:hAnsiTheme="minorHAnsi" w:cstheme="minorHAnsi"/>
              </w:rPr>
              <w:t>電子化，修訂程序相關說明及附件。合併</w:t>
            </w:r>
            <w:r w:rsidR="00142A30" w:rsidRPr="00E063F9">
              <w:rPr>
                <w:rFonts w:asciiTheme="minorHAnsi" w:hAnsiTheme="minorHAnsi" w:cstheme="minorHAnsi"/>
              </w:rPr>
              <w:t>《</w:t>
            </w:r>
            <w:r w:rsidRPr="00E063F9">
              <w:rPr>
                <w:rFonts w:asciiTheme="minorHAnsi" w:hAnsiTheme="minorHAnsi" w:cstheme="minorHAnsi"/>
              </w:rPr>
              <w:t>SO-08-001-F06</w:t>
            </w:r>
            <w:r w:rsidR="008A7A6E" w:rsidRPr="00E063F9">
              <w:rPr>
                <w:rFonts w:asciiTheme="minorHAnsi" w:hAnsiTheme="minorHAnsi" w:cstheme="minorHAnsi"/>
              </w:rPr>
              <w:t>資料異動申請書</w:t>
            </w:r>
            <w:r w:rsidR="00142A30" w:rsidRPr="00E063F9">
              <w:rPr>
                <w:rFonts w:asciiTheme="minorHAnsi" w:hAnsiTheme="minorHAnsi" w:cstheme="minorHAnsi"/>
              </w:rPr>
              <w:t>》</w:t>
            </w:r>
            <w:r w:rsidR="008A7A6E" w:rsidRPr="00E063F9">
              <w:rPr>
                <w:rFonts w:asciiTheme="minorHAnsi" w:hAnsiTheme="minorHAnsi" w:cstheme="minorHAnsi"/>
              </w:rPr>
              <w:t>與</w:t>
            </w:r>
            <w:r w:rsidR="00142A30" w:rsidRPr="00E063F9">
              <w:rPr>
                <w:rFonts w:asciiTheme="minorHAnsi" w:hAnsiTheme="minorHAnsi" w:cstheme="minorHAnsi"/>
              </w:rPr>
              <w:t>《</w:t>
            </w:r>
            <w:r w:rsidR="008A7A6E" w:rsidRPr="00E063F9">
              <w:rPr>
                <w:rFonts w:asciiTheme="minorHAnsi" w:hAnsiTheme="minorHAnsi" w:cstheme="minorHAnsi"/>
              </w:rPr>
              <w:t>SO-08-001-F05</w:t>
            </w:r>
            <w:r w:rsidR="00131FCC" w:rsidRPr="00E063F9">
              <w:rPr>
                <w:rFonts w:asciiTheme="minorHAnsi" w:hAnsiTheme="minorHAnsi" w:cstheme="minorHAnsi"/>
              </w:rPr>
              <w:t xml:space="preserve"> </w:t>
            </w:r>
            <w:r w:rsidRPr="00E063F9">
              <w:rPr>
                <w:rFonts w:asciiTheme="minorHAnsi" w:hAnsiTheme="minorHAnsi" w:cstheme="minorHAnsi"/>
              </w:rPr>
              <w:t>Tandem ENABLE</w:t>
            </w:r>
            <w:r w:rsidR="008A7A6E" w:rsidRPr="00E063F9">
              <w:rPr>
                <w:rFonts w:asciiTheme="minorHAnsi" w:hAnsiTheme="minorHAnsi" w:cstheme="minorHAnsi"/>
              </w:rPr>
              <w:t>資料異動申請書</w:t>
            </w:r>
            <w:r w:rsidR="00142A30" w:rsidRPr="00E063F9">
              <w:rPr>
                <w:rFonts w:asciiTheme="minorHAnsi" w:hAnsiTheme="minorHAnsi" w:cstheme="minorHAnsi"/>
              </w:rPr>
              <w:t>》</w:t>
            </w:r>
            <w:r w:rsidR="008A7A6E" w:rsidRPr="00E063F9">
              <w:rPr>
                <w:rFonts w:asciiTheme="minorHAnsi" w:hAnsiTheme="minorHAnsi" w:cstheme="minorHAnsi"/>
              </w:rPr>
              <w:t>功能，同時廢止</w:t>
            </w:r>
            <w:r w:rsidR="00142A30" w:rsidRPr="00E063F9">
              <w:rPr>
                <w:rFonts w:asciiTheme="minorHAnsi" w:hAnsiTheme="minorHAnsi" w:cstheme="minorHAnsi"/>
              </w:rPr>
              <w:t>《</w:t>
            </w:r>
            <w:r w:rsidRPr="00E063F9">
              <w:rPr>
                <w:rFonts w:asciiTheme="minorHAnsi" w:hAnsiTheme="minorHAnsi" w:cstheme="minorHAnsi"/>
              </w:rPr>
              <w:t>SO-08-001-F05 Tandem ENABLE</w:t>
            </w:r>
            <w:r w:rsidRPr="00E063F9">
              <w:rPr>
                <w:rFonts w:asciiTheme="minorHAnsi" w:hAnsiTheme="minorHAnsi" w:cstheme="minorHAnsi"/>
              </w:rPr>
              <w:t>資料異動申請書</w:t>
            </w:r>
            <w:r w:rsidR="00142A30" w:rsidRPr="00E063F9">
              <w:rPr>
                <w:rFonts w:asciiTheme="minorHAnsi" w:hAnsiTheme="minorHAnsi" w:cstheme="minorHAnsi"/>
              </w:rPr>
              <w:t>》</w:t>
            </w:r>
            <w:r w:rsidRPr="00E063F9">
              <w:rPr>
                <w:rFonts w:asciiTheme="minorHAnsi" w:hAnsiTheme="minorHAnsi" w:cstheme="minorHAnsi"/>
              </w:rPr>
              <w:t>。</w:t>
            </w:r>
          </w:p>
          <w:p w14:paraId="36045C87" w14:textId="77777777" w:rsidR="003A1FBB" w:rsidRPr="00E063F9" w:rsidRDefault="003A1FBB" w:rsidP="000B5585">
            <w:pPr>
              <w:pStyle w:val="-"/>
              <w:numPr>
                <w:ilvl w:val="0"/>
                <w:numId w:val="4"/>
              </w:numPr>
              <w:ind w:left="240" w:hangingChars="100" w:hanging="240"/>
              <w:rPr>
                <w:rFonts w:asciiTheme="minorHAnsi" w:hAnsiTheme="minorHAnsi" w:cstheme="minorHAnsi"/>
              </w:rPr>
            </w:pPr>
            <w:r w:rsidRPr="00E063F9">
              <w:rPr>
                <w:rFonts w:asciiTheme="minorHAnsi" w:hAnsiTheme="minorHAnsi" w:cstheme="minorHAnsi"/>
              </w:rPr>
              <w:t>修訂附件</w:t>
            </w:r>
            <w:r w:rsidRPr="00E063F9">
              <w:rPr>
                <w:rFonts w:asciiTheme="minorHAnsi" w:hAnsiTheme="minorHAnsi" w:cstheme="minorHAnsi"/>
              </w:rPr>
              <w:t>7</w:t>
            </w:r>
            <w:r w:rsidR="00142A30" w:rsidRPr="00E063F9">
              <w:rPr>
                <w:rFonts w:asciiTheme="minorHAnsi" w:hAnsiTheme="minorHAnsi" w:cstheme="minorHAnsi"/>
              </w:rPr>
              <w:t>《</w:t>
            </w:r>
            <w:r w:rsidRPr="00E063F9">
              <w:rPr>
                <w:rFonts w:asciiTheme="minorHAnsi" w:hAnsiTheme="minorHAnsi" w:cstheme="minorHAnsi"/>
              </w:rPr>
              <w:t>SO-08-001-F07</w:t>
            </w:r>
            <w:r w:rsidRPr="00E063F9">
              <w:rPr>
                <w:rFonts w:asciiTheme="minorHAnsi" w:hAnsiTheme="minorHAnsi" w:cstheme="minorHAnsi"/>
              </w:rPr>
              <w:t>緊急上線處理流程圖</w:t>
            </w:r>
            <w:r w:rsidR="00142A30" w:rsidRPr="00E063F9">
              <w:rPr>
                <w:rFonts w:asciiTheme="minorHAnsi" w:hAnsiTheme="minorHAnsi" w:cstheme="minorHAnsi"/>
              </w:rPr>
              <w:t>》</w:t>
            </w:r>
            <w:r w:rsidRPr="00E063F9">
              <w:rPr>
                <w:rFonts w:asciiTheme="minorHAnsi" w:hAnsiTheme="minorHAnsi" w:cstheme="minorHAnsi"/>
              </w:rPr>
              <w:t>。</w:t>
            </w:r>
          </w:p>
        </w:tc>
        <w:tc>
          <w:tcPr>
            <w:tcW w:w="1361" w:type="dxa"/>
            <w:vAlign w:val="center"/>
          </w:tcPr>
          <w:p w14:paraId="605E7711" w14:textId="77777777" w:rsidR="002947E5" w:rsidRPr="00E063F9" w:rsidRDefault="00CE6130" w:rsidP="00BB7317">
            <w:pPr>
              <w:pStyle w:val="-"/>
              <w:rPr>
                <w:rFonts w:asciiTheme="minorHAnsi" w:hAnsiTheme="minorHAnsi" w:cstheme="minorHAnsi"/>
              </w:rPr>
            </w:pPr>
            <w:r w:rsidRPr="00E063F9">
              <w:rPr>
                <w:rFonts w:asciiTheme="minorHAnsi" w:hAnsiTheme="minorHAnsi" w:cstheme="minorHAnsi"/>
              </w:rPr>
              <w:t>陳鑫如</w:t>
            </w:r>
          </w:p>
        </w:tc>
        <w:tc>
          <w:tcPr>
            <w:tcW w:w="1247" w:type="dxa"/>
            <w:vAlign w:val="center"/>
          </w:tcPr>
          <w:p w14:paraId="230AA0B8" w14:textId="77777777" w:rsidR="002947E5" w:rsidRPr="00E063F9" w:rsidRDefault="00CE6130" w:rsidP="00BB7317">
            <w:pPr>
              <w:pStyle w:val="-"/>
              <w:rPr>
                <w:rFonts w:asciiTheme="minorHAnsi" w:hAnsiTheme="minorHAnsi" w:cstheme="minorHAnsi"/>
              </w:rPr>
            </w:pPr>
            <w:r w:rsidRPr="00E063F9">
              <w:rPr>
                <w:rFonts w:asciiTheme="minorHAnsi" w:hAnsiTheme="minorHAnsi" w:cstheme="minorHAnsi"/>
              </w:rPr>
              <w:t>梁資深副總裁維誠</w:t>
            </w:r>
          </w:p>
        </w:tc>
        <w:tc>
          <w:tcPr>
            <w:tcW w:w="1021" w:type="dxa"/>
            <w:vAlign w:val="center"/>
          </w:tcPr>
          <w:p w14:paraId="69C468A4" w14:textId="77777777" w:rsidR="002947E5" w:rsidRPr="00E063F9" w:rsidRDefault="002947E5" w:rsidP="00BB7317">
            <w:pPr>
              <w:pStyle w:val="-"/>
              <w:rPr>
                <w:rFonts w:asciiTheme="minorHAnsi" w:hAnsiTheme="minorHAnsi" w:cstheme="minorHAnsi"/>
              </w:rPr>
            </w:pPr>
          </w:p>
        </w:tc>
      </w:tr>
      <w:tr w:rsidR="00E063F9" w:rsidRPr="00E063F9" w14:paraId="3D3310A0" w14:textId="77777777" w:rsidTr="001A2A3C">
        <w:trPr>
          <w:jc w:val="center"/>
        </w:trPr>
        <w:tc>
          <w:tcPr>
            <w:tcW w:w="1361" w:type="dxa"/>
            <w:vAlign w:val="center"/>
          </w:tcPr>
          <w:p w14:paraId="2C483FDE" w14:textId="77777777" w:rsidR="00BB347A" w:rsidRPr="00E063F9" w:rsidRDefault="00BB347A" w:rsidP="00BB7317">
            <w:pPr>
              <w:pStyle w:val="-0"/>
              <w:rPr>
                <w:rFonts w:asciiTheme="minorHAnsi" w:hAnsiTheme="minorHAnsi" w:cstheme="minorHAnsi"/>
              </w:rPr>
            </w:pPr>
            <w:r w:rsidRPr="00E063F9">
              <w:rPr>
                <w:rFonts w:asciiTheme="minorHAnsi" w:hAnsiTheme="minorHAnsi" w:cstheme="minorHAnsi"/>
              </w:rPr>
              <w:t>V1.</w:t>
            </w:r>
            <w:r w:rsidR="00A662DF" w:rsidRPr="00E063F9">
              <w:rPr>
                <w:rFonts w:asciiTheme="minorHAnsi" w:hAnsiTheme="minorHAnsi" w:cstheme="minorHAnsi"/>
              </w:rPr>
              <w:t>3</w:t>
            </w:r>
          </w:p>
        </w:tc>
        <w:tc>
          <w:tcPr>
            <w:tcW w:w="2041" w:type="dxa"/>
            <w:vAlign w:val="center"/>
          </w:tcPr>
          <w:p w14:paraId="6AC7017C" w14:textId="77777777" w:rsidR="00BB347A" w:rsidRPr="00E063F9" w:rsidRDefault="00BB347A" w:rsidP="00BB7317">
            <w:pPr>
              <w:pStyle w:val="-0"/>
              <w:rPr>
                <w:rFonts w:asciiTheme="minorHAnsi" w:hAnsiTheme="minorHAnsi" w:cstheme="minorHAnsi"/>
              </w:rPr>
            </w:pPr>
            <w:smartTag w:uri="urn:schemas-microsoft-com:office:smarttags" w:element="chsdate">
              <w:smartTagPr>
                <w:attr w:name="IsROCDate" w:val="False"/>
                <w:attr w:name="IsLunarDate" w:val="False"/>
                <w:attr w:name="Day" w:val="4"/>
                <w:attr w:name="Month" w:val="9"/>
                <w:attr w:name="Year" w:val="2009"/>
              </w:smartTagPr>
              <w:r w:rsidRPr="00E063F9">
                <w:rPr>
                  <w:rFonts w:asciiTheme="minorHAnsi" w:hAnsiTheme="minorHAnsi" w:cstheme="minorHAnsi"/>
                </w:rPr>
                <w:t>2009/</w:t>
              </w:r>
              <w:r w:rsidR="004D3865" w:rsidRPr="00E063F9">
                <w:rPr>
                  <w:rFonts w:asciiTheme="minorHAnsi" w:hAnsiTheme="minorHAnsi" w:cstheme="minorHAnsi"/>
                </w:rPr>
                <w:t>09</w:t>
              </w:r>
              <w:r w:rsidR="00321AE1" w:rsidRPr="00E063F9">
                <w:rPr>
                  <w:rFonts w:asciiTheme="minorHAnsi" w:hAnsiTheme="minorHAnsi" w:cstheme="minorHAnsi"/>
                </w:rPr>
                <w:t>/04</w:t>
              </w:r>
            </w:smartTag>
          </w:p>
        </w:tc>
        <w:tc>
          <w:tcPr>
            <w:tcW w:w="3742" w:type="dxa"/>
            <w:vAlign w:val="center"/>
          </w:tcPr>
          <w:p w14:paraId="6F90EA14" w14:textId="77777777" w:rsidR="00A662DF" w:rsidRPr="00E063F9" w:rsidRDefault="00A662DF" w:rsidP="000B5585">
            <w:pPr>
              <w:pStyle w:val="-"/>
              <w:numPr>
                <w:ilvl w:val="0"/>
                <w:numId w:val="5"/>
              </w:numPr>
              <w:ind w:left="240" w:hangingChars="100" w:hanging="240"/>
              <w:rPr>
                <w:rFonts w:asciiTheme="minorHAnsi" w:hAnsiTheme="minorHAnsi" w:cstheme="minorHAnsi"/>
              </w:rPr>
            </w:pPr>
            <w:r w:rsidRPr="00E063F9">
              <w:rPr>
                <w:rFonts w:asciiTheme="minorHAnsi" w:hAnsiTheme="minorHAnsi" w:cstheme="minorHAnsi"/>
              </w:rPr>
              <w:t>修訂第六章第二節系統分析與開發設計。</w:t>
            </w:r>
          </w:p>
          <w:p w14:paraId="2571012C" w14:textId="77777777" w:rsidR="00BB347A" w:rsidRPr="00E063F9" w:rsidRDefault="00BB347A" w:rsidP="000B5585">
            <w:pPr>
              <w:pStyle w:val="-"/>
              <w:numPr>
                <w:ilvl w:val="0"/>
                <w:numId w:val="5"/>
              </w:numPr>
              <w:ind w:left="240" w:hangingChars="100" w:hanging="240"/>
              <w:rPr>
                <w:rFonts w:asciiTheme="minorHAnsi" w:hAnsiTheme="minorHAnsi" w:cstheme="minorHAnsi"/>
              </w:rPr>
            </w:pPr>
            <w:r w:rsidRPr="00E063F9">
              <w:rPr>
                <w:rFonts w:asciiTheme="minorHAnsi" w:hAnsiTheme="minorHAnsi" w:cstheme="minorHAnsi"/>
              </w:rPr>
              <w:t>因應</w:t>
            </w:r>
            <w:r w:rsidRPr="00E063F9">
              <w:rPr>
                <w:rFonts w:asciiTheme="minorHAnsi" w:hAnsiTheme="minorHAnsi" w:cstheme="minorHAnsi"/>
              </w:rPr>
              <w:t>ISO 20000</w:t>
            </w:r>
            <w:r w:rsidRPr="00E063F9">
              <w:rPr>
                <w:rFonts w:asciiTheme="minorHAnsi" w:hAnsiTheme="minorHAnsi" w:cstheme="minorHAnsi"/>
              </w:rPr>
              <w:t>上線管理流程之導入，修訂第</w:t>
            </w:r>
            <w:r w:rsidR="00A710F2" w:rsidRPr="00E063F9">
              <w:rPr>
                <w:rFonts w:asciiTheme="minorHAnsi" w:hAnsiTheme="minorHAnsi" w:cstheme="minorHAnsi"/>
              </w:rPr>
              <w:t>六</w:t>
            </w:r>
            <w:r w:rsidRPr="00E063F9">
              <w:rPr>
                <w:rFonts w:asciiTheme="minorHAnsi" w:hAnsiTheme="minorHAnsi" w:cstheme="minorHAnsi"/>
              </w:rPr>
              <w:t>章第二節七、程式上線</w:t>
            </w:r>
            <w:r w:rsidR="00C151E6" w:rsidRPr="00E063F9">
              <w:rPr>
                <w:rFonts w:asciiTheme="minorHAnsi" w:hAnsiTheme="minorHAnsi" w:cstheme="minorHAnsi"/>
              </w:rPr>
              <w:t>。</w:t>
            </w:r>
          </w:p>
          <w:p w14:paraId="7B46AADB" w14:textId="77777777" w:rsidR="003C4D72" w:rsidRPr="00E063F9" w:rsidRDefault="00C151E6" w:rsidP="000B5585">
            <w:pPr>
              <w:pStyle w:val="-"/>
              <w:numPr>
                <w:ilvl w:val="0"/>
                <w:numId w:val="5"/>
              </w:numPr>
              <w:ind w:left="240" w:hangingChars="100" w:hanging="240"/>
              <w:rPr>
                <w:rFonts w:asciiTheme="minorHAnsi" w:hAnsiTheme="minorHAnsi" w:cstheme="minorHAnsi"/>
              </w:rPr>
            </w:pPr>
            <w:r w:rsidRPr="00E063F9">
              <w:rPr>
                <w:rFonts w:asciiTheme="minorHAnsi" w:hAnsiTheme="minorHAnsi" w:cstheme="minorHAnsi"/>
              </w:rPr>
              <w:t>廢止附件</w:t>
            </w:r>
            <w:r w:rsidR="00142A30" w:rsidRPr="00E063F9">
              <w:rPr>
                <w:rFonts w:asciiTheme="minorHAnsi" w:hAnsiTheme="minorHAnsi" w:cstheme="minorHAnsi"/>
              </w:rPr>
              <w:t>《</w:t>
            </w:r>
            <w:r w:rsidRPr="00E063F9">
              <w:rPr>
                <w:rFonts w:asciiTheme="minorHAnsi" w:hAnsiTheme="minorHAnsi" w:cstheme="minorHAnsi"/>
              </w:rPr>
              <w:t>SO-08-001-F02</w:t>
            </w:r>
            <w:r w:rsidRPr="00E063F9">
              <w:rPr>
                <w:rFonts w:asciiTheme="minorHAnsi" w:hAnsiTheme="minorHAnsi" w:cstheme="minorHAnsi"/>
              </w:rPr>
              <w:t>線上程式碼申請單</w:t>
            </w:r>
            <w:r w:rsidR="00142A30" w:rsidRPr="00E063F9">
              <w:rPr>
                <w:rFonts w:asciiTheme="minorHAnsi" w:hAnsiTheme="minorHAnsi" w:cstheme="minorHAnsi"/>
              </w:rPr>
              <w:t>》</w:t>
            </w:r>
            <w:r w:rsidR="00120454" w:rsidRPr="00E063F9">
              <w:rPr>
                <w:rFonts w:asciiTheme="minorHAnsi" w:hAnsiTheme="minorHAnsi" w:cstheme="minorHAnsi"/>
              </w:rPr>
              <w:t>。</w:t>
            </w:r>
          </w:p>
        </w:tc>
        <w:tc>
          <w:tcPr>
            <w:tcW w:w="1361" w:type="dxa"/>
            <w:vAlign w:val="center"/>
          </w:tcPr>
          <w:p w14:paraId="61158466" w14:textId="77777777" w:rsidR="00BB347A" w:rsidRPr="00E063F9" w:rsidRDefault="00BB347A" w:rsidP="00BB7317">
            <w:pPr>
              <w:pStyle w:val="-"/>
              <w:rPr>
                <w:rFonts w:asciiTheme="minorHAnsi" w:hAnsiTheme="minorHAnsi" w:cstheme="minorHAnsi"/>
              </w:rPr>
            </w:pPr>
            <w:r w:rsidRPr="00E063F9">
              <w:rPr>
                <w:rFonts w:asciiTheme="minorHAnsi" w:hAnsiTheme="minorHAnsi" w:cstheme="minorHAnsi"/>
              </w:rPr>
              <w:t>陳鑫如</w:t>
            </w:r>
          </w:p>
        </w:tc>
        <w:tc>
          <w:tcPr>
            <w:tcW w:w="1247" w:type="dxa"/>
            <w:vAlign w:val="center"/>
          </w:tcPr>
          <w:p w14:paraId="11852C2D" w14:textId="77777777" w:rsidR="00BB347A" w:rsidRPr="00E063F9" w:rsidRDefault="00BB347A" w:rsidP="00BB7317">
            <w:pPr>
              <w:pStyle w:val="-"/>
              <w:rPr>
                <w:rFonts w:asciiTheme="minorHAnsi" w:hAnsiTheme="minorHAnsi" w:cstheme="minorHAnsi"/>
              </w:rPr>
            </w:pPr>
            <w:r w:rsidRPr="00E063F9">
              <w:rPr>
                <w:rFonts w:asciiTheme="minorHAnsi" w:hAnsiTheme="minorHAnsi" w:cstheme="minorHAnsi"/>
              </w:rPr>
              <w:t>梁資深副總裁維誠</w:t>
            </w:r>
          </w:p>
        </w:tc>
        <w:tc>
          <w:tcPr>
            <w:tcW w:w="1021" w:type="dxa"/>
            <w:vAlign w:val="center"/>
          </w:tcPr>
          <w:p w14:paraId="3CFC7C23" w14:textId="77777777" w:rsidR="00BB347A" w:rsidRPr="00E063F9" w:rsidRDefault="00BB347A" w:rsidP="00BB7317">
            <w:pPr>
              <w:pStyle w:val="-"/>
              <w:rPr>
                <w:rFonts w:asciiTheme="minorHAnsi" w:hAnsiTheme="minorHAnsi" w:cstheme="minorHAnsi"/>
              </w:rPr>
            </w:pPr>
          </w:p>
        </w:tc>
      </w:tr>
      <w:tr w:rsidR="00E063F9" w:rsidRPr="00E063F9" w14:paraId="34C408C0" w14:textId="77777777" w:rsidTr="001A2A3C">
        <w:trPr>
          <w:jc w:val="center"/>
        </w:trPr>
        <w:tc>
          <w:tcPr>
            <w:tcW w:w="1361" w:type="dxa"/>
            <w:vAlign w:val="center"/>
          </w:tcPr>
          <w:p w14:paraId="6B118FA8" w14:textId="77777777" w:rsidR="006107A1" w:rsidRPr="00E063F9" w:rsidRDefault="006107A1" w:rsidP="00BB7317">
            <w:pPr>
              <w:pStyle w:val="-0"/>
              <w:rPr>
                <w:rFonts w:asciiTheme="minorHAnsi" w:hAnsiTheme="minorHAnsi" w:cstheme="minorHAnsi"/>
              </w:rPr>
            </w:pPr>
            <w:r w:rsidRPr="00E063F9">
              <w:rPr>
                <w:rFonts w:asciiTheme="minorHAnsi" w:hAnsiTheme="minorHAnsi" w:cstheme="minorHAnsi"/>
              </w:rPr>
              <w:t>V1.4</w:t>
            </w:r>
          </w:p>
        </w:tc>
        <w:tc>
          <w:tcPr>
            <w:tcW w:w="2041" w:type="dxa"/>
            <w:vAlign w:val="center"/>
          </w:tcPr>
          <w:p w14:paraId="1BC10F74" w14:textId="77777777" w:rsidR="006107A1" w:rsidRPr="00E063F9" w:rsidRDefault="006107A1" w:rsidP="00BB7317">
            <w:pPr>
              <w:pStyle w:val="-0"/>
              <w:rPr>
                <w:rFonts w:asciiTheme="minorHAnsi" w:hAnsiTheme="minorHAnsi" w:cstheme="minorHAnsi"/>
              </w:rPr>
            </w:pPr>
            <w:smartTag w:uri="urn:schemas-microsoft-com:office:smarttags" w:element="chsdate">
              <w:smartTagPr>
                <w:attr w:name="IsROCDate" w:val="False"/>
                <w:attr w:name="IsLunarDate" w:val="False"/>
                <w:attr w:name="Day" w:val="7"/>
                <w:attr w:name="Month" w:val="10"/>
                <w:attr w:name="Year" w:val="2009"/>
              </w:smartTagPr>
              <w:r w:rsidRPr="00E063F9">
                <w:rPr>
                  <w:rFonts w:asciiTheme="minorHAnsi" w:hAnsiTheme="minorHAnsi" w:cstheme="minorHAnsi"/>
                </w:rPr>
                <w:t>2009/10/07</w:t>
              </w:r>
            </w:smartTag>
          </w:p>
        </w:tc>
        <w:tc>
          <w:tcPr>
            <w:tcW w:w="3742" w:type="dxa"/>
            <w:vAlign w:val="center"/>
          </w:tcPr>
          <w:p w14:paraId="587A8C83" w14:textId="77777777" w:rsidR="006107A1" w:rsidRPr="00E063F9" w:rsidRDefault="006107A1" w:rsidP="00BB7317">
            <w:pPr>
              <w:pStyle w:val="-"/>
              <w:rPr>
                <w:rFonts w:asciiTheme="minorHAnsi" w:hAnsiTheme="minorHAnsi" w:cstheme="minorHAnsi"/>
              </w:rPr>
            </w:pPr>
            <w:r w:rsidRPr="00E063F9">
              <w:rPr>
                <w:rFonts w:asciiTheme="minorHAnsi" w:hAnsiTheme="minorHAnsi" w:cstheme="minorHAnsi"/>
              </w:rPr>
              <w:t>修訂</w:t>
            </w:r>
            <w:r w:rsidR="00142A30" w:rsidRPr="00E063F9">
              <w:rPr>
                <w:rFonts w:asciiTheme="minorHAnsi" w:hAnsiTheme="minorHAnsi" w:cstheme="minorHAnsi"/>
              </w:rPr>
              <w:t>《</w:t>
            </w:r>
            <w:r w:rsidRPr="00E063F9">
              <w:rPr>
                <w:rFonts w:asciiTheme="minorHAnsi" w:hAnsiTheme="minorHAnsi" w:cstheme="minorHAnsi"/>
              </w:rPr>
              <w:t>SO-08-001-F04</w:t>
            </w:r>
            <w:r w:rsidR="00131FCC" w:rsidRPr="00E063F9">
              <w:rPr>
                <w:rFonts w:asciiTheme="minorHAnsi" w:hAnsiTheme="minorHAnsi" w:cstheme="minorHAnsi"/>
              </w:rPr>
              <w:t xml:space="preserve"> </w:t>
            </w:r>
            <w:r w:rsidRPr="00E063F9">
              <w:rPr>
                <w:rFonts w:asciiTheme="minorHAnsi" w:hAnsiTheme="minorHAnsi" w:cstheme="minorHAnsi"/>
              </w:rPr>
              <w:t>EMR</w:t>
            </w:r>
            <w:r w:rsidRPr="00E063F9">
              <w:rPr>
                <w:rFonts w:asciiTheme="minorHAnsi" w:hAnsiTheme="minorHAnsi" w:cstheme="minorHAnsi"/>
              </w:rPr>
              <w:t>異動申請表</w:t>
            </w:r>
            <w:r w:rsidR="00142A30" w:rsidRPr="00E063F9">
              <w:rPr>
                <w:rFonts w:asciiTheme="minorHAnsi" w:hAnsiTheme="minorHAnsi" w:cstheme="minorHAnsi"/>
              </w:rPr>
              <w:t>》</w:t>
            </w:r>
            <w:r w:rsidRPr="00E063F9">
              <w:rPr>
                <w:rFonts w:asciiTheme="minorHAnsi" w:hAnsiTheme="minorHAnsi" w:cstheme="minorHAnsi"/>
              </w:rPr>
              <w:t>表單格式。</w:t>
            </w:r>
          </w:p>
        </w:tc>
        <w:tc>
          <w:tcPr>
            <w:tcW w:w="1361" w:type="dxa"/>
            <w:vAlign w:val="center"/>
          </w:tcPr>
          <w:p w14:paraId="706D6058" w14:textId="77777777" w:rsidR="006107A1" w:rsidRPr="00E063F9" w:rsidRDefault="006107A1" w:rsidP="00BB7317">
            <w:pPr>
              <w:pStyle w:val="-"/>
              <w:rPr>
                <w:rFonts w:asciiTheme="minorHAnsi" w:hAnsiTheme="minorHAnsi" w:cstheme="minorHAnsi"/>
              </w:rPr>
            </w:pPr>
            <w:r w:rsidRPr="00E063F9">
              <w:rPr>
                <w:rFonts w:asciiTheme="minorHAnsi" w:hAnsiTheme="minorHAnsi" w:cstheme="minorHAnsi"/>
              </w:rPr>
              <w:t>陳鑫如</w:t>
            </w:r>
          </w:p>
        </w:tc>
        <w:tc>
          <w:tcPr>
            <w:tcW w:w="1247" w:type="dxa"/>
            <w:vAlign w:val="center"/>
          </w:tcPr>
          <w:p w14:paraId="2F15F93F" w14:textId="77777777" w:rsidR="006107A1" w:rsidRPr="00E063F9" w:rsidRDefault="006107A1" w:rsidP="00BB7317">
            <w:pPr>
              <w:pStyle w:val="-"/>
              <w:rPr>
                <w:rFonts w:asciiTheme="minorHAnsi" w:hAnsiTheme="minorHAnsi" w:cstheme="minorHAnsi"/>
              </w:rPr>
            </w:pPr>
            <w:r w:rsidRPr="00E063F9">
              <w:rPr>
                <w:rFonts w:asciiTheme="minorHAnsi" w:hAnsiTheme="minorHAnsi" w:cstheme="minorHAnsi"/>
              </w:rPr>
              <w:t>梁資深副總裁維誠</w:t>
            </w:r>
          </w:p>
        </w:tc>
        <w:tc>
          <w:tcPr>
            <w:tcW w:w="1021" w:type="dxa"/>
            <w:vAlign w:val="center"/>
          </w:tcPr>
          <w:p w14:paraId="7907A14D" w14:textId="77777777" w:rsidR="006107A1" w:rsidRPr="00E063F9" w:rsidRDefault="006107A1" w:rsidP="00BB7317">
            <w:pPr>
              <w:pStyle w:val="-"/>
              <w:rPr>
                <w:rFonts w:asciiTheme="minorHAnsi" w:hAnsiTheme="minorHAnsi" w:cstheme="minorHAnsi"/>
              </w:rPr>
            </w:pPr>
          </w:p>
        </w:tc>
      </w:tr>
      <w:tr w:rsidR="00E063F9" w:rsidRPr="00E063F9" w14:paraId="2004D67C" w14:textId="77777777" w:rsidTr="001A2A3C">
        <w:trPr>
          <w:jc w:val="center"/>
        </w:trPr>
        <w:tc>
          <w:tcPr>
            <w:tcW w:w="1361" w:type="dxa"/>
            <w:vAlign w:val="center"/>
          </w:tcPr>
          <w:p w14:paraId="5F90784D" w14:textId="77777777" w:rsidR="006107A1" w:rsidRPr="00E063F9" w:rsidRDefault="006107A1" w:rsidP="00752305">
            <w:pPr>
              <w:pStyle w:val="-0"/>
              <w:rPr>
                <w:rFonts w:asciiTheme="minorHAnsi" w:hAnsiTheme="minorHAnsi" w:cstheme="minorHAnsi"/>
              </w:rPr>
            </w:pPr>
            <w:r w:rsidRPr="00E063F9">
              <w:rPr>
                <w:rFonts w:asciiTheme="minorHAnsi" w:hAnsiTheme="minorHAnsi" w:cstheme="minorHAnsi"/>
              </w:rPr>
              <w:t>V1.5</w:t>
            </w:r>
          </w:p>
        </w:tc>
        <w:tc>
          <w:tcPr>
            <w:tcW w:w="2041" w:type="dxa"/>
            <w:vAlign w:val="center"/>
          </w:tcPr>
          <w:p w14:paraId="446417E9" w14:textId="77777777" w:rsidR="006107A1" w:rsidRPr="00E063F9" w:rsidRDefault="006107A1" w:rsidP="00752305">
            <w:pPr>
              <w:pStyle w:val="-0"/>
              <w:rPr>
                <w:rFonts w:asciiTheme="minorHAnsi" w:hAnsiTheme="minorHAnsi" w:cstheme="minorHAnsi"/>
              </w:rPr>
            </w:pPr>
            <w:smartTag w:uri="urn:schemas-microsoft-com:office:smarttags" w:element="chsdate">
              <w:smartTagPr>
                <w:attr w:name="IsROCDate" w:val="False"/>
                <w:attr w:name="IsLunarDate" w:val="False"/>
                <w:attr w:name="Day" w:val="30"/>
                <w:attr w:name="Month" w:val="10"/>
                <w:attr w:name="Year" w:val="2009"/>
              </w:smartTagPr>
              <w:r w:rsidRPr="00E063F9">
                <w:rPr>
                  <w:rFonts w:asciiTheme="minorHAnsi" w:hAnsiTheme="minorHAnsi" w:cstheme="minorHAnsi"/>
                </w:rPr>
                <w:t>2009/</w:t>
              </w:r>
              <w:r w:rsidR="00EC595E" w:rsidRPr="00E063F9">
                <w:rPr>
                  <w:rFonts w:asciiTheme="minorHAnsi" w:hAnsiTheme="minorHAnsi" w:cstheme="minorHAnsi"/>
                </w:rPr>
                <w:t>10</w:t>
              </w:r>
              <w:r w:rsidRPr="00E063F9">
                <w:rPr>
                  <w:rFonts w:asciiTheme="minorHAnsi" w:hAnsiTheme="minorHAnsi" w:cstheme="minorHAnsi"/>
                </w:rPr>
                <w:t>/</w:t>
              </w:r>
              <w:r w:rsidR="00EC595E" w:rsidRPr="00E063F9">
                <w:rPr>
                  <w:rFonts w:asciiTheme="minorHAnsi" w:hAnsiTheme="minorHAnsi" w:cstheme="minorHAnsi"/>
                </w:rPr>
                <w:t>30</w:t>
              </w:r>
            </w:smartTag>
          </w:p>
        </w:tc>
        <w:tc>
          <w:tcPr>
            <w:tcW w:w="3742" w:type="dxa"/>
            <w:vAlign w:val="center"/>
          </w:tcPr>
          <w:p w14:paraId="4EF61BBD" w14:textId="77777777" w:rsidR="006107A1" w:rsidRPr="00E063F9" w:rsidRDefault="00D10C90" w:rsidP="00752305">
            <w:pPr>
              <w:pStyle w:val="-"/>
              <w:rPr>
                <w:rFonts w:asciiTheme="minorHAnsi" w:hAnsiTheme="minorHAnsi" w:cstheme="minorHAnsi"/>
              </w:rPr>
            </w:pPr>
            <w:r w:rsidRPr="00E063F9">
              <w:rPr>
                <w:rFonts w:asciiTheme="minorHAnsi" w:hAnsiTheme="minorHAnsi" w:cstheme="minorHAnsi"/>
              </w:rPr>
              <w:t>修訂第六章程式上線相關程序。</w:t>
            </w:r>
          </w:p>
        </w:tc>
        <w:tc>
          <w:tcPr>
            <w:tcW w:w="1361" w:type="dxa"/>
            <w:vAlign w:val="center"/>
          </w:tcPr>
          <w:p w14:paraId="5292F02F" w14:textId="77777777" w:rsidR="006107A1" w:rsidRPr="00E063F9" w:rsidRDefault="006107A1" w:rsidP="00752305">
            <w:pPr>
              <w:pStyle w:val="-"/>
              <w:rPr>
                <w:rFonts w:asciiTheme="minorHAnsi" w:hAnsiTheme="minorHAnsi" w:cstheme="minorHAnsi"/>
              </w:rPr>
            </w:pPr>
            <w:r w:rsidRPr="00E063F9">
              <w:rPr>
                <w:rFonts w:asciiTheme="minorHAnsi" w:hAnsiTheme="minorHAnsi" w:cstheme="minorHAnsi"/>
              </w:rPr>
              <w:t>陳鑫如</w:t>
            </w:r>
          </w:p>
        </w:tc>
        <w:tc>
          <w:tcPr>
            <w:tcW w:w="1247" w:type="dxa"/>
            <w:vAlign w:val="center"/>
          </w:tcPr>
          <w:p w14:paraId="6A1522B3" w14:textId="77777777" w:rsidR="006107A1" w:rsidRPr="00E063F9" w:rsidRDefault="006107A1" w:rsidP="00752305">
            <w:pPr>
              <w:pStyle w:val="-"/>
              <w:rPr>
                <w:rFonts w:asciiTheme="minorHAnsi" w:hAnsiTheme="minorHAnsi" w:cstheme="minorHAnsi"/>
              </w:rPr>
            </w:pPr>
            <w:r w:rsidRPr="00E063F9">
              <w:rPr>
                <w:rFonts w:asciiTheme="minorHAnsi" w:hAnsiTheme="minorHAnsi" w:cstheme="minorHAnsi"/>
              </w:rPr>
              <w:t>梁資深副總裁維誠</w:t>
            </w:r>
          </w:p>
        </w:tc>
        <w:tc>
          <w:tcPr>
            <w:tcW w:w="1021" w:type="dxa"/>
            <w:vAlign w:val="center"/>
          </w:tcPr>
          <w:p w14:paraId="47E10EE2" w14:textId="77777777" w:rsidR="006107A1" w:rsidRPr="00E063F9" w:rsidRDefault="006107A1" w:rsidP="00752305">
            <w:pPr>
              <w:pStyle w:val="-"/>
              <w:rPr>
                <w:rFonts w:asciiTheme="minorHAnsi" w:hAnsiTheme="minorHAnsi" w:cstheme="minorHAnsi"/>
              </w:rPr>
            </w:pPr>
          </w:p>
        </w:tc>
      </w:tr>
      <w:tr w:rsidR="00E063F9" w:rsidRPr="00E063F9" w14:paraId="6B8EE426" w14:textId="77777777" w:rsidTr="001A2A3C">
        <w:trPr>
          <w:jc w:val="center"/>
        </w:trPr>
        <w:tc>
          <w:tcPr>
            <w:tcW w:w="1361" w:type="dxa"/>
            <w:vAlign w:val="center"/>
          </w:tcPr>
          <w:p w14:paraId="74A5197A" w14:textId="77777777" w:rsidR="00222051" w:rsidRPr="00E063F9" w:rsidRDefault="00222051" w:rsidP="0029755A">
            <w:pPr>
              <w:pStyle w:val="-0"/>
              <w:keepNext/>
              <w:rPr>
                <w:rFonts w:asciiTheme="minorHAnsi" w:hAnsiTheme="minorHAnsi" w:cstheme="minorHAnsi"/>
              </w:rPr>
            </w:pPr>
            <w:r w:rsidRPr="00E063F9">
              <w:rPr>
                <w:rFonts w:asciiTheme="minorHAnsi" w:hAnsiTheme="minorHAnsi" w:cstheme="minorHAnsi"/>
              </w:rPr>
              <w:lastRenderedPageBreak/>
              <w:t>V1.6</w:t>
            </w:r>
          </w:p>
        </w:tc>
        <w:tc>
          <w:tcPr>
            <w:tcW w:w="2041" w:type="dxa"/>
            <w:vAlign w:val="center"/>
          </w:tcPr>
          <w:p w14:paraId="7CCF53A1" w14:textId="77777777" w:rsidR="00222051" w:rsidRPr="00E063F9" w:rsidRDefault="007309A3" w:rsidP="0029755A">
            <w:pPr>
              <w:pStyle w:val="-0"/>
              <w:keepNext/>
              <w:rPr>
                <w:rFonts w:asciiTheme="minorHAnsi" w:hAnsiTheme="minorHAnsi" w:cstheme="minorHAnsi"/>
              </w:rPr>
            </w:pPr>
            <w:smartTag w:uri="urn:schemas-microsoft-com:office:smarttags" w:element="chsdate">
              <w:smartTagPr>
                <w:attr w:name="IsROCDate" w:val="False"/>
                <w:attr w:name="IsLunarDate" w:val="False"/>
                <w:attr w:name="Day" w:val="11"/>
                <w:attr w:name="Month" w:val="12"/>
                <w:attr w:name="Year" w:val="2009"/>
              </w:smartTagPr>
              <w:r w:rsidRPr="00E063F9">
                <w:rPr>
                  <w:rFonts w:asciiTheme="minorHAnsi" w:hAnsiTheme="minorHAnsi" w:cstheme="minorHAnsi"/>
                </w:rPr>
                <w:t>2009/12</w:t>
              </w:r>
              <w:r w:rsidR="00DE4845" w:rsidRPr="00E063F9">
                <w:rPr>
                  <w:rFonts w:asciiTheme="minorHAnsi" w:hAnsiTheme="minorHAnsi" w:cstheme="minorHAnsi"/>
                </w:rPr>
                <w:t>/11</w:t>
              </w:r>
            </w:smartTag>
          </w:p>
        </w:tc>
        <w:tc>
          <w:tcPr>
            <w:tcW w:w="3742" w:type="dxa"/>
            <w:vAlign w:val="center"/>
          </w:tcPr>
          <w:p w14:paraId="38C84080" w14:textId="77777777" w:rsidR="00480780" w:rsidRPr="00E063F9" w:rsidRDefault="00480780" w:rsidP="000B5585">
            <w:pPr>
              <w:pStyle w:val="-"/>
              <w:keepNext/>
              <w:numPr>
                <w:ilvl w:val="0"/>
                <w:numId w:val="6"/>
              </w:numPr>
              <w:ind w:left="240" w:hangingChars="100" w:hanging="240"/>
              <w:rPr>
                <w:rFonts w:asciiTheme="minorHAnsi" w:hAnsiTheme="minorHAnsi" w:cstheme="minorHAnsi"/>
              </w:rPr>
            </w:pPr>
            <w:r w:rsidRPr="00E063F9">
              <w:rPr>
                <w:rFonts w:asciiTheme="minorHAnsi" w:hAnsiTheme="minorHAnsi" w:cstheme="minorHAnsi"/>
              </w:rPr>
              <w:t>修訂第六章第二節七</w:t>
            </w:r>
            <w:r w:rsidRPr="00E063F9">
              <w:rPr>
                <w:rFonts w:asciiTheme="minorHAnsi" w:hAnsiTheme="minorHAnsi" w:cstheme="minorHAnsi"/>
              </w:rPr>
              <w:t>.</w:t>
            </w:r>
            <w:r w:rsidRPr="00E063F9">
              <w:rPr>
                <w:rFonts w:asciiTheme="minorHAnsi" w:hAnsiTheme="minorHAnsi" w:cstheme="minorHAnsi"/>
              </w:rPr>
              <w:t>程式上線，上線類別之定義。</w:t>
            </w:r>
          </w:p>
          <w:p w14:paraId="755F2F76" w14:textId="77777777" w:rsidR="00222051" w:rsidRPr="00E063F9" w:rsidRDefault="00ED1CD3" w:rsidP="000B5585">
            <w:pPr>
              <w:pStyle w:val="-"/>
              <w:keepNext/>
              <w:numPr>
                <w:ilvl w:val="0"/>
                <w:numId w:val="6"/>
              </w:numPr>
              <w:ind w:left="240" w:hangingChars="100" w:hanging="240"/>
              <w:rPr>
                <w:rFonts w:asciiTheme="minorHAnsi" w:hAnsiTheme="minorHAnsi" w:cstheme="minorHAnsi"/>
              </w:rPr>
            </w:pPr>
            <w:r w:rsidRPr="00E063F9">
              <w:rPr>
                <w:rFonts w:asciiTheme="minorHAnsi" w:hAnsiTheme="minorHAnsi" w:cstheme="minorHAnsi"/>
              </w:rPr>
              <w:t>修訂</w:t>
            </w:r>
            <w:r w:rsidRPr="00E063F9">
              <w:rPr>
                <w:rFonts w:asciiTheme="minorHAnsi" w:hAnsiTheme="minorHAnsi" w:cstheme="minorHAnsi"/>
              </w:rPr>
              <w:t>SO-O8-001-F01</w:t>
            </w:r>
            <w:r w:rsidRPr="00E063F9">
              <w:rPr>
                <w:rFonts w:asciiTheme="minorHAnsi" w:hAnsiTheme="minorHAnsi" w:cstheme="minorHAnsi"/>
              </w:rPr>
              <w:t>需求申請表單、</w:t>
            </w:r>
            <w:r w:rsidRPr="00E063F9">
              <w:rPr>
                <w:rFonts w:asciiTheme="minorHAnsi" w:hAnsiTheme="minorHAnsi" w:cstheme="minorHAnsi"/>
              </w:rPr>
              <w:t>SO-08-001-F03</w:t>
            </w:r>
            <w:r w:rsidRPr="00E063F9">
              <w:rPr>
                <w:rFonts w:asciiTheme="minorHAnsi" w:hAnsiTheme="minorHAnsi" w:cstheme="minorHAnsi"/>
              </w:rPr>
              <w:t>上線異動申請書表單格式</w:t>
            </w:r>
          </w:p>
        </w:tc>
        <w:tc>
          <w:tcPr>
            <w:tcW w:w="1361" w:type="dxa"/>
            <w:vAlign w:val="center"/>
          </w:tcPr>
          <w:p w14:paraId="5FACAE36" w14:textId="77777777" w:rsidR="00222051" w:rsidRPr="00E063F9" w:rsidRDefault="00222051" w:rsidP="0029755A">
            <w:pPr>
              <w:pStyle w:val="-"/>
              <w:keepNext/>
              <w:rPr>
                <w:rFonts w:asciiTheme="minorHAnsi" w:hAnsiTheme="minorHAnsi" w:cstheme="minorHAnsi"/>
              </w:rPr>
            </w:pPr>
            <w:r w:rsidRPr="00E063F9">
              <w:rPr>
                <w:rFonts w:asciiTheme="minorHAnsi" w:hAnsiTheme="minorHAnsi" w:cstheme="minorHAnsi"/>
              </w:rPr>
              <w:t>江克忠</w:t>
            </w:r>
          </w:p>
        </w:tc>
        <w:tc>
          <w:tcPr>
            <w:tcW w:w="1247" w:type="dxa"/>
            <w:vAlign w:val="center"/>
          </w:tcPr>
          <w:p w14:paraId="7EA440A1" w14:textId="77777777" w:rsidR="00222051" w:rsidRPr="00E063F9" w:rsidRDefault="00222051" w:rsidP="0029755A">
            <w:pPr>
              <w:pStyle w:val="-"/>
              <w:keepNext/>
              <w:rPr>
                <w:rFonts w:asciiTheme="minorHAnsi" w:hAnsiTheme="minorHAnsi" w:cstheme="minorHAnsi"/>
              </w:rPr>
            </w:pPr>
            <w:r w:rsidRPr="00E063F9">
              <w:rPr>
                <w:rFonts w:asciiTheme="minorHAnsi" w:hAnsiTheme="minorHAnsi" w:cstheme="minorHAnsi"/>
              </w:rPr>
              <w:t>梁資深副總裁維誠</w:t>
            </w:r>
          </w:p>
        </w:tc>
        <w:tc>
          <w:tcPr>
            <w:tcW w:w="1021" w:type="dxa"/>
            <w:vAlign w:val="center"/>
          </w:tcPr>
          <w:p w14:paraId="7E5059B8" w14:textId="77777777" w:rsidR="00222051" w:rsidRPr="00E063F9" w:rsidRDefault="00222051" w:rsidP="0029755A">
            <w:pPr>
              <w:pStyle w:val="-"/>
              <w:keepNext/>
              <w:rPr>
                <w:rFonts w:asciiTheme="minorHAnsi" w:hAnsiTheme="minorHAnsi" w:cstheme="minorHAnsi"/>
              </w:rPr>
            </w:pPr>
          </w:p>
        </w:tc>
      </w:tr>
      <w:tr w:rsidR="00E063F9" w:rsidRPr="00E063F9" w14:paraId="3C90CD86" w14:textId="77777777" w:rsidTr="001A2A3C">
        <w:trPr>
          <w:jc w:val="center"/>
        </w:trPr>
        <w:tc>
          <w:tcPr>
            <w:tcW w:w="1361" w:type="dxa"/>
            <w:vAlign w:val="center"/>
          </w:tcPr>
          <w:p w14:paraId="63D36CD4" w14:textId="77777777" w:rsidR="00F30A7A" w:rsidRPr="00E063F9" w:rsidRDefault="00F30A7A" w:rsidP="00BB7317">
            <w:pPr>
              <w:pStyle w:val="-0"/>
              <w:rPr>
                <w:rFonts w:asciiTheme="minorHAnsi" w:hAnsiTheme="minorHAnsi" w:cstheme="minorHAnsi"/>
              </w:rPr>
            </w:pPr>
            <w:r w:rsidRPr="00E063F9">
              <w:rPr>
                <w:rFonts w:asciiTheme="minorHAnsi" w:hAnsiTheme="minorHAnsi" w:cstheme="minorHAnsi"/>
              </w:rPr>
              <w:t>V1.7</w:t>
            </w:r>
          </w:p>
        </w:tc>
        <w:tc>
          <w:tcPr>
            <w:tcW w:w="2041" w:type="dxa"/>
            <w:vAlign w:val="center"/>
          </w:tcPr>
          <w:p w14:paraId="4102F7ED" w14:textId="77777777" w:rsidR="00F30A7A" w:rsidRPr="00E063F9" w:rsidRDefault="002E49A1" w:rsidP="00BB7317">
            <w:pPr>
              <w:pStyle w:val="-0"/>
              <w:rPr>
                <w:rFonts w:asciiTheme="minorHAnsi" w:hAnsiTheme="minorHAnsi" w:cstheme="minorHAnsi"/>
              </w:rPr>
            </w:pPr>
            <w:smartTag w:uri="urn:schemas-microsoft-com:office:smarttags" w:element="chsdate">
              <w:smartTagPr>
                <w:attr w:name="IsROCDate" w:val="False"/>
                <w:attr w:name="IsLunarDate" w:val="False"/>
                <w:attr w:name="Day" w:val="8"/>
                <w:attr w:name="Month" w:val="3"/>
                <w:attr w:name="Year" w:val="2010"/>
              </w:smartTagPr>
              <w:r w:rsidRPr="00E063F9">
                <w:rPr>
                  <w:rFonts w:asciiTheme="minorHAnsi" w:hAnsiTheme="minorHAnsi" w:cstheme="minorHAnsi"/>
                </w:rPr>
                <w:t>2010/03/08</w:t>
              </w:r>
            </w:smartTag>
          </w:p>
        </w:tc>
        <w:tc>
          <w:tcPr>
            <w:tcW w:w="3742" w:type="dxa"/>
            <w:vAlign w:val="center"/>
          </w:tcPr>
          <w:p w14:paraId="29EE230E" w14:textId="77777777" w:rsidR="00F30A7A" w:rsidRPr="00E063F9" w:rsidRDefault="00F30A7A" w:rsidP="00BB7317">
            <w:pPr>
              <w:pStyle w:val="-"/>
              <w:rPr>
                <w:rFonts w:asciiTheme="minorHAnsi" w:hAnsiTheme="minorHAnsi" w:cstheme="minorHAnsi"/>
              </w:rPr>
            </w:pPr>
            <w:r w:rsidRPr="00E063F9">
              <w:rPr>
                <w:rFonts w:asciiTheme="minorHAnsi" w:hAnsiTheme="minorHAnsi" w:cstheme="minorHAnsi"/>
              </w:rPr>
              <w:t>配合二階文件修訂，更新第五章第七節為上線測試、執行人員</w:t>
            </w:r>
          </w:p>
        </w:tc>
        <w:tc>
          <w:tcPr>
            <w:tcW w:w="1361" w:type="dxa"/>
            <w:vAlign w:val="center"/>
          </w:tcPr>
          <w:p w14:paraId="2FC38F67" w14:textId="77777777" w:rsidR="00F30A7A" w:rsidRPr="00E063F9" w:rsidRDefault="00F30A7A" w:rsidP="00BB7317">
            <w:pPr>
              <w:pStyle w:val="-"/>
              <w:rPr>
                <w:rFonts w:asciiTheme="minorHAnsi" w:hAnsiTheme="minorHAnsi" w:cstheme="minorHAnsi"/>
              </w:rPr>
            </w:pPr>
            <w:r w:rsidRPr="00E063F9">
              <w:rPr>
                <w:rFonts w:asciiTheme="minorHAnsi" w:hAnsiTheme="minorHAnsi" w:cstheme="minorHAnsi"/>
              </w:rPr>
              <w:t>江克忠</w:t>
            </w:r>
          </w:p>
        </w:tc>
        <w:tc>
          <w:tcPr>
            <w:tcW w:w="1247" w:type="dxa"/>
            <w:vAlign w:val="center"/>
          </w:tcPr>
          <w:p w14:paraId="7C61288C" w14:textId="77777777" w:rsidR="00F30A7A" w:rsidRPr="00E063F9" w:rsidRDefault="00F30A7A" w:rsidP="00BB7317">
            <w:pPr>
              <w:pStyle w:val="-"/>
              <w:rPr>
                <w:rFonts w:asciiTheme="minorHAnsi" w:hAnsiTheme="minorHAnsi" w:cstheme="minorHAnsi"/>
              </w:rPr>
            </w:pPr>
            <w:r w:rsidRPr="00E063F9">
              <w:rPr>
                <w:rFonts w:asciiTheme="minorHAnsi" w:hAnsiTheme="minorHAnsi" w:cstheme="minorHAnsi"/>
              </w:rPr>
              <w:t>梁資深副總裁維誠</w:t>
            </w:r>
          </w:p>
        </w:tc>
        <w:tc>
          <w:tcPr>
            <w:tcW w:w="1021" w:type="dxa"/>
            <w:vAlign w:val="center"/>
          </w:tcPr>
          <w:p w14:paraId="365D83A9" w14:textId="77777777" w:rsidR="00F30A7A" w:rsidRPr="00E063F9" w:rsidRDefault="00F30A7A" w:rsidP="00BB7317">
            <w:pPr>
              <w:pStyle w:val="-"/>
              <w:rPr>
                <w:rFonts w:asciiTheme="minorHAnsi" w:hAnsiTheme="minorHAnsi" w:cstheme="minorHAnsi"/>
              </w:rPr>
            </w:pPr>
          </w:p>
        </w:tc>
      </w:tr>
      <w:tr w:rsidR="00E063F9" w:rsidRPr="00E063F9" w14:paraId="7486FCF5" w14:textId="77777777" w:rsidTr="001A2A3C">
        <w:trPr>
          <w:jc w:val="center"/>
        </w:trPr>
        <w:tc>
          <w:tcPr>
            <w:tcW w:w="1361" w:type="dxa"/>
            <w:vAlign w:val="center"/>
          </w:tcPr>
          <w:p w14:paraId="1A29736F" w14:textId="77777777" w:rsidR="00FF63C7" w:rsidRPr="00E063F9" w:rsidRDefault="00FF63C7" w:rsidP="00BB7317">
            <w:pPr>
              <w:pStyle w:val="-0"/>
              <w:rPr>
                <w:rFonts w:asciiTheme="minorHAnsi" w:hAnsiTheme="minorHAnsi" w:cstheme="minorHAnsi"/>
              </w:rPr>
            </w:pPr>
            <w:r w:rsidRPr="00E063F9">
              <w:rPr>
                <w:rFonts w:asciiTheme="minorHAnsi" w:hAnsiTheme="minorHAnsi" w:cstheme="minorHAnsi"/>
              </w:rPr>
              <w:t>V1.8</w:t>
            </w:r>
          </w:p>
        </w:tc>
        <w:tc>
          <w:tcPr>
            <w:tcW w:w="2041" w:type="dxa"/>
            <w:vAlign w:val="center"/>
          </w:tcPr>
          <w:p w14:paraId="433E366D" w14:textId="77777777" w:rsidR="00FF63C7" w:rsidRPr="00E063F9" w:rsidRDefault="00FF63C7" w:rsidP="00BB7317">
            <w:pPr>
              <w:pStyle w:val="-0"/>
              <w:rPr>
                <w:rFonts w:asciiTheme="minorHAnsi" w:hAnsiTheme="minorHAnsi" w:cstheme="minorHAnsi"/>
              </w:rPr>
            </w:pPr>
            <w:r w:rsidRPr="00E063F9">
              <w:rPr>
                <w:rFonts w:asciiTheme="minorHAnsi" w:hAnsiTheme="minorHAnsi" w:cstheme="minorHAnsi"/>
              </w:rPr>
              <w:t>201</w:t>
            </w:r>
            <w:r w:rsidR="006F24D0" w:rsidRPr="00E063F9">
              <w:rPr>
                <w:rFonts w:asciiTheme="minorHAnsi" w:hAnsiTheme="minorHAnsi" w:cstheme="minorHAnsi"/>
              </w:rPr>
              <w:t>0/06/04</w:t>
            </w:r>
          </w:p>
        </w:tc>
        <w:tc>
          <w:tcPr>
            <w:tcW w:w="3742" w:type="dxa"/>
            <w:vAlign w:val="center"/>
          </w:tcPr>
          <w:p w14:paraId="44BAC9EA" w14:textId="77777777" w:rsidR="00925A53" w:rsidRPr="00E063F9" w:rsidRDefault="00925A53" w:rsidP="000B5585">
            <w:pPr>
              <w:pStyle w:val="-"/>
              <w:numPr>
                <w:ilvl w:val="0"/>
                <w:numId w:val="7"/>
              </w:numPr>
              <w:ind w:left="240" w:hangingChars="100" w:hanging="240"/>
              <w:rPr>
                <w:rFonts w:asciiTheme="minorHAnsi" w:hAnsiTheme="minorHAnsi" w:cstheme="minorHAnsi"/>
              </w:rPr>
            </w:pPr>
            <w:r w:rsidRPr="00E063F9">
              <w:rPr>
                <w:rFonts w:asciiTheme="minorHAnsi" w:hAnsiTheme="minorHAnsi" w:cstheme="minorHAnsi"/>
              </w:rPr>
              <w:t>修訂第六章第一節第四點測試作業、第五點一般進館程序。</w:t>
            </w:r>
          </w:p>
          <w:p w14:paraId="4CE0F970" w14:textId="77777777" w:rsidR="006A1D74" w:rsidRPr="00E063F9" w:rsidRDefault="00925A53" w:rsidP="000B5585">
            <w:pPr>
              <w:pStyle w:val="-"/>
              <w:numPr>
                <w:ilvl w:val="0"/>
                <w:numId w:val="7"/>
              </w:numPr>
              <w:ind w:left="240" w:hangingChars="100" w:hanging="240"/>
              <w:rPr>
                <w:rFonts w:asciiTheme="minorHAnsi" w:hAnsiTheme="minorHAnsi" w:cstheme="minorHAnsi"/>
              </w:rPr>
            </w:pPr>
            <w:r w:rsidRPr="00E063F9">
              <w:rPr>
                <w:rFonts w:asciiTheme="minorHAnsi" w:hAnsiTheme="minorHAnsi" w:cstheme="minorHAnsi"/>
              </w:rPr>
              <w:t>修訂第六章第二節第七點程式上線</w:t>
            </w:r>
            <w:r w:rsidR="002B0DAA" w:rsidRPr="00E063F9">
              <w:rPr>
                <w:rFonts w:asciiTheme="minorHAnsi" w:hAnsiTheme="minorHAnsi" w:cstheme="minorHAnsi"/>
              </w:rPr>
              <w:t>。</w:t>
            </w:r>
          </w:p>
        </w:tc>
        <w:tc>
          <w:tcPr>
            <w:tcW w:w="1361" w:type="dxa"/>
            <w:vAlign w:val="center"/>
          </w:tcPr>
          <w:p w14:paraId="6DCE18F3" w14:textId="77777777" w:rsidR="00FF63C7" w:rsidRPr="00E063F9" w:rsidRDefault="00FF63C7" w:rsidP="00BB7317">
            <w:pPr>
              <w:pStyle w:val="-"/>
              <w:rPr>
                <w:rFonts w:asciiTheme="minorHAnsi" w:hAnsiTheme="minorHAnsi" w:cstheme="minorHAnsi"/>
              </w:rPr>
            </w:pPr>
            <w:r w:rsidRPr="00E063F9">
              <w:rPr>
                <w:rFonts w:asciiTheme="minorHAnsi" w:hAnsiTheme="minorHAnsi" w:cstheme="minorHAnsi"/>
              </w:rPr>
              <w:t>江克忠</w:t>
            </w:r>
          </w:p>
        </w:tc>
        <w:tc>
          <w:tcPr>
            <w:tcW w:w="1247" w:type="dxa"/>
            <w:vAlign w:val="center"/>
          </w:tcPr>
          <w:p w14:paraId="16A00543" w14:textId="77777777" w:rsidR="00FF63C7" w:rsidRPr="00E063F9" w:rsidRDefault="00FF63C7" w:rsidP="00BB7317">
            <w:pPr>
              <w:pStyle w:val="-"/>
              <w:rPr>
                <w:rFonts w:asciiTheme="minorHAnsi" w:hAnsiTheme="minorHAnsi" w:cstheme="minorHAnsi"/>
              </w:rPr>
            </w:pPr>
            <w:r w:rsidRPr="00E063F9">
              <w:rPr>
                <w:rFonts w:asciiTheme="minorHAnsi" w:hAnsiTheme="minorHAnsi" w:cstheme="minorHAnsi"/>
              </w:rPr>
              <w:t>梁資深副總裁維誠</w:t>
            </w:r>
          </w:p>
        </w:tc>
        <w:tc>
          <w:tcPr>
            <w:tcW w:w="1021" w:type="dxa"/>
            <w:vAlign w:val="center"/>
          </w:tcPr>
          <w:p w14:paraId="13F68CDF" w14:textId="77777777" w:rsidR="00FF63C7" w:rsidRPr="00E063F9" w:rsidRDefault="00FF63C7" w:rsidP="00BB7317">
            <w:pPr>
              <w:pStyle w:val="-"/>
              <w:rPr>
                <w:rFonts w:asciiTheme="minorHAnsi" w:hAnsiTheme="minorHAnsi" w:cstheme="minorHAnsi"/>
              </w:rPr>
            </w:pPr>
          </w:p>
        </w:tc>
      </w:tr>
      <w:tr w:rsidR="00E063F9" w:rsidRPr="00E063F9" w14:paraId="3A31676D" w14:textId="77777777" w:rsidTr="001A2A3C">
        <w:trPr>
          <w:jc w:val="center"/>
        </w:trPr>
        <w:tc>
          <w:tcPr>
            <w:tcW w:w="1361" w:type="dxa"/>
            <w:vAlign w:val="center"/>
          </w:tcPr>
          <w:p w14:paraId="79A33AD0" w14:textId="77777777" w:rsidR="009601CB" w:rsidRPr="00E063F9" w:rsidRDefault="009601CB" w:rsidP="00BB7317">
            <w:pPr>
              <w:pStyle w:val="-0"/>
              <w:rPr>
                <w:rFonts w:asciiTheme="minorHAnsi" w:hAnsiTheme="minorHAnsi" w:cstheme="minorHAnsi"/>
              </w:rPr>
            </w:pPr>
            <w:r w:rsidRPr="00E063F9">
              <w:rPr>
                <w:rFonts w:asciiTheme="minorHAnsi" w:hAnsiTheme="minorHAnsi" w:cstheme="minorHAnsi"/>
              </w:rPr>
              <w:t>V1.9</w:t>
            </w:r>
          </w:p>
        </w:tc>
        <w:tc>
          <w:tcPr>
            <w:tcW w:w="2041" w:type="dxa"/>
            <w:vAlign w:val="center"/>
          </w:tcPr>
          <w:p w14:paraId="0614287D" w14:textId="77777777" w:rsidR="009601CB" w:rsidRPr="00E063F9" w:rsidRDefault="0050437F" w:rsidP="00BB7317">
            <w:pPr>
              <w:pStyle w:val="-0"/>
              <w:rPr>
                <w:rFonts w:asciiTheme="minorHAnsi" w:hAnsiTheme="minorHAnsi" w:cstheme="minorHAnsi"/>
              </w:rPr>
            </w:pPr>
            <w:r w:rsidRPr="00E063F9">
              <w:rPr>
                <w:rFonts w:asciiTheme="minorHAnsi" w:hAnsiTheme="minorHAnsi" w:cstheme="minorHAnsi"/>
              </w:rPr>
              <w:t>2010/11</w:t>
            </w:r>
            <w:r w:rsidR="00BE0023" w:rsidRPr="00E063F9">
              <w:rPr>
                <w:rFonts w:asciiTheme="minorHAnsi" w:hAnsiTheme="minorHAnsi" w:cstheme="minorHAnsi"/>
              </w:rPr>
              <w:t>/</w:t>
            </w:r>
            <w:r w:rsidR="00305C0B" w:rsidRPr="00E063F9">
              <w:rPr>
                <w:rFonts w:asciiTheme="minorHAnsi" w:hAnsiTheme="minorHAnsi" w:cstheme="minorHAnsi"/>
              </w:rPr>
              <w:t>5</w:t>
            </w:r>
          </w:p>
        </w:tc>
        <w:tc>
          <w:tcPr>
            <w:tcW w:w="3742" w:type="dxa"/>
            <w:vAlign w:val="center"/>
          </w:tcPr>
          <w:p w14:paraId="4E61FEAE" w14:textId="77777777" w:rsidR="0059271B" w:rsidRPr="00E063F9" w:rsidRDefault="00BD7657" w:rsidP="000B5585">
            <w:pPr>
              <w:pStyle w:val="-"/>
              <w:numPr>
                <w:ilvl w:val="0"/>
                <w:numId w:val="8"/>
              </w:numPr>
              <w:ind w:left="240" w:hangingChars="100" w:hanging="240"/>
              <w:rPr>
                <w:rFonts w:asciiTheme="minorHAnsi" w:hAnsiTheme="minorHAnsi" w:cstheme="minorHAnsi"/>
              </w:rPr>
            </w:pPr>
            <w:r w:rsidRPr="00E063F9">
              <w:rPr>
                <w:rFonts w:asciiTheme="minorHAnsi" w:hAnsiTheme="minorHAnsi" w:cstheme="minorHAnsi"/>
              </w:rPr>
              <w:t>第六章第二節統開發維護之軟體發展生命週期第七點緊急上線定義</w:t>
            </w:r>
            <w:r w:rsidR="0033242B" w:rsidRPr="00E063F9">
              <w:rPr>
                <w:rFonts w:asciiTheme="minorHAnsi" w:hAnsiTheme="minorHAnsi" w:cstheme="minorHAnsi"/>
              </w:rPr>
              <w:t>。</w:t>
            </w:r>
          </w:p>
          <w:p w14:paraId="207426B0" w14:textId="77777777" w:rsidR="009601CB" w:rsidRPr="00E063F9" w:rsidRDefault="0059271B" w:rsidP="000B5585">
            <w:pPr>
              <w:pStyle w:val="-"/>
              <w:numPr>
                <w:ilvl w:val="0"/>
                <w:numId w:val="8"/>
              </w:numPr>
              <w:ind w:left="240" w:hangingChars="100" w:hanging="240"/>
              <w:rPr>
                <w:rFonts w:asciiTheme="minorHAnsi" w:hAnsiTheme="minorHAnsi" w:cstheme="minorHAnsi"/>
              </w:rPr>
            </w:pPr>
            <w:r w:rsidRPr="00E063F9">
              <w:rPr>
                <w:rFonts w:asciiTheme="minorHAnsi" w:hAnsiTheme="minorHAnsi" w:cstheme="minorHAnsi"/>
              </w:rPr>
              <w:t>修訂</w:t>
            </w:r>
            <w:r w:rsidRPr="00E063F9">
              <w:rPr>
                <w:rFonts w:asciiTheme="minorHAnsi" w:hAnsiTheme="minorHAnsi" w:cstheme="minorHAnsi"/>
              </w:rPr>
              <w:t>SO-08-001-F07</w:t>
            </w:r>
            <w:r w:rsidRPr="00E063F9">
              <w:rPr>
                <w:rFonts w:asciiTheme="minorHAnsi" w:hAnsiTheme="minorHAnsi" w:cstheme="minorHAnsi"/>
              </w:rPr>
              <w:t>緊急上線處理流程圖</w:t>
            </w:r>
            <w:r w:rsidR="0033242B" w:rsidRPr="00E063F9">
              <w:rPr>
                <w:rFonts w:asciiTheme="minorHAnsi" w:hAnsiTheme="minorHAnsi" w:cstheme="minorHAnsi"/>
              </w:rPr>
              <w:t>。</w:t>
            </w:r>
          </w:p>
        </w:tc>
        <w:tc>
          <w:tcPr>
            <w:tcW w:w="1361" w:type="dxa"/>
            <w:vAlign w:val="center"/>
          </w:tcPr>
          <w:p w14:paraId="22FD00BC" w14:textId="77777777" w:rsidR="009601CB" w:rsidRPr="00E063F9" w:rsidRDefault="009601CB" w:rsidP="00BB7317">
            <w:pPr>
              <w:pStyle w:val="-"/>
              <w:rPr>
                <w:rFonts w:asciiTheme="minorHAnsi" w:hAnsiTheme="minorHAnsi" w:cstheme="minorHAnsi"/>
              </w:rPr>
            </w:pPr>
            <w:r w:rsidRPr="00E063F9">
              <w:rPr>
                <w:rFonts w:asciiTheme="minorHAnsi" w:hAnsiTheme="minorHAnsi" w:cstheme="minorHAnsi"/>
              </w:rPr>
              <w:t>溫紳賀</w:t>
            </w:r>
          </w:p>
        </w:tc>
        <w:tc>
          <w:tcPr>
            <w:tcW w:w="1247" w:type="dxa"/>
            <w:vAlign w:val="center"/>
          </w:tcPr>
          <w:p w14:paraId="5F11FB1F" w14:textId="77777777" w:rsidR="009601CB" w:rsidRPr="00E063F9" w:rsidRDefault="009601CB" w:rsidP="00BB7317">
            <w:pPr>
              <w:pStyle w:val="-"/>
              <w:rPr>
                <w:rFonts w:asciiTheme="minorHAnsi" w:hAnsiTheme="minorHAnsi" w:cstheme="minorHAnsi"/>
              </w:rPr>
            </w:pPr>
            <w:r w:rsidRPr="00E063F9">
              <w:rPr>
                <w:rFonts w:asciiTheme="minorHAnsi" w:hAnsiTheme="minorHAnsi" w:cstheme="minorHAnsi"/>
              </w:rPr>
              <w:t>周資深經理宗亮</w:t>
            </w:r>
          </w:p>
        </w:tc>
        <w:tc>
          <w:tcPr>
            <w:tcW w:w="1021" w:type="dxa"/>
            <w:vAlign w:val="center"/>
          </w:tcPr>
          <w:p w14:paraId="4FDBB166" w14:textId="77777777" w:rsidR="009601CB" w:rsidRPr="00E063F9" w:rsidRDefault="009601CB" w:rsidP="00BB7317">
            <w:pPr>
              <w:pStyle w:val="-"/>
              <w:rPr>
                <w:rFonts w:asciiTheme="minorHAnsi" w:hAnsiTheme="minorHAnsi" w:cstheme="minorHAnsi"/>
              </w:rPr>
            </w:pPr>
          </w:p>
        </w:tc>
      </w:tr>
      <w:tr w:rsidR="00E063F9" w:rsidRPr="00E063F9" w14:paraId="1FDEB881" w14:textId="77777777" w:rsidTr="001A2A3C">
        <w:trPr>
          <w:jc w:val="center"/>
        </w:trPr>
        <w:tc>
          <w:tcPr>
            <w:tcW w:w="1361" w:type="dxa"/>
            <w:vAlign w:val="center"/>
          </w:tcPr>
          <w:p w14:paraId="1459A47B" w14:textId="77777777" w:rsidR="006A1D74" w:rsidRPr="00E063F9" w:rsidRDefault="006A1D74" w:rsidP="00BB7317">
            <w:pPr>
              <w:pStyle w:val="-0"/>
              <w:rPr>
                <w:rFonts w:asciiTheme="minorHAnsi" w:hAnsiTheme="minorHAnsi" w:cstheme="minorHAnsi"/>
              </w:rPr>
            </w:pPr>
            <w:r w:rsidRPr="00E063F9">
              <w:rPr>
                <w:rFonts w:asciiTheme="minorHAnsi" w:hAnsiTheme="minorHAnsi" w:cstheme="minorHAnsi"/>
              </w:rPr>
              <w:t>V1.10</w:t>
            </w:r>
          </w:p>
        </w:tc>
        <w:tc>
          <w:tcPr>
            <w:tcW w:w="2041" w:type="dxa"/>
            <w:vAlign w:val="center"/>
          </w:tcPr>
          <w:p w14:paraId="4E07BB07" w14:textId="77777777" w:rsidR="006A1D74" w:rsidRPr="00E063F9" w:rsidRDefault="008508F0" w:rsidP="00BB7317">
            <w:pPr>
              <w:pStyle w:val="-0"/>
              <w:rPr>
                <w:rFonts w:asciiTheme="minorHAnsi" w:hAnsiTheme="minorHAnsi" w:cstheme="minorHAnsi"/>
              </w:rPr>
            </w:pPr>
            <w:r w:rsidRPr="00E063F9">
              <w:rPr>
                <w:rFonts w:asciiTheme="minorHAnsi" w:hAnsiTheme="minorHAnsi" w:cstheme="minorHAnsi"/>
              </w:rPr>
              <w:t>2011/10/21</w:t>
            </w:r>
          </w:p>
        </w:tc>
        <w:tc>
          <w:tcPr>
            <w:tcW w:w="3742" w:type="dxa"/>
            <w:vAlign w:val="center"/>
          </w:tcPr>
          <w:p w14:paraId="199EEC2A" w14:textId="77777777" w:rsidR="006A1D74" w:rsidRPr="00E063F9" w:rsidRDefault="006A1D74" w:rsidP="00BB7317">
            <w:pPr>
              <w:pStyle w:val="-"/>
              <w:rPr>
                <w:rFonts w:asciiTheme="minorHAnsi" w:hAnsiTheme="minorHAnsi" w:cstheme="minorHAnsi"/>
              </w:rPr>
            </w:pPr>
            <w:r w:rsidRPr="00E063F9">
              <w:rPr>
                <w:rFonts w:asciiTheme="minorHAnsi" w:hAnsiTheme="minorHAnsi" w:cstheme="minorHAnsi"/>
              </w:rPr>
              <w:t>因應公司更名，修訂文件公司名稱。</w:t>
            </w:r>
          </w:p>
          <w:p w14:paraId="00D6BAF6" w14:textId="77777777" w:rsidR="006A1D74" w:rsidRPr="00E063F9" w:rsidRDefault="006B207B" w:rsidP="00BB7317">
            <w:pPr>
              <w:pStyle w:val="-"/>
              <w:rPr>
                <w:rFonts w:asciiTheme="minorHAnsi" w:hAnsiTheme="minorHAnsi" w:cstheme="minorHAnsi"/>
              </w:rPr>
            </w:pPr>
            <w:r w:rsidRPr="00E063F9">
              <w:rPr>
                <w:rFonts w:asciiTheme="minorHAnsi" w:hAnsiTheme="minorHAnsi" w:cstheme="minorHAnsi"/>
              </w:rPr>
              <w:t>調整</w:t>
            </w:r>
            <w:r w:rsidR="00CE18D0" w:rsidRPr="00E063F9">
              <w:rPr>
                <w:rFonts w:asciiTheme="minorHAnsi" w:hAnsiTheme="minorHAnsi" w:cstheme="minorHAnsi"/>
              </w:rPr>
              <w:t>原晨會機制，改由主管會議運作。</w:t>
            </w:r>
          </w:p>
        </w:tc>
        <w:tc>
          <w:tcPr>
            <w:tcW w:w="1361" w:type="dxa"/>
            <w:vAlign w:val="center"/>
          </w:tcPr>
          <w:p w14:paraId="48CF2F95" w14:textId="77777777" w:rsidR="006A1D74" w:rsidRPr="00E063F9" w:rsidRDefault="006A1D74" w:rsidP="00BB7317">
            <w:pPr>
              <w:pStyle w:val="-"/>
              <w:rPr>
                <w:rFonts w:asciiTheme="minorHAnsi" w:hAnsiTheme="minorHAnsi" w:cstheme="minorHAnsi"/>
              </w:rPr>
            </w:pPr>
            <w:r w:rsidRPr="00E063F9">
              <w:rPr>
                <w:rFonts w:asciiTheme="minorHAnsi" w:hAnsiTheme="minorHAnsi" w:cstheme="minorHAnsi"/>
              </w:rPr>
              <w:t>溫紳賀</w:t>
            </w:r>
          </w:p>
        </w:tc>
        <w:tc>
          <w:tcPr>
            <w:tcW w:w="1247" w:type="dxa"/>
            <w:vAlign w:val="center"/>
          </w:tcPr>
          <w:p w14:paraId="4F613428" w14:textId="77777777" w:rsidR="006A1D74" w:rsidRPr="00E063F9" w:rsidRDefault="006A1D74" w:rsidP="00BB7317">
            <w:pPr>
              <w:pStyle w:val="-"/>
              <w:rPr>
                <w:rFonts w:asciiTheme="minorHAnsi" w:hAnsiTheme="minorHAnsi" w:cstheme="minorHAnsi"/>
              </w:rPr>
            </w:pPr>
            <w:r w:rsidRPr="00E063F9">
              <w:rPr>
                <w:rFonts w:asciiTheme="minorHAnsi" w:hAnsiTheme="minorHAnsi" w:cstheme="minorHAnsi"/>
              </w:rPr>
              <w:t>周副總裁宗亮</w:t>
            </w:r>
          </w:p>
        </w:tc>
        <w:tc>
          <w:tcPr>
            <w:tcW w:w="1021" w:type="dxa"/>
            <w:vAlign w:val="center"/>
          </w:tcPr>
          <w:p w14:paraId="5F1ABD58" w14:textId="77777777" w:rsidR="006A1D74" w:rsidRPr="00E063F9" w:rsidRDefault="006A1D74" w:rsidP="00BB7317">
            <w:pPr>
              <w:pStyle w:val="-"/>
              <w:rPr>
                <w:rFonts w:asciiTheme="minorHAnsi" w:hAnsiTheme="minorHAnsi" w:cstheme="minorHAnsi"/>
              </w:rPr>
            </w:pPr>
          </w:p>
        </w:tc>
      </w:tr>
      <w:tr w:rsidR="00E063F9" w:rsidRPr="00E063F9" w14:paraId="0941DBE9" w14:textId="77777777" w:rsidTr="001A2A3C">
        <w:trPr>
          <w:jc w:val="center"/>
        </w:trPr>
        <w:tc>
          <w:tcPr>
            <w:tcW w:w="1361" w:type="dxa"/>
            <w:vAlign w:val="center"/>
          </w:tcPr>
          <w:p w14:paraId="3E58F70B" w14:textId="77777777" w:rsidR="00602FB0" w:rsidRPr="00E063F9" w:rsidRDefault="00602FB0" w:rsidP="00BB7317">
            <w:pPr>
              <w:pStyle w:val="-0"/>
              <w:rPr>
                <w:rFonts w:asciiTheme="minorHAnsi" w:hAnsiTheme="minorHAnsi" w:cstheme="minorHAnsi"/>
              </w:rPr>
            </w:pPr>
            <w:r w:rsidRPr="00E063F9">
              <w:rPr>
                <w:rFonts w:asciiTheme="minorHAnsi" w:hAnsiTheme="minorHAnsi" w:cstheme="minorHAnsi"/>
              </w:rPr>
              <w:t>V2.0</w:t>
            </w:r>
          </w:p>
        </w:tc>
        <w:tc>
          <w:tcPr>
            <w:tcW w:w="2041" w:type="dxa"/>
            <w:vAlign w:val="center"/>
          </w:tcPr>
          <w:p w14:paraId="760A3417" w14:textId="77777777" w:rsidR="00602FB0" w:rsidRPr="00E063F9" w:rsidRDefault="00602FB0" w:rsidP="00BB7317">
            <w:pPr>
              <w:pStyle w:val="-0"/>
              <w:rPr>
                <w:rFonts w:asciiTheme="minorHAnsi" w:hAnsiTheme="minorHAnsi" w:cstheme="minorHAnsi"/>
              </w:rPr>
            </w:pPr>
            <w:r w:rsidRPr="00E063F9">
              <w:rPr>
                <w:rFonts w:asciiTheme="minorHAnsi" w:hAnsiTheme="minorHAnsi" w:cstheme="minorHAnsi"/>
              </w:rPr>
              <w:t>2011/11/18</w:t>
            </w:r>
          </w:p>
        </w:tc>
        <w:tc>
          <w:tcPr>
            <w:tcW w:w="3742" w:type="dxa"/>
            <w:vAlign w:val="center"/>
          </w:tcPr>
          <w:p w14:paraId="007D410F" w14:textId="77777777" w:rsidR="00602FB0" w:rsidRPr="00E063F9" w:rsidRDefault="00602FB0" w:rsidP="00BB7317">
            <w:pPr>
              <w:pStyle w:val="-"/>
              <w:rPr>
                <w:rFonts w:asciiTheme="minorHAnsi" w:hAnsiTheme="minorHAnsi" w:cstheme="minorHAnsi"/>
              </w:rPr>
            </w:pPr>
            <w:r w:rsidRPr="00E063F9">
              <w:rPr>
                <w:rFonts w:asciiTheme="minorHAnsi" w:hAnsiTheme="minorHAnsi" w:cstheme="minorHAnsi"/>
              </w:rPr>
              <w:t>因應公司文件核准層級，文件名稱配合變更。</w:t>
            </w:r>
          </w:p>
        </w:tc>
        <w:tc>
          <w:tcPr>
            <w:tcW w:w="1361" w:type="dxa"/>
            <w:vAlign w:val="center"/>
          </w:tcPr>
          <w:p w14:paraId="603582BC" w14:textId="77777777" w:rsidR="00602FB0" w:rsidRPr="00E063F9" w:rsidRDefault="00602FB0" w:rsidP="00BB7317">
            <w:pPr>
              <w:pStyle w:val="-"/>
              <w:rPr>
                <w:rFonts w:asciiTheme="minorHAnsi" w:hAnsiTheme="minorHAnsi" w:cstheme="minorHAnsi"/>
              </w:rPr>
            </w:pPr>
            <w:r w:rsidRPr="00E063F9">
              <w:rPr>
                <w:rFonts w:asciiTheme="minorHAnsi" w:hAnsiTheme="minorHAnsi" w:cstheme="minorHAnsi"/>
              </w:rPr>
              <w:t>溫紳賀</w:t>
            </w:r>
          </w:p>
        </w:tc>
        <w:tc>
          <w:tcPr>
            <w:tcW w:w="1247" w:type="dxa"/>
            <w:vAlign w:val="center"/>
          </w:tcPr>
          <w:p w14:paraId="7FE55F87" w14:textId="77777777" w:rsidR="00602FB0" w:rsidRPr="00E063F9" w:rsidRDefault="00602FB0" w:rsidP="00BB7317">
            <w:pPr>
              <w:pStyle w:val="-"/>
              <w:rPr>
                <w:rFonts w:asciiTheme="minorHAnsi" w:hAnsiTheme="minorHAnsi" w:cstheme="minorHAnsi"/>
              </w:rPr>
            </w:pPr>
            <w:r w:rsidRPr="00E063F9">
              <w:rPr>
                <w:rFonts w:asciiTheme="minorHAnsi" w:hAnsiTheme="minorHAnsi" w:cstheme="minorHAnsi"/>
              </w:rPr>
              <w:t>周副總裁宗亮</w:t>
            </w:r>
          </w:p>
        </w:tc>
        <w:tc>
          <w:tcPr>
            <w:tcW w:w="1021" w:type="dxa"/>
            <w:vAlign w:val="center"/>
          </w:tcPr>
          <w:p w14:paraId="1D8EC5AA" w14:textId="77777777" w:rsidR="00602FB0" w:rsidRPr="00E063F9" w:rsidRDefault="00602FB0" w:rsidP="00BB7317">
            <w:pPr>
              <w:pStyle w:val="-"/>
              <w:rPr>
                <w:rFonts w:asciiTheme="minorHAnsi" w:hAnsiTheme="minorHAnsi" w:cstheme="minorHAnsi"/>
              </w:rPr>
            </w:pPr>
          </w:p>
        </w:tc>
      </w:tr>
      <w:tr w:rsidR="00E063F9" w:rsidRPr="00E063F9" w14:paraId="3C48C9E1" w14:textId="77777777" w:rsidTr="001A2A3C">
        <w:trPr>
          <w:jc w:val="center"/>
        </w:trPr>
        <w:tc>
          <w:tcPr>
            <w:tcW w:w="1361" w:type="dxa"/>
            <w:vAlign w:val="center"/>
          </w:tcPr>
          <w:p w14:paraId="3E9E2242" w14:textId="77777777" w:rsidR="003C6EF6" w:rsidRPr="00E063F9" w:rsidRDefault="003C6EF6" w:rsidP="00BB7317">
            <w:pPr>
              <w:pStyle w:val="-0"/>
              <w:rPr>
                <w:rFonts w:asciiTheme="minorHAnsi" w:hAnsiTheme="minorHAnsi" w:cstheme="minorHAnsi"/>
              </w:rPr>
            </w:pPr>
            <w:r w:rsidRPr="00E063F9">
              <w:rPr>
                <w:rFonts w:asciiTheme="minorHAnsi" w:hAnsiTheme="minorHAnsi" w:cstheme="minorHAnsi"/>
              </w:rPr>
              <w:t>V2.1</w:t>
            </w:r>
          </w:p>
        </w:tc>
        <w:tc>
          <w:tcPr>
            <w:tcW w:w="2041" w:type="dxa"/>
            <w:vAlign w:val="center"/>
          </w:tcPr>
          <w:p w14:paraId="539502AF" w14:textId="77777777" w:rsidR="003C6EF6" w:rsidRPr="00E063F9" w:rsidRDefault="003C6EF6" w:rsidP="00BB7317">
            <w:pPr>
              <w:pStyle w:val="-0"/>
              <w:rPr>
                <w:rFonts w:asciiTheme="minorHAnsi" w:hAnsiTheme="minorHAnsi" w:cstheme="minorHAnsi"/>
              </w:rPr>
            </w:pPr>
            <w:r w:rsidRPr="00E063F9">
              <w:rPr>
                <w:rFonts w:asciiTheme="minorHAnsi" w:hAnsiTheme="minorHAnsi" w:cstheme="minorHAnsi"/>
              </w:rPr>
              <w:t>201</w:t>
            </w:r>
            <w:r w:rsidR="00D57362" w:rsidRPr="00E063F9">
              <w:rPr>
                <w:rFonts w:asciiTheme="minorHAnsi" w:hAnsiTheme="minorHAnsi" w:cstheme="minorHAnsi"/>
              </w:rPr>
              <w:t>2</w:t>
            </w:r>
            <w:r w:rsidRPr="00E063F9">
              <w:rPr>
                <w:rFonts w:asciiTheme="minorHAnsi" w:hAnsiTheme="minorHAnsi" w:cstheme="minorHAnsi"/>
              </w:rPr>
              <w:t>/01/04</w:t>
            </w:r>
          </w:p>
        </w:tc>
        <w:tc>
          <w:tcPr>
            <w:tcW w:w="3742" w:type="dxa"/>
            <w:vAlign w:val="center"/>
          </w:tcPr>
          <w:p w14:paraId="1694E312" w14:textId="77777777" w:rsidR="003C6EF6" w:rsidRPr="00E063F9" w:rsidRDefault="003C6EF6" w:rsidP="00BB7317">
            <w:pPr>
              <w:pStyle w:val="-"/>
              <w:rPr>
                <w:rFonts w:asciiTheme="minorHAnsi" w:hAnsiTheme="minorHAnsi" w:cstheme="minorHAnsi"/>
              </w:rPr>
            </w:pPr>
            <w:r w:rsidRPr="00E063F9">
              <w:rPr>
                <w:rFonts w:asciiTheme="minorHAnsi" w:hAnsiTheme="minorHAnsi" w:cstheme="minorHAnsi"/>
              </w:rPr>
              <w:t>第六章第一節第</w:t>
            </w:r>
            <w:r w:rsidRPr="00E063F9">
              <w:rPr>
                <w:rFonts w:asciiTheme="minorHAnsi" w:hAnsiTheme="minorHAnsi" w:cstheme="minorHAnsi"/>
              </w:rPr>
              <w:t>5</w:t>
            </w:r>
            <w:r w:rsidRPr="00E063F9">
              <w:rPr>
                <w:rFonts w:asciiTheme="minorHAnsi" w:hAnsiTheme="minorHAnsi" w:cstheme="minorHAnsi"/>
              </w:rPr>
              <w:t>項規定，明確規範進館作業時間，為次一工作日務必完成後續進館等作業</w:t>
            </w:r>
          </w:p>
        </w:tc>
        <w:tc>
          <w:tcPr>
            <w:tcW w:w="1361" w:type="dxa"/>
            <w:vAlign w:val="center"/>
          </w:tcPr>
          <w:p w14:paraId="68D7E7CD" w14:textId="77777777" w:rsidR="003C6EF6" w:rsidRPr="00E063F9" w:rsidRDefault="003C6EF6" w:rsidP="00BB7317">
            <w:pPr>
              <w:pStyle w:val="-"/>
              <w:rPr>
                <w:rFonts w:asciiTheme="minorHAnsi" w:hAnsiTheme="minorHAnsi" w:cstheme="minorHAnsi"/>
              </w:rPr>
            </w:pPr>
            <w:r w:rsidRPr="00E063F9">
              <w:rPr>
                <w:rFonts w:asciiTheme="minorHAnsi" w:hAnsiTheme="minorHAnsi" w:cstheme="minorHAnsi"/>
              </w:rPr>
              <w:t>溫紳賀</w:t>
            </w:r>
          </w:p>
        </w:tc>
        <w:tc>
          <w:tcPr>
            <w:tcW w:w="1247" w:type="dxa"/>
            <w:vAlign w:val="center"/>
          </w:tcPr>
          <w:p w14:paraId="3DE4A181" w14:textId="77777777" w:rsidR="003C6EF6" w:rsidRPr="00E063F9" w:rsidRDefault="003C6EF6" w:rsidP="00BB7317">
            <w:pPr>
              <w:pStyle w:val="-"/>
              <w:rPr>
                <w:rFonts w:asciiTheme="minorHAnsi" w:hAnsiTheme="minorHAnsi" w:cstheme="minorHAnsi"/>
              </w:rPr>
            </w:pPr>
            <w:r w:rsidRPr="00E063F9">
              <w:rPr>
                <w:rFonts w:asciiTheme="minorHAnsi" w:hAnsiTheme="minorHAnsi" w:cstheme="minorHAnsi"/>
              </w:rPr>
              <w:t>周副總裁宗亮</w:t>
            </w:r>
          </w:p>
        </w:tc>
        <w:tc>
          <w:tcPr>
            <w:tcW w:w="1021" w:type="dxa"/>
            <w:vAlign w:val="center"/>
          </w:tcPr>
          <w:p w14:paraId="07149946" w14:textId="77777777" w:rsidR="003C6EF6" w:rsidRPr="00E063F9" w:rsidRDefault="003C6EF6" w:rsidP="00BB7317">
            <w:pPr>
              <w:pStyle w:val="-"/>
              <w:rPr>
                <w:rFonts w:asciiTheme="minorHAnsi" w:hAnsiTheme="minorHAnsi" w:cstheme="minorHAnsi"/>
              </w:rPr>
            </w:pPr>
          </w:p>
        </w:tc>
      </w:tr>
      <w:tr w:rsidR="00E063F9" w:rsidRPr="00E063F9" w14:paraId="1DF4F882" w14:textId="77777777" w:rsidTr="001A2A3C">
        <w:trPr>
          <w:jc w:val="center"/>
        </w:trPr>
        <w:tc>
          <w:tcPr>
            <w:tcW w:w="1361" w:type="dxa"/>
            <w:vAlign w:val="center"/>
          </w:tcPr>
          <w:p w14:paraId="4F758019" w14:textId="77777777" w:rsidR="00AC5B16" w:rsidRPr="00E063F9" w:rsidRDefault="00AC5B16" w:rsidP="00BB7317">
            <w:pPr>
              <w:pStyle w:val="-0"/>
              <w:rPr>
                <w:rFonts w:asciiTheme="minorHAnsi" w:hAnsiTheme="minorHAnsi" w:cstheme="minorHAnsi"/>
              </w:rPr>
            </w:pPr>
            <w:r w:rsidRPr="00E063F9">
              <w:rPr>
                <w:rFonts w:asciiTheme="minorHAnsi" w:hAnsiTheme="minorHAnsi" w:cstheme="minorHAnsi"/>
              </w:rPr>
              <w:t>V2.2</w:t>
            </w:r>
          </w:p>
        </w:tc>
        <w:tc>
          <w:tcPr>
            <w:tcW w:w="2041" w:type="dxa"/>
            <w:vAlign w:val="center"/>
          </w:tcPr>
          <w:p w14:paraId="69C0243C" w14:textId="77777777" w:rsidR="00EC47B6" w:rsidRPr="00E063F9" w:rsidRDefault="00EC47B6" w:rsidP="00163E72">
            <w:pPr>
              <w:pStyle w:val="-0"/>
              <w:rPr>
                <w:rFonts w:asciiTheme="minorHAnsi" w:hAnsiTheme="minorHAnsi" w:cstheme="minorHAnsi"/>
              </w:rPr>
            </w:pPr>
            <w:r w:rsidRPr="00E063F9">
              <w:rPr>
                <w:rFonts w:asciiTheme="minorHAnsi" w:hAnsiTheme="minorHAnsi" w:cstheme="minorHAnsi"/>
              </w:rPr>
              <w:t>2013/</w:t>
            </w:r>
            <w:r w:rsidR="00D759B6" w:rsidRPr="00E063F9">
              <w:rPr>
                <w:rFonts w:asciiTheme="minorHAnsi" w:hAnsiTheme="minorHAnsi" w:cstheme="minorHAnsi"/>
              </w:rPr>
              <w:t>05</w:t>
            </w:r>
            <w:r w:rsidRPr="00E063F9">
              <w:rPr>
                <w:rFonts w:asciiTheme="minorHAnsi" w:hAnsiTheme="minorHAnsi" w:cstheme="minorHAnsi"/>
              </w:rPr>
              <w:t>/</w:t>
            </w:r>
            <w:r w:rsidR="00D759B6" w:rsidRPr="00E063F9">
              <w:rPr>
                <w:rFonts w:asciiTheme="minorHAnsi" w:hAnsiTheme="minorHAnsi" w:cstheme="minorHAnsi"/>
              </w:rPr>
              <w:t>06</w:t>
            </w:r>
          </w:p>
        </w:tc>
        <w:tc>
          <w:tcPr>
            <w:tcW w:w="3742" w:type="dxa"/>
            <w:vAlign w:val="center"/>
          </w:tcPr>
          <w:p w14:paraId="0B3AF3E2" w14:textId="77777777" w:rsidR="00AC5B16" w:rsidRPr="00E063F9" w:rsidRDefault="00AC5B16" w:rsidP="00BB7317">
            <w:pPr>
              <w:pStyle w:val="-"/>
              <w:rPr>
                <w:rFonts w:asciiTheme="minorHAnsi" w:hAnsiTheme="minorHAnsi" w:cstheme="minorHAnsi"/>
              </w:rPr>
            </w:pPr>
            <w:r w:rsidRPr="00E063F9">
              <w:rPr>
                <w:rFonts w:asciiTheme="minorHAnsi" w:hAnsiTheme="minorHAnsi" w:cstheme="minorHAnsi"/>
              </w:rPr>
              <w:t>因應</w:t>
            </w:r>
            <w:r w:rsidRPr="00E063F9">
              <w:rPr>
                <w:rFonts w:asciiTheme="minorHAnsi" w:hAnsiTheme="minorHAnsi" w:cstheme="minorHAnsi"/>
              </w:rPr>
              <w:t>ISO20000:2011</w:t>
            </w:r>
            <w:r w:rsidRPr="00E063F9">
              <w:rPr>
                <w:rFonts w:asciiTheme="minorHAnsi" w:hAnsiTheme="minorHAnsi" w:cstheme="minorHAnsi"/>
              </w:rPr>
              <w:t>新版條文要求，</w:t>
            </w:r>
            <w:r w:rsidR="00EC47B6" w:rsidRPr="00E063F9">
              <w:rPr>
                <w:rFonts w:asciiTheme="minorHAnsi" w:hAnsiTheme="minorHAnsi" w:cstheme="minorHAnsi"/>
              </w:rPr>
              <w:t>第六章作業內容第二節系統開發維護之軟體發展生命週期第七點新增上線政策。</w:t>
            </w:r>
          </w:p>
        </w:tc>
        <w:tc>
          <w:tcPr>
            <w:tcW w:w="1361" w:type="dxa"/>
            <w:vAlign w:val="center"/>
          </w:tcPr>
          <w:p w14:paraId="6FAACFA9" w14:textId="77777777" w:rsidR="00163E72" w:rsidRPr="00E063F9" w:rsidRDefault="00FE50B2" w:rsidP="00163E72">
            <w:pPr>
              <w:pStyle w:val="-"/>
              <w:rPr>
                <w:rFonts w:asciiTheme="minorHAnsi" w:hAnsiTheme="minorHAnsi" w:cstheme="minorHAnsi"/>
              </w:rPr>
            </w:pPr>
            <w:r w:rsidRPr="00E063F9">
              <w:rPr>
                <w:rFonts w:asciiTheme="minorHAnsi" w:hAnsiTheme="minorHAnsi" w:cstheme="minorHAnsi"/>
              </w:rPr>
              <w:t>周杰澐</w:t>
            </w:r>
          </w:p>
          <w:p w14:paraId="06ED66D5" w14:textId="77777777" w:rsidR="001D112D" w:rsidRPr="00E063F9" w:rsidRDefault="001D112D" w:rsidP="00163E72">
            <w:pPr>
              <w:pStyle w:val="-"/>
              <w:rPr>
                <w:rFonts w:asciiTheme="minorHAnsi" w:hAnsiTheme="minorHAnsi" w:cstheme="minorHAnsi"/>
              </w:rPr>
            </w:pPr>
          </w:p>
        </w:tc>
        <w:tc>
          <w:tcPr>
            <w:tcW w:w="1247" w:type="dxa"/>
            <w:vAlign w:val="center"/>
          </w:tcPr>
          <w:p w14:paraId="5C8EA429" w14:textId="77777777" w:rsidR="00AC5B16" w:rsidRPr="00E063F9" w:rsidRDefault="00AC5B16" w:rsidP="00BB7317">
            <w:pPr>
              <w:pStyle w:val="-"/>
              <w:rPr>
                <w:rFonts w:asciiTheme="minorHAnsi" w:hAnsiTheme="minorHAnsi" w:cstheme="minorHAnsi"/>
              </w:rPr>
            </w:pPr>
            <w:r w:rsidRPr="00E063F9">
              <w:rPr>
                <w:rFonts w:asciiTheme="minorHAnsi" w:hAnsiTheme="minorHAnsi" w:cstheme="minorHAnsi"/>
              </w:rPr>
              <w:t>周副總裁宗亮</w:t>
            </w:r>
          </w:p>
        </w:tc>
        <w:tc>
          <w:tcPr>
            <w:tcW w:w="1021" w:type="dxa"/>
            <w:vAlign w:val="center"/>
          </w:tcPr>
          <w:p w14:paraId="673CAE3B" w14:textId="77777777" w:rsidR="00AC5B16" w:rsidRPr="00E063F9" w:rsidRDefault="00AC5B16" w:rsidP="00BB7317">
            <w:pPr>
              <w:pStyle w:val="-"/>
              <w:rPr>
                <w:rFonts w:asciiTheme="minorHAnsi" w:hAnsiTheme="minorHAnsi" w:cstheme="minorHAnsi"/>
              </w:rPr>
            </w:pPr>
          </w:p>
        </w:tc>
      </w:tr>
      <w:tr w:rsidR="00E063F9" w:rsidRPr="00E063F9" w14:paraId="2B7B1C8A" w14:textId="77777777" w:rsidTr="001A2A3C">
        <w:trPr>
          <w:jc w:val="center"/>
        </w:trPr>
        <w:tc>
          <w:tcPr>
            <w:tcW w:w="1361" w:type="dxa"/>
            <w:vAlign w:val="center"/>
          </w:tcPr>
          <w:p w14:paraId="59EE5C5B" w14:textId="77777777" w:rsidR="00752305" w:rsidRPr="00E063F9" w:rsidRDefault="00752305" w:rsidP="00BB7317">
            <w:pPr>
              <w:pStyle w:val="-0"/>
              <w:rPr>
                <w:rFonts w:asciiTheme="minorHAnsi" w:hAnsiTheme="minorHAnsi" w:cstheme="minorHAnsi"/>
              </w:rPr>
            </w:pPr>
            <w:r w:rsidRPr="00E063F9">
              <w:rPr>
                <w:rFonts w:asciiTheme="minorHAnsi" w:hAnsiTheme="minorHAnsi" w:cstheme="minorHAnsi"/>
              </w:rPr>
              <w:t>V 2.3</w:t>
            </w:r>
          </w:p>
        </w:tc>
        <w:tc>
          <w:tcPr>
            <w:tcW w:w="2041" w:type="dxa"/>
            <w:vAlign w:val="center"/>
          </w:tcPr>
          <w:p w14:paraId="2859F3B0" w14:textId="77777777" w:rsidR="00752305" w:rsidRPr="00E063F9" w:rsidRDefault="00752305" w:rsidP="00163E72">
            <w:pPr>
              <w:pStyle w:val="-0"/>
              <w:rPr>
                <w:rFonts w:asciiTheme="minorHAnsi" w:hAnsiTheme="minorHAnsi" w:cstheme="minorHAnsi"/>
              </w:rPr>
            </w:pPr>
            <w:r w:rsidRPr="00E063F9">
              <w:rPr>
                <w:rFonts w:asciiTheme="minorHAnsi" w:hAnsiTheme="minorHAnsi" w:cstheme="minorHAnsi"/>
              </w:rPr>
              <w:t>2014/02/11</w:t>
            </w:r>
          </w:p>
        </w:tc>
        <w:tc>
          <w:tcPr>
            <w:tcW w:w="3742" w:type="dxa"/>
            <w:vAlign w:val="center"/>
          </w:tcPr>
          <w:p w14:paraId="1DE67E9B" w14:textId="77777777" w:rsidR="00752305" w:rsidRPr="00E063F9" w:rsidRDefault="00752305" w:rsidP="00752305">
            <w:pPr>
              <w:pStyle w:val="-"/>
              <w:rPr>
                <w:rFonts w:asciiTheme="minorHAnsi" w:hAnsiTheme="minorHAnsi" w:cstheme="minorHAnsi"/>
              </w:rPr>
            </w:pPr>
            <w:r w:rsidRPr="00E063F9">
              <w:rPr>
                <w:rFonts w:asciiTheme="minorHAnsi" w:hAnsiTheme="minorHAnsi" w:cstheme="minorHAnsi"/>
              </w:rPr>
              <w:t>整合《</w:t>
            </w:r>
            <w:r w:rsidRPr="00E063F9">
              <w:rPr>
                <w:rFonts w:asciiTheme="minorHAnsi" w:hAnsiTheme="minorHAnsi" w:cstheme="minorHAnsi"/>
              </w:rPr>
              <w:t>SO-08-001-F07_</w:t>
            </w:r>
            <w:r w:rsidRPr="00E063F9">
              <w:rPr>
                <w:rFonts w:asciiTheme="minorHAnsi" w:hAnsiTheme="minorHAnsi" w:cstheme="minorHAnsi"/>
              </w:rPr>
              <w:t>緊急上線處理流程圖》、《</w:t>
            </w:r>
            <w:r w:rsidRPr="00E063F9">
              <w:rPr>
                <w:rFonts w:asciiTheme="minorHAnsi" w:hAnsiTheme="minorHAnsi" w:cstheme="minorHAnsi"/>
              </w:rPr>
              <w:t>SO-08-001-F08_</w:t>
            </w:r>
            <w:r w:rsidRPr="00E063F9">
              <w:rPr>
                <w:rFonts w:asciiTheme="minorHAnsi" w:hAnsiTheme="minorHAnsi" w:cstheme="minorHAnsi"/>
              </w:rPr>
              <w:t>新系統開發作業流程圖》為《</w:t>
            </w:r>
            <w:r w:rsidRPr="00E063F9">
              <w:rPr>
                <w:rFonts w:asciiTheme="minorHAnsi" w:hAnsiTheme="minorHAnsi" w:cstheme="minorHAnsi"/>
              </w:rPr>
              <w:t>SO-08-001-</w:t>
            </w:r>
            <w:r w:rsidRPr="00E063F9">
              <w:rPr>
                <w:rFonts w:asciiTheme="minorHAnsi" w:hAnsiTheme="minorHAnsi" w:cstheme="minorHAnsi"/>
              </w:rPr>
              <w:t>附件</w:t>
            </w:r>
            <w:r w:rsidRPr="00E063F9">
              <w:rPr>
                <w:rFonts w:asciiTheme="minorHAnsi" w:hAnsiTheme="minorHAnsi" w:cstheme="minorHAnsi"/>
              </w:rPr>
              <w:t>A_</w:t>
            </w:r>
            <w:r w:rsidRPr="00E063F9">
              <w:rPr>
                <w:rFonts w:asciiTheme="minorHAnsi" w:hAnsiTheme="minorHAnsi" w:cstheme="minorHAnsi"/>
              </w:rPr>
              <w:t>資訊系統開發維護暨上線作業流程圖》</w:t>
            </w:r>
          </w:p>
        </w:tc>
        <w:tc>
          <w:tcPr>
            <w:tcW w:w="1361" w:type="dxa"/>
            <w:vAlign w:val="center"/>
          </w:tcPr>
          <w:p w14:paraId="2E93C7B7" w14:textId="77777777" w:rsidR="00752305" w:rsidRPr="00E063F9" w:rsidRDefault="00752305" w:rsidP="00163E72">
            <w:pPr>
              <w:pStyle w:val="-"/>
              <w:rPr>
                <w:rFonts w:asciiTheme="minorHAnsi" w:hAnsiTheme="minorHAnsi" w:cstheme="minorHAnsi"/>
              </w:rPr>
            </w:pPr>
            <w:r w:rsidRPr="00E063F9">
              <w:rPr>
                <w:rFonts w:asciiTheme="minorHAnsi" w:hAnsiTheme="minorHAnsi" w:cstheme="minorHAnsi"/>
              </w:rPr>
              <w:t>方學豪</w:t>
            </w:r>
          </w:p>
        </w:tc>
        <w:tc>
          <w:tcPr>
            <w:tcW w:w="1247" w:type="dxa"/>
            <w:vAlign w:val="center"/>
          </w:tcPr>
          <w:p w14:paraId="7661954A" w14:textId="77777777" w:rsidR="00752305" w:rsidRPr="00E063F9" w:rsidRDefault="00752305" w:rsidP="001951FF">
            <w:pPr>
              <w:pStyle w:val="-"/>
              <w:rPr>
                <w:rFonts w:asciiTheme="minorHAnsi" w:hAnsiTheme="minorHAnsi" w:cstheme="minorHAnsi"/>
              </w:rPr>
            </w:pPr>
            <w:r w:rsidRPr="00E063F9">
              <w:rPr>
                <w:rFonts w:asciiTheme="minorHAnsi" w:hAnsiTheme="minorHAnsi" w:cstheme="minorHAnsi"/>
              </w:rPr>
              <w:t>周副總裁宗亮</w:t>
            </w:r>
          </w:p>
        </w:tc>
        <w:tc>
          <w:tcPr>
            <w:tcW w:w="1021" w:type="dxa"/>
            <w:vAlign w:val="center"/>
          </w:tcPr>
          <w:p w14:paraId="18A9219C" w14:textId="77777777" w:rsidR="00752305" w:rsidRPr="00E063F9" w:rsidRDefault="00752305" w:rsidP="00BB7317">
            <w:pPr>
              <w:pStyle w:val="-"/>
              <w:rPr>
                <w:rFonts w:asciiTheme="minorHAnsi" w:hAnsiTheme="minorHAnsi" w:cstheme="minorHAnsi"/>
              </w:rPr>
            </w:pPr>
          </w:p>
        </w:tc>
      </w:tr>
      <w:tr w:rsidR="00E063F9" w:rsidRPr="00E063F9" w14:paraId="5507AC7E" w14:textId="77777777" w:rsidTr="001A2A3C">
        <w:trPr>
          <w:jc w:val="center"/>
        </w:trPr>
        <w:tc>
          <w:tcPr>
            <w:tcW w:w="1361" w:type="dxa"/>
            <w:vAlign w:val="center"/>
          </w:tcPr>
          <w:p w14:paraId="2D029CD2" w14:textId="77777777" w:rsidR="00E43F38" w:rsidRPr="00E063F9" w:rsidRDefault="00E43F38" w:rsidP="00BB7317">
            <w:pPr>
              <w:pStyle w:val="-0"/>
              <w:rPr>
                <w:rFonts w:asciiTheme="minorHAnsi" w:hAnsiTheme="minorHAnsi" w:cstheme="minorHAnsi"/>
              </w:rPr>
            </w:pPr>
            <w:r w:rsidRPr="00E063F9">
              <w:rPr>
                <w:rFonts w:asciiTheme="minorHAnsi" w:hAnsiTheme="minorHAnsi" w:cstheme="minorHAnsi"/>
              </w:rPr>
              <w:t>V.2.4</w:t>
            </w:r>
          </w:p>
        </w:tc>
        <w:tc>
          <w:tcPr>
            <w:tcW w:w="2041" w:type="dxa"/>
            <w:vAlign w:val="center"/>
          </w:tcPr>
          <w:p w14:paraId="5846F117" w14:textId="77777777" w:rsidR="00E43F38" w:rsidRPr="00E063F9" w:rsidRDefault="00E43F38" w:rsidP="00163E72">
            <w:pPr>
              <w:pStyle w:val="-0"/>
              <w:rPr>
                <w:rFonts w:asciiTheme="minorHAnsi" w:hAnsiTheme="minorHAnsi" w:cstheme="minorHAnsi"/>
              </w:rPr>
            </w:pPr>
            <w:r w:rsidRPr="00E063F9">
              <w:rPr>
                <w:rFonts w:asciiTheme="minorHAnsi" w:hAnsiTheme="minorHAnsi" w:cstheme="minorHAnsi"/>
              </w:rPr>
              <w:t>2015/06/</w:t>
            </w:r>
            <w:r w:rsidR="002D4712" w:rsidRPr="00E063F9">
              <w:rPr>
                <w:rFonts w:asciiTheme="minorHAnsi" w:hAnsiTheme="minorHAnsi" w:cstheme="minorHAnsi"/>
              </w:rPr>
              <w:t>16</w:t>
            </w:r>
          </w:p>
        </w:tc>
        <w:tc>
          <w:tcPr>
            <w:tcW w:w="3742" w:type="dxa"/>
            <w:vAlign w:val="center"/>
          </w:tcPr>
          <w:p w14:paraId="349BE02A" w14:textId="77777777" w:rsidR="00E43F38" w:rsidRPr="00E063F9" w:rsidRDefault="00F100AF" w:rsidP="00E43F38">
            <w:pPr>
              <w:pStyle w:val="-"/>
              <w:rPr>
                <w:rFonts w:asciiTheme="minorHAnsi" w:hAnsiTheme="minorHAnsi" w:cstheme="minorHAnsi"/>
              </w:rPr>
            </w:pPr>
            <w:r w:rsidRPr="00E063F9">
              <w:rPr>
                <w:rFonts w:asciiTheme="minorHAnsi" w:hAnsiTheme="minorHAnsi" w:cstheme="minorHAnsi"/>
              </w:rPr>
              <w:t xml:space="preserve">1. </w:t>
            </w:r>
            <w:r w:rsidR="00E43F38" w:rsidRPr="00E063F9">
              <w:rPr>
                <w:rFonts w:asciiTheme="minorHAnsi" w:hAnsiTheme="minorHAnsi" w:cstheme="minorHAnsi"/>
              </w:rPr>
              <w:t>修改第六章第一節第四點之第四項測試作業規定，</w:t>
            </w:r>
            <w:r w:rsidR="00472E32" w:rsidRPr="00E063F9">
              <w:rPr>
                <w:rFonts w:asciiTheme="minorHAnsi" w:hAnsiTheme="minorHAnsi" w:cstheme="minorHAnsi"/>
                <w:u w:val="single"/>
              </w:rPr>
              <w:t>定義</w:t>
            </w:r>
            <w:r w:rsidR="00E43F38" w:rsidRPr="00E063F9">
              <w:rPr>
                <w:rFonts w:asciiTheme="minorHAnsi" w:hAnsiTheme="minorHAnsi" w:cstheme="minorHAnsi"/>
              </w:rPr>
              <w:t>需整合測試及不需整合測試</w:t>
            </w:r>
            <w:r w:rsidR="00472E32" w:rsidRPr="00E063F9">
              <w:rPr>
                <w:rFonts w:asciiTheme="minorHAnsi" w:hAnsiTheme="minorHAnsi" w:cstheme="minorHAnsi"/>
              </w:rPr>
              <w:t>說明</w:t>
            </w:r>
            <w:r w:rsidR="00E43F38" w:rsidRPr="00E063F9">
              <w:rPr>
                <w:rFonts w:asciiTheme="minorHAnsi" w:hAnsiTheme="minorHAnsi" w:cstheme="minorHAnsi"/>
              </w:rPr>
              <w:t>。並依照此說明修改其餘相關敘述。</w:t>
            </w:r>
          </w:p>
          <w:p w14:paraId="5AF378CF" w14:textId="77777777" w:rsidR="00BA7E27" w:rsidRPr="00E063F9" w:rsidRDefault="00F100AF" w:rsidP="00E43F38">
            <w:pPr>
              <w:pStyle w:val="-"/>
              <w:rPr>
                <w:rFonts w:asciiTheme="minorHAnsi" w:hAnsiTheme="minorHAnsi" w:cstheme="minorHAnsi"/>
              </w:rPr>
            </w:pPr>
            <w:r w:rsidRPr="00E063F9">
              <w:rPr>
                <w:rFonts w:asciiTheme="minorHAnsi" w:hAnsiTheme="minorHAnsi" w:cstheme="minorHAnsi"/>
              </w:rPr>
              <w:t xml:space="preserve">2. </w:t>
            </w:r>
            <w:r w:rsidR="00BA7E27" w:rsidRPr="00E063F9">
              <w:rPr>
                <w:rFonts w:asciiTheme="minorHAnsi" w:hAnsiTheme="minorHAnsi" w:cstheme="minorHAnsi"/>
              </w:rPr>
              <w:t>修改第六章第二節第四點之第八項程式測試內</w:t>
            </w:r>
            <w:r w:rsidR="00E1162D" w:rsidRPr="00E063F9">
              <w:rPr>
                <w:rFonts w:asciiTheme="minorHAnsi" w:hAnsiTheme="minorHAnsi" w:cstheme="minorHAnsi"/>
              </w:rPr>
              <w:t>系統測試改為整合</w:t>
            </w:r>
            <w:r w:rsidR="00E1162D" w:rsidRPr="00E063F9">
              <w:rPr>
                <w:rFonts w:asciiTheme="minorHAnsi" w:hAnsiTheme="minorHAnsi" w:cstheme="minorHAnsi"/>
              </w:rPr>
              <w:lastRenderedPageBreak/>
              <w:t>測試</w:t>
            </w:r>
            <w:r w:rsidR="00BA7E27" w:rsidRPr="00E063F9">
              <w:rPr>
                <w:rFonts w:asciiTheme="minorHAnsi" w:hAnsiTheme="minorHAnsi" w:cstheme="minorHAnsi"/>
              </w:rPr>
              <w:t>。</w:t>
            </w:r>
          </w:p>
          <w:p w14:paraId="496E76F7" w14:textId="77777777" w:rsidR="009C7ACE" w:rsidRPr="00E063F9" w:rsidRDefault="00F100AF" w:rsidP="00E43F38">
            <w:pPr>
              <w:pStyle w:val="-"/>
              <w:rPr>
                <w:rFonts w:asciiTheme="minorHAnsi" w:hAnsiTheme="minorHAnsi" w:cstheme="minorHAnsi"/>
              </w:rPr>
            </w:pPr>
            <w:r w:rsidRPr="00E063F9">
              <w:rPr>
                <w:rFonts w:asciiTheme="minorHAnsi" w:hAnsiTheme="minorHAnsi" w:cstheme="minorHAnsi"/>
              </w:rPr>
              <w:t xml:space="preserve">3. </w:t>
            </w:r>
            <w:r w:rsidR="009C7ACE" w:rsidRPr="00E063F9">
              <w:rPr>
                <w:rFonts w:asciiTheme="minorHAnsi" w:hAnsiTheme="minorHAnsi" w:cstheme="minorHAnsi"/>
              </w:rPr>
              <w:t>修改</w:t>
            </w:r>
            <w:r w:rsidR="009C7ACE" w:rsidRPr="00E063F9">
              <w:rPr>
                <w:rFonts w:asciiTheme="minorHAnsi" w:hAnsiTheme="minorHAnsi" w:cstheme="minorHAnsi"/>
              </w:rPr>
              <w:t>SO-08-001-F03_</w:t>
            </w:r>
            <w:r w:rsidR="009C7ACE" w:rsidRPr="00E063F9">
              <w:rPr>
                <w:rFonts w:asciiTheme="minorHAnsi" w:hAnsiTheme="minorHAnsi" w:cstheme="minorHAnsi"/>
              </w:rPr>
              <w:t>上線異動申請書畫面及系統初測記錄表格。</w:t>
            </w:r>
          </w:p>
        </w:tc>
        <w:tc>
          <w:tcPr>
            <w:tcW w:w="1361" w:type="dxa"/>
            <w:vAlign w:val="center"/>
          </w:tcPr>
          <w:p w14:paraId="2DD6AC6F" w14:textId="77777777" w:rsidR="00E43F38" w:rsidRPr="00E063F9" w:rsidRDefault="00E43F38" w:rsidP="00163E72">
            <w:pPr>
              <w:pStyle w:val="-"/>
              <w:rPr>
                <w:rFonts w:asciiTheme="minorHAnsi" w:hAnsiTheme="minorHAnsi" w:cstheme="minorHAnsi"/>
              </w:rPr>
            </w:pPr>
            <w:r w:rsidRPr="00E063F9">
              <w:rPr>
                <w:rFonts w:asciiTheme="minorHAnsi" w:hAnsiTheme="minorHAnsi" w:cstheme="minorHAnsi"/>
              </w:rPr>
              <w:lastRenderedPageBreak/>
              <w:t>簡嘉慧</w:t>
            </w:r>
          </w:p>
        </w:tc>
        <w:tc>
          <w:tcPr>
            <w:tcW w:w="1247" w:type="dxa"/>
            <w:vAlign w:val="center"/>
          </w:tcPr>
          <w:p w14:paraId="1FA1FBD6" w14:textId="77777777" w:rsidR="00E43F38" w:rsidRPr="00E063F9" w:rsidRDefault="00E43F38" w:rsidP="001951FF">
            <w:pPr>
              <w:pStyle w:val="-"/>
              <w:rPr>
                <w:rFonts w:asciiTheme="minorHAnsi" w:hAnsiTheme="minorHAnsi" w:cstheme="minorHAnsi"/>
              </w:rPr>
            </w:pPr>
            <w:r w:rsidRPr="00E063F9">
              <w:rPr>
                <w:rFonts w:asciiTheme="minorHAnsi" w:hAnsiTheme="minorHAnsi" w:cstheme="minorHAnsi"/>
              </w:rPr>
              <w:t>周副總裁宗亮</w:t>
            </w:r>
          </w:p>
        </w:tc>
        <w:tc>
          <w:tcPr>
            <w:tcW w:w="1021" w:type="dxa"/>
            <w:vAlign w:val="center"/>
          </w:tcPr>
          <w:p w14:paraId="24470E98" w14:textId="77777777" w:rsidR="00E43F38" w:rsidRPr="00E063F9" w:rsidRDefault="00E43F38" w:rsidP="00BB7317">
            <w:pPr>
              <w:pStyle w:val="-"/>
              <w:rPr>
                <w:rFonts w:asciiTheme="minorHAnsi" w:hAnsiTheme="minorHAnsi" w:cstheme="minorHAnsi"/>
              </w:rPr>
            </w:pPr>
          </w:p>
        </w:tc>
      </w:tr>
      <w:tr w:rsidR="00E063F9" w:rsidRPr="00E063F9" w14:paraId="7B06D2BB" w14:textId="77777777" w:rsidTr="001A2A3C">
        <w:trPr>
          <w:jc w:val="center"/>
        </w:trPr>
        <w:tc>
          <w:tcPr>
            <w:tcW w:w="1361" w:type="dxa"/>
            <w:vAlign w:val="center"/>
          </w:tcPr>
          <w:p w14:paraId="22713E5C" w14:textId="77777777" w:rsidR="00163E72" w:rsidRPr="00E063F9" w:rsidRDefault="00163E72" w:rsidP="00BB7317">
            <w:pPr>
              <w:pStyle w:val="-0"/>
              <w:rPr>
                <w:rFonts w:asciiTheme="minorHAnsi" w:hAnsiTheme="minorHAnsi" w:cstheme="minorHAnsi"/>
              </w:rPr>
            </w:pPr>
            <w:r w:rsidRPr="00E063F9">
              <w:rPr>
                <w:rFonts w:asciiTheme="minorHAnsi" w:hAnsiTheme="minorHAnsi" w:cstheme="minorHAnsi"/>
              </w:rPr>
              <w:t>V2.5</w:t>
            </w:r>
          </w:p>
        </w:tc>
        <w:tc>
          <w:tcPr>
            <w:tcW w:w="2041" w:type="dxa"/>
            <w:vAlign w:val="center"/>
          </w:tcPr>
          <w:p w14:paraId="6D720811" w14:textId="77777777" w:rsidR="00163E72" w:rsidRPr="00E063F9" w:rsidRDefault="00163E72" w:rsidP="005F0546">
            <w:pPr>
              <w:pStyle w:val="-0"/>
              <w:rPr>
                <w:rFonts w:asciiTheme="minorHAnsi" w:hAnsiTheme="minorHAnsi" w:cstheme="minorHAnsi"/>
              </w:rPr>
            </w:pPr>
            <w:r w:rsidRPr="00E063F9">
              <w:rPr>
                <w:rFonts w:asciiTheme="minorHAnsi" w:hAnsiTheme="minorHAnsi" w:cstheme="minorHAnsi"/>
              </w:rPr>
              <w:t>2015/0</w:t>
            </w:r>
            <w:r w:rsidR="007519F5" w:rsidRPr="00E063F9">
              <w:rPr>
                <w:rFonts w:asciiTheme="minorHAnsi" w:hAnsiTheme="minorHAnsi" w:cstheme="minorHAnsi"/>
              </w:rPr>
              <w:t>9</w:t>
            </w:r>
            <w:r w:rsidRPr="00E063F9">
              <w:rPr>
                <w:rFonts w:asciiTheme="minorHAnsi" w:hAnsiTheme="minorHAnsi" w:cstheme="minorHAnsi"/>
              </w:rPr>
              <w:t>/</w:t>
            </w:r>
            <w:r w:rsidR="005F0546" w:rsidRPr="00E063F9">
              <w:rPr>
                <w:rFonts w:asciiTheme="minorHAnsi" w:hAnsiTheme="minorHAnsi" w:cstheme="minorHAnsi"/>
              </w:rPr>
              <w:t>15</w:t>
            </w:r>
          </w:p>
        </w:tc>
        <w:tc>
          <w:tcPr>
            <w:tcW w:w="3742" w:type="dxa"/>
            <w:vAlign w:val="center"/>
          </w:tcPr>
          <w:p w14:paraId="4AAC5A4D" w14:textId="77777777" w:rsidR="00163E72" w:rsidRPr="00E063F9" w:rsidRDefault="00163E72" w:rsidP="000B5585">
            <w:pPr>
              <w:pStyle w:val="-"/>
              <w:numPr>
                <w:ilvl w:val="0"/>
                <w:numId w:val="9"/>
              </w:numPr>
              <w:rPr>
                <w:rFonts w:asciiTheme="minorHAnsi" w:hAnsiTheme="minorHAnsi" w:cstheme="minorHAnsi"/>
              </w:rPr>
            </w:pPr>
            <w:r w:rsidRPr="00E063F9">
              <w:rPr>
                <w:rFonts w:asciiTheme="minorHAnsi" w:hAnsiTheme="minorHAnsi" w:cstheme="minorHAnsi"/>
              </w:rPr>
              <w:t>修改第六章第一節第四點緊急進館程序規範</w:t>
            </w:r>
          </w:p>
          <w:p w14:paraId="51112BFD" w14:textId="77777777" w:rsidR="007519F5" w:rsidRPr="00E063F9" w:rsidRDefault="007519F5" w:rsidP="000B5585">
            <w:pPr>
              <w:pStyle w:val="-"/>
              <w:numPr>
                <w:ilvl w:val="0"/>
                <w:numId w:val="9"/>
              </w:numPr>
              <w:rPr>
                <w:rFonts w:asciiTheme="minorHAnsi" w:hAnsiTheme="minorHAnsi" w:cstheme="minorHAnsi"/>
              </w:rPr>
            </w:pPr>
            <w:r w:rsidRPr="00E063F9">
              <w:rPr>
                <w:rFonts w:asciiTheme="minorHAnsi" w:hAnsiTheme="minorHAnsi" w:cstheme="minorHAnsi"/>
              </w:rPr>
              <w:t>修改附件</w:t>
            </w:r>
            <w:r w:rsidRPr="00E063F9">
              <w:rPr>
                <w:rFonts w:asciiTheme="minorHAnsi" w:hAnsiTheme="minorHAnsi" w:cstheme="minorHAnsi"/>
              </w:rPr>
              <w:t>SO-08-001-</w:t>
            </w:r>
            <w:r w:rsidRPr="00E063F9">
              <w:rPr>
                <w:rFonts w:asciiTheme="minorHAnsi" w:hAnsiTheme="minorHAnsi" w:cstheme="minorHAnsi"/>
              </w:rPr>
              <w:t>附件</w:t>
            </w:r>
            <w:r w:rsidRPr="00E063F9">
              <w:rPr>
                <w:rFonts w:asciiTheme="minorHAnsi" w:hAnsiTheme="minorHAnsi" w:cstheme="minorHAnsi"/>
              </w:rPr>
              <w:t>A_</w:t>
            </w:r>
            <w:r w:rsidRPr="00E063F9">
              <w:rPr>
                <w:rFonts w:asciiTheme="minorHAnsi" w:hAnsiTheme="minorHAnsi" w:cstheme="minorHAnsi"/>
              </w:rPr>
              <w:t>資訊系統開發維護暨上線作業流程圖</w:t>
            </w:r>
          </w:p>
        </w:tc>
        <w:tc>
          <w:tcPr>
            <w:tcW w:w="1361" w:type="dxa"/>
            <w:vAlign w:val="center"/>
          </w:tcPr>
          <w:p w14:paraId="1AD177F5" w14:textId="77777777" w:rsidR="00163E72" w:rsidRPr="00E063F9" w:rsidRDefault="00163E72" w:rsidP="004A5A95">
            <w:pPr>
              <w:pStyle w:val="-"/>
              <w:rPr>
                <w:rFonts w:asciiTheme="minorHAnsi" w:hAnsiTheme="minorHAnsi" w:cstheme="minorHAnsi"/>
              </w:rPr>
            </w:pPr>
            <w:r w:rsidRPr="00E063F9">
              <w:rPr>
                <w:rFonts w:asciiTheme="minorHAnsi" w:hAnsiTheme="minorHAnsi" w:cstheme="minorHAnsi"/>
              </w:rPr>
              <w:t>簡嘉慧</w:t>
            </w:r>
          </w:p>
        </w:tc>
        <w:tc>
          <w:tcPr>
            <w:tcW w:w="1247" w:type="dxa"/>
            <w:vAlign w:val="center"/>
          </w:tcPr>
          <w:p w14:paraId="70F3ACD2" w14:textId="77777777" w:rsidR="00163E72" w:rsidRPr="00E063F9" w:rsidRDefault="00163E72" w:rsidP="004A5A95">
            <w:pPr>
              <w:pStyle w:val="-"/>
              <w:rPr>
                <w:rFonts w:asciiTheme="minorHAnsi" w:hAnsiTheme="minorHAnsi" w:cstheme="minorHAnsi"/>
              </w:rPr>
            </w:pPr>
            <w:r w:rsidRPr="00E063F9">
              <w:rPr>
                <w:rFonts w:asciiTheme="minorHAnsi" w:hAnsiTheme="minorHAnsi" w:cstheme="minorHAnsi"/>
              </w:rPr>
              <w:t>周副總裁宗亮</w:t>
            </w:r>
          </w:p>
        </w:tc>
        <w:tc>
          <w:tcPr>
            <w:tcW w:w="1021" w:type="dxa"/>
            <w:vAlign w:val="center"/>
          </w:tcPr>
          <w:p w14:paraId="4F39E4AE" w14:textId="77777777" w:rsidR="00163E72" w:rsidRPr="00E063F9" w:rsidRDefault="00163E72" w:rsidP="00BB7317">
            <w:pPr>
              <w:pStyle w:val="-"/>
              <w:rPr>
                <w:rFonts w:asciiTheme="minorHAnsi" w:hAnsiTheme="minorHAnsi" w:cstheme="minorHAnsi"/>
              </w:rPr>
            </w:pPr>
          </w:p>
        </w:tc>
      </w:tr>
      <w:tr w:rsidR="00E063F9" w:rsidRPr="00E063F9" w14:paraId="65D0F623" w14:textId="77777777" w:rsidTr="001A2A3C">
        <w:trPr>
          <w:jc w:val="center"/>
        </w:trPr>
        <w:tc>
          <w:tcPr>
            <w:tcW w:w="1361" w:type="dxa"/>
            <w:vAlign w:val="center"/>
          </w:tcPr>
          <w:p w14:paraId="4FCF42DF" w14:textId="77777777" w:rsidR="002A2D06" w:rsidRPr="00E063F9" w:rsidRDefault="002A2D06" w:rsidP="00BB7317">
            <w:pPr>
              <w:pStyle w:val="-0"/>
              <w:rPr>
                <w:rFonts w:asciiTheme="minorHAnsi" w:hAnsiTheme="minorHAnsi" w:cstheme="minorHAnsi"/>
              </w:rPr>
            </w:pPr>
            <w:r w:rsidRPr="00E063F9">
              <w:rPr>
                <w:rFonts w:asciiTheme="minorHAnsi" w:hAnsiTheme="minorHAnsi" w:cstheme="minorHAnsi"/>
              </w:rPr>
              <w:t>V2.6</w:t>
            </w:r>
          </w:p>
        </w:tc>
        <w:tc>
          <w:tcPr>
            <w:tcW w:w="2041" w:type="dxa"/>
            <w:vAlign w:val="center"/>
          </w:tcPr>
          <w:p w14:paraId="5D45576D" w14:textId="77777777" w:rsidR="002A2D06" w:rsidRPr="00E063F9" w:rsidRDefault="002A2D06" w:rsidP="009E292E">
            <w:pPr>
              <w:pStyle w:val="-0"/>
              <w:rPr>
                <w:rFonts w:asciiTheme="minorHAnsi" w:hAnsiTheme="minorHAnsi" w:cstheme="minorHAnsi"/>
              </w:rPr>
            </w:pPr>
            <w:r w:rsidRPr="00E063F9">
              <w:rPr>
                <w:rFonts w:asciiTheme="minorHAnsi" w:hAnsiTheme="minorHAnsi" w:cstheme="minorHAnsi"/>
              </w:rPr>
              <w:t>2015/12/</w:t>
            </w:r>
            <w:r w:rsidR="009E292E" w:rsidRPr="00E063F9">
              <w:rPr>
                <w:rFonts w:asciiTheme="minorHAnsi" w:hAnsiTheme="minorHAnsi" w:cstheme="minorHAnsi"/>
              </w:rPr>
              <w:t>09</w:t>
            </w:r>
          </w:p>
        </w:tc>
        <w:tc>
          <w:tcPr>
            <w:tcW w:w="3742" w:type="dxa"/>
            <w:vAlign w:val="center"/>
          </w:tcPr>
          <w:p w14:paraId="4837D873" w14:textId="77777777" w:rsidR="002A2D06" w:rsidRPr="00E063F9" w:rsidRDefault="002A2D06" w:rsidP="000B5585">
            <w:pPr>
              <w:pStyle w:val="-"/>
              <w:numPr>
                <w:ilvl w:val="0"/>
                <w:numId w:val="10"/>
              </w:numPr>
              <w:rPr>
                <w:rFonts w:asciiTheme="minorHAnsi" w:hAnsiTheme="minorHAnsi" w:cstheme="minorHAnsi"/>
              </w:rPr>
            </w:pPr>
            <w:r w:rsidRPr="00E063F9">
              <w:rPr>
                <w:rFonts w:asciiTheme="minorHAnsi" w:hAnsiTheme="minorHAnsi" w:cstheme="minorHAnsi"/>
              </w:rPr>
              <w:t>修改第六章第一節緊急進館、第六章第二節緊急上線內容</w:t>
            </w:r>
          </w:p>
        </w:tc>
        <w:tc>
          <w:tcPr>
            <w:tcW w:w="1361" w:type="dxa"/>
            <w:vAlign w:val="center"/>
          </w:tcPr>
          <w:p w14:paraId="2177842D" w14:textId="77777777" w:rsidR="002A2D06" w:rsidRPr="00E063F9" w:rsidRDefault="002A2D06" w:rsidP="00262598">
            <w:pPr>
              <w:pStyle w:val="-"/>
              <w:rPr>
                <w:rFonts w:asciiTheme="minorHAnsi" w:hAnsiTheme="minorHAnsi" w:cstheme="minorHAnsi"/>
              </w:rPr>
            </w:pPr>
            <w:r w:rsidRPr="00E063F9">
              <w:rPr>
                <w:rFonts w:asciiTheme="minorHAnsi" w:hAnsiTheme="minorHAnsi" w:cstheme="minorHAnsi"/>
              </w:rPr>
              <w:t>簡嘉慧</w:t>
            </w:r>
          </w:p>
        </w:tc>
        <w:tc>
          <w:tcPr>
            <w:tcW w:w="1247" w:type="dxa"/>
            <w:vAlign w:val="center"/>
          </w:tcPr>
          <w:p w14:paraId="0116885F" w14:textId="77777777" w:rsidR="002A2D06" w:rsidRPr="00E063F9" w:rsidRDefault="002A2D06" w:rsidP="00262598">
            <w:pPr>
              <w:pStyle w:val="-"/>
              <w:rPr>
                <w:rFonts w:asciiTheme="minorHAnsi" w:hAnsiTheme="minorHAnsi" w:cstheme="minorHAnsi"/>
              </w:rPr>
            </w:pPr>
            <w:r w:rsidRPr="00E063F9">
              <w:rPr>
                <w:rFonts w:asciiTheme="minorHAnsi" w:hAnsiTheme="minorHAnsi" w:cstheme="minorHAnsi"/>
              </w:rPr>
              <w:t>周副總裁宗亮</w:t>
            </w:r>
          </w:p>
        </w:tc>
        <w:tc>
          <w:tcPr>
            <w:tcW w:w="1021" w:type="dxa"/>
            <w:vAlign w:val="center"/>
          </w:tcPr>
          <w:p w14:paraId="587A45B4" w14:textId="77777777" w:rsidR="002A2D06" w:rsidRPr="00E063F9" w:rsidRDefault="002A2D06" w:rsidP="00BB7317">
            <w:pPr>
              <w:pStyle w:val="-"/>
              <w:rPr>
                <w:rFonts w:asciiTheme="minorHAnsi" w:hAnsiTheme="minorHAnsi" w:cstheme="minorHAnsi"/>
              </w:rPr>
            </w:pPr>
          </w:p>
        </w:tc>
      </w:tr>
      <w:tr w:rsidR="00E063F9" w:rsidRPr="00E063F9" w14:paraId="5E0A637F" w14:textId="77777777" w:rsidTr="001A2A3C">
        <w:trPr>
          <w:jc w:val="center"/>
        </w:trPr>
        <w:tc>
          <w:tcPr>
            <w:tcW w:w="1361" w:type="dxa"/>
            <w:vAlign w:val="center"/>
          </w:tcPr>
          <w:p w14:paraId="1C7F89AA" w14:textId="77777777" w:rsidR="006A43D0" w:rsidRPr="00E063F9" w:rsidRDefault="006A43D0" w:rsidP="00BB7317">
            <w:pPr>
              <w:pStyle w:val="-0"/>
              <w:rPr>
                <w:rFonts w:asciiTheme="minorHAnsi" w:hAnsiTheme="minorHAnsi" w:cstheme="minorHAnsi"/>
              </w:rPr>
            </w:pPr>
            <w:r w:rsidRPr="00E063F9">
              <w:rPr>
                <w:rFonts w:asciiTheme="minorHAnsi" w:hAnsiTheme="minorHAnsi" w:cstheme="minorHAnsi"/>
              </w:rPr>
              <w:t>V2.7</w:t>
            </w:r>
          </w:p>
        </w:tc>
        <w:tc>
          <w:tcPr>
            <w:tcW w:w="2041" w:type="dxa"/>
            <w:vAlign w:val="center"/>
          </w:tcPr>
          <w:p w14:paraId="63D0F647" w14:textId="77777777" w:rsidR="006A43D0" w:rsidRPr="00E063F9" w:rsidRDefault="003224F8" w:rsidP="009E292E">
            <w:pPr>
              <w:pStyle w:val="-0"/>
              <w:rPr>
                <w:rFonts w:asciiTheme="minorHAnsi" w:hAnsiTheme="minorHAnsi" w:cstheme="minorHAnsi"/>
              </w:rPr>
            </w:pPr>
            <w:r w:rsidRPr="00E063F9">
              <w:rPr>
                <w:rFonts w:asciiTheme="minorHAnsi" w:hAnsiTheme="minorHAnsi" w:cstheme="minorHAnsi"/>
              </w:rPr>
              <w:t>2016/</w:t>
            </w:r>
            <w:r w:rsidR="005B72A9" w:rsidRPr="00E063F9">
              <w:rPr>
                <w:rFonts w:asciiTheme="minorHAnsi" w:hAnsiTheme="minorHAnsi" w:cstheme="minorHAnsi"/>
              </w:rPr>
              <w:t>0</w:t>
            </w:r>
            <w:r w:rsidRPr="00E063F9">
              <w:rPr>
                <w:rFonts w:asciiTheme="minorHAnsi" w:hAnsiTheme="minorHAnsi" w:cstheme="minorHAnsi"/>
              </w:rPr>
              <w:t>2/18</w:t>
            </w:r>
          </w:p>
        </w:tc>
        <w:tc>
          <w:tcPr>
            <w:tcW w:w="3742" w:type="dxa"/>
            <w:vAlign w:val="center"/>
          </w:tcPr>
          <w:p w14:paraId="6284F27C" w14:textId="77777777" w:rsidR="006A43D0" w:rsidRPr="00E063F9" w:rsidRDefault="006A43D0" w:rsidP="000B5585">
            <w:pPr>
              <w:pStyle w:val="-"/>
              <w:numPr>
                <w:ilvl w:val="0"/>
                <w:numId w:val="11"/>
              </w:numPr>
              <w:rPr>
                <w:rFonts w:asciiTheme="minorHAnsi" w:hAnsiTheme="minorHAnsi" w:cstheme="minorHAnsi"/>
              </w:rPr>
            </w:pPr>
            <w:r w:rsidRPr="00E063F9">
              <w:rPr>
                <w:rFonts w:asciiTheme="minorHAnsi" w:hAnsiTheme="minorHAnsi" w:cstheme="minorHAnsi"/>
              </w:rPr>
              <w:t>修改第六章第二節有關緊急上線作業流程說明</w:t>
            </w:r>
          </w:p>
        </w:tc>
        <w:tc>
          <w:tcPr>
            <w:tcW w:w="1361" w:type="dxa"/>
            <w:vAlign w:val="center"/>
          </w:tcPr>
          <w:p w14:paraId="21576015" w14:textId="77777777" w:rsidR="006A43D0" w:rsidRPr="00E063F9" w:rsidRDefault="0000082E" w:rsidP="00262598">
            <w:pPr>
              <w:pStyle w:val="-"/>
              <w:rPr>
                <w:rFonts w:asciiTheme="minorHAnsi" w:hAnsiTheme="minorHAnsi" w:cstheme="minorHAnsi"/>
              </w:rPr>
            </w:pPr>
            <w:r w:rsidRPr="00E063F9">
              <w:rPr>
                <w:rFonts w:asciiTheme="minorHAnsi" w:hAnsiTheme="minorHAnsi" w:cstheme="minorHAnsi"/>
              </w:rPr>
              <w:t>李雨珊</w:t>
            </w:r>
          </w:p>
        </w:tc>
        <w:tc>
          <w:tcPr>
            <w:tcW w:w="1247" w:type="dxa"/>
            <w:vAlign w:val="center"/>
          </w:tcPr>
          <w:p w14:paraId="300DC1B9" w14:textId="77777777" w:rsidR="006A43D0" w:rsidRPr="00E063F9" w:rsidRDefault="0000082E" w:rsidP="00262598">
            <w:pPr>
              <w:pStyle w:val="-"/>
              <w:rPr>
                <w:rFonts w:asciiTheme="minorHAnsi" w:hAnsiTheme="minorHAnsi" w:cstheme="minorHAnsi"/>
              </w:rPr>
            </w:pPr>
            <w:r w:rsidRPr="00E063F9">
              <w:rPr>
                <w:rFonts w:asciiTheme="minorHAnsi" w:hAnsiTheme="minorHAnsi" w:cstheme="minorHAnsi"/>
              </w:rPr>
              <w:t>周副總裁宗亮</w:t>
            </w:r>
          </w:p>
        </w:tc>
        <w:tc>
          <w:tcPr>
            <w:tcW w:w="1021" w:type="dxa"/>
            <w:vAlign w:val="center"/>
          </w:tcPr>
          <w:p w14:paraId="1ACDA39C" w14:textId="77777777" w:rsidR="006A43D0" w:rsidRPr="00E063F9" w:rsidRDefault="006A43D0" w:rsidP="00BB7317">
            <w:pPr>
              <w:pStyle w:val="-"/>
              <w:rPr>
                <w:rFonts w:asciiTheme="minorHAnsi" w:hAnsiTheme="minorHAnsi" w:cstheme="minorHAnsi"/>
              </w:rPr>
            </w:pPr>
          </w:p>
        </w:tc>
      </w:tr>
      <w:tr w:rsidR="00E063F9" w:rsidRPr="00E063F9" w14:paraId="58583D82" w14:textId="77777777" w:rsidTr="001A2A3C">
        <w:trPr>
          <w:jc w:val="center"/>
        </w:trPr>
        <w:tc>
          <w:tcPr>
            <w:tcW w:w="1361" w:type="dxa"/>
            <w:vAlign w:val="center"/>
          </w:tcPr>
          <w:p w14:paraId="4F97F872" w14:textId="77777777" w:rsidR="005B72A9" w:rsidRPr="00E063F9" w:rsidRDefault="005B72A9" w:rsidP="00BB7317">
            <w:pPr>
              <w:pStyle w:val="-0"/>
              <w:rPr>
                <w:rFonts w:asciiTheme="minorHAnsi" w:hAnsiTheme="minorHAnsi" w:cstheme="minorHAnsi"/>
              </w:rPr>
            </w:pPr>
            <w:r w:rsidRPr="00E063F9">
              <w:rPr>
                <w:rFonts w:asciiTheme="minorHAnsi" w:hAnsiTheme="minorHAnsi" w:cstheme="minorHAnsi"/>
              </w:rPr>
              <w:t>V2.8</w:t>
            </w:r>
          </w:p>
        </w:tc>
        <w:tc>
          <w:tcPr>
            <w:tcW w:w="2041" w:type="dxa"/>
            <w:vAlign w:val="center"/>
          </w:tcPr>
          <w:p w14:paraId="14230A2E" w14:textId="77777777" w:rsidR="005B72A9" w:rsidRPr="00E063F9" w:rsidRDefault="00D20A83" w:rsidP="00A73176">
            <w:pPr>
              <w:pStyle w:val="-0"/>
              <w:rPr>
                <w:rFonts w:asciiTheme="minorHAnsi" w:hAnsiTheme="minorHAnsi" w:cstheme="minorHAnsi"/>
              </w:rPr>
            </w:pPr>
            <w:r w:rsidRPr="00E063F9">
              <w:rPr>
                <w:rFonts w:asciiTheme="minorHAnsi" w:hAnsiTheme="minorHAnsi" w:cstheme="minorHAnsi"/>
              </w:rPr>
              <w:t>2016/09</w:t>
            </w:r>
            <w:r w:rsidR="005B72A9" w:rsidRPr="00E063F9">
              <w:rPr>
                <w:rFonts w:asciiTheme="minorHAnsi" w:hAnsiTheme="minorHAnsi" w:cstheme="minorHAnsi"/>
              </w:rPr>
              <w:t>/</w:t>
            </w:r>
            <w:r w:rsidRPr="00E063F9">
              <w:rPr>
                <w:rFonts w:asciiTheme="minorHAnsi" w:hAnsiTheme="minorHAnsi" w:cstheme="minorHAnsi"/>
              </w:rPr>
              <w:t>09</w:t>
            </w:r>
          </w:p>
        </w:tc>
        <w:tc>
          <w:tcPr>
            <w:tcW w:w="3742" w:type="dxa"/>
            <w:vAlign w:val="center"/>
          </w:tcPr>
          <w:p w14:paraId="1F4A353E" w14:textId="77777777" w:rsidR="005B72A9" w:rsidRPr="00E063F9" w:rsidRDefault="00D20A83" w:rsidP="000B5585">
            <w:pPr>
              <w:pStyle w:val="-"/>
              <w:numPr>
                <w:ilvl w:val="0"/>
                <w:numId w:val="12"/>
              </w:numPr>
              <w:rPr>
                <w:rFonts w:asciiTheme="minorHAnsi" w:hAnsiTheme="minorHAnsi" w:cstheme="minorHAnsi"/>
              </w:rPr>
            </w:pPr>
            <w:r w:rsidRPr="00E063F9">
              <w:rPr>
                <w:rFonts w:asciiTheme="minorHAnsi" w:hAnsiTheme="minorHAnsi" w:cstheme="minorHAnsi"/>
              </w:rPr>
              <w:t>新增</w:t>
            </w:r>
            <w:r w:rsidR="00F84734" w:rsidRPr="00E063F9">
              <w:rPr>
                <w:rFonts w:asciiTheme="minorHAnsi" w:hAnsiTheme="minorHAnsi" w:cstheme="minorHAnsi"/>
              </w:rPr>
              <w:t>第六章第二節</w:t>
            </w:r>
            <w:r w:rsidRPr="00E063F9">
              <w:rPr>
                <w:rFonts w:asciiTheme="minorHAnsi" w:hAnsiTheme="minorHAnsi" w:cstheme="minorHAnsi"/>
              </w:rPr>
              <w:t>第</w:t>
            </w:r>
            <w:r w:rsidR="00786DB3" w:rsidRPr="00E063F9">
              <w:rPr>
                <w:rFonts w:asciiTheme="minorHAnsi" w:hAnsiTheme="minorHAnsi" w:cstheme="minorHAnsi"/>
              </w:rPr>
              <w:t>二</w:t>
            </w:r>
            <w:r w:rsidRPr="00E063F9">
              <w:rPr>
                <w:rFonts w:asciiTheme="minorHAnsi" w:hAnsiTheme="minorHAnsi" w:cstheme="minorHAnsi"/>
              </w:rPr>
              <w:t>項</w:t>
            </w:r>
            <w:r w:rsidRPr="00E063F9">
              <w:rPr>
                <w:rFonts w:asciiTheme="minorHAnsi" w:hAnsiTheme="minorHAnsi" w:cstheme="minorHAnsi"/>
              </w:rPr>
              <w:t>(</w:t>
            </w:r>
            <w:r w:rsidR="00786DB3" w:rsidRPr="00E063F9">
              <w:rPr>
                <w:rFonts w:asciiTheme="minorHAnsi" w:hAnsiTheme="minorHAnsi" w:cstheme="minorHAnsi"/>
              </w:rPr>
              <w:t>五</w:t>
            </w:r>
            <w:r w:rsidRPr="00E063F9">
              <w:rPr>
                <w:rFonts w:asciiTheme="minorHAnsi" w:hAnsiTheme="minorHAnsi" w:cstheme="minorHAnsi"/>
              </w:rPr>
              <w:t>)</w:t>
            </w:r>
            <w:r w:rsidR="00786DB3" w:rsidRPr="00E063F9">
              <w:rPr>
                <w:rFonts w:asciiTheme="minorHAnsi" w:hAnsiTheme="minorHAnsi" w:cstheme="minorHAnsi"/>
              </w:rPr>
              <w:t xml:space="preserve"> </w:t>
            </w:r>
            <w:r w:rsidR="00786DB3" w:rsidRPr="00E063F9">
              <w:rPr>
                <w:rFonts w:asciiTheme="minorHAnsi" w:hAnsiTheme="minorHAnsi" w:cstheme="minorHAnsi"/>
              </w:rPr>
              <w:t>系統開發設計階段</w:t>
            </w:r>
            <w:r w:rsidRPr="00E063F9">
              <w:rPr>
                <w:rFonts w:asciiTheme="minorHAnsi" w:hAnsiTheme="minorHAnsi" w:cstheme="minorHAnsi"/>
              </w:rPr>
              <w:t>第</w:t>
            </w:r>
            <w:r w:rsidR="00786DB3" w:rsidRPr="00E063F9">
              <w:rPr>
                <w:rFonts w:asciiTheme="minorHAnsi" w:hAnsiTheme="minorHAnsi" w:cstheme="minorHAnsi"/>
              </w:rPr>
              <w:t>5</w:t>
            </w:r>
            <w:r w:rsidRPr="00E063F9">
              <w:rPr>
                <w:rFonts w:asciiTheme="minorHAnsi" w:hAnsiTheme="minorHAnsi" w:cstheme="minorHAnsi"/>
              </w:rPr>
              <w:t>點</w:t>
            </w:r>
            <w:r w:rsidR="00D524EC" w:rsidRPr="00E063F9">
              <w:rPr>
                <w:rFonts w:asciiTheme="minorHAnsi" w:hAnsiTheme="minorHAnsi" w:cstheme="minorHAnsi"/>
              </w:rPr>
              <w:t>Tandem</w:t>
            </w:r>
            <w:r w:rsidR="00025E7F" w:rsidRPr="00E063F9">
              <w:rPr>
                <w:rFonts w:asciiTheme="minorHAnsi" w:hAnsiTheme="minorHAnsi" w:cstheme="minorHAnsi"/>
              </w:rPr>
              <w:t>程式代碼</w:t>
            </w:r>
            <w:r w:rsidR="00786DB3" w:rsidRPr="00E063F9">
              <w:rPr>
                <w:rFonts w:asciiTheme="minorHAnsi" w:hAnsiTheme="minorHAnsi" w:cstheme="minorHAnsi"/>
              </w:rPr>
              <w:t>修改</w:t>
            </w:r>
            <w:r w:rsidR="00F84734" w:rsidRPr="00E063F9">
              <w:rPr>
                <w:rFonts w:asciiTheme="minorHAnsi" w:hAnsiTheme="minorHAnsi" w:cstheme="minorHAnsi"/>
              </w:rPr>
              <w:t>作業</w:t>
            </w:r>
          </w:p>
          <w:p w14:paraId="7CE95DA4" w14:textId="77777777" w:rsidR="00786DB3" w:rsidRPr="00E063F9" w:rsidRDefault="00786DB3" w:rsidP="000B5585">
            <w:pPr>
              <w:pStyle w:val="-"/>
              <w:numPr>
                <w:ilvl w:val="0"/>
                <w:numId w:val="12"/>
              </w:numPr>
              <w:rPr>
                <w:rFonts w:asciiTheme="minorHAnsi" w:hAnsiTheme="minorHAnsi" w:cstheme="minorHAnsi"/>
              </w:rPr>
            </w:pPr>
            <w:r w:rsidRPr="00E063F9">
              <w:rPr>
                <w:rFonts w:asciiTheme="minorHAnsi" w:hAnsiTheme="minorHAnsi" w:cstheme="minorHAnsi"/>
              </w:rPr>
              <w:t>新增第六章第二節第四項</w:t>
            </w:r>
            <w:r w:rsidRPr="00E063F9">
              <w:rPr>
                <w:rFonts w:asciiTheme="minorHAnsi" w:hAnsiTheme="minorHAnsi" w:cstheme="minorHAnsi"/>
              </w:rPr>
              <w:t>(</w:t>
            </w:r>
            <w:r w:rsidRPr="00E063F9">
              <w:rPr>
                <w:rFonts w:asciiTheme="minorHAnsi" w:hAnsiTheme="minorHAnsi" w:cstheme="minorHAnsi"/>
              </w:rPr>
              <w:t>八</w:t>
            </w:r>
            <w:r w:rsidRPr="00E063F9">
              <w:rPr>
                <w:rFonts w:asciiTheme="minorHAnsi" w:hAnsiTheme="minorHAnsi" w:cstheme="minorHAnsi"/>
              </w:rPr>
              <w:t>)</w:t>
            </w:r>
            <w:r w:rsidRPr="00E063F9">
              <w:rPr>
                <w:rFonts w:asciiTheme="minorHAnsi" w:hAnsiTheme="minorHAnsi" w:cstheme="minorHAnsi"/>
              </w:rPr>
              <w:t>系統測試第</w:t>
            </w:r>
            <w:r w:rsidRPr="00E063F9">
              <w:rPr>
                <w:rFonts w:asciiTheme="minorHAnsi" w:hAnsiTheme="minorHAnsi" w:cstheme="minorHAnsi"/>
              </w:rPr>
              <w:t>4</w:t>
            </w:r>
            <w:r w:rsidRPr="00E063F9">
              <w:rPr>
                <w:rFonts w:asciiTheme="minorHAnsi" w:hAnsiTheme="minorHAnsi" w:cstheme="minorHAnsi"/>
              </w:rPr>
              <w:t>點程式碼安全性檢測作業</w:t>
            </w:r>
          </w:p>
        </w:tc>
        <w:tc>
          <w:tcPr>
            <w:tcW w:w="1361" w:type="dxa"/>
            <w:vAlign w:val="center"/>
          </w:tcPr>
          <w:p w14:paraId="1FBA5FC8" w14:textId="77777777" w:rsidR="005B72A9" w:rsidRPr="00E063F9" w:rsidRDefault="00D20A83" w:rsidP="00262598">
            <w:pPr>
              <w:pStyle w:val="-"/>
              <w:rPr>
                <w:rFonts w:asciiTheme="minorHAnsi" w:hAnsiTheme="minorHAnsi" w:cstheme="minorHAnsi"/>
              </w:rPr>
            </w:pPr>
            <w:r w:rsidRPr="00E063F9">
              <w:rPr>
                <w:rFonts w:asciiTheme="minorHAnsi" w:hAnsiTheme="minorHAnsi" w:cstheme="minorHAnsi"/>
              </w:rPr>
              <w:t>朱南屏</w:t>
            </w:r>
          </w:p>
        </w:tc>
        <w:tc>
          <w:tcPr>
            <w:tcW w:w="1247" w:type="dxa"/>
            <w:vAlign w:val="center"/>
          </w:tcPr>
          <w:p w14:paraId="4BF9313B" w14:textId="77777777" w:rsidR="005B72A9" w:rsidRPr="00E063F9" w:rsidRDefault="005B72A9" w:rsidP="00262598">
            <w:pPr>
              <w:pStyle w:val="-"/>
              <w:rPr>
                <w:rFonts w:asciiTheme="minorHAnsi" w:hAnsiTheme="minorHAnsi" w:cstheme="minorHAnsi"/>
              </w:rPr>
            </w:pPr>
            <w:r w:rsidRPr="00E063F9">
              <w:rPr>
                <w:rFonts w:asciiTheme="minorHAnsi" w:hAnsiTheme="minorHAnsi" w:cstheme="minorHAnsi"/>
              </w:rPr>
              <w:t>周副總裁宗亮</w:t>
            </w:r>
          </w:p>
        </w:tc>
        <w:tc>
          <w:tcPr>
            <w:tcW w:w="1021" w:type="dxa"/>
            <w:vAlign w:val="center"/>
          </w:tcPr>
          <w:p w14:paraId="31E27967" w14:textId="77777777" w:rsidR="005B72A9" w:rsidRPr="00E063F9" w:rsidRDefault="005B72A9" w:rsidP="00BB7317">
            <w:pPr>
              <w:pStyle w:val="-"/>
              <w:rPr>
                <w:rFonts w:asciiTheme="minorHAnsi" w:hAnsiTheme="minorHAnsi" w:cstheme="minorHAnsi"/>
              </w:rPr>
            </w:pPr>
          </w:p>
        </w:tc>
      </w:tr>
      <w:tr w:rsidR="00E063F9" w:rsidRPr="00E063F9" w14:paraId="18C6E597" w14:textId="77777777" w:rsidTr="001A2A3C">
        <w:trPr>
          <w:jc w:val="center"/>
        </w:trPr>
        <w:tc>
          <w:tcPr>
            <w:tcW w:w="1361" w:type="dxa"/>
            <w:vAlign w:val="center"/>
          </w:tcPr>
          <w:p w14:paraId="4C3C7CF1" w14:textId="77777777" w:rsidR="001A2A3C" w:rsidRPr="00E063F9" w:rsidRDefault="001A2A3C" w:rsidP="001A2A3C">
            <w:pPr>
              <w:pStyle w:val="-0"/>
              <w:rPr>
                <w:rFonts w:asciiTheme="minorHAnsi" w:hAnsiTheme="minorHAnsi" w:cstheme="minorHAnsi"/>
              </w:rPr>
            </w:pPr>
            <w:r w:rsidRPr="00E063F9">
              <w:rPr>
                <w:rFonts w:asciiTheme="minorHAnsi" w:hAnsiTheme="minorHAnsi" w:cstheme="minorHAnsi"/>
              </w:rPr>
              <w:t>V2.9</w:t>
            </w:r>
          </w:p>
        </w:tc>
        <w:tc>
          <w:tcPr>
            <w:tcW w:w="2041" w:type="dxa"/>
            <w:vAlign w:val="center"/>
          </w:tcPr>
          <w:p w14:paraId="479205CA" w14:textId="77777777" w:rsidR="001A2A3C" w:rsidRPr="00E063F9" w:rsidRDefault="0050071B" w:rsidP="0050071B">
            <w:pPr>
              <w:pStyle w:val="-0"/>
              <w:rPr>
                <w:rFonts w:asciiTheme="minorHAnsi" w:hAnsiTheme="minorHAnsi" w:cstheme="minorHAnsi"/>
              </w:rPr>
            </w:pPr>
            <w:r w:rsidRPr="00E063F9">
              <w:rPr>
                <w:rFonts w:asciiTheme="minorHAnsi" w:hAnsiTheme="minorHAnsi" w:cstheme="minorHAnsi"/>
              </w:rPr>
              <w:t>2018/09</w:t>
            </w:r>
            <w:r w:rsidR="001A2A3C" w:rsidRPr="00E063F9">
              <w:rPr>
                <w:rFonts w:asciiTheme="minorHAnsi" w:hAnsiTheme="minorHAnsi" w:cstheme="minorHAnsi"/>
              </w:rPr>
              <w:t>/</w:t>
            </w:r>
            <w:r w:rsidRPr="00E063F9">
              <w:rPr>
                <w:rFonts w:asciiTheme="minorHAnsi" w:hAnsiTheme="minorHAnsi" w:cstheme="minorHAnsi"/>
              </w:rPr>
              <w:t>03</w:t>
            </w:r>
          </w:p>
        </w:tc>
        <w:tc>
          <w:tcPr>
            <w:tcW w:w="3742" w:type="dxa"/>
            <w:vAlign w:val="center"/>
          </w:tcPr>
          <w:p w14:paraId="47F4E0DD" w14:textId="77777777" w:rsidR="001A2A3C" w:rsidRPr="00E063F9" w:rsidRDefault="00542F2E" w:rsidP="00542F2E">
            <w:pPr>
              <w:pStyle w:val="-"/>
              <w:rPr>
                <w:rFonts w:asciiTheme="minorHAnsi" w:hAnsiTheme="minorHAnsi" w:cstheme="minorHAnsi"/>
              </w:rPr>
            </w:pPr>
            <w:r w:rsidRPr="00E063F9">
              <w:rPr>
                <w:rFonts w:asciiTheme="minorHAnsi" w:hAnsiTheme="minorHAnsi" w:cstheme="minorHAnsi" w:hint="eastAsia"/>
              </w:rPr>
              <w:t>修訂</w:t>
            </w:r>
            <w:r w:rsidRPr="00E063F9">
              <w:rPr>
                <w:rFonts w:asciiTheme="minorHAnsi" w:hAnsiTheme="minorHAnsi" w:cstheme="minorHAnsi"/>
              </w:rPr>
              <w:t>第六章</w:t>
            </w:r>
            <w:r w:rsidRPr="00E063F9">
              <w:rPr>
                <w:rFonts w:asciiTheme="minorHAnsi" w:hAnsiTheme="minorHAnsi" w:cstheme="minorHAnsi" w:hint="eastAsia"/>
              </w:rPr>
              <w:t>第</w:t>
            </w:r>
            <w:r w:rsidRPr="00E063F9">
              <w:rPr>
                <w:rFonts w:asciiTheme="minorHAnsi" w:hAnsiTheme="minorHAnsi" w:cstheme="minorHAnsi"/>
              </w:rPr>
              <w:t>二節</w:t>
            </w:r>
            <w:r w:rsidRPr="00E063F9">
              <w:rPr>
                <w:rFonts w:asciiTheme="minorHAnsi" w:hAnsiTheme="minorHAnsi" w:cstheme="minorHAnsi" w:hint="eastAsia"/>
              </w:rPr>
              <w:t>新</w:t>
            </w:r>
            <w:r w:rsidRPr="00E063F9">
              <w:rPr>
                <w:rFonts w:asciiTheme="minorHAnsi" w:hAnsiTheme="minorHAnsi" w:cstheme="minorHAnsi"/>
              </w:rPr>
              <w:t>增</w:t>
            </w:r>
            <w:r w:rsidRPr="00E063F9">
              <w:rPr>
                <w:rFonts w:asciiTheme="minorHAnsi" w:hAnsiTheme="minorHAnsi" w:cstheme="minorHAnsi" w:hint="eastAsia"/>
              </w:rPr>
              <w:t>正常</w:t>
            </w:r>
            <w:r w:rsidRPr="00E063F9">
              <w:rPr>
                <w:rFonts w:asciiTheme="minorHAnsi" w:hAnsiTheme="minorHAnsi" w:cstheme="minorHAnsi"/>
              </w:rPr>
              <w:t>及</w:t>
            </w:r>
            <w:r w:rsidRPr="00E063F9">
              <w:rPr>
                <w:rFonts w:asciiTheme="minorHAnsi" w:hAnsiTheme="minorHAnsi" w:cstheme="minorHAnsi" w:hint="eastAsia"/>
              </w:rPr>
              <w:t>緊</w:t>
            </w:r>
            <w:r w:rsidRPr="00E063F9">
              <w:rPr>
                <w:rFonts w:asciiTheme="minorHAnsi" w:hAnsiTheme="minorHAnsi" w:cstheme="minorHAnsi"/>
              </w:rPr>
              <w:t>急</w:t>
            </w:r>
            <w:r w:rsidRPr="00E063F9">
              <w:rPr>
                <w:rFonts w:asciiTheme="minorHAnsi" w:hAnsiTheme="minorHAnsi" w:cstheme="minorHAnsi" w:hint="eastAsia"/>
              </w:rPr>
              <w:t>資</w:t>
            </w:r>
            <w:r w:rsidRPr="00E063F9">
              <w:rPr>
                <w:rFonts w:asciiTheme="minorHAnsi" w:hAnsiTheme="minorHAnsi" w:cstheme="minorHAnsi"/>
              </w:rPr>
              <w:t>料異</w:t>
            </w:r>
            <w:r w:rsidRPr="00E063F9">
              <w:rPr>
                <w:rFonts w:asciiTheme="minorHAnsi" w:hAnsiTheme="minorHAnsi" w:cstheme="minorHAnsi" w:hint="eastAsia"/>
              </w:rPr>
              <w:t>動</w:t>
            </w:r>
            <w:r w:rsidRPr="00E063F9">
              <w:rPr>
                <w:rFonts w:asciiTheme="minorHAnsi" w:hAnsiTheme="minorHAnsi" w:cstheme="minorHAnsi"/>
              </w:rPr>
              <w:t>程序</w:t>
            </w:r>
            <w:r w:rsidRPr="00E063F9">
              <w:rPr>
                <w:rFonts w:asciiTheme="minorHAnsi" w:hAnsiTheme="minorHAnsi" w:cstheme="minorHAnsi" w:hint="eastAsia"/>
              </w:rPr>
              <w:t>。</w:t>
            </w:r>
          </w:p>
        </w:tc>
        <w:tc>
          <w:tcPr>
            <w:tcW w:w="1361" w:type="dxa"/>
            <w:vAlign w:val="center"/>
          </w:tcPr>
          <w:p w14:paraId="186346E5" w14:textId="77777777" w:rsidR="001A2A3C" w:rsidRPr="00E063F9" w:rsidRDefault="001A2A3C" w:rsidP="001A2A3C">
            <w:pPr>
              <w:pStyle w:val="-"/>
              <w:rPr>
                <w:rFonts w:asciiTheme="minorHAnsi" w:hAnsiTheme="minorHAnsi" w:cstheme="minorHAnsi"/>
              </w:rPr>
            </w:pPr>
            <w:r w:rsidRPr="00E063F9">
              <w:rPr>
                <w:rFonts w:asciiTheme="minorHAnsi" w:hAnsiTheme="minorHAnsi" w:cstheme="minorHAnsi"/>
              </w:rPr>
              <w:t>雷雅惠</w:t>
            </w:r>
          </w:p>
        </w:tc>
        <w:tc>
          <w:tcPr>
            <w:tcW w:w="1247" w:type="dxa"/>
            <w:vAlign w:val="center"/>
          </w:tcPr>
          <w:p w14:paraId="33A3730B" w14:textId="77777777" w:rsidR="001A2A3C" w:rsidRPr="00E063F9" w:rsidRDefault="003D7F3C" w:rsidP="001A2A3C">
            <w:pPr>
              <w:pStyle w:val="-"/>
              <w:rPr>
                <w:rFonts w:asciiTheme="minorHAnsi" w:hAnsiTheme="minorHAnsi" w:cstheme="minorHAnsi"/>
              </w:rPr>
            </w:pPr>
            <w:r w:rsidRPr="00E063F9">
              <w:rPr>
                <w:rFonts w:asciiTheme="minorHAnsi" w:hAnsiTheme="minorHAnsi" w:cstheme="minorHAnsi"/>
              </w:rPr>
              <w:t>周副總裁宗亮</w:t>
            </w:r>
          </w:p>
        </w:tc>
        <w:tc>
          <w:tcPr>
            <w:tcW w:w="1021" w:type="dxa"/>
            <w:vAlign w:val="center"/>
          </w:tcPr>
          <w:p w14:paraId="20813B26" w14:textId="77777777" w:rsidR="001A2A3C" w:rsidRPr="00E063F9" w:rsidRDefault="001A2A3C" w:rsidP="001A2A3C">
            <w:pPr>
              <w:pStyle w:val="-"/>
              <w:rPr>
                <w:rFonts w:asciiTheme="minorHAnsi" w:hAnsiTheme="minorHAnsi" w:cstheme="minorHAnsi"/>
              </w:rPr>
            </w:pPr>
          </w:p>
        </w:tc>
      </w:tr>
      <w:tr w:rsidR="00E063F9" w:rsidRPr="00E063F9" w14:paraId="0173AC56" w14:textId="77777777" w:rsidTr="001A2A3C">
        <w:trPr>
          <w:jc w:val="center"/>
        </w:trPr>
        <w:tc>
          <w:tcPr>
            <w:tcW w:w="1361" w:type="dxa"/>
            <w:vAlign w:val="center"/>
          </w:tcPr>
          <w:p w14:paraId="2162A1F5" w14:textId="77777777" w:rsidR="007948D7" w:rsidRPr="00E063F9" w:rsidRDefault="007948D7" w:rsidP="001A2A3C">
            <w:pPr>
              <w:pStyle w:val="-0"/>
              <w:rPr>
                <w:rFonts w:asciiTheme="minorHAnsi" w:hAnsiTheme="minorHAnsi" w:cstheme="minorHAnsi"/>
              </w:rPr>
            </w:pPr>
            <w:r w:rsidRPr="00E063F9">
              <w:rPr>
                <w:rFonts w:asciiTheme="minorHAnsi" w:hAnsiTheme="minorHAnsi" w:cstheme="minorHAnsi" w:hint="eastAsia"/>
              </w:rPr>
              <w:t>V3.0</w:t>
            </w:r>
          </w:p>
        </w:tc>
        <w:tc>
          <w:tcPr>
            <w:tcW w:w="2041" w:type="dxa"/>
            <w:vAlign w:val="center"/>
          </w:tcPr>
          <w:p w14:paraId="5FEBEE26" w14:textId="77777777" w:rsidR="007948D7" w:rsidRPr="00E063F9" w:rsidRDefault="00061CC3" w:rsidP="0050071B">
            <w:pPr>
              <w:pStyle w:val="-0"/>
              <w:rPr>
                <w:rFonts w:asciiTheme="minorHAnsi" w:hAnsiTheme="minorHAnsi" w:cstheme="minorHAnsi"/>
              </w:rPr>
            </w:pPr>
            <w:r w:rsidRPr="00E063F9">
              <w:rPr>
                <w:rFonts w:asciiTheme="minorHAnsi" w:hAnsiTheme="minorHAnsi" w:cstheme="minorHAnsi" w:hint="eastAsia"/>
              </w:rPr>
              <w:t>2020/0</w:t>
            </w:r>
            <w:r w:rsidRPr="00E063F9">
              <w:rPr>
                <w:rFonts w:asciiTheme="minorHAnsi" w:hAnsiTheme="minorHAnsi" w:cstheme="minorHAnsi"/>
              </w:rPr>
              <w:t>7/31</w:t>
            </w:r>
          </w:p>
        </w:tc>
        <w:tc>
          <w:tcPr>
            <w:tcW w:w="3742" w:type="dxa"/>
            <w:vAlign w:val="center"/>
          </w:tcPr>
          <w:p w14:paraId="791BFFD8" w14:textId="77777777" w:rsidR="007948D7" w:rsidRPr="00E063F9" w:rsidRDefault="00061CC3" w:rsidP="00542F2E">
            <w:pPr>
              <w:pStyle w:val="-"/>
              <w:rPr>
                <w:rFonts w:asciiTheme="minorHAnsi" w:hAnsiTheme="minorHAnsi" w:cstheme="minorHAnsi"/>
              </w:rPr>
            </w:pPr>
            <w:r w:rsidRPr="00E063F9">
              <w:rPr>
                <w:rFonts w:asciiTheme="minorHAnsi" w:hAnsiTheme="minorHAnsi" w:cstheme="minorHAnsi" w:hint="eastAsia"/>
              </w:rPr>
              <w:t>修訂第五章第六節資訊安全人員權責內容，增加行動應用程式辦理委未資安檢測事宜及建立覆核機制並留存覆核紀錄。</w:t>
            </w:r>
          </w:p>
        </w:tc>
        <w:tc>
          <w:tcPr>
            <w:tcW w:w="1361" w:type="dxa"/>
            <w:vAlign w:val="center"/>
          </w:tcPr>
          <w:p w14:paraId="4232EBB8" w14:textId="77777777" w:rsidR="007948D7" w:rsidRPr="00E063F9" w:rsidRDefault="00061CC3" w:rsidP="001A2A3C">
            <w:pPr>
              <w:pStyle w:val="-"/>
              <w:rPr>
                <w:rFonts w:asciiTheme="minorHAnsi" w:hAnsiTheme="minorHAnsi" w:cstheme="minorHAnsi"/>
              </w:rPr>
            </w:pPr>
            <w:r w:rsidRPr="00E063F9">
              <w:rPr>
                <w:rFonts w:asciiTheme="minorHAnsi" w:hAnsiTheme="minorHAnsi" w:cstheme="minorHAnsi" w:hint="eastAsia"/>
              </w:rPr>
              <w:t>林恭令</w:t>
            </w:r>
          </w:p>
        </w:tc>
        <w:tc>
          <w:tcPr>
            <w:tcW w:w="1247" w:type="dxa"/>
            <w:vAlign w:val="center"/>
          </w:tcPr>
          <w:p w14:paraId="3689BB33" w14:textId="77777777" w:rsidR="007948D7" w:rsidRPr="00E063F9" w:rsidRDefault="00061CC3" w:rsidP="001A2A3C">
            <w:pPr>
              <w:pStyle w:val="-"/>
              <w:rPr>
                <w:rFonts w:asciiTheme="minorHAnsi" w:hAnsiTheme="minorHAnsi" w:cstheme="minorHAnsi"/>
              </w:rPr>
            </w:pPr>
            <w:r w:rsidRPr="00E063F9">
              <w:rPr>
                <w:rFonts w:asciiTheme="minorHAnsi" w:hAnsiTheme="minorHAnsi" w:cstheme="minorHAnsi" w:hint="eastAsia"/>
              </w:rPr>
              <w:t>周副總裁宗亮</w:t>
            </w:r>
          </w:p>
        </w:tc>
        <w:tc>
          <w:tcPr>
            <w:tcW w:w="1021" w:type="dxa"/>
            <w:vAlign w:val="center"/>
          </w:tcPr>
          <w:p w14:paraId="5CDF66B2" w14:textId="77777777" w:rsidR="007948D7" w:rsidRPr="00E063F9" w:rsidRDefault="007948D7" w:rsidP="001A2A3C">
            <w:pPr>
              <w:pStyle w:val="-"/>
              <w:rPr>
                <w:rFonts w:asciiTheme="minorHAnsi" w:hAnsiTheme="minorHAnsi" w:cstheme="minorHAnsi"/>
              </w:rPr>
            </w:pPr>
          </w:p>
        </w:tc>
      </w:tr>
      <w:tr w:rsidR="00E063F9" w:rsidRPr="00E063F9" w14:paraId="2361674E" w14:textId="77777777" w:rsidTr="001A2A3C">
        <w:trPr>
          <w:jc w:val="center"/>
        </w:trPr>
        <w:tc>
          <w:tcPr>
            <w:tcW w:w="1361" w:type="dxa"/>
            <w:vAlign w:val="center"/>
          </w:tcPr>
          <w:p w14:paraId="4DA70169" w14:textId="77777777" w:rsidR="009712EA" w:rsidRPr="00E063F9" w:rsidRDefault="009712EA" w:rsidP="009712EA">
            <w:pPr>
              <w:pStyle w:val="-0"/>
              <w:rPr>
                <w:rFonts w:asciiTheme="minorHAnsi" w:hAnsiTheme="minorHAnsi" w:cstheme="minorHAnsi"/>
              </w:rPr>
            </w:pPr>
            <w:r w:rsidRPr="00E063F9">
              <w:rPr>
                <w:rFonts w:asciiTheme="minorHAnsi" w:hAnsiTheme="minorHAnsi" w:cstheme="minorHAnsi" w:hint="eastAsia"/>
              </w:rPr>
              <w:t>V</w:t>
            </w:r>
            <w:r w:rsidRPr="00E063F9">
              <w:rPr>
                <w:rFonts w:asciiTheme="minorHAnsi" w:hAnsiTheme="minorHAnsi" w:cstheme="minorHAnsi"/>
              </w:rPr>
              <w:t>3.1</w:t>
            </w:r>
          </w:p>
        </w:tc>
        <w:tc>
          <w:tcPr>
            <w:tcW w:w="2041" w:type="dxa"/>
            <w:vAlign w:val="center"/>
          </w:tcPr>
          <w:p w14:paraId="1AEDEC65" w14:textId="2A75284D" w:rsidR="009712EA" w:rsidRPr="00E063F9" w:rsidRDefault="009712EA" w:rsidP="009712EA">
            <w:pPr>
              <w:pStyle w:val="-0"/>
              <w:rPr>
                <w:rFonts w:asciiTheme="minorHAnsi" w:hAnsiTheme="minorHAnsi" w:cstheme="minorHAnsi"/>
              </w:rPr>
            </w:pPr>
            <w:r w:rsidRPr="00E063F9">
              <w:rPr>
                <w:rFonts w:asciiTheme="minorHAnsi" w:hAnsiTheme="minorHAnsi" w:cstheme="minorHAnsi" w:hint="eastAsia"/>
              </w:rPr>
              <w:t>2021/0</w:t>
            </w:r>
            <w:r w:rsidR="007509F1" w:rsidRPr="00E063F9">
              <w:rPr>
                <w:rFonts w:asciiTheme="minorHAnsi" w:hAnsiTheme="minorHAnsi" w:cstheme="minorHAnsi" w:hint="eastAsia"/>
              </w:rPr>
              <w:t>3</w:t>
            </w:r>
            <w:r w:rsidRPr="00E063F9">
              <w:rPr>
                <w:rFonts w:asciiTheme="minorHAnsi" w:hAnsiTheme="minorHAnsi" w:cstheme="minorHAnsi" w:hint="eastAsia"/>
              </w:rPr>
              <w:t>/</w:t>
            </w:r>
            <w:r w:rsidR="007509F1" w:rsidRPr="00E063F9">
              <w:rPr>
                <w:rFonts w:asciiTheme="minorHAnsi" w:hAnsiTheme="minorHAnsi" w:cstheme="minorHAnsi" w:hint="eastAsia"/>
              </w:rPr>
              <w:t>04</w:t>
            </w:r>
          </w:p>
        </w:tc>
        <w:tc>
          <w:tcPr>
            <w:tcW w:w="3742" w:type="dxa"/>
            <w:vAlign w:val="center"/>
          </w:tcPr>
          <w:p w14:paraId="34929610" w14:textId="77777777" w:rsidR="009712EA" w:rsidRPr="00E063F9" w:rsidRDefault="009712EA" w:rsidP="009712EA">
            <w:pPr>
              <w:pStyle w:val="-"/>
              <w:rPr>
                <w:rFonts w:asciiTheme="minorHAnsi" w:hAnsiTheme="minorHAnsi" w:cstheme="minorHAnsi"/>
              </w:rPr>
            </w:pPr>
            <w:r w:rsidRPr="00E063F9">
              <w:rPr>
                <w:rFonts w:asciiTheme="minorHAnsi" w:hAnsiTheme="minorHAnsi" w:cstheme="minorHAnsi" w:hint="eastAsia"/>
              </w:rPr>
              <w:t>1.</w:t>
            </w:r>
            <w:r w:rsidRPr="00E063F9">
              <w:rPr>
                <w:rFonts w:asciiTheme="minorHAnsi" w:hAnsiTheme="minorHAnsi" w:cstheme="minorHAnsi" w:hint="eastAsia"/>
              </w:rPr>
              <w:t>修訂第三章名詞定義，新增第一節</w:t>
            </w:r>
            <w:r w:rsidRPr="00E063F9">
              <w:rPr>
                <w:rFonts w:asciiTheme="minorHAnsi" w:hAnsiTheme="minorHAnsi" w:cstheme="minorHAnsi" w:hint="eastAsia"/>
              </w:rPr>
              <w:t>APP</w:t>
            </w:r>
            <w:r w:rsidRPr="00E063F9">
              <w:rPr>
                <w:rFonts w:asciiTheme="minorHAnsi" w:hAnsiTheme="minorHAnsi" w:cstheme="minorHAnsi" w:hint="eastAsia"/>
              </w:rPr>
              <w:t>重大更新項目說明；</w:t>
            </w:r>
          </w:p>
          <w:p w14:paraId="7693C691" w14:textId="77777777" w:rsidR="009712EA" w:rsidRPr="00E063F9" w:rsidRDefault="009712EA" w:rsidP="009712EA">
            <w:pPr>
              <w:pStyle w:val="-"/>
              <w:rPr>
                <w:rFonts w:asciiTheme="minorHAnsi" w:hAnsiTheme="minorHAnsi" w:cstheme="minorHAnsi"/>
              </w:rPr>
            </w:pPr>
            <w:r w:rsidRPr="00E063F9">
              <w:rPr>
                <w:rFonts w:asciiTheme="minorHAnsi" w:hAnsiTheme="minorHAnsi" w:cstheme="minorHAnsi" w:hint="eastAsia"/>
              </w:rPr>
              <w:t>2.</w:t>
            </w:r>
            <w:r w:rsidRPr="00E063F9">
              <w:rPr>
                <w:rFonts w:asciiTheme="minorHAnsi" w:hAnsiTheme="minorHAnsi" w:cstheme="minorHAnsi" w:hint="eastAsia"/>
              </w:rPr>
              <w:t>修訂第五章權責第六節資訊安全人員，有關檢視行動應用程式所需權限與提供服務是否相當；</w:t>
            </w:r>
          </w:p>
          <w:p w14:paraId="1E3591F4" w14:textId="77777777" w:rsidR="009712EA" w:rsidRPr="00E063F9" w:rsidRDefault="009712EA" w:rsidP="009712EA">
            <w:pPr>
              <w:pStyle w:val="-"/>
              <w:rPr>
                <w:rFonts w:asciiTheme="minorHAnsi" w:hAnsiTheme="minorHAnsi" w:cstheme="minorHAnsi"/>
              </w:rPr>
            </w:pPr>
            <w:r w:rsidRPr="00E063F9">
              <w:rPr>
                <w:rFonts w:asciiTheme="minorHAnsi" w:hAnsiTheme="minorHAnsi" w:cstheme="minorHAnsi" w:hint="eastAsia"/>
              </w:rPr>
              <w:t>3.</w:t>
            </w:r>
            <w:r w:rsidRPr="00E063F9">
              <w:rPr>
                <w:rFonts w:asciiTheme="minorHAnsi" w:hAnsiTheme="minorHAnsi" w:cstheme="minorHAnsi" w:hint="eastAsia"/>
              </w:rPr>
              <w:t>修訂第五章權責，新增第八節法令遵循人員，有關檢視行動應用程式所需權限與提供服務是否相當；</w:t>
            </w:r>
          </w:p>
          <w:p w14:paraId="082CF910" w14:textId="77777777" w:rsidR="009712EA" w:rsidRPr="00E063F9" w:rsidRDefault="009712EA" w:rsidP="009712EA">
            <w:pPr>
              <w:pStyle w:val="-"/>
              <w:rPr>
                <w:rFonts w:asciiTheme="minorHAnsi" w:hAnsiTheme="minorHAnsi" w:cstheme="minorHAnsi"/>
              </w:rPr>
            </w:pPr>
            <w:r w:rsidRPr="00E063F9">
              <w:rPr>
                <w:rFonts w:asciiTheme="minorHAnsi" w:hAnsiTheme="minorHAnsi" w:cstheme="minorHAnsi" w:hint="eastAsia"/>
              </w:rPr>
              <w:t>4.</w:t>
            </w:r>
            <w:r w:rsidRPr="00E063F9">
              <w:rPr>
                <w:rFonts w:asciiTheme="minorHAnsi" w:hAnsiTheme="minorHAnsi" w:cstheme="minorHAnsi" w:hint="eastAsia"/>
              </w:rPr>
              <w:t>新增第六章第二節第七點第</w:t>
            </w:r>
            <w:r w:rsidRPr="00E063F9">
              <w:rPr>
                <w:rFonts w:asciiTheme="minorHAnsi" w:hAnsiTheme="minorHAnsi" w:cstheme="minorHAnsi" w:hint="eastAsia"/>
              </w:rPr>
              <w:t>(</w:t>
            </w:r>
            <w:r w:rsidRPr="00E063F9">
              <w:rPr>
                <w:rFonts w:asciiTheme="minorHAnsi" w:hAnsiTheme="minorHAnsi" w:cstheme="minorHAnsi" w:hint="eastAsia"/>
              </w:rPr>
              <w:t>六</w:t>
            </w:r>
            <w:r w:rsidRPr="00E063F9">
              <w:rPr>
                <w:rFonts w:asciiTheme="minorHAnsi" w:hAnsiTheme="minorHAnsi" w:cstheme="minorHAnsi" w:hint="eastAsia"/>
              </w:rPr>
              <w:t>)</w:t>
            </w:r>
            <w:r w:rsidRPr="00E063F9">
              <w:rPr>
                <w:rFonts w:asciiTheme="minorHAnsi" w:hAnsiTheme="minorHAnsi" w:cstheme="minorHAnsi" w:hint="eastAsia"/>
              </w:rPr>
              <w:t>行動</w:t>
            </w:r>
            <w:r w:rsidRPr="00E063F9">
              <w:rPr>
                <w:rFonts w:asciiTheme="minorHAnsi" w:hAnsiTheme="minorHAnsi" w:cstheme="minorHAnsi" w:hint="eastAsia"/>
              </w:rPr>
              <w:t>APP</w:t>
            </w:r>
            <w:r w:rsidRPr="00E063F9">
              <w:rPr>
                <w:rFonts w:asciiTheme="minorHAnsi" w:hAnsiTheme="minorHAnsi" w:cstheme="minorHAnsi" w:hint="eastAsia"/>
              </w:rPr>
              <w:t>程式上線部署，有關行動</w:t>
            </w:r>
            <w:r w:rsidRPr="00E063F9">
              <w:rPr>
                <w:rFonts w:asciiTheme="minorHAnsi" w:hAnsiTheme="minorHAnsi" w:cstheme="minorHAnsi" w:hint="eastAsia"/>
              </w:rPr>
              <w:t>APP</w:t>
            </w:r>
            <w:r w:rsidRPr="00E063F9">
              <w:rPr>
                <w:rFonts w:asciiTheme="minorHAnsi" w:hAnsiTheme="minorHAnsi" w:cstheme="minorHAnsi" w:hint="eastAsia"/>
              </w:rPr>
              <w:t>上線作業項目內容。</w:t>
            </w:r>
          </w:p>
        </w:tc>
        <w:tc>
          <w:tcPr>
            <w:tcW w:w="1361" w:type="dxa"/>
            <w:vAlign w:val="center"/>
          </w:tcPr>
          <w:p w14:paraId="405B8FDD" w14:textId="5D23E8B5" w:rsidR="009712EA" w:rsidRPr="00E063F9" w:rsidRDefault="007509F1" w:rsidP="009712EA">
            <w:pPr>
              <w:pStyle w:val="-"/>
              <w:rPr>
                <w:rFonts w:asciiTheme="minorHAnsi" w:hAnsiTheme="minorHAnsi" w:cstheme="minorHAnsi"/>
              </w:rPr>
            </w:pPr>
            <w:r w:rsidRPr="00E063F9">
              <w:rPr>
                <w:rFonts w:asciiTheme="minorHAnsi" w:hAnsiTheme="minorHAnsi" w:cstheme="minorHAnsi" w:hint="eastAsia"/>
              </w:rPr>
              <w:t>温紳賀</w:t>
            </w:r>
          </w:p>
        </w:tc>
        <w:tc>
          <w:tcPr>
            <w:tcW w:w="1247" w:type="dxa"/>
            <w:vAlign w:val="center"/>
          </w:tcPr>
          <w:p w14:paraId="13AADBD8" w14:textId="525B4F61" w:rsidR="009712EA" w:rsidRPr="00E063F9" w:rsidRDefault="007509F1" w:rsidP="009712EA">
            <w:pPr>
              <w:pStyle w:val="-"/>
              <w:rPr>
                <w:rFonts w:asciiTheme="minorHAnsi" w:hAnsiTheme="minorHAnsi" w:cstheme="minorHAnsi"/>
              </w:rPr>
            </w:pPr>
            <w:r w:rsidRPr="00E063F9">
              <w:rPr>
                <w:rFonts w:asciiTheme="minorHAnsi" w:hAnsiTheme="minorHAnsi" w:cstheme="minorHAnsi" w:hint="eastAsia"/>
              </w:rPr>
              <w:t>余</w:t>
            </w:r>
            <w:r w:rsidR="009712EA" w:rsidRPr="00E063F9">
              <w:rPr>
                <w:rFonts w:asciiTheme="minorHAnsi" w:hAnsiTheme="minorHAnsi" w:cstheme="minorHAnsi" w:hint="eastAsia"/>
              </w:rPr>
              <w:t>副總裁</w:t>
            </w:r>
            <w:r w:rsidRPr="00E063F9">
              <w:rPr>
                <w:rFonts w:asciiTheme="minorHAnsi" w:hAnsiTheme="minorHAnsi" w:cstheme="minorHAnsi" w:hint="eastAsia"/>
              </w:rPr>
              <w:t>萬事</w:t>
            </w:r>
          </w:p>
        </w:tc>
        <w:tc>
          <w:tcPr>
            <w:tcW w:w="1021" w:type="dxa"/>
            <w:vAlign w:val="center"/>
          </w:tcPr>
          <w:p w14:paraId="1CC096AF" w14:textId="77777777" w:rsidR="009712EA" w:rsidRPr="00E063F9" w:rsidRDefault="009712EA" w:rsidP="009712EA">
            <w:pPr>
              <w:pStyle w:val="-"/>
              <w:rPr>
                <w:rFonts w:asciiTheme="minorHAnsi" w:hAnsiTheme="minorHAnsi" w:cstheme="minorHAnsi"/>
              </w:rPr>
            </w:pPr>
          </w:p>
        </w:tc>
      </w:tr>
      <w:tr w:rsidR="00E063F9" w:rsidRPr="00E063F9" w14:paraId="5C92850B" w14:textId="77777777" w:rsidTr="001A2A3C">
        <w:trPr>
          <w:jc w:val="center"/>
        </w:trPr>
        <w:tc>
          <w:tcPr>
            <w:tcW w:w="1361" w:type="dxa"/>
            <w:vAlign w:val="center"/>
          </w:tcPr>
          <w:p w14:paraId="0A890490" w14:textId="683AAEE3" w:rsidR="00BF448D" w:rsidRPr="00E063F9" w:rsidRDefault="00BF448D" w:rsidP="009712EA">
            <w:pPr>
              <w:pStyle w:val="-0"/>
              <w:rPr>
                <w:rFonts w:asciiTheme="minorHAnsi" w:hAnsiTheme="minorHAnsi" w:cstheme="minorHAnsi"/>
              </w:rPr>
            </w:pPr>
            <w:r w:rsidRPr="00E063F9">
              <w:rPr>
                <w:rFonts w:asciiTheme="minorHAnsi" w:hAnsiTheme="minorHAnsi" w:cstheme="minorHAnsi" w:hint="eastAsia"/>
              </w:rPr>
              <w:t>V3.2</w:t>
            </w:r>
          </w:p>
        </w:tc>
        <w:tc>
          <w:tcPr>
            <w:tcW w:w="2041" w:type="dxa"/>
            <w:vAlign w:val="center"/>
          </w:tcPr>
          <w:p w14:paraId="4580C215" w14:textId="79C8534A" w:rsidR="00BF448D" w:rsidRPr="00E063F9" w:rsidRDefault="00BF448D" w:rsidP="009712EA">
            <w:pPr>
              <w:pStyle w:val="-0"/>
              <w:rPr>
                <w:rFonts w:asciiTheme="minorHAnsi" w:hAnsiTheme="minorHAnsi" w:cstheme="minorHAnsi"/>
              </w:rPr>
            </w:pPr>
            <w:r w:rsidRPr="00E063F9">
              <w:rPr>
                <w:rFonts w:asciiTheme="minorHAnsi" w:hAnsiTheme="minorHAnsi" w:cstheme="minorHAnsi" w:hint="eastAsia"/>
              </w:rPr>
              <w:t>2021/11/</w:t>
            </w:r>
            <w:r w:rsidR="005232C9" w:rsidRPr="00E063F9">
              <w:rPr>
                <w:rFonts w:asciiTheme="minorHAnsi" w:hAnsiTheme="minorHAnsi" w:cstheme="minorHAnsi" w:hint="eastAsia"/>
              </w:rPr>
              <w:t>2</w:t>
            </w:r>
            <w:r w:rsidR="007A7E92" w:rsidRPr="00E063F9">
              <w:rPr>
                <w:rFonts w:asciiTheme="minorHAnsi" w:hAnsiTheme="minorHAnsi" w:cstheme="minorHAnsi" w:hint="eastAsia"/>
              </w:rPr>
              <w:t>4</w:t>
            </w:r>
          </w:p>
        </w:tc>
        <w:tc>
          <w:tcPr>
            <w:tcW w:w="3742" w:type="dxa"/>
            <w:vAlign w:val="center"/>
          </w:tcPr>
          <w:p w14:paraId="77A27B30" w14:textId="51871250" w:rsidR="00BF448D" w:rsidRPr="00E063F9" w:rsidRDefault="00BF448D" w:rsidP="009712EA">
            <w:pPr>
              <w:pStyle w:val="-"/>
              <w:rPr>
                <w:rFonts w:asciiTheme="minorHAnsi" w:hAnsiTheme="minorHAnsi" w:cstheme="minorHAnsi"/>
              </w:rPr>
            </w:pPr>
            <w:r w:rsidRPr="00E063F9">
              <w:rPr>
                <w:rFonts w:ascii="Calibri" w:hAnsi="Calibri" w:cs="Calibri" w:hint="eastAsia"/>
              </w:rPr>
              <w:t>依據</w:t>
            </w:r>
            <w:r w:rsidRPr="00E063F9">
              <w:rPr>
                <w:rFonts w:ascii="Calibri" w:hAnsi="Calibri" w:cs="Calibri" w:hint="eastAsia"/>
              </w:rPr>
              <w:t>110</w:t>
            </w:r>
            <w:r w:rsidRPr="00E063F9">
              <w:rPr>
                <w:rFonts w:ascii="Calibri" w:hAnsi="Calibri" w:cs="Calibri" w:hint="eastAsia"/>
              </w:rPr>
              <w:t>年金檢檢查意見，調整上線時程式碼檢測之管控機制。</w:t>
            </w:r>
          </w:p>
        </w:tc>
        <w:tc>
          <w:tcPr>
            <w:tcW w:w="1361" w:type="dxa"/>
            <w:vAlign w:val="center"/>
          </w:tcPr>
          <w:p w14:paraId="2F5CDF4B" w14:textId="1516DD1D" w:rsidR="00BF448D" w:rsidRPr="00E063F9" w:rsidRDefault="00BF448D" w:rsidP="009712EA">
            <w:pPr>
              <w:pStyle w:val="-"/>
              <w:rPr>
                <w:rFonts w:asciiTheme="minorHAnsi" w:hAnsiTheme="minorHAnsi" w:cstheme="minorHAnsi"/>
              </w:rPr>
            </w:pPr>
            <w:r w:rsidRPr="00E063F9">
              <w:rPr>
                <w:rFonts w:asciiTheme="minorHAnsi" w:hAnsiTheme="minorHAnsi" w:cstheme="minorHAnsi" w:hint="eastAsia"/>
              </w:rPr>
              <w:t>雷惜福</w:t>
            </w:r>
          </w:p>
        </w:tc>
        <w:tc>
          <w:tcPr>
            <w:tcW w:w="1247" w:type="dxa"/>
            <w:vAlign w:val="center"/>
          </w:tcPr>
          <w:p w14:paraId="18EF07A8" w14:textId="0E583B24" w:rsidR="00BF448D" w:rsidRPr="00E063F9" w:rsidRDefault="00BF448D" w:rsidP="009712EA">
            <w:pPr>
              <w:pStyle w:val="-"/>
              <w:rPr>
                <w:rFonts w:asciiTheme="minorHAnsi" w:hAnsiTheme="minorHAnsi" w:cstheme="minorHAnsi"/>
              </w:rPr>
            </w:pPr>
            <w:r w:rsidRPr="00E063F9">
              <w:rPr>
                <w:rFonts w:asciiTheme="minorHAnsi" w:hAnsiTheme="minorHAnsi" w:cstheme="minorHAnsi" w:hint="eastAsia"/>
              </w:rPr>
              <w:t>林恭令</w:t>
            </w:r>
          </w:p>
        </w:tc>
        <w:tc>
          <w:tcPr>
            <w:tcW w:w="1021" w:type="dxa"/>
            <w:vAlign w:val="center"/>
          </w:tcPr>
          <w:p w14:paraId="25056F7B" w14:textId="77777777" w:rsidR="00BF448D" w:rsidRPr="00E063F9" w:rsidRDefault="00BF448D" w:rsidP="009712EA">
            <w:pPr>
              <w:pStyle w:val="-"/>
              <w:rPr>
                <w:rFonts w:asciiTheme="minorHAnsi" w:hAnsiTheme="minorHAnsi" w:cstheme="minorHAnsi"/>
              </w:rPr>
            </w:pPr>
          </w:p>
        </w:tc>
      </w:tr>
      <w:tr w:rsidR="00E063F9" w:rsidRPr="00E063F9" w14:paraId="7054CC3A" w14:textId="77777777" w:rsidTr="001A2A3C">
        <w:trPr>
          <w:jc w:val="center"/>
        </w:trPr>
        <w:tc>
          <w:tcPr>
            <w:tcW w:w="1361" w:type="dxa"/>
            <w:vAlign w:val="center"/>
          </w:tcPr>
          <w:p w14:paraId="684EFA2A" w14:textId="5860BFA8" w:rsidR="00A05C37" w:rsidRPr="00E063F9" w:rsidRDefault="00A05C37" w:rsidP="00A05C37">
            <w:pPr>
              <w:pStyle w:val="-0"/>
              <w:rPr>
                <w:rFonts w:asciiTheme="minorHAnsi" w:hAnsiTheme="minorHAnsi" w:cstheme="minorHAnsi"/>
              </w:rPr>
            </w:pPr>
            <w:r w:rsidRPr="00E063F9">
              <w:rPr>
                <w:rFonts w:asciiTheme="minorHAnsi" w:hAnsiTheme="minorHAnsi" w:cstheme="minorHAnsi" w:hint="eastAsia"/>
              </w:rPr>
              <w:t>V3.3</w:t>
            </w:r>
          </w:p>
        </w:tc>
        <w:tc>
          <w:tcPr>
            <w:tcW w:w="2041" w:type="dxa"/>
            <w:vAlign w:val="center"/>
          </w:tcPr>
          <w:p w14:paraId="38E01645" w14:textId="569FA8D1" w:rsidR="00A05C37" w:rsidRPr="00E063F9" w:rsidRDefault="00A05C37" w:rsidP="00A05C37">
            <w:pPr>
              <w:pStyle w:val="-0"/>
              <w:rPr>
                <w:rFonts w:asciiTheme="minorHAnsi" w:hAnsiTheme="minorHAnsi" w:cstheme="minorHAnsi"/>
              </w:rPr>
            </w:pPr>
            <w:r w:rsidRPr="00E063F9">
              <w:rPr>
                <w:rFonts w:asciiTheme="minorHAnsi" w:hAnsiTheme="minorHAnsi" w:cstheme="minorHAnsi" w:hint="eastAsia"/>
              </w:rPr>
              <w:t>2022/1/7</w:t>
            </w:r>
          </w:p>
        </w:tc>
        <w:tc>
          <w:tcPr>
            <w:tcW w:w="3742" w:type="dxa"/>
            <w:vAlign w:val="center"/>
          </w:tcPr>
          <w:p w14:paraId="07C315F5" w14:textId="059E1F28" w:rsidR="00A05C37" w:rsidRPr="00E063F9" w:rsidRDefault="00A05C37" w:rsidP="00A05C37">
            <w:pPr>
              <w:pStyle w:val="-"/>
              <w:rPr>
                <w:rFonts w:ascii="Calibri" w:hAnsi="Calibri" w:cs="Calibri"/>
              </w:rPr>
            </w:pPr>
            <w:r w:rsidRPr="00E063F9">
              <w:rPr>
                <w:rFonts w:ascii="Calibri" w:hAnsi="Calibri" w:cs="Calibri" w:hint="eastAsia"/>
              </w:rPr>
              <w:t>依據</w:t>
            </w:r>
            <w:r w:rsidRPr="00E063F9">
              <w:rPr>
                <w:rFonts w:ascii="Calibri" w:hAnsi="Calibri" w:cs="Calibri" w:hint="eastAsia"/>
              </w:rPr>
              <w:t>110</w:t>
            </w:r>
            <w:r w:rsidRPr="00E063F9">
              <w:rPr>
                <w:rFonts w:ascii="Calibri" w:hAnsi="Calibri" w:cs="Calibri" w:hint="eastAsia"/>
              </w:rPr>
              <w:t>年金檢檢查意見及實際作業，調整上線時程式碼檢測之管控</w:t>
            </w:r>
            <w:r w:rsidRPr="00E063F9">
              <w:rPr>
                <w:rFonts w:ascii="Calibri" w:hAnsi="Calibri" w:cs="Calibri" w:hint="eastAsia"/>
              </w:rPr>
              <w:lastRenderedPageBreak/>
              <w:t>機制。</w:t>
            </w:r>
          </w:p>
        </w:tc>
        <w:tc>
          <w:tcPr>
            <w:tcW w:w="1361" w:type="dxa"/>
            <w:vAlign w:val="center"/>
          </w:tcPr>
          <w:p w14:paraId="622E1704" w14:textId="00A455B2" w:rsidR="00A05C37" w:rsidRPr="00E063F9" w:rsidRDefault="00A05C37" w:rsidP="00A05C37">
            <w:pPr>
              <w:pStyle w:val="-"/>
              <w:rPr>
                <w:rFonts w:asciiTheme="minorHAnsi" w:hAnsiTheme="minorHAnsi" w:cstheme="minorHAnsi"/>
              </w:rPr>
            </w:pPr>
            <w:r w:rsidRPr="00E063F9">
              <w:rPr>
                <w:rFonts w:asciiTheme="minorHAnsi" w:hAnsiTheme="minorHAnsi" w:cstheme="minorHAnsi" w:hint="eastAsia"/>
              </w:rPr>
              <w:lastRenderedPageBreak/>
              <w:t>邱聿莛</w:t>
            </w:r>
          </w:p>
        </w:tc>
        <w:tc>
          <w:tcPr>
            <w:tcW w:w="1247" w:type="dxa"/>
            <w:vAlign w:val="center"/>
          </w:tcPr>
          <w:p w14:paraId="1D35EB71" w14:textId="3818E4D9" w:rsidR="00A05C37" w:rsidRPr="00E063F9" w:rsidRDefault="00A05C37" w:rsidP="00A05C37">
            <w:pPr>
              <w:pStyle w:val="-"/>
              <w:rPr>
                <w:rFonts w:asciiTheme="minorHAnsi" w:hAnsiTheme="minorHAnsi" w:cstheme="minorHAnsi"/>
              </w:rPr>
            </w:pPr>
            <w:r w:rsidRPr="00E063F9">
              <w:rPr>
                <w:rFonts w:asciiTheme="minorHAnsi" w:hAnsiTheme="minorHAnsi" w:cstheme="minorHAnsi" w:hint="eastAsia"/>
              </w:rPr>
              <w:t>林恭令</w:t>
            </w:r>
          </w:p>
        </w:tc>
        <w:tc>
          <w:tcPr>
            <w:tcW w:w="1021" w:type="dxa"/>
            <w:vAlign w:val="center"/>
          </w:tcPr>
          <w:p w14:paraId="5D5B09A3" w14:textId="77777777" w:rsidR="00A05C37" w:rsidRDefault="00A05C37" w:rsidP="00A05C37">
            <w:pPr>
              <w:pStyle w:val="-"/>
              <w:rPr>
                <w:ins w:id="33" w:author="蔡易達資訊部技術研發處" w:date="2025-07-03T09:28:00Z"/>
                <w:rFonts w:asciiTheme="minorHAnsi" w:hAnsiTheme="minorHAnsi" w:cstheme="minorHAnsi"/>
              </w:rPr>
            </w:pPr>
          </w:p>
          <w:p w14:paraId="3A28BC6A" w14:textId="516C3AF3" w:rsidR="00CB3755" w:rsidRDefault="00CB3755" w:rsidP="00CB3755">
            <w:pPr>
              <w:rPr>
                <w:ins w:id="34" w:author="蔡易達資訊部技術研發處" w:date="2025-07-03T09:28:00Z"/>
                <w:rFonts w:asciiTheme="minorHAnsi" w:eastAsia="標楷體" w:hAnsiTheme="minorHAnsi" w:cstheme="minorHAnsi"/>
              </w:rPr>
            </w:pPr>
          </w:p>
          <w:p w14:paraId="401E4C14" w14:textId="77777777" w:rsidR="00CB3755" w:rsidRPr="00CB3755" w:rsidRDefault="00CB3755">
            <w:pPr>
              <w:rPr>
                <w:ins w:id="35" w:author="蔡易達資訊部技術研發處" w:date="2025-07-03T09:28:00Z"/>
                <w:rFonts w:asciiTheme="minorHAnsi" w:eastAsia="標楷體" w:hAnsiTheme="minorHAnsi" w:cstheme="minorHAnsi"/>
              </w:rPr>
            </w:pPr>
          </w:p>
          <w:p w14:paraId="5EA09475" w14:textId="77777777" w:rsidR="00CB3755" w:rsidRPr="00CB3755" w:rsidRDefault="00CB3755">
            <w:pPr>
              <w:rPr>
                <w:ins w:id="36" w:author="蔡易達資訊部技術研發處" w:date="2025-07-03T09:28:00Z"/>
                <w:rFonts w:asciiTheme="minorHAnsi" w:eastAsia="標楷體" w:hAnsiTheme="minorHAnsi" w:cstheme="minorHAnsi"/>
              </w:rPr>
            </w:pPr>
          </w:p>
          <w:p w14:paraId="4EC68E06" w14:textId="77777777" w:rsidR="00CB3755" w:rsidRPr="00CB3755" w:rsidRDefault="00CB3755">
            <w:pPr>
              <w:rPr>
                <w:ins w:id="37" w:author="蔡易達資訊部技術研發處" w:date="2025-07-03T09:28:00Z"/>
                <w:rFonts w:asciiTheme="minorHAnsi" w:eastAsia="標楷體" w:hAnsiTheme="minorHAnsi" w:cstheme="minorHAnsi"/>
              </w:rPr>
            </w:pPr>
          </w:p>
          <w:p w14:paraId="75B0C624" w14:textId="77777777" w:rsidR="00CB3755" w:rsidRPr="00CB3755" w:rsidRDefault="00CB3755">
            <w:pPr>
              <w:rPr>
                <w:ins w:id="38" w:author="蔡易達資訊部技術研發處" w:date="2025-07-03T09:28:00Z"/>
                <w:rFonts w:asciiTheme="minorHAnsi" w:eastAsia="標楷體" w:hAnsiTheme="minorHAnsi" w:cstheme="minorHAnsi"/>
              </w:rPr>
            </w:pPr>
          </w:p>
          <w:p w14:paraId="1AB9CE7C" w14:textId="77777777" w:rsidR="00CB3755" w:rsidRPr="00CB3755" w:rsidRDefault="00CB3755">
            <w:pPr>
              <w:rPr>
                <w:ins w:id="39" w:author="蔡易達資訊部技術研發處" w:date="2025-07-03T09:28:00Z"/>
                <w:rPrChange w:id="40" w:author="蔡易達資訊部技術研發處" w:date="2025-07-03T09:28:00Z">
                  <w:rPr>
                    <w:ins w:id="41" w:author="蔡易達資訊部技術研發處" w:date="2025-07-03T09:28:00Z"/>
                    <w:rFonts w:asciiTheme="minorHAnsi" w:hAnsiTheme="minorHAnsi" w:cstheme="minorHAnsi"/>
                  </w:rPr>
                </w:rPrChange>
              </w:rPr>
              <w:pPrChange w:id="42" w:author="蔡易達資訊部技術研發處" w:date="2025-07-03T09:28:00Z">
                <w:pPr>
                  <w:pStyle w:val="-"/>
                </w:pPr>
              </w:pPrChange>
            </w:pPr>
          </w:p>
          <w:p w14:paraId="35BEF819" w14:textId="77777777" w:rsidR="00CB3755" w:rsidRPr="00CB3755" w:rsidRDefault="00CB3755">
            <w:pPr>
              <w:rPr>
                <w:ins w:id="43" w:author="蔡易達資訊部技術研發處" w:date="2025-07-03T09:28:00Z"/>
                <w:rPrChange w:id="44" w:author="蔡易達資訊部技術研發處" w:date="2025-07-03T09:28:00Z">
                  <w:rPr>
                    <w:ins w:id="45" w:author="蔡易達資訊部技術研發處" w:date="2025-07-03T09:28:00Z"/>
                    <w:rFonts w:asciiTheme="minorHAnsi" w:hAnsiTheme="minorHAnsi" w:cstheme="minorHAnsi"/>
                  </w:rPr>
                </w:rPrChange>
              </w:rPr>
              <w:pPrChange w:id="46" w:author="蔡易達資訊部技術研發處" w:date="2025-07-03T09:28:00Z">
                <w:pPr>
                  <w:pStyle w:val="-"/>
                </w:pPr>
              </w:pPrChange>
            </w:pPr>
          </w:p>
          <w:p w14:paraId="3896129C" w14:textId="47D0F11E" w:rsidR="00CB3755" w:rsidRPr="00CB3755" w:rsidRDefault="00CB3755">
            <w:pPr>
              <w:rPr>
                <w:rPrChange w:id="47" w:author="蔡易達資訊部技術研發處" w:date="2025-07-03T09:28:00Z">
                  <w:rPr>
                    <w:rFonts w:asciiTheme="minorHAnsi" w:hAnsiTheme="minorHAnsi" w:cstheme="minorHAnsi"/>
                  </w:rPr>
                </w:rPrChange>
              </w:rPr>
              <w:pPrChange w:id="48" w:author="蔡易達資訊部技術研發處" w:date="2025-07-03T09:28:00Z">
                <w:pPr>
                  <w:pStyle w:val="-"/>
                </w:pPr>
              </w:pPrChange>
            </w:pPr>
          </w:p>
        </w:tc>
      </w:tr>
      <w:tr w:rsidR="00E063F9" w:rsidRPr="00E063F9" w14:paraId="35392BEF" w14:textId="77777777" w:rsidTr="001A2A3C">
        <w:trPr>
          <w:jc w:val="center"/>
        </w:trPr>
        <w:tc>
          <w:tcPr>
            <w:tcW w:w="1361" w:type="dxa"/>
            <w:vAlign w:val="center"/>
          </w:tcPr>
          <w:p w14:paraId="20945B5E" w14:textId="1256E60D" w:rsidR="00A8624E" w:rsidRPr="00E063F9" w:rsidRDefault="00A8624E" w:rsidP="00A8624E">
            <w:pPr>
              <w:pStyle w:val="-0"/>
              <w:rPr>
                <w:rFonts w:asciiTheme="minorHAnsi" w:hAnsiTheme="minorHAnsi" w:cstheme="minorHAnsi"/>
              </w:rPr>
            </w:pPr>
            <w:r w:rsidRPr="00E063F9">
              <w:rPr>
                <w:rFonts w:asciiTheme="minorHAnsi" w:hAnsiTheme="minorHAnsi" w:cstheme="minorHAnsi" w:hint="eastAsia"/>
              </w:rPr>
              <w:lastRenderedPageBreak/>
              <w:t>V3.4</w:t>
            </w:r>
          </w:p>
        </w:tc>
        <w:tc>
          <w:tcPr>
            <w:tcW w:w="2041" w:type="dxa"/>
            <w:vAlign w:val="center"/>
          </w:tcPr>
          <w:p w14:paraId="7681EDAD" w14:textId="52690DE3" w:rsidR="00A8624E" w:rsidRPr="00E063F9" w:rsidRDefault="00A8624E" w:rsidP="00A8624E">
            <w:pPr>
              <w:pStyle w:val="-0"/>
              <w:rPr>
                <w:rFonts w:asciiTheme="minorHAnsi" w:hAnsiTheme="minorHAnsi" w:cstheme="minorHAnsi"/>
              </w:rPr>
            </w:pPr>
            <w:r w:rsidRPr="00E063F9">
              <w:rPr>
                <w:rFonts w:asciiTheme="minorHAnsi" w:hAnsiTheme="minorHAnsi" w:cstheme="minorHAnsi" w:hint="eastAsia"/>
              </w:rPr>
              <w:t>2022/2/</w:t>
            </w:r>
            <w:r w:rsidR="00910796" w:rsidRPr="00E063F9">
              <w:rPr>
                <w:rFonts w:asciiTheme="minorHAnsi" w:hAnsiTheme="minorHAnsi" w:cstheme="minorHAnsi" w:hint="eastAsia"/>
              </w:rPr>
              <w:t>9</w:t>
            </w:r>
          </w:p>
        </w:tc>
        <w:tc>
          <w:tcPr>
            <w:tcW w:w="3742" w:type="dxa"/>
            <w:vAlign w:val="center"/>
          </w:tcPr>
          <w:p w14:paraId="7187FF74" w14:textId="5CEE2BC2" w:rsidR="00A8624E" w:rsidRPr="00E063F9" w:rsidRDefault="00A8624E" w:rsidP="00A8624E">
            <w:pPr>
              <w:pStyle w:val="-"/>
              <w:rPr>
                <w:rFonts w:ascii="Calibri" w:hAnsi="Calibri" w:cs="Calibri"/>
              </w:rPr>
            </w:pPr>
            <w:r w:rsidRPr="00E063F9">
              <w:rPr>
                <w:rFonts w:ascii="Calibri" w:hAnsi="Calibri" w:cs="Calibri" w:hint="eastAsia"/>
              </w:rPr>
              <w:t>依據</w:t>
            </w:r>
            <w:r w:rsidRPr="00E063F9">
              <w:rPr>
                <w:rFonts w:ascii="Calibri" w:hAnsi="Calibri" w:cs="Calibri" w:hint="eastAsia"/>
              </w:rPr>
              <w:t>110</w:t>
            </w:r>
            <w:r w:rsidRPr="00E063F9">
              <w:rPr>
                <w:rFonts w:ascii="Calibri" w:hAnsi="Calibri" w:cs="Calibri" w:hint="eastAsia"/>
              </w:rPr>
              <w:t>年金檢檢查意見及實際作業，調整</w:t>
            </w:r>
            <w:r w:rsidR="00F34BEF" w:rsidRPr="00E063F9">
              <w:rPr>
                <w:rFonts w:ascii="Calibri" w:hAnsi="Calibri" w:cs="Calibri" w:hint="eastAsia"/>
              </w:rPr>
              <w:t>第六章第二節之原始碼檢測作業內容。</w:t>
            </w:r>
          </w:p>
        </w:tc>
        <w:tc>
          <w:tcPr>
            <w:tcW w:w="1361" w:type="dxa"/>
            <w:vAlign w:val="center"/>
          </w:tcPr>
          <w:p w14:paraId="095FFDDB" w14:textId="34846CFF" w:rsidR="00A8624E" w:rsidRPr="00E063F9" w:rsidRDefault="00A8624E" w:rsidP="00A8624E">
            <w:pPr>
              <w:pStyle w:val="-"/>
              <w:rPr>
                <w:rFonts w:asciiTheme="minorHAnsi" w:hAnsiTheme="minorHAnsi" w:cstheme="minorHAnsi"/>
              </w:rPr>
            </w:pPr>
            <w:r w:rsidRPr="00E063F9">
              <w:rPr>
                <w:rFonts w:asciiTheme="minorHAnsi" w:hAnsiTheme="minorHAnsi" w:cstheme="minorHAnsi" w:hint="eastAsia"/>
              </w:rPr>
              <w:t>邱聿莛</w:t>
            </w:r>
          </w:p>
        </w:tc>
        <w:tc>
          <w:tcPr>
            <w:tcW w:w="1247" w:type="dxa"/>
            <w:vAlign w:val="center"/>
          </w:tcPr>
          <w:p w14:paraId="429A5FA6" w14:textId="57564090" w:rsidR="00A8624E" w:rsidRPr="00E063F9" w:rsidRDefault="00A8624E" w:rsidP="00A8624E">
            <w:pPr>
              <w:pStyle w:val="-"/>
              <w:rPr>
                <w:rFonts w:asciiTheme="minorHAnsi" w:hAnsiTheme="minorHAnsi" w:cstheme="minorHAnsi"/>
              </w:rPr>
            </w:pPr>
            <w:r w:rsidRPr="00E063F9">
              <w:rPr>
                <w:rFonts w:asciiTheme="minorHAnsi" w:hAnsiTheme="minorHAnsi" w:cstheme="minorHAnsi" w:hint="eastAsia"/>
              </w:rPr>
              <w:t>林恭令</w:t>
            </w:r>
          </w:p>
        </w:tc>
        <w:tc>
          <w:tcPr>
            <w:tcW w:w="1021" w:type="dxa"/>
            <w:vAlign w:val="center"/>
          </w:tcPr>
          <w:p w14:paraId="375439C6" w14:textId="77777777" w:rsidR="00A8624E" w:rsidRPr="00E063F9" w:rsidRDefault="00A8624E" w:rsidP="00A8624E">
            <w:pPr>
              <w:pStyle w:val="-"/>
              <w:rPr>
                <w:rFonts w:asciiTheme="minorHAnsi" w:hAnsiTheme="minorHAnsi" w:cstheme="minorHAnsi"/>
              </w:rPr>
            </w:pPr>
          </w:p>
        </w:tc>
      </w:tr>
      <w:tr w:rsidR="00E063F9" w:rsidRPr="00E063F9" w14:paraId="412A43DE" w14:textId="77777777" w:rsidTr="001A2A3C">
        <w:trPr>
          <w:jc w:val="center"/>
        </w:trPr>
        <w:tc>
          <w:tcPr>
            <w:tcW w:w="1361" w:type="dxa"/>
            <w:vAlign w:val="center"/>
          </w:tcPr>
          <w:p w14:paraId="4B074620" w14:textId="6B9C96B5" w:rsidR="00E063F9" w:rsidRPr="00200E9E" w:rsidRDefault="00E063F9" w:rsidP="00A8624E">
            <w:pPr>
              <w:pStyle w:val="-0"/>
              <w:rPr>
                <w:rFonts w:asciiTheme="minorHAnsi" w:hAnsiTheme="minorHAnsi" w:cstheme="minorHAnsi"/>
                <w:rPrChange w:id="49" w:author="王奎元資訊部策略發展處" w:date="2023-08-21T13:55:00Z">
                  <w:rPr>
                    <w:rFonts w:asciiTheme="minorHAnsi" w:hAnsiTheme="minorHAnsi" w:cstheme="minorHAnsi"/>
                    <w:color w:val="FF0000"/>
                  </w:rPr>
                </w:rPrChange>
              </w:rPr>
            </w:pPr>
            <w:r w:rsidRPr="00200E9E">
              <w:rPr>
                <w:rFonts w:asciiTheme="minorHAnsi" w:hAnsiTheme="minorHAnsi" w:cstheme="minorHAnsi"/>
                <w:rPrChange w:id="50" w:author="王奎元資訊部策略發展處" w:date="2023-08-21T13:55:00Z">
                  <w:rPr>
                    <w:rFonts w:asciiTheme="minorHAnsi" w:hAnsiTheme="minorHAnsi" w:cstheme="minorHAnsi"/>
                    <w:color w:val="FF0000"/>
                  </w:rPr>
                </w:rPrChange>
              </w:rPr>
              <w:t>V3.5</w:t>
            </w:r>
          </w:p>
        </w:tc>
        <w:tc>
          <w:tcPr>
            <w:tcW w:w="2041" w:type="dxa"/>
            <w:vAlign w:val="center"/>
          </w:tcPr>
          <w:p w14:paraId="711A2272" w14:textId="0321AFD4" w:rsidR="00E063F9" w:rsidRPr="00200E9E" w:rsidRDefault="00E063F9" w:rsidP="00A8624E">
            <w:pPr>
              <w:pStyle w:val="-0"/>
              <w:rPr>
                <w:rFonts w:asciiTheme="minorHAnsi" w:hAnsiTheme="minorHAnsi" w:cstheme="minorHAnsi"/>
                <w:rPrChange w:id="51" w:author="王奎元資訊部策略發展處" w:date="2023-08-21T13:55:00Z">
                  <w:rPr>
                    <w:rFonts w:asciiTheme="minorHAnsi" w:hAnsiTheme="minorHAnsi" w:cstheme="minorHAnsi"/>
                    <w:color w:val="FF0000"/>
                  </w:rPr>
                </w:rPrChange>
              </w:rPr>
            </w:pPr>
            <w:r w:rsidRPr="00200E9E">
              <w:rPr>
                <w:rFonts w:asciiTheme="minorHAnsi" w:hAnsiTheme="minorHAnsi" w:cstheme="minorHAnsi"/>
                <w:rPrChange w:id="52" w:author="王奎元資訊部策略發展處" w:date="2023-08-21T13:55:00Z">
                  <w:rPr>
                    <w:rFonts w:asciiTheme="minorHAnsi" w:hAnsiTheme="minorHAnsi" w:cstheme="minorHAnsi"/>
                    <w:color w:val="FF0000"/>
                  </w:rPr>
                </w:rPrChange>
              </w:rPr>
              <w:t>2022/</w:t>
            </w:r>
            <w:r w:rsidR="00C645E9" w:rsidRPr="00200E9E">
              <w:rPr>
                <w:rFonts w:asciiTheme="minorHAnsi" w:hAnsiTheme="minorHAnsi" w:cstheme="minorHAnsi"/>
                <w:rPrChange w:id="53" w:author="王奎元資訊部策略發展處" w:date="2023-08-21T13:55:00Z">
                  <w:rPr>
                    <w:rFonts w:asciiTheme="minorHAnsi" w:hAnsiTheme="minorHAnsi" w:cstheme="minorHAnsi"/>
                    <w:color w:val="FF0000"/>
                  </w:rPr>
                </w:rPrChange>
              </w:rPr>
              <w:t>7</w:t>
            </w:r>
            <w:r w:rsidRPr="00200E9E">
              <w:rPr>
                <w:rFonts w:asciiTheme="minorHAnsi" w:hAnsiTheme="minorHAnsi" w:cstheme="minorHAnsi"/>
                <w:rPrChange w:id="54" w:author="王奎元資訊部策略發展處" w:date="2023-08-21T13:55:00Z">
                  <w:rPr>
                    <w:rFonts w:asciiTheme="minorHAnsi" w:hAnsiTheme="minorHAnsi" w:cstheme="minorHAnsi"/>
                    <w:color w:val="FF0000"/>
                  </w:rPr>
                </w:rPrChange>
              </w:rPr>
              <w:t>/</w:t>
            </w:r>
            <w:r w:rsidR="00C645E9" w:rsidRPr="00200E9E">
              <w:rPr>
                <w:rFonts w:asciiTheme="minorHAnsi" w:hAnsiTheme="minorHAnsi" w:cstheme="minorHAnsi"/>
                <w:rPrChange w:id="55" w:author="王奎元資訊部策略發展處" w:date="2023-08-21T13:55:00Z">
                  <w:rPr>
                    <w:rFonts w:asciiTheme="minorHAnsi" w:hAnsiTheme="minorHAnsi" w:cstheme="minorHAnsi"/>
                    <w:color w:val="FF0000"/>
                  </w:rPr>
                </w:rPrChange>
              </w:rPr>
              <w:t>11</w:t>
            </w:r>
          </w:p>
        </w:tc>
        <w:tc>
          <w:tcPr>
            <w:tcW w:w="3742" w:type="dxa"/>
            <w:vAlign w:val="center"/>
          </w:tcPr>
          <w:p w14:paraId="5B9BB9CD" w14:textId="08E43B57" w:rsidR="00E063F9" w:rsidRPr="00200E9E" w:rsidRDefault="00D6392C" w:rsidP="00AE3CD3">
            <w:pPr>
              <w:pStyle w:val="-"/>
              <w:numPr>
                <w:ilvl w:val="0"/>
                <w:numId w:val="24"/>
              </w:numPr>
              <w:rPr>
                <w:rFonts w:ascii="Calibri" w:hAnsi="Calibri" w:cs="Calibri"/>
                <w:rPrChange w:id="56" w:author="王奎元資訊部策略發展處" w:date="2023-08-21T13:55:00Z">
                  <w:rPr>
                    <w:rFonts w:ascii="Calibri" w:hAnsi="Calibri" w:cs="Calibri"/>
                    <w:color w:val="FF0000"/>
                  </w:rPr>
                </w:rPrChange>
              </w:rPr>
            </w:pPr>
            <w:r w:rsidRPr="00200E9E">
              <w:rPr>
                <w:rFonts w:ascii="Calibri" w:hAnsi="Calibri" w:cs="Calibri" w:hint="eastAsia"/>
                <w:rPrChange w:id="57" w:author="王奎元資訊部策略發展處" w:date="2023-08-21T13:55:00Z">
                  <w:rPr>
                    <w:rFonts w:ascii="Calibri" w:hAnsi="Calibri" w:cs="Calibri" w:hint="eastAsia"/>
                    <w:color w:val="FF0000"/>
                  </w:rPr>
                </w:rPrChange>
              </w:rPr>
              <w:t>依據</w:t>
            </w:r>
            <w:r w:rsidR="0023458C" w:rsidRPr="00200E9E">
              <w:rPr>
                <w:rFonts w:ascii="Calibri" w:hAnsi="Calibri" w:cs="Calibri" w:hint="eastAsia"/>
                <w:rPrChange w:id="58" w:author="王奎元資訊部策略發展處" w:date="2023-08-21T13:55:00Z">
                  <w:rPr>
                    <w:rFonts w:ascii="Calibri" w:hAnsi="Calibri" w:cs="Calibri" w:hint="eastAsia"/>
                    <w:color w:val="FF0000"/>
                  </w:rPr>
                </w:rPrChange>
              </w:rPr>
              <w:t>公司內控</w:t>
            </w:r>
            <w:r w:rsidRPr="00200E9E">
              <w:rPr>
                <w:rFonts w:ascii="Calibri" w:hAnsi="Calibri" w:cs="Calibri" w:hint="eastAsia"/>
                <w:rPrChange w:id="59" w:author="王奎元資訊部策略發展處" w:date="2023-08-21T13:55:00Z">
                  <w:rPr>
                    <w:rFonts w:ascii="Calibri" w:hAnsi="Calibri" w:cs="Calibri" w:hint="eastAsia"/>
                    <w:color w:val="FF0000"/>
                  </w:rPr>
                </w:rPrChange>
              </w:rPr>
              <w:t>針</w:t>
            </w:r>
            <w:r w:rsidR="0023458C" w:rsidRPr="00200E9E">
              <w:rPr>
                <w:rFonts w:ascii="Calibri" w:hAnsi="Calibri" w:cs="Calibri" w:hint="eastAsia"/>
                <w:rPrChange w:id="60" w:author="王奎元資訊部策略發展處" w:date="2023-08-21T13:55:00Z">
                  <w:rPr>
                    <w:rFonts w:ascii="Calibri" w:hAnsi="Calibri" w:cs="Calibri" w:hint="eastAsia"/>
                    <w:color w:val="FF0000"/>
                  </w:rPr>
                </w:rPrChange>
              </w:rPr>
              <w:t>對系統開發流程</w:t>
            </w:r>
            <w:r w:rsidRPr="00200E9E">
              <w:rPr>
                <w:rFonts w:ascii="Calibri" w:hAnsi="Calibri" w:cs="Calibri" w:hint="eastAsia"/>
                <w:rPrChange w:id="61" w:author="王奎元資訊部策略發展處" w:date="2023-08-21T13:55:00Z">
                  <w:rPr>
                    <w:rFonts w:ascii="Calibri" w:hAnsi="Calibri" w:cs="Calibri" w:hint="eastAsia"/>
                    <w:color w:val="FF0000"/>
                  </w:rPr>
                </w:rPrChange>
              </w:rPr>
              <w:t>中所需產出之</w:t>
            </w:r>
            <w:r w:rsidR="0023458C" w:rsidRPr="00200E9E">
              <w:rPr>
                <w:rFonts w:ascii="Calibri" w:hAnsi="Calibri" w:cs="Calibri" w:hint="eastAsia"/>
                <w:rPrChange w:id="62" w:author="王奎元資訊部策略發展處" w:date="2023-08-21T13:55:00Z">
                  <w:rPr>
                    <w:rFonts w:ascii="Calibri" w:hAnsi="Calibri" w:cs="Calibri" w:hint="eastAsia"/>
                    <w:color w:val="FF0000"/>
                  </w:rPr>
                </w:rPrChange>
              </w:rPr>
              <w:t>文件</w:t>
            </w:r>
            <w:r w:rsidRPr="00200E9E">
              <w:rPr>
                <w:rFonts w:ascii="Calibri" w:hAnsi="Calibri" w:cs="Calibri" w:hint="eastAsia"/>
                <w:rPrChange w:id="63" w:author="王奎元資訊部策略發展處" w:date="2023-08-21T13:55:00Z">
                  <w:rPr>
                    <w:rFonts w:ascii="Calibri" w:hAnsi="Calibri" w:cs="Calibri" w:hint="eastAsia"/>
                    <w:color w:val="FF0000"/>
                  </w:rPr>
                </w:rPrChange>
              </w:rPr>
              <w:t>調整相關內容。</w:t>
            </w:r>
          </w:p>
          <w:p w14:paraId="036F5353" w14:textId="103B720D" w:rsidR="0023458C" w:rsidRPr="00200E9E" w:rsidRDefault="0023458C" w:rsidP="00AE3CD3">
            <w:pPr>
              <w:pStyle w:val="-"/>
              <w:numPr>
                <w:ilvl w:val="0"/>
                <w:numId w:val="24"/>
              </w:numPr>
              <w:rPr>
                <w:rFonts w:ascii="Calibri" w:hAnsi="Calibri" w:cs="Calibri"/>
                <w:rPrChange w:id="64" w:author="王奎元資訊部策略發展處" w:date="2023-08-21T13:55:00Z">
                  <w:rPr>
                    <w:rFonts w:ascii="Calibri" w:hAnsi="Calibri" w:cs="Calibri"/>
                    <w:color w:val="FF0000"/>
                  </w:rPr>
                </w:rPrChange>
              </w:rPr>
            </w:pPr>
            <w:r w:rsidRPr="00200E9E">
              <w:rPr>
                <w:rFonts w:ascii="Calibri" w:hAnsi="Calibri" w:cs="Calibri" w:hint="eastAsia"/>
                <w:rPrChange w:id="65" w:author="王奎元資訊部策略發展處" w:date="2023-08-21T13:55:00Z">
                  <w:rPr>
                    <w:rFonts w:ascii="Calibri" w:hAnsi="Calibri" w:cs="Calibri" w:hint="eastAsia"/>
                    <w:color w:val="FF0000"/>
                  </w:rPr>
                </w:rPrChange>
              </w:rPr>
              <w:t>刪除原文件中重複的內容</w:t>
            </w:r>
            <w:r w:rsidR="00D6392C" w:rsidRPr="00200E9E">
              <w:rPr>
                <w:rFonts w:ascii="Calibri" w:hAnsi="Calibri" w:cs="Calibri" w:hint="eastAsia"/>
                <w:rPrChange w:id="66" w:author="王奎元資訊部策略發展處" w:date="2023-08-21T13:55:00Z">
                  <w:rPr>
                    <w:rFonts w:ascii="Calibri" w:hAnsi="Calibri" w:cs="Calibri" w:hint="eastAsia"/>
                    <w:color w:val="FF0000"/>
                  </w:rPr>
                </w:rPrChange>
              </w:rPr>
              <w:t>。</w:t>
            </w:r>
          </w:p>
          <w:p w14:paraId="12A8740A" w14:textId="563CFBB3" w:rsidR="0023458C" w:rsidRPr="00200E9E" w:rsidRDefault="0023458C" w:rsidP="00AE3CD3">
            <w:pPr>
              <w:pStyle w:val="-"/>
              <w:numPr>
                <w:ilvl w:val="0"/>
                <w:numId w:val="24"/>
              </w:numPr>
              <w:rPr>
                <w:rFonts w:ascii="Calibri" w:hAnsi="Calibri" w:cs="Calibri"/>
                <w:rPrChange w:id="67" w:author="王奎元資訊部策略發展處" w:date="2023-08-21T13:55:00Z">
                  <w:rPr>
                    <w:rFonts w:ascii="Calibri" w:hAnsi="Calibri" w:cs="Calibri"/>
                    <w:color w:val="FF0000"/>
                  </w:rPr>
                </w:rPrChange>
              </w:rPr>
            </w:pPr>
            <w:r w:rsidRPr="00200E9E">
              <w:rPr>
                <w:rFonts w:ascii="Calibri" w:hAnsi="Calibri" w:cs="Calibri" w:hint="eastAsia"/>
                <w:rPrChange w:id="68" w:author="王奎元資訊部策略發展處" w:date="2023-08-21T13:55:00Z">
                  <w:rPr>
                    <w:rFonts w:ascii="Calibri" w:hAnsi="Calibri" w:cs="Calibri" w:hint="eastAsia"/>
                    <w:color w:val="FF0000"/>
                  </w:rPr>
                </w:rPrChange>
              </w:rPr>
              <w:t>因應金檢查核缺失，訂定第三方函式庫清單及異動管理措施。</w:t>
            </w:r>
          </w:p>
        </w:tc>
        <w:tc>
          <w:tcPr>
            <w:tcW w:w="1361" w:type="dxa"/>
            <w:vAlign w:val="center"/>
          </w:tcPr>
          <w:p w14:paraId="63786A97" w14:textId="33ED2F8C" w:rsidR="00E063F9" w:rsidRPr="00200E9E" w:rsidRDefault="00E063F9" w:rsidP="00A8624E">
            <w:pPr>
              <w:pStyle w:val="-"/>
              <w:rPr>
                <w:rFonts w:asciiTheme="minorHAnsi" w:hAnsiTheme="minorHAnsi" w:cstheme="minorHAnsi"/>
                <w:rPrChange w:id="69" w:author="王奎元資訊部策略發展處" w:date="2023-08-21T13:55:00Z">
                  <w:rPr>
                    <w:rFonts w:asciiTheme="minorHAnsi" w:hAnsiTheme="minorHAnsi" w:cstheme="minorHAnsi"/>
                    <w:color w:val="FF0000"/>
                  </w:rPr>
                </w:rPrChange>
              </w:rPr>
            </w:pPr>
            <w:r w:rsidRPr="00200E9E">
              <w:rPr>
                <w:rFonts w:asciiTheme="minorHAnsi" w:hAnsiTheme="minorHAnsi" w:cstheme="minorHAnsi" w:hint="eastAsia"/>
                <w:rPrChange w:id="70" w:author="王奎元資訊部策略發展處" w:date="2023-08-21T13:55:00Z">
                  <w:rPr>
                    <w:rFonts w:asciiTheme="minorHAnsi" w:hAnsiTheme="minorHAnsi" w:cstheme="minorHAnsi" w:hint="eastAsia"/>
                    <w:color w:val="FF0000"/>
                  </w:rPr>
                </w:rPrChange>
              </w:rPr>
              <w:t>雷惜福</w:t>
            </w:r>
          </w:p>
        </w:tc>
        <w:tc>
          <w:tcPr>
            <w:tcW w:w="1247" w:type="dxa"/>
            <w:vAlign w:val="center"/>
          </w:tcPr>
          <w:p w14:paraId="1D9DFD39" w14:textId="45DF8BB9" w:rsidR="00E063F9" w:rsidRPr="00200E9E" w:rsidRDefault="00E063F9" w:rsidP="00A8624E">
            <w:pPr>
              <w:pStyle w:val="-"/>
              <w:rPr>
                <w:rFonts w:asciiTheme="minorHAnsi" w:hAnsiTheme="minorHAnsi" w:cstheme="minorHAnsi"/>
                <w:rPrChange w:id="71" w:author="王奎元資訊部策略發展處" w:date="2023-08-21T13:55:00Z">
                  <w:rPr>
                    <w:rFonts w:asciiTheme="minorHAnsi" w:hAnsiTheme="minorHAnsi" w:cstheme="minorHAnsi"/>
                    <w:color w:val="FF0000"/>
                  </w:rPr>
                </w:rPrChange>
              </w:rPr>
            </w:pPr>
            <w:r w:rsidRPr="00200E9E">
              <w:rPr>
                <w:rFonts w:asciiTheme="minorHAnsi" w:hAnsiTheme="minorHAnsi" w:cstheme="minorHAnsi" w:hint="eastAsia"/>
                <w:rPrChange w:id="72" w:author="王奎元資訊部策略發展處" w:date="2023-08-21T13:55:00Z">
                  <w:rPr>
                    <w:rFonts w:asciiTheme="minorHAnsi" w:hAnsiTheme="minorHAnsi" w:cstheme="minorHAnsi" w:hint="eastAsia"/>
                    <w:color w:val="FF0000"/>
                  </w:rPr>
                </w:rPrChange>
              </w:rPr>
              <w:t>施雷蜀華</w:t>
            </w:r>
          </w:p>
        </w:tc>
        <w:tc>
          <w:tcPr>
            <w:tcW w:w="1021" w:type="dxa"/>
            <w:vAlign w:val="center"/>
          </w:tcPr>
          <w:p w14:paraId="5108296E" w14:textId="77777777" w:rsidR="00E063F9" w:rsidRPr="00200E9E" w:rsidRDefault="00E063F9" w:rsidP="00A8624E">
            <w:pPr>
              <w:pStyle w:val="-"/>
              <w:rPr>
                <w:rFonts w:asciiTheme="minorHAnsi" w:hAnsiTheme="minorHAnsi" w:cstheme="minorHAnsi"/>
                <w:rPrChange w:id="73" w:author="王奎元資訊部策略發展處" w:date="2023-08-21T13:55:00Z">
                  <w:rPr>
                    <w:rFonts w:asciiTheme="minorHAnsi" w:hAnsiTheme="minorHAnsi" w:cstheme="minorHAnsi"/>
                    <w:color w:val="FF0000"/>
                  </w:rPr>
                </w:rPrChange>
              </w:rPr>
            </w:pPr>
          </w:p>
        </w:tc>
      </w:tr>
      <w:tr w:rsidR="00200E9E" w:rsidRPr="00E063F9" w14:paraId="5AEF223D" w14:textId="77777777" w:rsidTr="001A2A3C">
        <w:trPr>
          <w:jc w:val="center"/>
          <w:ins w:id="74" w:author="王奎元資訊部策略發展處" w:date="2023-08-21T13:56:00Z"/>
        </w:trPr>
        <w:tc>
          <w:tcPr>
            <w:tcW w:w="1361" w:type="dxa"/>
            <w:vAlign w:val="center"/>
          </w:tcPr>
          <w:p w14:paraId="15532FDA" w14:textId="2E3B829E" w:rsidR="00200E9E" w:rsidRPr="00D8645D" w:rsidRDefault="00200E9E" w:rsidP="00A8624E">
            <w:pPr>
              <w:pStyle w:val="-0"/>
              <w:rPr>
                <w:ins w:id="75" w:author="王奎元資訊部策略發展處" w:date="2023-08-21T13:56:00Z"/>
                <w:rFonts w:asciiTheme="minorHAnsi" w:hAnsiTheme="minorHAnsi" w:cstheme="minorHAnsi"/>
              </w:rPr>
            </w:pPr>
            <w:ins w:id="76" w:author="王奎元資訊部策略發展處" w:date="2023-08-21T13:57:00Z">
              <w:r w:rsidRPr="00D8645D">
                <w:rPr>
                  <w:rFonts w:asciiTheme="minorHAnsi" w:hAnsiTheme="minorHAnsi" w:cstheme="minorHAnsi"/>
                </w:rPr>
                <w:t>V3.6</w:t>
              </w:r>
            </w:ins>
          </w:p>
        </w:tc>
        <w:tc>
          <w:tcPr>
            <w:tcW w:w="2041" w:type="dxa"/>
            <w:vAlign w:val="center"/>
          </w:tcPr>
          <w:p w14:paraId="335F836F" w14:textId="2416B492" w:rsidR="00200E9E" w:rsidRPr="00D8645D" w:rsidRDefault="00462CCF" w:rsidP="00A8624E">
            <w:pPr>
              <w:pStyle w:val="-0"/>
              <w:rPr>
                <w:ins w:id="77" w:author="王奎元資訊部策略發展處" w:date="2023-08-21T13:56:00Z"/>
                <w:rFonts w:asciiTheme="minorHAnsi" w:hAnsiTheme="minorHAnsi" w:cstheme="minorHAnsi"/>
              </w:rPr>
            </w:pPr>
            <w:ins w:id="78" w:author="王奎元資訊部策略發展處" w:date="2024-01-16T17:39:00Z">
              <w:r w:rsidRPr="00D8645D">
                <w:rPr>
                  <w:rFonts w:asciiTheme="minorHAnsi" w:hAnsiTheme="minorHAnsi" w:cstheme="minorHAnsi"/>
                </w:rPr>
                <w:t>2024/1/2</w:t>
              </w:r>
            </w:ins>
          </w:p>
        </w:tc>
        <w:tc>
          <w:tcPr>
            <w:tcW w:w="3742" w:type="dxa"/>
            <w:vAlign w:val="center"/>
          </w:tcPr>
          <w:p w14:paraId="7241FD82" w14:textId="20A04A17" w:rsidR="00462CCF" w:rsidRPr="00D8645D" w:rsidRDefault="00462CCF">
            <w:pPr>
              <w:pStyle w:val="-"/>
              <w:rPr>
                <w:ins w:id="79" w:author="王奎元資訊部策略發展處" w:date="2023-08-21T13:56:00Z"/>
                <w:rFonts w:asciiTheme="minorHAnsi" w:hAnsiTheme="minorHAnsi" w:cstheme="minorHAnsi"/>
                <w:rPrChange w:id="80" w:author="王奎元資訊部資訊安全處" w:date="2025-07-04T16:44:00Z" w16du:dateUtc="2025-07-04T08:44:00Z">
                  <w:rPr>
                    <w:ins w:id="81" w:author="王奎元資訊部策略發展處" w:date="2023-08-21T13:56:00Z"/>
                    <w:rFonts w:ascii="Calibri" w:hAnsi="Calibri" w:cs="Calibri"/>
                  </w:rPr>
                </w:rPrChange>
              </w:rPr>
              <w:pPrChange w:id="82" w:author="王奎元資訊部策略發展處" w:date="2023-08-21T13:56:00Z">
                <w:pPr>
                  <w:pStyle w:val="-"/>
                  <w:numPr>
                    <w:numId w:val="24"/>
                  </w:numPr>
                  <w:ind w:left="360" w:hanging="360"/>
                </w:pPr>
              </w:pPrChange>
            </w:pPr>
            <w:proofErr w:type="gramStart"/>
            <w:ins w:id="83" w:author="王奎元資訊部策略發展處" w:date="2024-01-16T17:40:00Z">
              <w:r w:rsidRPr="00D8645D">
                <w:rPr>
                  <w:rFonts w:asciiTheme="minorHAnsi" w:hAnsiTheme="minorHAnsi" w:cstheme="minorHAnsi" w:hint="eastAsia"/>
                  <w:rPrChange w:id="84" w:author="王奎元資訊部資訊安全處" w:date="2025-07-04T16:44:00Z" w16du:dateUtc="2025-07-04T08:44:00Z">
                    <w:rPr>
                      <w:rFonts w:ascii="Calibri" w:hAnsi="Calibri" w:cs="Calibri" w:hint="eastAsia"/>
                      <w:color w:val="FF0000"/>
                    </w:rPr>
                  </w:rPrChange>
                </w:rPr>
                <w:t>因應轉版作業</w:t>
              </w:r>
              <w:proofErr w:type="gramEnd"/>
              <w:r w:rsidRPr="00D8645D">
                <w:rPr>
                  <w:rFonts w:asciiTheme="minorHAnsi" w:hAnsiTheme="minorHAnsi" w:cstheme="minorHAnsi" w:hint="eastAsia"/>
                  <w:rPrChange w:id="85" w:author="王奎元資訊部資訊安全處" w:date="2025-07-04T16:44:00Z" w16du:dateUtc="2025-07-04T08:44:00Z">
                    <w:rPr>
                      <w:rFonts w:ascii="Calibri" w:hAnsi="Calibri" w:cs="Calibri" w:hint="eastAsia"/>
                      <w:color w:val="FF0000"/>
                    </w:rPr>
                  </w:rPrChange>
                </w:rPr>
                <w:t>調整程序內容</w:t>
              </w:r>
            </w:ins>
          </w:p>
        </w:tc>
        <w:tc>
          <w:tcPr>
            <w:tcW w:w="1361" w:type="dxa"/>
            <w:vAlign w:val="center"/>
          </w:tcPr>
          <w:p w14:paraId="68A7494D" w14:textId="11BE86D4" w:rsidR="00200E9E" w:rsidRPr="00D8645D" w:rsidRDefault="00462CCF" w:rsidP="00A8624E">
            <w:pPr>
              <w:pStyle w:val="-"/>
              <w:rPr>
                <w:ins w:id="86" w:author="王奎元資訊部策略發展處" w:date="2023-08-21T13:56:00Z"/>
                <w:rFonts w:asciiTheme="minorHAnsi" w:hAnsiTheme="minorHAnsi" w:cstheme="minorHAnsi"/>
              </w:rPr>
            </w:pPr>
            <w:ins w:id="87" w:author="王奎元資訊部策略發展處" w:date="2024-01-16T17:40:00Z">
              <w:r w:rsidRPr="00D8645D">
                <w:rPr>
                  <w:rFonts w:asciiTheme="minorHAnsi" w:hAnsiTheme="minorHAnsi" w:cstheme="minorHAnsi" w:hint="eastAsia"/>
                </w:rPr>
                <w:t>施雷蜀華</w:t>
              </w:r>
            </w:ins>
          </w:p>
        </w:tc>
        <w:tc>
          <w:tcPr>
            <w:tcW w:w="1247" w:type="dxa"/>
            <w:vAlign w:val="center"/>
          </w:tcPr>
          <w:p w14:paraId="74B41085" w14:textId="4CB22299" w:rsidR="00200E9E" w:rsidRPr="00D8645D" w:rsidRDefault="00462CCF" w:rsidP="00A8624E">
            <w:pPr>
              <w:pStyle w:val="-"/>
              <w:rPr>
                <w:ins w:id="88" w:author="王奎元資訊部策略發展處" w:date="2023-08-21T13:56:00Z"/>
                <w:rFonts w:asciiTheme="minorHAnsi" w:hAnsiTheme="minorHAnsi" w:cstheme="minorHAnsi"/>
              </w:rPr>
            </w:pPr>
            <w:ins w:id="89" w:author="王奎元資訊部策略發展處" w:date="2024-01-16T17:40:00Z">
              <w:r w:rsidRPr="00D8645D">
                <w:rPr>
                  <w:rFonts w:asciiTheme="minorHAnsi" w:hAnsiTheme="minorHAnsi" w:cstheme="minorHAnsi" w:hint="eastAsia"/>
                  <w:rPrChange w:id="90" w:author="王奎元資訊部資訊安全處" w:date="2025-07-04T16:44:00Z" w16du:dateUtc="2025-07-04T08:44:00Z">
                    <w:rPr>
                      <w:rFonts w:asciiTheme="minorHAnsi" w:hAnsiTheme="minorHAnsi" w:cstheme="minorHAnsi" w:hint="eastAsia"/>
                      <w:color w:val="FF0000"/>
                    </w:rPr>
                  </w:rPrChange>
                </w:rPr>
                <w:t>簡孝芸</w:t>
              </w:r>
            </w:ins>
          </w:p>
        </w:tc>
        <w:tc>
          <w:tcPr>
            <w:tcW w:w="1021" w:type="dxa"/>
            <w:vAlign w:val="center"/>
          </w:tcPr>
          <w:p w14:paraId="3AEAC0B1" w14:textId="77777777" w:rsidR="00200E9E" w:rsidRPr="00462CCF" w:rsidRDefault="00200E9E" w:rsidP="00A8624E">
            <w:pPr>
              <w:pStyle w:val="-"/>
              <w:rPr>
                <w:ins w:id="91" w:author="王奎元資訊部策略發展處" w:date="2023-08-21T13:56:00Z"/>
                <w:rFonts w:asciiTheme="minorHAnsi" w:hAnsiTheme="minorHAnsi" w:cstheme="minorHAnsi"/>
                <w:color w:val="FF0000"/>
                <w:rPrChange w:id="92" w:author="王奎元資訊部策略發展處" w:date="2024-01-16T17:40:00Z">
                  <w:rPr>
                    <w:ins w:id="93" w:author="王奎元資訊部策略發展處" w:date="2023-08-21T13:56:00Z"/>
                    <w:rFonts w:asciiTheme="minorHAnsi" w:hAnsiTheme="minorHAnsi" w:cstheme="minorHAnsi"/>
                  </w:rPr>
                </w:rPrChange>
              </w:rPr>
            </w:pPr>
          </w:p>
        </w:tc>
      </w:tr>
      <w:tr w:rsidR="007E61F2" w:rsidRPr="00E063F9" w14:paraId="3A3F3EDB" w14:textId="77777777" w:rsidTr="001A2A3C">
        <w:trPr>
          <w:jc w:val="center"/>
          <w:ins w:id="94" w:author="王奎元資訊部資訊安全處" w:date="2025-03-13T09:29:00Z"/>
        </w:trPr>
        <w:tc>
          <w:tcPr>
            <w:tcW w:w="1361" w:type="dxa"/>
            <w:vAlign w:val="center"/>
          </w:tcPr>
          <w:p w14:paraId="3E4C058E" w14:textId="5BF34B5C" w:rsidR="007E61F2" w:rsidRPr="00D8645D" w:rsidRDefault="007E61F2" w:rsidP="00A8624E">
            <w:pPr>
              <w:pStyle w:val="-0"/>
              <w:rPr>
                <w:ins w:id="95" w:author="王奎元資訊部資訊安全處" w:date="2025-03-13T09:29:00Z"/>
                <w:rFonts w:asciiTheme="minorHAnsi" w:hAnsiTheme="minorHAnsi" w:cstheme="minorHAnsi"/>
                <w:rPrChange w:id="96" w:author="王奎元資訊部資訊安全處" w:date="2025-07-04T16:44:00Z" w16du:dateUtc="2025-07-04T08:44:00Z">
                  <w:rPr>
                    <w:ins w:id="97" w:author="王奎元資訊部資訊安全處" w:date="2025-03-13T09:29:00Z"/>
                    <w:rFonts w:asciiTheme="minorHAnsi" w:hAnsiTheme="minorHAnsi" w:cstheme="minorHAnsi"/>
                    <w:color w:val="FF0000"/>
                  </w:rPr>
                </w:rPrChange>
              </w:rPr>
            </w:pPr>
            <w:ins w:id="98" w:author="王奎元資訊部資訊安全處" w:date="2025-03-13T09:29:00Z">
              <w:r w:rsidRPr="00D8645D">
                <w:rPr>
                  <w:rFonts w:asciiTheme="minorHAnsi" w:hAnsiTheme="minorHAnsi" w:cstheme="minorHAnsi" w:hint="eastAsia"/>
                  <w:rPrChange w:id="99" w:author="王奎元資訊部資訊安全處" w:date="2025-07-04T16:44:00Z" w16du:dateUtc="2025-07-04T08:44:00Z">
                    <w:rPr>
                      <w:rFonts w:asciiTheme="minorHAnsi" w:hAnsiTheme="minorHAnsi" w:cstheme="minorHAnsi" w:hint="eastAsia"/>
                      <w:color w:val="FF0000"/>
                    </w:rPr>
                  </w:rPrChange>
                </w:rPr>
                <w:t>V3.7</w:t>
              </w:r>
            </w:ins>
          </w:p>
        </w:tc>
        <w:tc>
          <w:tcPr>
            <w:tcW w:w="2041" w:type="dxa"/>
            <w:vAlign w:val="center"/>
          </w:tcPr>
          <w:p w14:paraId="057DEC70" w14:textId="70E3FEA7" w:rsidR="007E61F2" w:rsidRPr="00D8645D" w:rsidRDefault="007E61F2" w:rsidP="00A8624E">
            <w:pPr>
              <w:pStyle w:val="-0"/>
              <w:rPr>
                <w:ins w:id="100" w:author="王奎元資訊部資訊安全處" w:date="2025-03-13T09:29:00Z"/>
                <w:rFonts w:asciiTheme="minorHAnsi" w:hAnsiTheme="minorHAnsi" w:cstheme="minorHAnsi" w:hint="eastAsia"/>
                <w:rPrChange w:id="101" w:author="王奎元資訊部資訊安全處" w:date="2025-07-04T16:44:00Z" w16du:dateUtc="2025-07-04T08:44:00Z">
                  <w:rPr>
                    <w:ins w:id="102" w:author="王奎元資訊部資訊安全處" w:date="2025-03-13T09:29:00Z"/>
                    <w:rFonts w:asciiTheme="minorHAnsi" w:hAnsiTheme="minorHAnsi" w:cstheme="minorHAnsi" w:hint="eastAsia"/>
                    <w:color w:val="FF0000"/>
                  </w:rPr>
                </w:rPrChange>
              </w:rPr>
            </w:pPr>
            <w:ins w:id="103" w:author="王奎元資訊部資訊安全處" w:date="2025-03-13T09:29:00Z">
              <w:r w:rsidRPr="00D8645D">
                <w:rPr>
                  <w:rFonts w:asciiTheme="minorHAnsi" w:hAnsiTheme="minorHAnsi" w:cstheme="minorHAnsi" w:hint="eastAsia"/>
                  <w:rPrChange w:id="104" w:author="王奎元資訊部資訊安全處" w:date="2025-07-04T16:44:00Z" w16du:dateUtc="2025-07-04T08:44:00Z">
                    <w:rPr>
                      <w:rFonts w:asciiTheme="minorHAnsi" w:hAnsiTheme="minorHAnsi" w:cstheme="minorHAnsi" w:hint="eastAsia"/>
                      <w:color w:val="FF0000"/>
                    </w:rPr>
                  </w:rPrChange>
                </w:rPr>
                <w:t>2025/</w:t>
              </w:r>
            </w:ins>
            <w:ins w:id="105" w:author="王奎元資訊部資訊安全處" w:date="2025-07-04T16:43:00Z" w16du:dateUtc="2025-07-04T08:43:00Z">
              <w:r w:rsidR="00D8645D" w:rsidRPr="00D8645D">
                <w:rPr>
                  <w:rFonts w:asciiTheme="minorHAnsi" w:hAnsiTheme="minorHAnsi" w:cstheme="minorHAnsi" w:hint="eastAsia"/>
                  <w:rPrChange w:id="106" w:author="王奎元資訊部資訊安全處" w:date="2025-07-04T16:44:00Z" w16du:dateUtc="2025-07-04T08:44:00Z">
                    <w:rPr>
                      <w:rFonts w:asciiTheme="minorHAnsi" w:hAnsiTheme="minorHAnsi" w:cstheme="minorHAnsi" w:hint="eastAsia"/>
                      <w:color w:val="FF0000"/>
                    </w:rPr>
                  </w:rPrChange>
                </w:rPr>
                <w:t>6</w:t>
              </w:r>
            </w:ins>
            <w:ins w:id="107" w:author="王奎元資訊部資訊安全處" w:date="2025-03-13T09:29:00Z">
              <w:r w:rsidRPr="00D8645D">
                <w:rPr>
                  <w:rFonts w:asciiTheme="minorHAnsi" w:hAnsiTheme="minorHAnsi" w:cstheme="minorHAnsi" w:hint="eastAsia"/>
                  <w:rPrChange w:id="108" w:author="王奎元資訊部資訊安全處" w:date="2025-07-04T16:44:00Z" w16du:dateUtc="2025-07-04T08:44:00Z">
                    <w:rPr>
                      <w:rFonts w:asciiTheme="minorHAnsi" w:hAnsiTheme="minorHAnsi" w:cstheme="minorHAnsi" w:hint="eastAsia"/>
                      <w:color w:val="FF0000"/>
                    </w:rPr>
                  </w:rPrChange>
                </w:rPr>
                <w:t>/</w:t>
              </w:r>
            </w:ins>
            <w:ins w:id="109" w:author="王奎元資訊部資訊安全處" w:date="2025-07-04T16:43:00Z" w16du:dateUtc="2025-07-04T08:43:00Z">
              <w:r w:rsidR="00D8645D" w:rsidRPr="00D8645D">
                <w:rPr>
                  <w:rFonts w:asciiTheme="minorHAnsi" w:hAnsiTheme="minorHAnsi" w:cstheme="minorHAnsi" w:hint="eastAsia"/>
                  <w:rPrChange w:id="110" w:author="王奎元資訊部資訊安全處" w:date="2025-07-04T16:44:00Z" w16du:dateUtc="2025-07-04T08:44:00Z">
                    <w:rPr>
                      <w:rFonts w:asciiTheme="minorHAnsi" w:hAnsiTheme="minorHAnsi" w:cstheme="minorHAnsi" w:hint="eastAsia"/>
                      <w:color w:val="FF0000"/>
                    </w:rPr>
                  </w:rPrChange>
                </w:rPr>
                <w:t>11</w:t>
              </w:r>
            </w:ins>
          </w:p>
        </w:tc>
        <w:tc>
          <w:tcPr>
            <w:tcW w:w="3742" w:type="dxa"/>
            <w:vAlign w:val="center"/>
          </w:tcPr>
          <w:p w14:paraId="4AE42714" w14:textId="570B8311" w:rsidR="007E61F2" w:rsidRPr="00D8645D" w:rsidRDefault="007E61F2">
            <w:pPr>
              <w:pStyle w:val="-"/>
              <w:rPr>
                <w:ins w:id="111" w:author="王奎元資訊部資訊安全處" w:date="2025-03-13T09:29:00Z"/>
                <w:rFonts w:asciiTheme="minorHAnsi" w:hAnsiTheme="minorHAnsi" w:cstheme="minorHAnsi"/>
                <w:rPrChange w:id="112" w:author="王奎元資訊部資訊安全處" w:date="2025-07-04T16:44:00Z" w16du:dateUtc="2025-07-04T08:44:00Z">
                  <w:rPr>
                    <w:ins w:id="113" w:author="王奎元資訊部資訊安全處" w:date="2025-03-13T09:29:00Z"/>
                    <w:rFonts w:asciiTheme="minorHAnsi" w:hAnsiTheme="minorHAnsi" w:cstheme="minorHAnsi"/>
                    <w:color w:val="FF0000"/>
                  </w:rPr>
                </w:rPrChange>
              </w:rPr>
            </w:pPr>
            <w:ins w:id="114" w:author="王奎元資訊部資訊安全處" w:date="2025-03-13T09:29:00Z">
              <w:r w:rsidRPr="00D8645D">
                <w:rPr>
                  <w:rFonts w:asciiTheme="minorHAnsi" w:hAnsiTheme="minorHAnsi" w:cstheme="minorHAnsi" w:hint="eastAsia"/>
                  <w:rPrChange w:id="115" w:author="王奎元資訊部資訊安全處" w:date="2025-07-04T16:44:00Z" w16du:dateUtc="2025-07-04T08:44:00Z">
                    <w:rPr>
                      <w:rFonts w:asciiTheme="minorHAnsi" w:hAnsiTheme="minorHAnsi" w:cstheme="minorHAnsi" w:hint="eastAsia"/>
                      <w:color w:val="FF0000"/>
                    </w:rPr>
                  </w:rPrChange>
                </w:rPr>
                <w:t>調整委外廠商提供</w:t>
              </w:r>
              <w:proofErr w:type="gramStart"/>
              <w:r w:rsidRPr="00D8645D">
                <w:rPr>
                  <w:rFonts w:asciiTheme="minorHAnsi" w:hAnsiTheme="minorHAnsi" w:cstheme="minorHAnsi" w:hint="eastAsia"/>
                  <w:rPrChange w:id="116" w:author="王奎元資訊部資訊安全處" w:date="2025-07-04T16:44:00Z" w16du:dateUtc="2025-07-04T08:44:00Z">
                    <w:rPr>
                      <w:rFonts w:asciiTheme="minorHAnsi" w:hAnsiTheme="minorHAnsi" w:cstheme="minorHAnsi" w:hint="eastAsia"/>
                      <w:color w:val="FF0000"/>
                    </w:rPr>
                  </w:rPrChange>
                </w:rPr>
                <w:t>聲明書改為</w:t>
              </w:r>
              <w:proofErr w:type="gramEnd"/>
              <w:r w:rsidRPr="00D8645D">
                <w:rPr>
                  <w:rFonts w:asciiTheme="minorHAnsi" w:hAnsiTheme="minorHAnsi" w:cstheme="minorHAnsi" w:hint="eastAsia"/>
                  <w:rPrChange w:id="117" w:author="王奎元資訊部資訊安全處" w:date="2025-07-04T16:44:00Z" w16du:dateUtc="2025-07-04T08:44:00Z">
                    <w:rPr>
                      <w:rFonts w:asciiTheme="minorHAnsi" w:hAnsiTheme="minorHAnsi" w:cstheme="minorHAnsi" w:hint="eastAsia"/>
                      <w:color w:val="FF0000"/>
                    </w:rPr>
                  </w:rPrChange>
                </w:rPr>
                <w:t>需</w:t>
              </w:r>
              <w:proofErr w:type="gramStart"/>
              <w:r w:rsidRPr="00D8645D">
                <w:rPr>
                  <w:rFonts w:asciiTheme="minorHAnsi" w:hAnsiTheme="minorHAnsi" w:cstheme="minorHAnsi" w:hint="eastAsia"/>
                  <w:rPrChange w:id="118" w:author="王奎元資訊部資訊安全處" w:date="2025-07-04T16:44:00Z" w16du:dateUtc="2025-07-04T08:44:00Z">
                    <w:rPr>
                      <w:rFonts w:asciiTheme="minorHAnsi" w:hAnsiTheme="minorHAnsi" w:cstheme="minorHAnsi" w:hint="eastAsia"/>
                      <w:color w:val="FF0000"/>
                    </w:rPr>
                  </w:rPrChange>
                </w:rPr>
                <w:t>提供源碼檢測</w:t>
              </w:r>
            </w:ins>
            <w:proofErr w:type="gramEnd"/>
            <w:ins w:id="119" w:author="王奎元資訊部資訊安全處" w:date="2025-03-13T09:34:00Z">
              <w:r w:rsidRPr="00D8645D">
                <w:rPr>
                  <w:rFonts w:asciiTheme="minorHAnsi" w:hAnsiTheme="minorHAnsi" w:cstheme="minorHAnsi" w:hint="eastAsia"/>
                  <w:rPrChange w:id="120" w:author="王奎元資訊部資訊安全處" w:date="2025-07-04T16:44:00Z" w16du:dateUtc="2025-07-04T08:44:00Z">
                    <w:rPr>
                      <w:rFonts w:asciiTheme="minorHAnsi" w:hAnsiTheme="minorHAnsi" w:cstheme="minorHAnsi" w:hint="eastAsia"/>
                      <w:color w:val="FF0000"/>
                    </w:rPr>
                  </w:rPrChange>
                </w:rPr>
                <w:t>結果</w:t>
              </w:r>
            </w:ins>
          </w:p>
        </w:tc>
        <w:tc>
          <w:tcPr>
            <w:tcW w:w="1361" w:type="dxa"/>
            <w:vAlign w:val="center"/>
          </w:tcPr>
          <w:p w14:paraId="2DBC126B" w14:textId="443A471F" w:rsidR="007E61F2" w:rsidRPr="00D8645D" w:rsidRDefault="007E61F2" w:rsidP="00A8624E">
            <w:pPr>
              <w:pStyle w:val="-"/>
              <w:rPr>
                <w:ins w:id="121" w:author="王奎元資訊部資訊安全處" w:date="2025-03-13T09:29:00Z"/>
                <w:rFonts w:asciiTheme="minorHAnsi" w:hAnsiTheme="minorHAnsi" w:cstheme="minorHAnsi"/>
                <w:rPrChange w:id="122" w:author="王奎元資訊部資訊安全處" w:date="2025-07-04T16:44:00Z" w16du:dateUtc="2025-07-04T08:44:00Z">
                  <w:rPr>
                    <w:ins w:id="123" w:author="王奎元資訊部資訊安全處" w:date="2025-03-13T09:29:00Z"/>
                    <w:rFonts w:asciiTheme="minorHAnsi" w:hAnsiTheme="minorHAnsi" w:cstheme="minorHAnsi"/>
                    <w:color w:val="FF0000"/>
                  </w:rPr>
                </w:rPrChange>
              </w:rPr>
            </w:pPr>
            <w:ins w:id="124" w:author="王奎元資訊部資訊安全處" w:date="2025-03-13T09:30:00Z">
              <w:r w:rsidRPr="00D8645D">
                <w:rPr>
                  <w:rFonts w:asciiTheme="minorHAnsi" w:hAnsiTheme="minorHAnsi" w:cstheme="minorHAnsi" w:hint="eastAsia"/>
                  <w:rPrChange w:id="125" w:author="王奎元資訊部資訊安全處" w:date="2025-07-04T16:44:00Z" w16du:dateUtc="2025-07-04T08:44:00Z">
                    <w:rPr>
                      <w:rFonts w:asciiTheme="minorHAnsi" w:hAnsiTheme="minorHAnsi" w:cstheme="minorHAnsi" w:hint="eastAsia"/>
                      <w:color w:val="FF0000"/>
                    </w:rPr>
                  </w:rPrChange>
                </w:rPr>
                <w:t>王奎元</w:t>
              </w:r>
            </w:ins>
          </w:p>
        </w:tc>
        <w:tc>
          <w:tcPr>
            <w:tcW w:w="1247" w:type="dxa"/>
            <w:vAlign w:val="center"/>
          </w:tcPr>
          <w:p w14:paraId="231B58C8" w14:textId="4196A700" w:rsidR="007E61F2" w:rsidRPr="00D8645D" w:rsidRDefault="007E61F2" w:rsidP="00A8624E">
            <w:pPr>
              <w:pStyle w:val="-"/>
              <w:rPr>
                <w:ins w:id="126" w:author="王奎元資訊部資訊安全處" w:date="2025-03-13T09:29:00Z"/>
                <w:rFonts w:asciiTheme="minorHAnsi" w:hAnsiTheme="minorHAnsi" w:cstheme="minorHAnsi"/>
                <w:rPrChange w:id="127" w:author="王奎元資訊部資訊安全處" w:date="2025-07-04T16:44:00Z" w16du:dateUtc="2025-07-04T08:44:00Z">
                  <w:rPr>
                    <w:ins w:id="128" w:author="王奎元資訊部資訊安全處" w:date="2025-03-13T09:29:00Z"/>
                    <w:rFonts w:asciiTheme="minorHAnsi" w:hAnsiTheme="minorHAnsi" w:cstheme="minorHAnsi"/>
                    <w:color w:val="FF0000"/>
                  </w:rPr>
                </w:rPrChange>
              </w:rPr>
            </w:pPr>
            <w:ins w:id="129" w:author="王奎元資訊部資訊安全處" w:date="2025-03-13T09:30:00Z">
              <w:r w:rsidRPr="00D8645D">
                <w:rPr>
                  <w:rFonts w:asciiTheme="minorHAnsi" w:hAnsiTheme="minorHAnsi" w:cstheme="minorHAnsi" w:hint="eastAsia"/>
                  <w:rPrChange w:id="130" w:author="王奎元資訊部資訊安全處" w:date="2025-07-04T16:44:00Z" w16du:dateUtc="2025-07-04T08:44:00Z">
                    <w:rPr>
                      <w:rFonts w:asciiTheme="minorHAnsi" w:hAnsiTheme="minorHAnsi" w:cstheme="minorHAnsi" w:hint="eastAsia"/>
                      <w:color w:val="FF0000"/>
                    </w:rPr>
                  </w:rPrChange>
                </w:rPr>
                <w:t>施雷蜀華</w:t>
              </w:r>
            </w:ins>
          </w:p>
        </w:tc>
        <w:tc>
          <w:tcPr>
            <w:tcW w:w="1021" w:type="dxa"/>
            <w:vAlign w:val="center"/>
          </w:tcPr>
          <w:p w14:paraId="055C8601" w14:textId="77777777" w:rsidR="007E61F2" w:rsidRDefault="007E61F2" w:rsidP="00A8624E">
            <w:pPr>
              <w:pStyle w:val="-"/>
              <w:rPr>
                <w:ins w:id="131" w:author="蔡易達資訊部技術研發處" w:date="2025-07-03T08:34:00Z"/>
                <w:rFonts w:asciiTheme="minorHAnsi" w:hAnsiTheme="minorHAnsi" w:cstheme="minorHAnsi"/>
                <w:color w:val="FF0000"/>
              </w:rPr>
            </w:pPr>
          </w:p>
          <w:p w14:paraId="6B29B630" w14:textId="29964833" w:rsidR="006C6248" w:rsidRPr="007E61F2" w:rsidRDefault="006C6248" w:rsidP="00A8624E">
            <w:pPr>
              <w:pStyle w:val="-"/>
              <w:rPr>
                <w:ins w:id="132" w:author="王奎元資訊部資訊安全處" w:date="2025-03-13T09:29:00Z"/>
                <w:rFonts w:asciiTheme="minorHAnsi" w:hAnsiTheme="minorHAnsi" w:cstheme="minorHAnsi"/>
                <w:color w:val="FF0000"/>
              </w:rPr>
            </w:pPr>
          </w:p>
        </w:tc>
      </w:tr>
      <w:tr w:rsidR="006C6248" w:rsidRPr="00E063F9" w14:paraId="4AD4A629" w14:textId="77777777" w:rsidTr="001A2A3C">
        <w:trPr>
          <w:jc w:val="center"/>
          <w:ins w:id="133" w:author="蔡易達資訊部技術研發處" w:date="2025-07-03T08:34:00Z"/>
        </w:trPr>
        <w:tc>
          <w:tcPr>
            <w:tcW w:w="1361" w:type="dxa"/>
            <w:vAlign w:val="center"/>
          </w:tcPr>
          <w:p w14:paraId="0E4F75C2" w14:textId="64005C0B" w:rsidR="006C6248" w:rsidRDefault="006C6248" w:rsidP="00A8624E">
            <w:pPr>
              <w:pStyle w:val="-0"/>
              <w:rPr>
                <w:ins w:id="134" w:author="蔡易達資訊部技術研發處" w:date="2025-07-03T08:34:00Z"/>
                <w:rFonts w:asciiTheme="minorHAnsi" w:hAnsiTheme="minorHAnsi" w:cstheme="minorHAnsi"/>
                <w:color w:val="FF0000"/>
              </w:rPr>
            </w:pPr>
            <w:ins w:id="135" w:author="蔡易達資訊部技術研發處" w:date="2025-07-03T08:34:00Z">
              <w:r>
                <w:rPr>
                  <w:rFonts w:asciiTheme="minorHAnsi" w:hAnsiTheme="minorHAnsi" w:cstheme="minorHAnsi" w:hint="eastAsia"/>
                  <w:color w:val="FF0000"/>
                </w:rPr>
                <w:t>V3.8</w:t>
              </w:r>
            </w:ins>
          </w:p>
        </w:tc>
        <w:tc>
          <w:tcPr>
            <w:tcW w:w="2041" w:type="dxa"/>
            <w:vAlign w:val="center"/>
          </w:tcPr>
          <w:p w14:paraId="19654C5A" w14:textId="291EDFAA" w:rsidR="006C6248" w:rsidRDefault="006C6248" w:rsidP="00A8624E">
            <w:pPr>
              <w:pStyle w:val="-0"/>
              <w:rPr>
                <w:ins w:id="136" w:author="蔡易達資訊部技術研發處" w:date="2025-07-03T08:34:00Z"/>
                <w:rFonts w:asciiTheme="minorHAnsi" w:hAnsiTheme="minorHAnsi" w:cstheme="minorHAnsi"/>
                <w:color w:val="FF0000"/>
              </w:rPr>
            </w:pPr>
            <w:ins w:id="137" w:author="蔡易達資訊部技術研發處" w:date="2025-07-03T08:34:00Z">
              <w:r>
                <w:rPr>
                  <w:rFonts w:asciiTheme="minorHAnsi" w:hAnsiTheme="minorHAnsi" w:cstheme="minorHAnsi" w:hint="eastAsia"/>
                  <w:color w:val="FF0000"/>
                </w:rPr>
                <w:t>2025/07/03</w:t>
              </w:r>
            </w:ins>
          </w:p>
        </w:tc>
        <w:tc>
          <w:tcPr>
            <w:tcW w:w="3742" w:type="dxa"/>
            <w:vAlign w:val="center"/>
          </w:tcPr>
          <w:p w14:paraId="5E2EC700" w14:textId="7238194E" w:rsidR="006C6248" w:rsidRPr="007E61F2" w:rsidRDefault="00CB3755">
            <w:pPr>
              <w:pStyle w:val="-"/>
              <w:rPr>
                <w:ins w:id="138" w:author="蔡易達資訊部技術研發處" w:date="2025-07-03T08:34:00Z"/>
                <w:rFonts w:asciiTheme="minorHAnsi" w:hAnsiTheme="minorHAnsi" w:cstheme="minorHAnsi"/>
                <w:color w:val="FF0000"/>
              </w:rPr>
            </w:pPr>
            <w:ins w:id="139" w:author="蔡易達資訊部技術研發處" w:date="2025-07-03T09:21:00Z">
              <w:r>
                <w:rPr>
                  <w:rFonts w:asciiTheme="minorHAnsi" w:hAnsiTheme="minorHAnsi" w:cstheme="minorHAnsi" w:hint="eastAsia"/>
                  <w:color w:val="FF0000"/>
                </w:rPr>
                <w:t>修正上線</w:t>
              </w:r>
            </w:ins>
            <w:ins w:id="140" w:author="蔡易達資訊部技術研發處" w:date="2025-07-03T09:22:00Z">
              <w:r>
                <w:rPr>
                  <w:rFonts w:asciiTheme="minorHAnsi" w:hAnsiTheme="minorHAnsi" w:cstheme="minorHAnsi" w:hint="eastAsia"/>
                  <w:color w:val="FF0000"/>
                </w:rPr>
                <w:t>作業流程</w:t>
              </w:r>
            </w:ins>
            <w:ins w:id="141" w:author="蔡易達資訊部技術研發處" w:date="2025-07-03T09:23:00Z">
              <w:r>
                <w:rPr>
                  <w:rFonts w:asciiTheme="minorHAnsi" w:hAnsiTheme="minorHAnsi" w:cstheme="minorHAnsi" w:hint="eastAsia"/>
                  <w:color w:val="FF0000"/>
                </w:rPr>
                <w:t>列</w:t>
              </w:r>
            </w:ins>
            <w:ins w:id="142" w:author="蔡易達資訊部技術研發處" w:date="2025-07-03T09:22:00Z">
              <w:r>
                <w:rPr>
                  <w:rFonts w:asciiTheme="minorHAnsi" w:hAnsiTheme="minorHAnsi" w:cstheme="minorHAnsi" w:hint="eastAsia"/>
                  <w:color w:val="FF0000"/>
                </w:rPr>
                <w:t>出演算法檢核之依據及作法</w:t>
              </w:r>
            </w:ins>
            <w:ins w:id="143" w:author="蔡易達資訊部技術研發處" w:date="2025-07-03T09:28:00Z">
              <w:r>
                <w:rPr>
                  <w:rFonts w:asciiTheme="minorHAnsi" w:hAnsiTheme="minorHAnsi" w:cstheme="minorHAnsi" w:hint="eastAsia"/>
                  <w:color w:val="FF0000"/>
                </w:rPr>
                <w:t>，修正在</w:t>
              </w:r>
              <w:r w:rsidRPr="00CB3755">
                <w:rPr>
                  <w:rFonts w:asciiTheme="minorHAnsi" w:hAnsiTheme="minorHAnsi" w:cstheme="minorHAnsi" w:hint="eastAsia"/>
                  <w:color w:val="FF0000"/>
                </w:rPr>
                <w:t>系統分析與開發設計</w:t>
              </w:r>
            </w:ins>
          </w:p>
        </w:tc>
        <w:tc>
          <w:tcPr>
            <w:tcW w:w="1361" w:type="dxa"/>
            <w:vAlign w:val="center"/>
          </w:tcPr>
          <w:p w14:paraId="43952E94" w14:textId="69756A61" w:rsidR="006C6248" w:rsidRDefault="00CB3755" w:rsidP="00A8624E">
            <w:pPr>
              <w:pStyle w:val="-"/>
              <w:rPr>
                <w:ins w:id="144" w:author="蔡易達資訊部技術研發處" w:date="2025-07-03T08:34:00Z"/>
                <w:rFonts w:asciiTheme="minorHAnsi" w:hAnsiTheme="minorHAnsi" w:cstheme="minorHAnsi"/>
                <w:color w:val="FF0000"/>
              </w:rPr>
            </w:pPr>
            <w:ins w:id="145" w:author="蔡易達資訊部技術研發處" w:date="2025-07-03T09:22:00Z">
              <w:r>
                <w:rPr>
                  <w:rFonts w:asciiTheme="minorHAnsi" w:hAnsiTheme="minorHAnsi" w:cstheme="minorHAnsi" w:hint="eastAsia"/>
                  <w:color w:val="FF0000"/>
                </w:rPr>
                <w:t>蔡易達</w:t>
              </w:r>
            </w:ins>
          </w:p>
        </w:tc>
        <w:tc>
          <w:tcPr>
            <w:tcW w:w="1247" w:type="dxa"/>
            <w:vAlign w:val="center"/>
          </w:tcPr>
          <w:p w14:paraId="4D28CCF7" w14:textId="40864D3F" w:rsidR="006C6248" w:rsidRPr="00F17F15" w:rsidRDefault="00CB3755" w:rsidP="00A8624E">
            <w:pPr>
              <w:pStyle w:val="-"/>
              <w:rPr>
                <w:ins w:id="146" w:author="蔡易達資訊部技術研發處" w:date="2025-07-03T08:34:00Z"/>
                <w:rFonts w:asciiTheme="minorHAnsi" w:hAnsiTheme="minorHAnsi" w:cstheme="minorHAnsi"/>
                <w:color w:val="FF0000"/>
              </w:rPr>
            </w:pPr>
            <w:ins w:id="147" w:author="蔡易達資訊部技術研發處" w:date="2025-07-03T09:23:00Z">
              <w:r>
                <w:rPr>
                  <w:rFonts w:asciiTheme="minorHAnsi" w:hAnsiTheme="minorHAnsi" w:cstheme="minorHAnsi" w:hint="eastAsia"/>
                  <w:color w:val="FF0000"/>
                </w:rPr>
                <w:t>江昭慶</w:t>
              </w:r>
            </w:ins>
          </w:p>
        </w:tc>
        <w:tc>
          <w:tcPr>
            <w:tcW w:w="1021" w:type="dxa"/>
            <w:vAlign w:val="center"/>
          </w:tcPr>
          <w:p w14:paraId="314BFA78" w14:textId="77777777" w:rsidR="006C6248" w:rsidRDefault="006C6248" w:rsidP="00A8624E">
            <w:pPr>
              <w:pStyle w:val="-"/>
              <w:rPr>
                <w:ins w:id="148" w:author="蔡易達資訊部技術研發處" w:date="2025-07-03T08:34:00Z"/>
                <w:rFonts w:asciiTheme="minorHAnsi" w:hAnsiTheme="minorHAnsi" w:cstheme="minorHAnsi"/>
                <w:color w:val="FF0000"/>
              </w:rPr>
            </w:pPr>
          </w:p>
        </w:tc>
      </w:tr>
    </w:tbl>
    <w:p w14:paraId="6AC4E9DC" w14:textId="77777777" w:rsidR="002947E5" w:rsidRPr="00E063F9" w:rsidRDefault="002947E5" w:rsidP="00412A4F">
      <w:pPr>
        <w:pStyle w:val="a8"/>
        <w:rPr>
          <w:rFonts w:asciiTheme="minorHAnsi" w:hAnsiTheme="minorHAnsi" w:cstheme="minorHAnsi"/>
        </w:rPr>
      </w:pPr>
      <w:r w:rsidRPr="00E063F9">
        <w:rPr>
          <w:rFonts w:asciiTheme="minorHAnsi" w:hAnsiTheme="minorHAnsi" w:cstheme="minorHAnsi"/>
        </w:rPr>
        <w:br w:type="page"/>
      </w:r>
      <w:r w:rsidRPr="00E063F9">
        <w:rPr>
          <w:rFonts w:asciiTheme="minorHAnsi" w:hAnsiTheme="minorHAnsi" w:cstheme="minorHAnsi"/>
        </w:rPr>
        <w:lastRenderedPageBreak/>
        <w:t>目</w:t>
      </w:r>
      <w:r w:rsidR="00412A4F" w:rsidRPr="00E063F9">
        <w:rPr>
          <w:rFonts w:asciiTheme="minorHAnsi" w:hAnsiTheme="minorHAnsi" w:cstheme="minorHAnsi"/>
        </w:rPr>
        <w:t xml:space="preserve">  </w:t>
      </w:r>
      <w:r w:rsidRPr="00E063F9">
        <w:rPr>
          <w:rFonts w:asciiTheme="minorHAnsi" w:hAnsiTheme="minorHAnsi" w:cstheme="minorHAnsi"/>
        </w:rPr>
        <w:t>錄</w:t>
      </w:r>
    </w:p>
    <w:p w14:paraId="1F4C848D" w14:textId="77777777" w:rsidR="00FB64FF" w:rsidRPr="00E063F9" w:rsidRDefault="00FB64FF" w:rsidP="00BB7317">
      <w:pPr>
        <w:rPr>
          <w:rFonts w:asciiTheme="minorHAnsi" w:hAnsiTheme="minorHAnsi" w:cstheme="minorHAnsi"/>
        </w:rPr>
      </w:pPr>
    </w:p>
    <w:p w14:paraId="5585D0CA" w14:textId="44E7001E" w:rsidR="00542F2E" w:rsidRPr="00E063F9" w:rsidRDefault="004C7A22">
      <w:pPr>
        <w:pStyle w:val="11"/>
        <w:tabs>
          <w:tab w:val="left" w:pos="1200"/>
          <w:tab w:val="right" w:leader="dot" w:pos="9628"/>
        </w:tabs>
        <w:rPr>
          <w:rFonts w:ascii="標楷體" w:eastAsia="標楷體" w:hAnsi="標楷體" w:cstheme="minorBidi"/>
          <w:noProof/>
          <w:szCs w:val="22"/>
        </w:rPr>
      </w:pPr>
      <w:r w:rsidRPr="00E063F9">
        <w:rPr>
          <w:rFonts w:ascii="標楷體" w:eastAsia="標楷體" w:hAnsi="標楷體" w:cstheme="minorHAnsi"/>
        </w:rPr>
        <w:fldChar w:fldCharType="begin"/>
      </w:r>
      <w:r w:rsidRPr="00E063F9">
        <w:rPr>
          <w:rFonts w:ascii="標楷體" w:eastAsia="標楷體" w:hAnsi="標楷體" w:cstheme="minorHAnsi"/>
        </w:rPr>
        <w:instrText xml:space="preserve"> TOC \o "1-2" \h \z \u </w:instrText>
      </w:r>
      <w:r w:rsidRPr="00E063F9">
        <w:rPr>
          <w:rFonts w:ascii="標楷體" w:eastAsia="標楷體" w:hAnsi="標楷體" w:cstheme="minorHAnsi"/>
        </w:rPr>
        <w:fldChar w:fldCharType="separate"/>
      </w:r>
      <w:hyperlink w:anchor="_Toc523331433" w:history="1">
        <w:r w:rsidR="00542F2E" w:rsidRPr="00E063F9">
          <w:rPr>
            <w:rStyle w:val="a9"/>
            <w:rFonts w:ascii="標楷體" w:eastAsia="標楷體" w:hAnsi="標楷體" w:hint="eastAsia"/>
            <w:noProof/>
            <w:color w:val="auto"/>
          </w:rPr>
          <w:t>第一章</w:t>
        </w:r>
        <w:r w:rsidR="00542F2E" w:rsidRPr="00E063F9">
          <w:rPr>
            <w:rFonts w:ascii="標楷體" w:eastAsia="標楷體" w:hAnsi="標楷體" w:cstheme="minorBidi"/>
            <w:noProof/>
            <w:szCs w:val="22"/>
          </w:rPr>
          <w:tab/>
        </w:r>
        <w:r w:rsidR="00542F2E" w:rsidRPr="00E063F9">
          <w:rPr>
            <w:rStyle w:val="a9"/>
            <w:rFonts w:ascii="標楷體" w:eastAsia="標楷體" w:hAnsi="標楷體" w:hint="eastAsia"/>
            <w:noProof/>
            <w:color w:val="auto"/>
          </w:rPr>
          <w:t>目的</w:t>
        </w:r>
        <w:r w:rsidR="00542F2E" w:rsidRPr="00E063F9">
          <w:rPr>
            <w:rFonts w:ascii="標楷體" w:eastAsia="標楷體" w:hAnsi="標楷體"/>
            <w:noProof/>
            <w:webHidden/>
          </w:rPr>
          <w:tab/>
        </w:r>
        <w:r w:rsidR="00542F2E" w:rsidRPr="00E063F9">
          <w:rPr>
            <w:rFonts w:ascii="標楷體" w:eastAsia="標楷體" w:hAnsi="標楷體"/>
            <w:noProof/>
            <w:webHidden/>
          </w:rPr>
          <w:fldChar w:fldCharType="begin"/>
        </w:r>
        <w:r w:rsidR="00542F2E" w:rsidRPr="00E063F9">
          <w:rPr>
            <w:rFonts w:ascii="標楷體" w:eastAsia="標楷體" w:hAnsi="標楷體"/>
            <w:noProof/>
            <w:webHidden/>
          </w:rPr>
          <w:instrText xml:space="preserve"> PAGEREF _Toc523331433 \h </w:instrText>
        </w:r>
        <w:r w:rsidR="00542F2E" w:rsidRPr="00E063F9">
          <w:rPr>
            <w:rFonts w:ascii="標楷體" w:eastAsia="標楷體" w:hAnsi="標楷體"/>
            <w:noProof/>
            <w:webHidden/>
          </w:rPr>
        </w:r>
        <w:r w:rsidR="00542F2E" w:rsidRPr="00E063F9">
          <w:rPr>
            <w:rFonts w:ascii="標楷體" w:eastAsia="標楷體" w:hAnsi="標楷體"/>
            <w:noProof/>
            <w:webHidden/>
          </w:rPr>
          <w:fldChar w:fldCharType="separate"/>
        </w:r>
        <w:r w:rsidR="00643FDC">
          <w:rPr>
            <w:rFonts w:ascii="標楷體" w:eastAsia="標楷體" w:hAnsi="標楷體"/>
            <w:noProof/>
            <w:webHidden/>
          </w:rPr>
          <w:t>7</w:t>
        </w:r>
        <w:r w:rsidR="00542F2E" w:rsidRPr="00E063F9">
          <w:rPr>
            <w:rFonts w:ascii="標楷體" w:eastAsia="標楷體" w:hAnsi="標楷體"/>
            <w:noProof/>
            <w:webHidden/>
          </w:rPr>
          <w:fldChar w:fldCharType="end"/>
        </w:r>
      </w:hyperlink>
    </w:p>
    <w:p w14:paraId="09A7BEBC" w14:textId="3CF3C7C6" w:rsidR="00542F2E" w:rsidRPr="00E063F9" w:rsidRDefault="00542F2E">
      <w:pPr>
        <w:pStyle w:val="11"/>
        <w:tabs>
          <w:tab w:val="left" w:pos="1200"/>
          <w:tab w:val="right" w:leader="dot" w:pos="9628"/>
        </w:tabs>
        <w:rPr>
          <w:rFonts w:ascii="標楷體" w:eastAsia="標楷體" w:hAnsi="標楷體" w:cstheme="minorBidi"/>
          <w:noProof/>
          <w:szCs w:val="22"/>
        </w:rPr>
      </w:pPr>
      <w:hyperlink w:anchor="_Toc523331434" w:history="1">
        <w:r w:rsidRPr="00E063F9">
          <w:rPr>
            <w:rStyle w:val="a9"/>
            <w:rFonts w:ascii="標楷體" w:eastAsia="標楷體" w:hAnsi="標楷體" w:hint="eastAsia"/>
            <w:noProof/>
            <w:color w:val="auto"/>
          </w:rPr>
          <w:t>第二章</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適用範圍</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_Toc523331434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7</w:t>
        </w:r>
        <w:r w:rsidRPr="00E063F9">
          <w:rPr>
            <w:rFonts w:ascii="標楷體" w:eastAsia="標楷體" w:hAnsi="標楷體"/>
            <w:noProof/>
            <w:webHidden/>
          </w:rPr>
          <w:fldChar w:fldCharType="end"/>
        </w:r>
      </w:hyperlink>
    </w:p>
    <w:p w14:paraId="034CF49D" w14:textId="190017FB" w:rsidR="00542F2E" w:rsidRPr="00E063F9" w:rsidRDefault="00542F2E">
      <w:pPr>
        <w:pStyle w:val="11"/>
        <w:tabs>
          <w:tab w:val="left" w:pos="1200"/>
          <w:tab w:val="right" w:leader="dot" w:pos="9628"/>
        </w:tabs>
        <w:rPr>
          <w:rFonts w:ascii="標楷體" w:eastAsia="標楷體" w:hAnsi="標楷體" w:cstheme="minorBidi"/>
          <w:noProof/>
          <w:szCs w:val="22"/>
        </w:rPr>
      </w:pPr>
      <w:hyperlink w:anchor="_Toc523331435" w:history="1">
        <w:r w:rsidRPr="00E063F9">
          <w:rPr>
            <w:rStyle w:val="a9"/>
            <w:rFonts w:ascii="標楷體" w:eastAsia="標楷體" w:hAnsi="標楷體" w:hint="eastAsia"/>
            <w:noProof/>
            <w:color w:val="auto"/>
          </w:rPr>
          <w:t>第三章</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名詞定義</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_Toc523331435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7</w:t>
        </w:r>
        <w:r w:rsidRPr="00E063F9">
          <w:rPr>
            <w:rFonts w:ascii="標楷體" w:eastAsia="標楷體" w:hAnsi="標楷體"/>
            <w:noProof/>
            <w:webHidden/>
          </w:rPr>
          <w:fldChar w:fldCharType="end"/>
        </w:r>
      </w:hyperlink>
    </w:p>
    <w:p w14:paraId="3A50D4FF" w14:textId="51262F60" w:rsidR="00542F2E" w:rsidRPr="00E063F9" w:rsidRDefault="00542F2E">
      <w:pPr>
        <w:pStyle w:val="11"/>
        <w:tabs>
          <w:tab w:val="left" w:pos="1200"/>
          <w:tab w:val="right" w:leader="dot" w:pos="9628"/>
        </w:tabs>
        <w:rPr>
          <w:rFonts w:ascii="標楷體" w:eastAsia="標楷體" w:hAnsi="標楷體" w:cstheme="minorBidi"/>
          <w:noProof/>
          <w:szCs w:val="22"/>
        </w:rPr>
      </w:pPr>
      <w:hyperlink w:anchor="_Toc523331436" w:history="1">
        <w:r w:rsidRPr="00E063F9">
          <w:rPr>
            <w:rStyle w:val="a9"/>
            <w:rFonts w:ascii="標楷體" w:eastAsia="標楷體" w:hAnsi="標楷體" w:hint="eastAsia"/>
            <w:noProof/>
            <w:color w:val="auto"/>
          </w:rPr>
          <w:t>第四章</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相關文件</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_Toc523331436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7</w:t>
        </w:r>
        <w:r w:rsidRPr="00E063F9">
          <w:rPr>
            <w:rFonts w:ascii="標楷體" w:eastAsia="標楷體" w:hAnsi="標楷體"/>
            <w:noProof/>
            <w:webHidden/>
          </w:rPr>
          <w:fldChar w:fldCharType="end"/>
        </w:r>
      </w:hyperlink>
    </w:p>
    <w:p w14:paraId="4A0809B0" w14:textId="767DBE57" w:rsidR="00542F2E" w:rsidRPr="00E063F9" w:rsidRDefault="00542F2E">
      <w:pPr>
        <w:pStyle w:val="11"/>
        <w:tabs>
          <w:tab w:val="left" w:pos="1200"/>
          <w:tab w:val="right" w:leader="dot" w:pos="9628"/>
        </w:tabs>
        <w:rPr>
          <w:rFonts w:ascii="標楷體" w:eastAsia="標楷體" w:hAnsi="標楷體" w:cstheme="minorBidi"/>
          <w:noProof/>
          <w:szCs w:val="22"/>
        </w:rPr>
      </w:pPr>
      <w:hyperlink w:anchor="_Toc523331437" w:history="1">
        <w:r w:rsidRPr="00E063F9">
          <w:rPr>
            <w:rStyle w:val="a9"/>
            <w:rFonts w:ascii="標楷體" w:eastAsia="標楷體" w:hAnsi="標楷體" w:hint="eastAsia"/>
            <w:noProof/>
            <w:color w:val="auto"/>
          </w:rPr>
          <w:t>第五章</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權責</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_Toc523331437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7</w:t>
        </w:r>
        <w:r w:rsidRPr="00E063F9">
          <w:rPr>
            <w:rFonts w:ascii="標楷體" w:eastAsia="標楷體" w:hAnsi="標楷體"/>
            <w:noProof/>
            <w:webHidden/>
          </w:rPr>
          <w:fldChar w:fldCharType="end"/>
        </w:r>
      </w:hyperlink>
    </w:p>
    <w:p w14:paraId="3168879F" w14:textId="70A6CD91" w:rsidR="00542F2E" w:rsidRPr="00E063F9" w:rsidRDefault="00542F2E">
      <w:pPr>
        <w:pStyle w:val="21"/>
        <w:tabs>
          <w:tab w:val="left" w:pos="1680"/>
          <w:tab w:val="right" w:leader="dot" w:pos="9628"/>
        </w:tabs>
        <w:rPr>
          <w:rFonts w:ascii="標楷體" w:eastAsia="標楷體" w:hAnsi="標楷體" w:cstheme="minorBidi"/>
          <w:noProof/>
          <w:szCs w:val="22"/>
        </w:rPr>
      </w:pPr>
      <w:hyperlink w:anchor="_Toc523331438" w:history="1">
        <w:r w:rsidRPr="00E063F9">
          <w:rPr>
            <w:rStyle w:val="a9"/>
            <w:rFonts w:ascii="標楷體" w:eastAsia="標楷體" w:hAnsi="標楷體" w:hint="eastAsia"/>
            <w:noProof/>
            <w:color w:val="auto"/>
          </w:rPr>
          <w:t>第一節</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需求使用部門</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_Toc523331438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7</w:t>
        </w:r>
        <w:r w:rsidRPr="00E063F9">
          <w:rPr>
            <w:rFonts w:ascii="標楷體" w:eastAsia="標楷體" w:hAnsi="標楷體"/>
            <w:noProof/>
            <w:webHidden/>
          </w:rPr>
          <w:fldChar w:fldCharType="end"/>
        </w:r>
      </w:hyperlink>
    </w:p>
    <w:p w14:paraId="12279AB5" w14:textId="24FDE702" w:rsidR="00542F2E" w:rsidRPr="00E063F9" w:rsidRDefault="00542F2E">
      <w:pPr>
        <w:pStyle w:val="21"/>
        <w:tabs>
          <w:tab w:val="left" w:pos="1680"/>
          <w:tab w:val="right" w:leader="dot" w:pos="9628"/>
        </w:tabs>
        <w:rPr>
          <w:rFonts w:ascii="標楷體" w:eastAsia="標楷體" w:hAnsi="標楷體" w:cstheme="minorBidi"/>
          <w:noProof/>
          <w:szCs w:val="22"/>
        </w:rPr>
      </w:pPr>
      <w:hyperlink w:anchor="_Toc523331439" w:history="1">
        <w:r w:rsidRPr="00E063F9">
          <w:rPr>
            <w:rStyle w:val="a9"/>
            <w:rFonts w:ascii="標楷體" w:eastAsia="標楷體" w:hAnsi="標楷體" w:hint="eastAsia"/>
            <w:noProof/>
            <w:color w:val="auto"/>
          </w:rPr>
          <w:t>第二節</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策略發展處</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_Toc523331439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7</w:t>
        </w:r>
        <w:r w:rsidRPr="00E063F9">
          <w:rPr>
            <w:rFonts w:ascii="標楷體" w:eastAsia="標楷體" w:hAnsi="標楷體"/>
            <w:noProof/>
            <w:webHidden/>
          </w:rPr>
          <w:fldChar w:fldCharType="end"/>
        </w:r>
      </w:hyperlink>
    </w:p>
    <w:p w14:paraId="1466D139" w14:textId="3802F56A" w:rsidR="00542F2E" w:rsidRPr="00E063F9" w:rsidRDefault="00542F2E">
      <w:pPr>
        <w:pStyle w:val="21"/>
        <w:tabs>
          <w:tab w:val="left" w:pos="1680"/>
          <w:tab w:val="right" w:leader="dot" w:pos="9628"/>
        </w:tabs>
        <w:rPr>
          <w:rFonts w:ascii="標楷體" w:eastAsia="標楷體" w:hAnsi="標楷體" w:cstheme="minorBidi"/>
          <w:noProof/>
          <w:szCs w:val="22"/>
        </w:rPr>
      </w:pPr>
      <w:hyperlink w:anchor="_Toc523331440" w:history="1">
        <w:r w:rsidRPr="00E063F9">
          <w:rPr>
            <w:rStyle w:val="a9"/>
            <w:rFonts w:ascii="標楷體" w:eastAsia="標楷體" w:hAnsi="標楷體" w:hint="eastAsia"/>
            <w:noProof/>
            <w:color w:val="auto"/>
          </w:rPr>
          <w:t>第三節</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主管會議</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_Toc523331440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8</w:t>
        </w:r>
        <w:r w:rsidRPr="00E063F9">
          <w:rPr>
            <w:rFonts w:ascii="標楷體" w:eastAsia="標楷體" w:hAnsi="標楷體"/>
            <w:noProof/>
            <w:webHidden/>
          </w:rPr>
          <w:fldChar w:fldCharType="end"/>
        </w:r>
      </w:hyperlink>
    </w:p>
    <w:p w14:paraId="4775256A" w14:textId="289DDF6F" w:rsidR="00542F2E" w:rsidRPr="00E063F9" w:rsidRDefault="00542F2E">
      <w:pPr>
        <w:pStyle w:val="21"/>
        <w:tabs>
          <w:tab w:val="left" w:pos="1680"/>
          <w:tab w:val="right" w:leader="dot" w:pos="9628"/>
        </w:tabs>
        <w:rPr>
          <w:rFonts w:ascii="標楷體" w:eastAsia="標楷體" w:hAnsi="標楷體" w:cstheme="minorBidi"/>
          <w:noProof/>
          <w:szCs w:val="22"/>
        </w:rPr>
      </w:pPr>
      <w:hyperlink w:anchor="_Toc523331441" w:history="1">
        <w:r w:rsidRPr="00E063F9">
          <w:rPr>
            <w:rStyle w:val="a9"/>
            <w:rFonts w:ascii="標楷體" w:eastAsia="標楷體" w:hAnsi="標楷體" w:hint="eastAsia"/>
            <w:noProof/>
            <w:color w:val="auto"/>
          </w:rPr>
          <w:t>第四節</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應用系統擁有者</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_Toc523331441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8</w:t>
        </w:r>
        <w:r w:rsidRPr="00E063F9">
          <w:rPr>
            <w:rFonts w:ascii="標楷體" w:eastAsia="標楷體" w:hAnsi="標楷體"/>
            <w:noProof/>
            <w:webHidden/>
          </w:rPr>
          <w:fldChar w:fldCharType="end"/>
        </w:r>
      </w:hyperlink>
    </w:p>
    <w:p w14:paraId="742925B4" w14:textId="2535FD8C" w:rsidR="00542F2E" w:rsidRPr="00E063F9" w:rsidRDefault="00542F2E">
      <w:pPr>
        <w:pStyle w:val="21"/>
        <w:tabs>
          <w:tab w:val="left" w:pos="1680"/>
          <w:tab w:val="right" w:leader="dot" w:pos="9628"/>
        </w:tabs>
        <w:rPr>
          <w:rFonts w:ascii="標楷體" w:eastAsia="標楷體" w:hAnsi="標楷體" w:cstheme="minorBidi"/>
          <w:noProof/>
          <w:szCs w:val="22"/>
        </w:rPr>
      </w:pPr>
      <w:hyperlink w:anchor="_Toc523331442" w:history="1">
        <w:r w:rsidRPr="00E063F9">
          <w:rPr>
            <w:rStyle w:val="a9"/>
            <w:rFonts w:ascii="標楷體" w:eastAsia="標楷體" w:hAnsi="標楷體" w:hint="eastAsia"/>
            <w:noProof/>
            <w:color w:val="auto"/>
          </w:rPr>
          <w:t>第五節</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系統開發單位</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_Toc523331442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8</w:t>
        </w:r>
        <w:r w:rsidRPr="00E063F9">
          <w:rPr>
            <w:rFonts w:ascii="標楷體" w:eastAsia="標楷體" w:hAnsi="標楷體"/>
            <w:noProof/>
            <w:webHidden/>
          </w:rPr>
          <w:fldChar w:fldCharType="end"/>
        </w:r>
      </w:hyperlink>
    </w:p>
    <w:p w14:paraId="69984E31" w14:textId="4FB7C8FC" w:rsidR="00542F2E" w:rsidRPr="00E063F9" w:rsidRDefault="00542F2E">
      <w:pPr>
        <w:pStyle w:val="21"/>
        <w:tabs>
          <w:tab w:val="left" w:pos="1680"/>
          <w:tab w:val="right" w:leader="dot" w:pos="9628"/>
        </w:tabs>
        <w:rPr>
          <w:rFonts w:ascii="標楷體" w:eastAsia="標楷體" w:hAnsi="標楷體" w:cstheme="minorBidi"/>
          <w:noProof/>
          <w:szCs w:val="22"/>
        </w:rPr>
      </w:pPr>
      <w:hyperlink w:anchor="_Toc523331443" w:history="1">
        <w:r w:rsidRPr="00E063F9">
          <w:rPr>
            <w:rStyle w:val="a9"/>
            <w:rFonts w:ascii="標楷體" w:eastAsia="標楷體" w:hAnsi="標楷體" w:hint="eastAsia"/>
            <w:noProof/>
            <w:color w:val="auto"/>
          </w:rPr>
          <w:t>第六節</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資訊安全人員</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_Toc523331443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8</w:t>
        </w:r>
        <w:r w:rsidRPr="00E063F9">
          <w:rPr>
            <w:rFonts w:ascii="標楷體" w:eastAsia="標楷體" w:hAnsi="標楷體"/>
            <w:noProof/>
            <w:webHidden/>
          </w:rPr>
          <w:fldChar w:fldCharType="end"/>
        </w:r>
      </w:hyperlink>
    </w:p>
    <w:p w14:paraId="12FCABE8" w14:textId="0183AD51" w:rsidR="00542F2E" w:rsidRPr="00E063F9" w:rsidRDefault="00542F2E">
      <w:pPr>
        <w:pStyle w:val="21"/>
        <w:tabs>
          <w:tab w:val="left" w:pos="1680"/>
          <w:tab w:val="right" w:leader="dot" w:pos="9628"/>
        </w:tabs>
        <w:rPr>
          <w:rFonts w:ascii="標楷體" w:eastAsia="標楷體" w:hAnsi="標楷體" w:cstheme="minorBidi"/>
          <w:noProof/>
          <w:szCs w:val="22"/>
        </w:rPr>
      </w:pPr>
      <w:hyperlink w:anchor="_Toc523331444" w:history="1">
        <w:r w:rsidRPr="00E063F9">
          <w:rPr>
            <w:rStyle w:val="a9"/>
            <w:rFonts w:ascii="標楷體" w:eastAsia="標楷體" w:hAnsi="標楷體" w:hint="eastAsia"/>
            <w:noProof/>
            <w:color w:val="auto"/>
          </w:rPr>
          <w:t>第七節</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上線測試、執行人員</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_Toc523331444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8</w:t>
        </w:r>
        <w:r w:rsidRPr="00E063F9">
          <w:rPr>
            <w:rFonts w:ascii="標楷體" w:eastAsia="標楷體" w:hAnsi="標楷體"/>
            <w:noProof/>
            <w:webHidden/>
          </w:rPr>
          <w:fldChar w:fldCharType="end"/>
        </w:r>
      </w:hyperlink>
    </w:p>
    <w:p w14:paraId="025BB1A9" w14:textId="1D17E277" w:rsidR="00542F2E" w:rsidRPr="00E063F9" w:rsidRDefault="00542F2E">
      <w:pPr>
        <w:pStyle w:val="11"/>
        <w:tabs>
          <w:tab w:val="left" w:pos="1200"/>
          <w:tab w:val="right" w:leader="dot" w:pos="9628"/>
        </w:tabs>
        <w:rPr>
          <w:rFonts w:ascii="標楷體" w:eastAsia="標楷體" w:hAnsi="標楷體" w:cstheme="minorBidi"/>
          <w:noProof/>
          <w:szCs w:val="22"/>
        </w:rPr>
      </w:pPr>
      <w:hyperlink w:anchor="_Toc523331445" w:history="1">
        <w:r w:rsidRPr="00E063F9">
          <w:rPr>
            <w:rStyle w:val="a9"/>
            <w:rFonts w:ascii="標楷體" w:eastAsia="標楷體" w:hAnsi="標楷體" w:hint="eastAsia"/>
            <w:noProof/>
            <w:color w:val="auto"/>
          </w:rPr>
          <w:t>第六章</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作業內容</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_Toc523331445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9</w:t>
        </w:r>
        <w:r w:rsidRPr="00E063F9">
          <w:rPr>
            <w:rFonts w:ascii="標楷體" w:eastAsia="標楷體" w:hAnsi="標楷體"/>
            <w:noProof/>
            <w:webHidden/>
          </w:rPr>
          <w:fldChar w:fldCharType="end"/>
        </w:r>
      </w:hyperlink>
    </w:p>
    <w:p w14:paraId="12BB53B9" w14:textId="1613AF77" w:rsidR="00542F2E" w:rsidRPr="00E063F9" w:rsidRDefault="00542F2E">
      <w:pPr>
        <w:pStyle w:val="21"/>
        <w:tabs>
          <w:tab w:val="left" w:pos="1680"/>
          <w:tab w:val="right" w:leader="dot" w:pos="9628"/>
        </w:tabs>
        <w:rPr>
          <w:rFonts w:ascii="標楷體" w:eastAsia="標楷體" w:hAnsi="標楷體" w:cstheme="minorBidi"/>
          <w:noProof/>
          <w:szCs w:val="22"/>
        </w:rPr>
      </w:pPr>
      <w:hyperlink w:anchor="_Toc523331446" w:history="1">
        <w:r w:rsidRPr="00E063F9">
          <w:rPr>
            <w:rStyle w:val="a9"/>
            <w:rFonts w:ascii="標楷體" w:eastAsia="標楷體" w:hAnsi="標楷體" w:hint="eastAsia"/>
            <w:noProof/>
            <w:color w:val="auto"/>
          </w:rPr>
          <w:t>第一節</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開發、營運環境之隔離</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_Toc523331446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9</w:t>
        </w:r>
        <w:r w:rsidRPr="00E063F9">
          <w:rPr>
            <w:rFonts w:ascii="標楷體" w:eastAsia="標楷體" w:hAnsi="標楷體"/>
            <w:noProof/>
            <w:webHidden/>
          </w:rPr>
          <w:fldChar w:fldCharType="end"/>
        </w:r>
      </w:hyperlink>
    </w:p>
    <w:p w14:paraId="3787A3F2" w14:textId="6F443BD3" w:rsidR="00542F2E" w:rsidRPr="00E063F9" w:rsidRDefault="00542F2E">
      <w:pPr>
        <w:pStyle w:val="21"/>
        <w:tabs>
          <w:tab w:val="left" w:pos="1680"/>
          <w:tab w:val="right" w:leader="dot" w:pos="9628"/>
        </w:tabs>
        <w:rPr>
          <w:rFonts w:ascii="標楷體" w:eastAsia="標楷體" w:hAnsi="標楷體" w:cstheme="minorBidi"/>
          <w:noProof/>
          <w:szCs w:val="22"/>
        </w:rPr>
      </w:pPr>
      <w:hyperlink w:anchor="_Toc523331447" w:history="1">
        <w:r w:rsidRPr="00E063F9">
          <w:rPr>
            <w:rStyle w:val="a9"/>
            <w:rFonts w:ascii="標楷體" w:eastAsia="標楷體" w:hAnsi="標楷體" w:hint="eastAsia"/>
            <w:noProof/>
            <w:color w:val="auto"/>
          </w:rPr>
          <w:t>第二節</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系統開發維護之軟體發展生命週期</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_Toc523331447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10</w:t>
        </w:r>
        <w:r w:rsidRPr="00E063F9">
          <w:rPr>
            <w:rFonts w:ascii="標楷體" w:eastAsia="標楷體" w:hAnsi="標楷體"/>
            <w:noProof/>
            <w:webHidden/>
          </w:rPr>
          <w:fldChar w:fldCharType="end"/>
        </w:r>
      </w:hyperlink>
    </w:p>
    <w:p w14:paraId="69A94D2F" w14:textId="5899D784" w:rsidR="00542F2E" w:rsidRPr="00E063F9" w:rsidRDefault="00542F2E">
      <w:pPr>
        <w:pStyle w:val="21"/>
        <w:tabs>
          <w:tab w:val="left" w:pos="1680"/>
          <w:tab w:val="right" w:leader="dot" w:pos="9628"/>
        </w:tabs>
        <w:rPr>
          <w:rFonts w:ascii="標楷體" w:eastAsia="標楷體" w:hAnsi="標楷體" w:cstheme="minorBidi"/>
          <w:noProof/>
          <w:szCs w:val="22"/>
        </w:rPr>
      </w:pPr>
      <w:hyperlink w:anchor="_Toc523331448" w:history="1">
        <w:r w:rsidRPr="00E063F9">
          <w:rPr>
            <w:rStyle w:val="a9"/>
            <w:rFonts w:ascii="標楷體" w:eastAsia="標楷體" w:hAnsi="標楷體" w:hint="eastAsia"/>
            <w:noProof/>
            <w:color w:val="auto"/>
          </w:rPr>
          <w:t>第三節</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套裝軟體之管理</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_Toc523331448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19</w:t>
        </w:r>
        <w:r w:rsidRPr="00E063F9">
          <w:rPr>
            <w:rFonts w:ascii="標楷體" w:eastAsia="標楷體" w:hAnsi="標楷體"/>
            <w:noProof/>
            <w:webHidden/>
          </w:rPr>
          <w:fldChar w:fldCharType="end"/>
        </w:r>
      </w:hyperlink>
    </w:p>
    <w:p w14:paraId="1F02EED9" w14:textId="5F337E18" w:rsidR="00542F2E" w:rsidRPr="00E063F9" w:rsidRDefault="00542F2E">
      <w:pPr>
        <w:pStyle w:val="11"/>
        <w:tabs>
          <w:tab w:val="left" w:pos="1200"/>
          <w:tab w:val="right" w:leader="dot" w:pos="9628"/>
        </w:tabs>
        <w:rPr>
          <w:rFonts w:ascii="標楷體" w:eastAsia="標楷體" w:hAnsi="標楷體" w:cstheme="minorBidi"/>
          <w:noProof/>
          <w:szCs w:val="22"/>
        </w:rPr>
      </w:pPr>
      <w:hyperlink w:anchor="_Toc523331449" w:history="1">
        <w:r w:rsidRPr="00E063F9">
          <w:rPr>
            <w:rStyle w:val="a9"/>
            <w:rFonts w:ascii="標楷體" w:eastAsia="標楷體" w:hAnsi="標楷體" w:hint="eastAsia"/>
            <w:noProof/>
            <w:color w:val="auto"/>
          </w:rPr>
          <w:t>第七章</w:t>
        </w:r>
        <w:r w:rsidRPr="00E063F9">
          <w:rPr>
            <w:rFonts w:ascii="標楷體" w:eastAsia="標楷體" w:hAnsi="標楷體" w:cstheme="minorBidi"/>
            <w:noProof/>
            <w:szCs w:val="22"/>
          </w:rPr>
          <w:tab/>
        </w:r>
        <w:r w:rsidRPr="00E063F9">
          <w:rPr>
            <w:rStyle w:val="a9"/>
            <w:rFonts w:ascii="標楷體" w:eastAsia="標楷體" w:hAnsi="標楷體" w:hint="eastAsia"/>
            <w:noProof/>
            <w:color w:val="auto"/>
          </w:rPr>
          <w:t>產出文件</w:t>
        </w:r>
        <w:r w:rsidRPr="00E063F9">
          <w:rPr>
            <w:rFonts w:ascii="標楷體" w:eastAsia="標楷體" w:hAnsi="標楷體"/>
            <w:noProof/>
            <w:webHidden/>
          </w:rPr>
          <w:tab/>
        </w:r>
        <w:r w:rsidRPr="00E063F9">
          <w:rPr>
            <w:rFonts w:ascii="標楷體" w:eastAsia="標楷體" w:hAnsi="標楷體"/>
            <w:noProof/>
            <w:webHidden/>
          </w:rPr>
          <w:fldChar w:fldCharType="begin"/>
        </w:r>
        <w:r w:rsidRPr="00E063F9">
          <w:rPr>
            <w:rFonts w:ascii="標楷體" w:eastAsia="標楷體" w:hAnsi="標楷體"/>
            <w:noProof/>
            <w:webHidden/>
          </w:rPr>
          <w:instrText xml:space="preserve"> PAGEREF _Toc523331449 \h </w:instrText>
        </w:r>
        <w:r w:rsidRPr="00E063F9">
          <w:rPr>
            <w:rFonts w:ascii="標楷體" w:eastAsia="標楷體" w:hAnsi="標楷體"/>
            <w:noProof/>
            <w:webHidden/>
          </w:rPr>
        </w:r>
        <w:r w:rsidRPr="00E063F9">
          <w:rPr>
            <w:rFonts w:ascii="標楷體" w:eastAsia="標楷體" w:hAnsi="標楷體"/>
            <w:noProof/>
            <w:webHidden/>
          </w:rPr>
          <w:fldChar w:fldCharType="separate"/>
        </w:r>
        <w:r w:rsidR="00643FDC">
          <w:rPr>
            <w:rFonts w:ascii="標楷體" w:eastAsia="標楷體" w:hAnsi="標楷體"/>
            <w:noProof/>
            <w:webHidden/>
          </w:rPr>
          <w:t>19</w:t>
        </w:r>
        <w:r w:rsidRPr="00E063F9">
          <w:rPr>
            <w:rFonts w:ascii="標楷體" w:eastAsia="標楷體" w:hAnsi="標楷體"/>
            <w:noProof/>
            <w:webHidden/>
          </w:rPr>
          <w:fldChar w:fldCharType="end"/>
        </w:r>
      </w:hyperlink>
    </w:p>
    <w:p w14:paraId="4E91CE74" w14:textId="77777777" w:rsidR="003050D6" w:rsidRPr="00E063F9" w:rsidRDefault="004C7A22" w:rsidP="00BB7317">
      <w:pPr>
        <w:rPr>
          <w:rFonts w:asciiTheme="minorHAnsi" w:hAnsiTheme="minorHAnsi" w:cstheme="minorHAnsi"/>
        </w:rPr>
      </w:pPr>
      <w:r w:rsidRPr="00E063F9">
        <w:rPr>
          <w:rFonts w:ascii="標楷體" w:eastAsia="標楷體" w:hAnsi="標楷體" w:cstheme="minorHAnsi"/>
        </w:rPr>
        <w:fldChar w:fldCharType="end"/>
      </w:r>
    </w:p>
    <w:p w14:paraId="4AAA06E4" w14:textId="77777777" w:rsidR="001D112D" w:rsidRPr="00E063F9" w:rsidRDefault="001D112D" w:rsidP="007E6585">
      <w:pPr>
        <w:rPr>
          <w:rFonts w:asciiTheme="minorHAnsi" w:hAnsiTheme="minorHAnsi" w:cstheme="minorHAnsi"/>
        </w:rPr>
        <w:sectPr w:rsidR="001D112D" w:rsidRPr="00E063F9" w:rsidSect="00412A4F">
          <w:headerReference w:type="default" r:id="rId10"/>
          <w:footerReference w:type="default" r:id="rId11"/>
          <w:pgSz w:w="11906" w:h="16838" w:code="9"/>
          <w:pgMar w:top="1304" w:right="1134" w:bottom="1077" w:left="1134" w:header="454" w:footer="454" w:gutter="0"/>
          <w:cols w:sep="1" w:space="425"/>
          <w:docGrid w:type="linesAndChars" w:linePitch="360"/>
        </w:sectPr>
      </w:pPr>
    </w:p>
    <w:p w14:paraId="77D72EFE" w14:textId="77777777" w:rsidR="00C20AE4" w:rsidRPr="00E063F9" w:rsidRDefault="00C20AE4" w:rsidP="00C20AE4">
      <w:pPr>
        <w:pStyle w:val="1"/>
        <w:tabs>
          <w:tab w:val="clear" w:pos="1134"/>
        </w:tabs>
        <w:ind w:left="0" w:firstLine="0"/>
      </w:pPr>
      <w:bookmarkStart w:id="156" w:name="_Toc114550513"/>
      <w:bookmarkStart w:id="157" w:name="_Toc115676995"/>
      <w:bookmarkStart w:id="158" w:name="_Toc115677320"/>
      <w:bookmarkStart w:id="159" w:name="_Toc115677694"/>
      <w:bookmarkStart w:id="160" w:name="_Toc353354567"/>
      <w:bookmarkStart w:id="161" w:name="_Toc354488023"/>
      <w:bookmarkStart w:id="162" w:name="_Toc354488201"/>
      <w:bookmarkStart w:id="163" w:name="_Toc373414849"/>
      <w:bookmarkStart w:id="164" w:name="_Toc382399020"/>
      <w:bookmarkStart w:id="165" w:name="_Toc523331433"/>
      <w:bookmarkEnd w:id="26"/>
      <w:bookmarkEnd w:id="27"/>
      <w:r w:rsidRPr="00E063F9">
        <w:lastRenderedPageBreak/>
        <w:t>目的</w:t>
      </w:r>
      <w:bookmarkEnd w:id="156"/>
      <w:bookmarkEnd w:id="157"/>
      <w:bookmarkEnd w:id="158"/>
      <w:bookmarkEnd w:id="159"/>
      <w:bookmarkEnd w:id="160"/>
      <w:bookmarkEnd w:id="161"/>
      <w:bookmarkEnd w:id="162"/>
      <w:bookmarkEnd w:id="163"/>
      <w:bookmarkEnd w:id="164"/>
      <w:bookmarkEnd w:id="165"/>
    </w:p>
    <w:p w14:paraId="1532C222" w14:textId="77777777" w:rsidR="00C20AE4" w:rsidRPr="00E063F9" w:rsidRDefault="00C20AE4" w:rsidP="00C20AE4">
      <w:pPr>
        <w:pStyle w:val="10"/>
      </w:pPr>
      <w:r w:rsidRPr="00E063F9">
        <w:t>為使應用系統分析、程式開發、測試步驟、變更管理、安全性控制與委外開發作業流程有所遵循，特訂定本程序。</w:t>
      </w:r>
    </w:p>
    <w:p w14:paraId="574E4F91" w14:textId="77777777" w:rsidR="00C20AE4" w:rsidRPr="00E063F9" w:rsidRDefault="00C20AE4" w:rsidP="00C20AE4">
      <w:pPr>
        <w:pStyle w:val="1"/>
        <w:tabs>
          <w:tab w:val="clear" w:pos="1134"/>
        </w:tabs>
        <w:ind w:left="0" w:firstLine="0"/>
      </w:pPr>
      <w:bookmarkStart w:id="166" w:name="_Toc114550514"/>
      <w:bookmarkStart w:id="167" w:name="_Toc115676996"/>
      <w:bookmarkStart w:id="168" w:name="_Toc115677321"/>
      <w:bookmarkStart w:id="169" w:name="_Toc115677695"/>
      <w:bookmarkStart w:id="170" w:name="_Toc353354568"/>
      <w:bookmarkStart w:id="171" w:name="_Toc354488024"/>
      <w:bookmarkStart w:id="172" w:name="_Toc354488202"/>
      <w:bookmarkStart w:id="173" w:name="_Toc373414850"/>
      <w:bookmarkStart w:id="174" w:name="_Toc382399021"/>
      <w:bookmarkStart w:id="175" w:name="_Toc523331434"/>
      <w:r w:rsidRPr="00E063F9">
        <w:rPr>
          <w:rFonts w:hint="eastAsia"/>
        </w:rPr>
        <w:t>適用</w:t>
      </w:r>
      <w:r w:rsidRPr="00E063F9">
        <w:t>範圍</w:t>
      </w:r>
      <w:bookmarkEnd w:id="166"/>
      <w:bookmarkEnd w:id="167"/>
      <w:bookmarkEnd w:id="168"/>
      <w:bookmarkEnd w:id="169"/>
      <w:bookmarkEnd w:id="170"/>
      <w:bookmarkEnd w:id="171"/>
      <w:bookmarkEnd w:id="172"/>
      <w:bookmarkEnd w:id="173"/>
      <w:bookmarkEnd w:id="174"/>
      <w:bookmarkEnd w:id="175"/>
    </w:p>
    <w:p w14:paraId="724F56DF" w14:textId="77777777" w:rsidR="00C20AE4" w:rsidRPr="00E063F9" w:rsidRDefault="00C20AE4" w:rsidP="00C20AE4">
      <w:pPr>
        <w:pStyle w:val="10"/>
      </w:pPr>
      <w:r w:rsidRPr="00E063F9">
        <w:t>所有應用系統程式開發、維護與測試作業活動，及委外開發的系統作業均適用，包括應用程式、資料庫、套裝軟體修改等。</w:t>
      </w:r>
    </w:p>
    <w:p w14:paraId="68C4AA1C" w14:textId="77777777" w:rsidR="00C20AE4" w:rsidRPr="00E063F9" w:rsidRDefault="00C20AE4" w:rsidP="00C20AE4">
      <w:pPr>
        <w:pStyle w:val="1"/>
        <w:tabs>
          <w:tab w:val="clear" w:pos="1134"/>
        </w:tabs>
        <w:ind w:left="0" w:firstLine="0"/>
      </w:pPr>
      <w:bookmarkStart w:id="176" w:name="_Toc115620560"/>
      <w:bookmarkStart w:id="177" w:name="_Toc115620972"/>
      <w:bookmarkStart w:id="178" w:name="_Toc115676997"/>
      <w:bookmarkStart w:id="179" w:name="_Toc115677322"/>
      <w:bookmarkStart w:id="180" w:name="_Toc115677696"/>
      <w:bookmarkStart w:id="181" w:name="_Toc115620561"/>
      <w:bookmarkStart w:id="182" w:name="_Toc115620973"/>
      <w:bookmarkStart w:id="183" w:name="_Toc115676998"/>
      <w:bookmarkStart w:id="184" w:name="_Toc115677323"/>
      <w:bookmarkStart w:id="185" w:name="_Toc115677697"/>
      <w:bookmarkStart w:id="186" w:name="_Toc115620562"/>
      <w:bookmarkStart w:id="187" w:name="_Toc115620974"/>
      <w:bookmarkStart w:id="188" w:name="_Toc115676999"/>
      <w:bookmarkStart w:id="189" w:name="_Toc115677324"/>
      <w:bookmarkStart w:id="190" w:name="_Toc115677698"/>
      <w:bookmarkStart w:id="191" w:name="_Toc114550515"/>
      <w:bookmarkStart w:id="192" w:name="_Toc115677000"/>
      <w:bookmarkStart w:id="193" w:name="_Toc115677325"/>
      <w:bookmarkStart w:id="194" w:name="_Toc115677699"/>
      <w:bookmarkStart w:id="195" w:name="_Toc353354569"/>
      <w:bookmarkStart w:id="196" w:name="_Toc354488025"/>
      <w:bookmarkStart w:id="197" w:name="_Toc354488203"/>
      <w:bookmarkStart w:id="198" w:name="_Toc373414851"/>
      <w:bookmarkStart w:id="199" w:name="_Toc382399022"/>
      <w:bookmarkStart w:id="200" w:name="_Toc52333143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E063F9">
        <w:t>名詞定義</w:t>
      </w:r>
      <w:bookmarkEnd w:id="191"/>
      <w:bookmarkEnd w:id="192"/>
      <w:bookmarkEnd w:id="193"/>
      <w:bookmarkEnd w:id="194"/>
      <w:bookmarkEnd w:id="195"/>
      <w:bookmarkEnd w:id="196"/>
      <w:bookmarkEnd w:id="197"/>
      <w:bookmarkEnd w:id="198"/>
      <w:bookmarkEnd w:id="199"/>
      <w:bookmarkEnd w:id="200"/>
    </w:p>
    <w:p w14:paraId="5BBEF32D" w14:textId="77777777" w:rsidR="00093A6A" w:rsidRPr="00E063F9" w:rsidRDefault="00093A6A" w:rsidP="00093A6A">
      <w:pPr>
        <w:pStyle w:val="2"/>
        <w:tabs>
          <w:tab w:val="clear" w:pos="1418"/>
        </w:tabs>
        <w:ind w:leftChars="150" w:left="1201" w:hangingChars="350" w:hanging="841"/>
      </w:pPr>
      <w:r w:rsidRPr="00E063F9">
        <w:rPr>
          <w:rFonts w:hint="eastAsia"/>
        </w:rPr>
        <w:t>A</w:t>
      </w:r>
      <w:r w:rsidRPr="00E063F9">
        <w:t>PP</w:t>
      </w:r>
      <w:r w:rsidRPr="00E063F9">
        <w:rPr>
          <w:rFonts w:hint="eastAsia"/>
        </w:rPr>
        <w:t>重大更新項目</w:t>
      </w:r>
    </w:p>
    <w:p w14:paraId="4783DA9E" w14:textId="77777777" w:rsidR="00C20AE4" w:rsidRPr="00E063F9" w:rsidRDefault="00093A6A" w:rsidP="00093A6A">
      <w:pPr>
        <w:pStyle w:val="20"/>
      </w:pPr>
      <w:r w:rsidRPr="00E063F9">
        <w:rPr>
          <w:rFonts w:hint="eastAsia"/>
        </w:rPr>
        <w:t>公司</w:t>
      </w:r>
      <w:r w:rsidRPr="00E063F9">
        <w:rPr>
          <w:rFonts w:hint="eastAsia"/>
        </w:rPr>
        <w:t>APP</w:t>
      </w:r>
      <w:r w:rsidRPr="00E063F9">
        <w:rPr>
          <w:rFonts w:hint="eastAsia"/>
        </w:rPr>
        <w:t>如通過實驗室檢測後一年內有更新上架之需要，應於每次上架前就重大更新項目進行委外或自行檢測；所謂重大更新項目為與「下單交易」、「帳務查詢」、「身份辨識」及「客戶權益有重大相關項目」有關之功能異動</w:t>
      </w:r>
      <w:r w:rsidR="00542F2E" w:rsidRPr="00E063F9">
        <w:rPr>
          <w:rFonts w:hint="eastAsia"/>
        </w:rPr>
        <w:t>。</w:t>
      </w:r>
    </w:p>
    <w:p w14:paraId="2866AE00" w14:textId="77777777" w:rsidR="00C20AE4" w:rsidRPr="00E063F9" w:rsidRDefault="00C20AE4" w:rsidP="00C20AE4">
      <w:pPr>
        <w:pStyle w:val="1"/>
        <w:tabs>
          <w:tab w:val="clear" w:pos="1134"/>
        </w:tabs>
        <w:ind w:left="0" w:firstLine="0"/>
      </w:pPr>
      <w:bookmarkStart w:id="201" w:name="_Toc114550523"/>
      <w:bookmarkStart w:id="202" w:name="_Toc115677001"/>
      <w:bookmarkStart w:id="203" w:name="_Toc115677326"/>
      <w:bookmarkStart w:id="204" w:name="_Toc115677700"/>
      <w:bookmarkStart w:id="205" w:name="_Toc353354570"/>
      <w:bookmarkStart w:id="206" w:name="_Toc354488026"/>
      <w:bookmarkStart w:id="207" w:name="_Toc354488204"/>
      <w:bookmarkStart w:id="208" w:name="_Toc373414852"/>
      <w:bookmarkStart w:id="209" w:name="_Toc382399023"/>
      <w:bookmarkStart w:id="210" w:name="_Toc523331436"/>
      <w:r w:rsidRPr="00E063F9">
        <w:t>相關文件</w:t>
      </w:r>
      <w:bookmarkEnd w:id="201"/>
      <w:bookmarkEnd w:id="202"/>
      <w:bookmarkEnd w:id="203"/>
      <w:bookmarkEnd w:id="204"/>
      <w:bookmarkEnd w:id="205"/>
      <w:bookmarkEnd w:id="206"/>
      <w:bookmarkEnd w:id="207"/>
      <w:bookmarkEnd w:id="208"/>
      <w:bookmarkEnd w:id="209"/>
      <w:bookmarkEnd w:id="210"/>
    </w:p>
    <w:p w14:paraId="062DFE3C" w14:textId="77777777" w:rsidR="00C20AE4" w:rsidRPr="00E063F9" w:rsidRDefault="00C20AE4" w:rsidP="00542F2E">
      <w:pPr>
        <w:pStyle w:val="3"/>
        <w:spacing w:line="240" w:lineRule="auto"/>
        <w:ind w:left="1559"/>
      </w:pPr>
      <w:r w:rsidRPr="00E063F9">
        <w:t>SC-00-008_</w:t>
      </w:r>
      <w:r w:rsidRPr="00E063F9">
        <w:t>資訊系統開發暨導入安全規範</w:t>
      </w:r>
    </w:p>
    <w:p w14:paraId="2D7EFB2C" w14:textId="77777777" w:rsidR="00C20AE4" w:rsidRPr="00E063F9" w:rsidRDefault="00C20AE4" w:rsidP="00542F2E">
      <w:pPr>
        <w:pStyle w:val="3"/>
        <w:spacing w:line="240" w:lineRule="auto"/>
        <w:ind w:left="1559"/>
      </w:pPr>
      <w:r w:rsidRPr="00E063F9">
        <w:t>SO-1</w:t>
      </w:r>
      <w:r w:rsidRPr="00E063F9">
        <w:rPr>
          <w:rFonts w:hint="eastAsia"/>
        </w:rPr>
        <w:t>5</w:t>
      </w:r>
      <w:r w:rsidRPr="00E063F9">
        <w:t>-001</w:t>
      </w:r>
      <w:r w:rsidRPr="00E063F9">
        <w:rPr>
          <w:rFonts w:hint="eastAsia"/>
        </w:rPr>
        <w:t>_</w:t>
      </w:r>
      <w:r w:rsidRPr="00E063F9">
        <w:rPr>
          <w:rFonts w:hint="eastAsia"/>
        </w:rPr>
        <w:t>變更管理程序</w:t>
      </w:r>
    </w:p>
    <w:p w14:paraId="7B768360" w14:textId="77777777" w:rsidR="00C20AE4" w:rsidRPr="00E063F9" w:rsidRDefault="00C20AE4" w:rsidP="00542F2E">
      <w:pPr>
        <w:pStyle w:val="3"/>
        <w:spacing w:line="240" w:lineRule="auto"/>
        <w:ind w:left="1559"/>
      </w:pPr>
      <w:r w:rsidRPr="00E063F9">
        <w:rPr>
          <w:rFonts w:hint="eastAsia"/>
        </w:rPr>
        <w:t>SO-MG-006_</w:t>
      </w:r>
      <w:r w:rsidRPr="00E063F9">
        <w:rPr>
          <w:rFonts w:hint="eastAsia"/>
        </w:rPr>
        <w:t>資訊設備帳號及權限管理程序</w:t>
      </w:r>
    </w:p>
    <w:p w14:paraId="0C9AE327" w14:textId="77777777" w:rsidR="00C20AE4" w:rsidRPr="00E063F9" w:rsidRDefault="00C20AE4" w:rsidP="00C20AE4">
      <w:pPr>
        <w:pStyle w:val="1"/>
        <w:tabs>
          <w:tab w:val="clear" w:pos="1134"/>
        </w:tabs>
        <w:ind w:left="0" w:firstLine="0"/>
      </w:pPr>
      <w:bookmarkStart w:id="211" w:name="_Toc114550524"/>
      <w:bookmarkStart w:id="212" w:name="_Toc115677002"/>
      <w:bookmarkStart w:id="213" w:name="_Toc115677327"/>
      <w:bookmarkStart w:id="214" w:name="_Toc115677701"/>
      <w:bookmarkStart w:id="215" w:name="_Toc353354571"/>
      <w:bookmarkStart w:id="216" w:name="_Toc354488027"/>
      <w:bookmarkStart w:id="217" w:name="_Toc354488205"/>
      <w:bookmarkStart w:id="218" w:name="_Toc373414853"/>
      <w:bookmarkStart w:id="219" w:name="_Toc382399024"/>
      <w:bookmarkStart w:id="220" w:name="_Toc523331437"/>
      <w:r w:rsidRPr="00E063F9">
        <w:t>權責</w:t>
      </w:r>
      <w:bookmarkEnd w:id="211"/>
      <w:bookmarkEnd w:id="212"/>
      <w:bookmarkEnd w:id="213"/>
      <w:bookmarkEnd w:id="214"/>
      <w:bookmarkEnd w:id="215"/>
      <w:bookmarkEnd w:id="216"/>
      <w:bookmarkEnd w:id="217"/>
      <w:bookmarkEnd w:id="218"/>
      <w:bookmarkEnd w:id="219"/>
      <w:bookmarkEnd w:id="220"/>
    </w:p>
    <w:p w14:paraId="2D090A96" w14:textId="77777777" w:rsidR="00C20AE4" w:rsidRPr="00E063F9" w:rsidRDefault="00C20AE4" w:rsidP="00C20AE4">
      <w:pPr>
        <w:pStyle w:val="2"/>
        <w:tabs>
          <w:tab w:val="clear" w:pos="1418"/>
        </w:tabs>
        <w:ind w:leftChars="150" w:left="1201" w:hangingChars="350" w:hanging="841"/>
      </w:pPr>
      <w:bookmarkStart w:id="221" w:name="_Toc114550525"/>
      <w:bookmarkStart w:id="222" w:name="_Toc115677003"/>
      <w:bookmarkStart w:id="223" w:name="_Toc115677328"/>
      <w:bookmarkStart w:id="224" w:name="_Toc115677702"/>
      <w:bookmarkStart w:id="225" w:name="_Toc353354572"/>
      <w:bookmarkStart w:id="226" w:name="_Toc354488028"/>
      <w:bookmarkStart w:id="227" w:name="_Toc354488206"/>
      <w:bookmarkStart w:id="228" w:name="_Toc373414854"/>
      <w:bookmarkStart w:id="229" w:name="_Toc382399025"/>
      <w:bookmarkStart w:id="230" w:name="_Toc523331438"/>
      <w:r w:rsidRPr="00E063F9">
        <w:t>需求使用部</w:t>
      </w:r>
      <w:bookmarkEnd w:id="221"/>
      <w:r w:rsidRPr="00E063F9">
        <w:rPr>
          <w:rFonts w:hint="eastAsia"/>
        </w:rPr>
        <w:t>門</w:t>
      </w:r>
      <w:bookmarkEnd w:id="222"/>
      <w:bookmarkEnd w:id="223"/>
      <w:bookmarkEnd w:id="224"/>
      <w:bookmarkEnd w:id="225"/>
      <w:bookmarkEnd w:id="226"/>
      <w:bookmarkEnd w:id="227"/>
      <w:bookmarkEnd w:id="228"/>
      <w:bookmarkEnd w:id="229"/>
      <w:bookmarkEnd w:id="230"/>
    </w:p>
    <w:p w14:paraId="4EE7F7E7" w14:textId="77777777" w:rsidR="00C20AE4" w:rsidRPr="00E063F9" w:rsidRDefault="00C20AE4" w:rsidP="00C20AE4">
      <w:pPr>
        <w:pStyle w:val="3"/>
      </w:pPr>
      <w:r w:rsidRPr="00E063F9">
        <w:t>基於業務需要、法令要求或就發現之問題，提出應用系統開發或維護之需求。</w:t>
      </w:r>
    </w:p>
    <w:p w14:paraId="341E49D6" w14:textId="77777777" w:rsidR="00C20AE4" w:rsidRPr="00E063F9" w:rsidRDefault="00C20AE4" w:rsidP="00C20AE4">
      <w:pPr>
        <w:pStyle w:val="2"/>
        <w:tabs>
          <w:tab w:val="clear" w:pos="1418"/>
        </w:tabs>
        <w:ind w:leftChars="150" w:left="1201" w:hangingChars="350" w:hanging="841"/>
      </w:pPr>
      <w:bookmarkStart w:id="231" w:name="_Toc115677004"/>
      <w:bookmarkStart w:id="232" w:name="_Toc115677329"/>
      <w:bookmarkStart w:id="233" w:name="_Toc115677703"/>
      <w:bookmarkStart w:id="234" w:name="_Toc353354573"/>
      <w:bookmarkStart w:id="235" w:name="_Toc354488029"/>
      <w:bookmarkStart w:id="236" w:name="_Toc354488207"/>
      <w:bookmarkStart w:id="237" w:name="_Toc373414855"/>
      <w:bookmarkStart w:id="238" w:name="_Toc382399026"/>
      <w:bookmarkStart w:id="239" w:name="_Toc523331439"/>
      <w:bookmarkStart w:id="240" w:name="_Toc114550526"/>
      <w:r w:rsidRPr="00E063F9">
        <w:rPr>
          <w:rFonts w:hint="eastAsia"/>
        </w:rPr>
        <w:t>策略發展處</w:t>
      </w:r>
      <w:bookmarkEnd w:id="231"/>
      <w:bookmarkEnd w:id="232"/>
      <w:bookmarkEnd w:id="233"/>
      <w:bookmarkEnd w:id="234"/>
      <w:bookmarkEnd w:id="235"/>
      <w:bookmarkEnd w:id="236"/>
      <w:bookmarkEnd w:id="237"/>
      <w:bookmarkEnd w:id="238"/>
      <w:bookmarkEnd w:id="239"/>
    </w:p>
    <w:p w14:paraId="09036652" w14:textId="77777777" w:rsidR="00C20AE4" w:rsidRPr="00E063F9" w:rsidRDefault="00C20AE4" w:rsidP="00C20AE4">
      <w:pPr>
        <w:pStyle w:val="3"/>
      </w:pPr>
      <w:r w:rsidRPr="00E063F9">
        <w:t>確認</w:t>
      </w:r>
      <w:r w:rsidRPr="00E063F9">
        <w:rPr>
          <w:rFonts w:hint="eastAsia"/>
        </w:rPr>
        <w:t>需求之</w:t>
      </w:r>
      <w:r w:rsidRPr="00E063F9">
        <w:t>的適當性</w:t>
      </w:r>
      <w:r w:rsidRPr="00E063F9">
        <w:rPr>
          <w:rFonts w:hint="eastAsia"/>
        </w:rPr>
        <w:t>與明確性</w:t>
      </w:r>
      <w:r w:rsidRPr="00E063F9">
        <w:t>，</w:t>
      </w:r>
      <w:r w:rsidRPr="00E063F9">
        <w:rPr>
          <w:rFonts w:hint="eastAsia"/>
        </w:rPr>
        <w:t>需求歸屬部門與分攤比例</w:t>
      </w:r>
      <w:r w:rsidRPr="00E063F9">
        <w:t>，</w:t>
      </w:r>
      <w:r w:rsidRPr="00E063F9">
        <w:rPr>
          <w:rFonts w:hint="eastAsia"/>
        </w:rPr>
        <w:t>轉由應用系統擁有者負責指派適當人員處理</w:t>
      </w:r>
      <w:r w:rsidRPr="00E063F9">
        <w:t>。</w:t>
      </w:r>
    </w:p>
    <w:p w14:paraId="62790784" w14:textId="77777777" w:rsidR="00C20AE4" w:rsidRPr="00E063F9" w:rsidRDefault="00C20AE4" w:rsidP="00C20AE4">
      <w:pPr>
        <w:pStyle w:val="3"/>
      </w:pPr>
      <w:r w:rsidRPr="00E063F9">
        <w:rPr>
          <w:rFonts w:hint="eastAsia"/>
        </w:rPr>
        <w:t>重大或跨處室協調之需求</w:t>
      </w:r>
      <w:r w:rsidRPr="00E063F9">
        <w:t>，</w:t>
      </w:r>
      <w:r w:rsidRPr="00E063F9">
        <w:rPr>
          <w:rFonts w:hint="eastAsia"/>
        </w:rPr>
        <w:t>策略發展處負責提報主管會議</w:t>
      </w:r>
      <w:r w:rsidRPr="00E063F9">
        <w:t>，</w:t>
      </w:r>
      <w:r w:rsidRPr="00E063F9">
        <w:rPr>
          <w:rFonts w:hint="eastAsia"/>
        </w:rPr>
        <w:t>由主管會議指定專案負責人負責執行</w:t>
      </w:r>
      <w:r w:rsidRPr="00E063F9">
        <w:t>。</w:t>
      </w:r>
    </w:p>
    <w:p w14:paraId="582247D7" w14:textId="77777777" w:rsidR="00C20AE4" w:rsidRPr="00E063F9" w:rsidRDefault="00C20AE4" w:rsidP="00C20AE4">
      <w:pPr>
        <w:pStyle w:val="3"/>
      </w:pPr>
      <w:r w:rsidRPr="00E063F9">
        <w:rPr>
          <w:rFonts w:hint="eastAsia"/>
        </w:rPr>
        <w:t>定期安排各專案執行的專案報告與進度追踪</w:t>
      </w:r>
      <w:r w:rsidRPr="00E063F9">
        <w:t>。</w:t>
      </w:r>
    </w:p>
    <w:p w14:paraId="362AEABB" w14:textId="77777777" w:rsidR="00C20AE4" w:rsidRPr="00E063F9" w:rsidRDefault="00C20AE4" w:rsidP="00C20AE4">
      <w:pPr>
        <w:pStyle w:val="3"/>
        <w:rPr>
          <w:rFonts w:cs="Arial"/>
        </w:rPr>
      </w:pPr>
      <w:r w:rsidRPr="00E063F9">
        <w:rPr>
          <w:rFonts w:hint="eastAsia"/>
        </w:rPr>
        <w:t>彙總及統計分析各需求部門提出需求量與執行的狀況</w:t>
      </w:r>
      <w:r w:rsidRPr="00E063F9">
        <w:rPr>
          <w:rFonts w:cs="Arial"/>
        </w:rPr>
        <w:t>。</w:t>
      </w:r>
    </w:p>
    <w:p w14:paraId="277BE9CB" w14:textId="77777777" w:rsidR="005F710E" w:rsidRPr="00E063F9" w:rsidRDefault="005F710E" w:rsidP="005F710E">
      <w:pPr>
        <w:pStyle w:val="30"/>
      </w:pPr>
    </w:p>
    <w:p w14:paraId="57C4CCC3" w14:textId="77777777" w:rsidR="00C20AE4" w:rsidRPr="00E063F9" w:rsidRDefault="00C20AE4" w:rsidP="00C20AE4">
      <w:pPr>
        <w:pStyle w:val="2"/>
        <w:tabs>
          <w:tab w:val="clear" w:pos="1418"/>
        </w:tabs>
        <w:ind w:leftChars="150" w:left="1201" w:hangingChars="350" w:hanging="841"/>
      </w:pPr>
      <w:bookmarkStart w:id="241" w:name="_Toc115620568"/>
      <w:bookmarkStart w:id="242" w:name="_Toc115620980"/>
      <w:bookmarkStart w:id="243" w:name="_Toc115677005"/>
      <w:bookmarkStart w:id="244" w:name="_Toc115677330"/>
      <w:bookmarkStart w:id="245" w:name="_Toc115677704"/>
      <w:bookmarkStart w:id="246" w:name="_Toc115620569"/>
      <w:bookmarkStart w:id="247" w:name="_Toc115620981"/>
      <w:bookmarkStart w:id="248" w:name="_Toc115677006"/>
      <w:bookmarkStart w:id="249" w:name="_Toc115677331"/>
      <w:bookmarkStart w:id="250" w:name="_Toc115677705"/>
      <w:bookmarkStart w:id="251" w:name="_Toc353354574"/>
      <w:bookmarkStart w:id="252" w:name="_Toc354488030"/>
      <w:bookmarkStart w:id="253" w:name="_Toc354488208"/>
      <w:bookmarkStart w:id="254" w:name="_Toc373414856"/>
      <w:bookmarkStart w:id="255" w:name="_Toc382399027"/>
      <w:bookmarkStart w:id="256" w:name="_Toc523331440"/>
      <w:bookmarkEnd w:id="241"/>
      <w:bookmarkEnd w:id="242"/>
      <w:bookmarkEnd w:id="243"/>
      <w:bookmarkEnd w:id="244"/>
      <w:bookmarkEnd w:id="245"/>
      <w:bookmarkEnd w:id="246"/>
      <w:bookmarkEnd w:id="247"/>
      <w:bookmarkEnd w:id="248"/>
      <w:bookmarkEnd w:id="249"/>
      <w:bookmarkEnd w:id="250"/>
      <w:r w:rsidRPr="00E063F9">
        <w:rPr>
          <w:rFonts w:hint="eastAsia"/>
        </w:rPr>
        <w:lastRenderedPageBreak/>
        <w:t>主管會議</w:t>
      </w:r>
      <w:bookmarkEnd w:id="251"/>
      <w:bookmarkEnd w:id="252"/>
      <w:bookmarkEnd w:id="253"/>
      <w:bookmarkEnd w:id="254"/>
      <w:bookmarkEnd w:id="255"/>
      <w:bookmarkEnd w:id="256"/>
    </w:p>
    <w:p w14:paraId="33F041A3" w14:textId="77777777" w:rsidR="00C20AE4" w:rsidRPr="00E063F9" w:rsidRDefault="00C20AE4" w:rsidP="00C20AE4">
      <w:pPr>
        <w:pStyle w:val="3"/>
      </w:pPr>
      <w:r w:rsidRPr="00E063F9">
        <w:rPr>
          <w:rFonts w:hint="eastAsia"/>
        </w:rPr>
        <w:t>跨處協調與討論會議</w:t>
      </w:r>
      <w:r w:rsidRPr="00E063F9">
        <w:t>。</w:t>
      </w:r>
    </w:p>
    <w:p w14:paraId="2312DA2A" w14:textId="77777777" w:rsidR="00C20AE4" w:rsidRPr="00E063F9" w:rsidRDefault="00C20AE4" w:rsidP="00C20AE4">
      <w:pPr>
        <w:pStyle w:val="3"/>
        <w:rPr>
          <w:rFonts w:cs="Arial"/>
        </w:rPr>
      </w:pPr>
      <w:r w:rsidRPr="00E063F9">
        <w:rPr>
          <w:rFonts w:hint="eastAsia"/>
        </w:rPr>
        <w:t>指定重大或跨處室協調需求之專案負責人</w:t>
      </w:r>
      <w:r w:rsidRPr="00E063F9">
        <w:rPr>
          <w:rFonts w:cs="Arial"/>
        </w:rPr>
        <w:t>。</w:t>
      </w:r>
    </w:p>
    <w:p w14:paraId="25484FD5" w14:textId="77777777" w:rsidR="00C20AE4" w:rsidRPr="00E063F9" w:rsidRDefault="00C20AE4" w:rsidP="00C20AE4">
      <w:pPr>
        <w:pStyle w:val="3"/>
      </w:pPr>
      <w:r w:rsidRPr="00E063F9">
        <w:rPr>
          <w:rFonts w:hint="eastAsia"/>
        </w:rPr>
        <w:t>定期追踪各專案執行之進度</w:t>
      </w:r>
      <w:r w:rsidRPr="00E063F9">
        <w:t>。</w:t>
      </w:r>
    </w:p>
    <w:p w14:paraId="622B584C" w14:textId="77777777" w:rsidR="00C20AE4" w:rsidRPr="00E063F9" w:rsidRDefault="00C20AE4" w:rsidP="00C20AE4">
      <w:pPr>
        <w:pStyle w:val="2"/>
        <w:tabs>
          <w:tab w:val="clear" w:pos="1418"/>
        </w:tabs>
        <w:ind w:leftChars="150" w:left="1201" w:hangingChars="350" w:hanging="841"/>
      </w:pPr>
      <w:bookmarkStart w:id="257" w:name="_Toc115620571"/>
      <w:bookmarkStart w:id="258" w:name="_Toc115620983"/>
      <w:bookmarkStart w:id="259" w:name="_Toc115677008"/>
      <w:bookmarkStart w:id="260" w:name="_Toc115677333"/>
      <w:bookmarkStart w:id="261" w:name="_Toc115677707"/>
      <w:bookmarkStart w:id="262" w:name="_Toc115620572"/>
      <w:bookmarkStart w:id="263" w:name="_Toc115620984"/>
      <w:bookmarkStart w:id="264" w:name="_Toc115677009"/>
      <w:bookmarkStart w:id="265" w:name="_Toc115677334"/>
      <w:bookmarkStart w:id="266" w:name="_Toc115677708"/>
      <w:bookmarkStart w:id="267" w:name="_Toc115677010"/>
      <w:bookmarkStart w:id="268" w:name="_Toc115677335"/>
      <w:bookmarkStart w:id="269" w:name="_Toc115677709"/>
      <w:bookmarkStart w:id="270" w:name="_Toc353354575"/>
      <w:bookmarkStart w:id="271" w:name="_Toc354488031"/>
      <w:bookmarkStart w:id="272" w:name="_Toc354488209"/>
      <w:bookmarkStart w:id="273" w:name="_Toc373414857"/>
      <w:bookmarkStart w:id="274" w:name="_Toc382399028"/>
      <w:bookmarkStart w:id="275" w:name="_Toc523331441"/>
      <w:bookmarkEnd w:id="257"/>
      <w:bookmarkEnd w:id="258"/>
      <w:bookmarkEnd w:id="259"/>
      <w:bookmarkEnd w:id="260"/>
      <w:bookmarkEnd w:id="261"/>
      <w:bookmarkEnd w:id="262"/>
      <w:bookmarkEnd w:id="263"/>
      <w:bookmarkEnd w:id="264"/>
      <w:bookmarkEnd w:id="265"/>
      <w:bookmarkEnd w:id="266"/>
      <w:r w:rsidRPr="00E063F9">
        <w:rPr>
          <w:rFonts w:hint="eastAsia"/>
        </w:rPr>
        <w:t>應用系統擁有者</w:t>
      </w:r>
      <w:bookmarkEnd w:id="240"/>
      <w:bookmarkEnd w:id="267"/>
      <w:bookmarkEnd w:id="268"/>
      <w:bookmarkEnd w:id="269"/>
      <w:bookmarkEnd w:id="270"/>
      <w:bookmarkEnd w:id="271"/>
      <w:bookmarkEnd w:id="272"/>
      <w:bookmarkEnd w:id="273"/>
      <w:bookmarkEnd w:id="274"/>
      <w:bookmarkEnd w:id="275"/>
    </w:p>
    <w:p w14:paraId="33E7451C" w14:textId="77777777" w:rsidR="00C20AE4" w:rsidRPr="00E063F9" w:rsidRDefault="00C20AE4" w:rsidP="00C20AE4">
      <w:pPr>
        <w:pStyle w:val="3"/>
      </w:pPr>
      <w:r w:rsidRPr="00E063F9">
        <w:t>確認應用系統開發變更的適當性，核准應用系統開發人員進行系統的新增、修改與授權。</w:t>
      </w:r>
    </w:p>
    <w:p w14:paraId="4A53136B" w14:textId="77777777" w:rsidR="00C20AE4" w:rsidRPr="00E063F9" w:rsidRDefault="00C20AE4" w:rsidP="00C20AE4">
      <w:pPr>
        <w:pStyle w:val="3"/>
      </w:pPr>
      <w:r w:rsidRPr="00E063F9">
        <w:rPr>
          <w:rFonts w:hint="eastAsia"/>
        </w:rPr>
        <w:t>核准應用系統文件之版本更新</w:t>
      </w:r>
      <w:r w:rsidRPr="00E063F9">
        <w:t>。</w:t>
      </w:r>
    </w:p>
    <w:p w14:paraId="701CDE50" w14:textId="77777777" w:rsidR="00C20AE4" w:rsidRPr="00E063F9" w:rsidRDefault="00C20AE4" w:rsidP="00C20AE4">
      <w:pPr>
        <w:pStyle w:val="2"/>
        <w:tabs>
          <w:tab w:val="clear" w:pos="1418"/>
        </w:tabs>
        <w:ind w:leftChars="150" w:left="1201" w:hangingChars="350" w:hanging="841"/>
      </w:pPr>
      <w:bookmarkStart w:id="276" w:name="_Toc112665104"/>
      <w:bookmarkStart w:id="277" w:name="_Toc115677011"/>
      <w:bookmarkStart w:id="278" w:name="_Toc115677336"/>
      <w:bookmarkStart w:id="279" w:name="_Toc115677710"/>
      <w:bookmarkStart w:id="280" w:name="_Toc353354576"/>
      <w:bookmarkStart w:id="281" w:name="_Toc354488032"/>
      <w:bookmarkStart w:id="282" w:name="_Toc354488210"/>
      <w:bookmarkStart w:id="283" w:name="_Toc373414858"/>
      <w:bookmarkStart w:id="284" w:name="_Toc382399029"/>
      <w:bookmarkStart w:id="285" w:name="_Toc523331442"/>
      <w:r w:rsidRPr="00E063F9">
        <w:rPr>
          <w:rFonts w:hint="eastAsia"/>
        </w:rPr>
        <w:t>系統開發單位</w:t>
      </w:r>
      <w:bookmarkEnd w:id="276"/>
      <w:bookmarkEnd w:id="277"/>
      <w:bookmarkEnd w:id="278"/>
      <w:bookmarkEnd w:id="279"/>
      <w:bookmarkEnd w:id="280"/>
      <w:bookmarkEnd w:id="281"/>
      <w:bookmarkEnd w:id="282"/>
      <w:bookmarkEnd w:id="283"/>
      <w:bookmarkEnd w:id="284"/>
      <w:bookmarkEnd w:id="285"/>
    </w:p>
    <w:p w14:paraId="1FC80AC8" w14:textId="77777777" w:rsidR="00C20AE4" w:rsidRPr="00E063F9" w:rsidRDefault="00C20AE4" w:rsidP="00C20AE4">
      <w:pPr>
        <w:pStyle w:val="3"/>
      </w:pPr>
      <w:bookmarkStart w:id="286" w:name="_Toc112665105"/>
      <w:bookmarkStart w:id="287" w:name="_Toc115677012"/>
      <w:bookmarkStart w:id="288" w:name="_Toc115677337"/>
      <w:bookmarkStart w:id="289" w:name="_Toc115677711"/>
      <w:r w:rsidRPr="00E063F9">
        <w:rPr>
          <w:rFonts w:hint="eastAsia"/>
        </w:rPr>
        <w:t>規劃、核准與追蹤，應用系統開發及維護專案之進行。</w:t>
      </w:r>
    </w:p>
    <w:p w14:paraId="585263C9" w14:textId="77777777" w:rsidR="00C20AE4" w:rsidRPr="00E063F9" w:rsidRDefault="00C20AE4" w:rsidP="00C20AE4">
      <w:pPr>
        <w:pStyle w:val="3"/>
        <w:rPr>
          <w:rFonts w:cs="Arial"/>
        </w:rPr>
      </w:pPr>
      <w:r w:rsidRPr="00E063F9">
        <w:rPr>
          <w:rFonts w:hint="eastAsia"/>
        </w:rPr>
        <w:t>負責應用系統開發維護的人力及資源協調工作</w:t>
      </w:r>
      <w:r w:rsidRPr="00E063F9">
        <w:rPr>
          <w:rFonts w:cs="Arial" w:hint="eastAsia"/>
        </w:rPr>
        <w:t>。</w:t>
      </w:r>
    </w:p>
    <w:p w14:paraId="6BCAFAA5" w14:textId="77777777" w:rsidR="00C20AE4" w:rsidRPr="00E063F9" w:rsidRDefault="00C20AE4" w:rsidP="00C20AE4">
      <w:pPr>
        <w:pStyle w:val="3"/>
      </w:pPr>
      <w:r w:rsidRPr="00E063F9">
        <w:rPr>
          <w:rFonts w:hint="eastAsia"/>
        </w:rPr>
        <w:t>掌握上線時程，依變更需求提出者之需求，負責於適當時間提出申請、變更上線執行日期或撤銷上線申請。</w:t>
      </w:r>
    </w:p>
    <w:p w14:paraId="64FE89F8" w14:textId="77777777" w:rsidR="00C20AE4" w:rsidRPr="00E063F9" w:rsidRDefault="00C20AE4" w:rsidP="00C20AE4">
      <w:pPr>
        <w:pStyle w:val="3"/>
      </w:pPr>
      <w:r w:rsidRPr="00E063F9">
        <w:rPr>
          <w:rFonts w:hint="eastAsia"/>
        </w:rPr>
        <w:t>負責上線結果之評估，確認上線部署之結果符合變更需求。</w:t>
      </w:r>
    </w:p>
    <w:p w14:paraId="13FFDD04" w14:textId="2FFA7A52" w:rsidR="00C20AE4" w:rsidRDefault="00C20AE4" w:rsidP="00C20AE4">
      <w:pPr>
        <w:pStyle w:val="3"/>
      </w:pPr>
      <w:r w:rsidRPr="00E063F9">
        <w:rPr>
          <w:rFonts w:hint="eastAsia"/>
        </w:rPr>
        <w:t>負責定期修訂應用系統文件。</w:t>
      </w:r>
    </w:p>
    <w:p w14:paraId="3733794D" w14:textId="0533C9DC" w:rsidR="0053314A" w:rsidRPr="00200E9E" w:rsidRDefault="0053314A" w:rsidP="00280640">
      <w:pPr>
        <w:pStyle w:val="3"/>
        <w:rPr>
          <w:rPrChange w:id="290" w:author="王奎元資訊部策略發展處" w:date="2023-08-21T13:55:00Z">
            <w:rPr>
              <w:color w:val="FF0000"/>
            </w:rPr>
          </w:rPrChange>
        </w:rPr>
      </w:pPr>
      <w:r w:rsidRPr="00200E9E">
        <w:rPr>
          <w:rFonts w:hint="eastAsia"/>
          <w:rPrChange w:id="291" w:author="王奎元資訊部策略發展處" w:date="2023-08-21T13:55:00Z">
            <w:rPr>
              <w:rFonts w:hint="eastAsia"/>
              <w:color w:val="FF0000"/>
            </w:rPr>
          </w:rPrChange>
        </w:rPr>
        <w:t>應備有</w:t>
      </w:r>
      <w:r w:rsidR="00A21171" w:rsidRPr="00200E9E">
        <w:rPr>
          <w:rFonts w:hint="eastAsia"/>
          <w:rPrChange w:id="292" w:author="王奎元資訊部策略發展處" w:date="2023-08-21T13:55:00Z">
            <w:rPr>
              <w:rFonts w:hint="eastAsia"/>
              <w:color w:val="FF0000"/>
            </w:rPr>
          </w:rPrChange>
        </w:rPr>
        <w:t>系統</w:t>
      </w:r>
      <w:r w:rsidRPr="00200E9E">
        <w:rPr>
          <w:rFonts w:hint="eastAsia"/>
          <w:rPrChange w:id="293" w:author="王奎元資訊部策略發展處" w:date="2023-08-21T13:55:00Z">
            <w:rPr>
              <w:rFonts w:hint="eastAsia"/>
              <w:color w:val="FF0000"/>
            </w:rPr>
          </w:rPrChange>
        </w:rPr>
        <w:t>第三方函</w:t>
      </w:r>
      <w:r w:rsidR="00F37592" w:rsidRPr="00200E9E">
        <w:rPr>
          <w:rFonts w:hint="eastAsia"/>
          <w:rPrChange w:id="294" w:author="王奎元資訊部策略發展處" w:date="2023-08-21T13:55:00Z">
            <w:rPr>
              <w:rFonts w:hint="eastAsia"/>
              <w:color w:val="FF0000"/>
            </w:rPr>
          </w:rPrChange>
        </w:rPr>
        <w:t>式</w:t>
      </w:r>
      <w:r w:rsidRPr="00200E9E">
        <w:rPr>
          <w:rFonts w:hint="eastAsia"/>
          <w:rPrChange w:id="295" w:author="王奎元資訊部策略發展處" w:date="2023-08-21T13:55:00Z">
            <w:rPr>
              <w:rFonts w:hint="eastAsia"/>
              <w:color w:val="FF0000"/>
            </w:rPr>
          </w:rPrChange>
        </w:rPr>
        <w:t>庫</w:t>
      </w:r>
      <w:r w:rsidR="00F37592" w:rsidRPr="00200E9E">
        <w:rPr>
          <w:rFonts w:hint="eastAsia"/>
          <w:rPrChange w:id="296" w:author="王奎元資訊部策略發展處" w:date="2023-08-21T13:55:00Z">
            <w:rPr>
              <w:rFonts w:hint="eastAsia"/>
              <w:color w:val="FF0000"/>
            </w:rPr>
          </w:rPrChange>
        </w:rPr>
        <w:t>清單</w:t>
      </w:r>
      <w:r w:rsidR="00280640" w:rsidRPr="00200E9E">
        <w:rPr>
          <w:rFonts w:hint="eastAsia"/>
          <w:rPrChange w:id="297" w:author="王奎元資訊部策略發展處" w:date="2023-08-21T13:55:00Z">
            <w:rPr>
              <w:rFonts w:hint="eastAsia"/>
              <w:color w:val="FF0000"/>
            </w:rPr>
          </w:rPrChange>
        </w:rPr>
        <w:t>，並於有函式庫異動時更新之</w:t>
      </w:r>
      <w:r w:rsidR="00F37592" w:rsidRPr="00200E9E">
        <w:rPr>
          <w:rFonts w:hint="eastAsia"/>
          <w:rPrChange w:id="298" w:author="王奎元資訊部策略發展處" w:date="2023-08-21T13:55:00Z">
            <w:rPr>
              <w:rFonts w:hint="eastAsia"/>
              <w:color w:val="FF0000"/>
            </w:rPr>
          </w:rPrChange>
        </w:rPr>
        <w:t>。</w:t>
      </w:r>
    </w:p>
    <w:p w14:paraId="59CEA7D6" w14:textId="77777777" w:rsidR="00C20AE4" w:rsidRPr="00E063F9" w:rsidRDefault="00C20AE4" w:rsidP="00C20AE4">
      <w:pPr>
        <w:pStyle w:val="2"/>
        <w:tabs>
          <w:tab w:val="clear" w:pos="1418"/>
        </w:tabs>
        <w:ind w:leftChars="150" w:left="1201" w:hangingChars="350" w:hanging="841"/>
      </w:pPr>
      <w:bookmarkStart w:id="299" w:name="_Toc353354577"/>
      <w:bookmarkStart w:id="300" w:name="_Toc354488033"/>
      <w:bookmarkStart w:id="301" w:name="_Toc354488211"/>
      <w:bookmarkStart w:id="302" w:name="_Toc373414859"/>
      <w:bookmarkStart w:id="303" w:name="_Toc382399030"/>
      <w:bookmarkStart w:id="304" w:name="_Toc523331443"/>
      <w:r w:rsidRPr="00E063F9">
        <w:rPr>
          <w:rFonts w:hint="eastAsia"/>
        </w:rPr>
        <w:t>資訊安全人員</w:t>
      </w:r>
      <w:bookmarkEnd w:id="286"/>
      <w:bookmarkEnd w:id="287"/>
      <w:bookmarkEnd w:id="288"/>
      <w:bookmarkEnd w:id="289"/>
      <w:bookmarkEnd w:id="299"/>
      <w:bookmarkEnd w:id="300"/>
      <w:bookmarkEnd w:id="301"/>
      <w:bookmarkEnd w:id="302"/>
      <w:bookmarkEnd w:id="303"/>
      <w:bookmarkEnd w:id="304"/>
    </w:p>
    <w:p w14:paraId="68099E39" w14:textId="77777777" w:rsidR="00C20AE4" w:rsidRPr="00E063F9" w:rsidRDefault="00C20AE4" w:rsidP="00C20AE4">
      <w:pPr>
        <w:pStyle w:val="3"/>
      </w:pPr>
      <w:r w:rsidRPr="00E063F9">
        <w:rPr>
          <w:rFonts w:hint="eastAsia"/>
        </w:rPr>
        <w:t>參與系統開發過程中，資訊安全相關需求規格之制定。</w:t>
      </w:r>
    </w:p>
    <w:p w14:paraId="5407D69C" w14:textId="77777777" w:rsidR="00C20AE4" w:rsidRPr="00E063F9" w:rsidRDefault="00C20AE4" w:rsidP="00C20AE4">
      <w:pPr>
        <w:pStyle w:val="3"/>
      </w:pPr>
      <w:r w:rsidRPr="00E063F9">
        <w:rPr>
          <w:rFonts w:hint="eastAsia"/>
        </w:rPr>
        <w:t>協助檢視委外開發或套裝軟體之安控機制之完整性。</w:t>
      </w:r>
    </w:p>
    <w:p w14:paraId="4BC0F9B6" w14:textId="77777777" w:rsidR="00D522EF" w:rsidRPr="00E063F9" w:rsidRDefault="00D522EF" w:rsidP="00D522EF">
      <w:pPr>
        <w:pStyle w:val="3"/>
        <w:rPr>
          <w:rFonts w:cs="Arial"/>
        </w:rPr>
      </w:pPr>
      <w:r w:rsidRPr="00E063F9">
        <w:rPr>
          <w:rFonts w:cs="Arial" w:hint="eastAsia"/>
        </w:rPr>
        <w:t>初次上架之行動應用程式及每年應辦理行動應用程式委外合格之第三方檢測實驗室進行並完成通過資安檢測</w:t>
      </w:r>
      <w:r w:rsidRPr="00E063F9">
        <w:rPr>
          <w:rFonts w:cs="Arial"/>
        </w:rPr>
        <w:t>。</w:t>
      </w:r>
    </w:p>
    <w:p w14:paraId="45388931" w14:textId="77777777" w:rsidR="00D522EF" w:rsidRPr="00E063F9" w:rsidRDefault="00D522EF" w:rsidP="00D522EF">
      <w:pPr>
        <w:pStyle w:val="3"/>
        <w:rPr>
          <w:rFonts w:cs="Arial"/>
        </w:rPr>
      </w:pPr>
      <w:r w:rsidRPr="00E063F9">
        <w:rPr>
          <w:rFonts w:cs="Arial" w:hint="eastAsia"/>
        </w:rPr>
        <w:t>第三方檢測實驗室所提交之檢測報告，應建立覆核機制，以確保檢測項目及內容一致，並留存覆核紀錄</w:t>
      </w:r>
      <w:r w:rsidRPr="00E063F9">
        <w:rPr>
          <w:rFonts w:cs="Arial"/>
        </w:rPr>
        <w:t>。</w:t>
      </w:r>
    </w:p>
    <w:p w14:paraId="24F400FB" w14:textId="77777777" w:rsidR="00CE78EA" w:rsidRPr="00E063F9" w:rsidRDefault="00CE78EA" w:rsidP="00A05C37">
      <w:pPr>
        <w:pStyle w:val="3"/>
      </w:pPr>
      <w:r w:rsidRPr="00E063F9">
        <w:rPr>
          <w:rFonts w:hint="eastAsia"/>
        </w:rPr>
        <w:t>檢視並</w:t>
      </w:r>
      <w:r w:rsidR="008F1047" w:rsidRPr="00E063F9">
        <w:rPr>
          <w:rFonts w:hint="eastAsia"/>
        </w:rPr>
        <w:t>確認</w:t>
      </w:r>
      <w:r w:rsidRPr="00E063F9">
        <w:rPr>
          <w:rFonts w:ascii="標楷體" w:hAnsi="標楷體" w:hint="eastAsia"/>
        </w:rPr>
        <w:t>「</w:t>
      </w:r>
      <w:r w:rsidRPr="00E063F9">
        <w:rPr>
          <w:rFonts w:hint="eastAsia"/>
        </w:rPr>
        <w:t>SO-08-001-F09_</w:t>
      </w:r>
      <w:r w:rsidRPr="00E063F9">
        <w:rPr>
          <w:rFonts w:hint="eastAsia"/>
        </w:rPr>
        <w:t>行動</w:t>
      </w:r>
      <w:r w:rsidRPr="00E063F9">
        <w:rPr>
          <w:rFonts w:hint="eastAsia"/>
        </w:rPr>
        <w:t>APP</w:t>
      </w:r>
      <w:r w:rsidRPr="00E063F9">
        <w:rPr>
          <w:rFonts w:hint="eastAsia"/>
        </w:rPr>
        <w:t>權限異動表</w:t>
      </w:r>
      <w:r w:rsidRPr="00E063F9">
        <w:rPr>
          <w:rFonts w:ascii="標楷體" w:hAnsi="標楷體" w:hint="eastAsia"/>
        </w:rPr>
        <w:t>」之</w:t>
      </w:r>
      <w:r w:rsidRPr="00E063F9">
        <w:rPr>
          <w:rFonts w:hint="eastAsia"/>
        </w:rPr>
        <w:t>行動應用程式所需權限與提供服務是否相當。</w:t>
      </w:r>
    </w:p>
    <w:p w14:paraId="3FD67167" w14:textId="77777777" w:rsidR="00C20AE4" w:rsidRPr="00E063F9" w:rsidRDefault="00C20AE4" w:rsidP="00C20AE4">
      <w:pPr>
        <w:pStyle w:val="2"/>
        <w:tabs>
          <w:tab w:val="clear" w:pos="1418"/>
        </w:tabs>
        <w:ind w:leftChars="150" w:left="1201" w:hangingChars="350" w:hanging="841"/>
      </w:pPr>
      <w:bookmarkStart w:id="305" w:name="_Toc353354578"/>
      <w:bookmarkStart w:id="306" w:name="_Toc354488034"/>
      <w:bookmarkStart w:id="307" w:name="_Toc354488212"/>
      <w:bookmarkStart w:id="308" w:name="_Toc373414860"/>
      <w:bookmarkStart w:id="309" w:name="_Toc382399031"/>
      <w:bookmarkStart w:id="310" w:name="_Toc523331444"/>
      <w:r w:rsidRPr="00E063F9">
        <w:rPr>
          <w:rFonts w:hint="eastAsia"/>
        </w:rPr>
        <w:t>上線測試、執行人員</w:t>
      </w:r>
      <w:bookmarkEnd w:id="305"/>
      <w:bookmarkEnd w:id="306"/>
      <w:bookmarkEnd w:id="307"/>
      <w:bookmarkEnd w:id="308"/>
      <w:bookmarkEnd w:id="309"/>
      <w:bookmarkEnd w:id="310"/>
    </w:p>
    <w:p w14:paraId="20C95C8E" w14:textId="77777777" w:rsidR="00C20AE4" w:rsidRPr="00E063F9" w:rsidRDefault="00C20AE4" w:rsidP="00C20AE4">
      <w:pPr>
        <w:pStyle w:val="3"/>
      </w:pPr>
      <w:r w:rsidRPr="00E063F9">
        <w:rPr>
          <w:rFonts w:hint="eastAsia"/>
        </w:rPr>
        <w:t>上線測試人員</w:t>
      </w:r>
    </w:p>
    <w:p w14:paraId="67F068C8" w14:textId="77777777" w:rsidR="00C20AE4" w:rsidRPr="00E063F9" w:rsidRDefault="00C20AE4" w:rsidP="00C20AE4">
      <w:pPr>
        <w:pStyle w:val="4"/>
        <w:tabs>
          <w:tab w:val="clear" w:pos="1985"/>
        </w:tabs>
        <w:ind w:leftChars="450" w:left="1560" w:hangingChars="200" w:hanging="480"/>
      </w:pPr>
      <w:r w:rsidRPr="00E063F9">
        <w:t>負責上線部署前測試工作，以確保其可執行於正式環境。</w:t>
      </w:r>
    </w:p>
    <w:p w14:paraId="0CF0BF83" w14:textId="77777777" w:rsidR="00C20AE4" w:rsidRPr="00E063F9" w:rsidRDefault="00C20AE4" w:rsidP="00C20AE4">
      <w:pPr>
        <w:pStyle w:val="4"/>
        <w:tabs>
          <w:tab w:val="clear" w:pos="1985"/>
        </w:tabs>
        <w:ind w:leftChars="450" w:left="1560" w:hangingChars="200" w:hanging="480"/>
      </w:pPr>
      <w:r w:rsidRPr="00E063F9">
        <w:rPr>
          <w:rFonts w:hint="eastAsia"/>
        </w:rPr>
        <w:t>製作測試結果報告或記錄測試過程任何異常狀況及訊息。</w:t>
      </w:r>
    </w:p>
    <w:p w14:paraId="0AEFCBED" w14:textId="77777777" w:rsidR="00C20AE4" w:rsidRPr="00E063F9" w:rsidRDefault="00C20AE4" w:rsidP="00C20AE4">
      <w:pPr>
        <w:pStyle w:val="4"/>
        <w:tabs>
          <w:tab w:val="clear" w:pos="1985"/>
        </w:tabs>
        <w:ind w:leftChars="450" w:left="1560" w:hangingChars="200" w:hanging="480"/>
      </w:pPr>
      <w:r w:rsidRPr="00E063F9">
        <w:rPr>
          <w:rFonts w:hint="eastAsia"/>
        </w:rPr>
        <w:t>依據測試結果決定是否部署至正式環境。</w:t>
      </w:r>
    </w:p>
    <w:p w14:paraId="2C6EF394" w14:textId="77777777" w:rsidR="00C20AE4" w:rsidRPr="00E063F9" w:rsidRDefault="00C20AE4" w:rsidP="00C20AE4">
      <w:pPr>
        <w:pStyle w:val="3"/>
      </w:pPr>
      <w:r w:rsidRPr="00E063F9">
        <w:rPr>
          <w:rFonts w:hint="eastAsia"/>
        </w:rPr>
        <w:lastRenderedPageBreak/>
        <w:t>上線執行人員</w:t>
      </w:r>
    </w:p>
    <w:p w14:paraId="37833C40" w14:textId="77777777" w:rsidR="00C20AE4" w:rsidRPr="00E063F9" w:rsidRDefault="00C20AE4" w:rsidP="00C20AE4">
      <w:pPr>
        <w:pStyle w:val="4"/>
        <w:tabs>
          <w:tab w:val="clear" w:pos="1985"/>
        </w:tabs>
        <w:ind w:leftChars="450" w:left="1560" w:hangingChars="200" w:hanging="480"/>
      </w:pPr>
      <w:r w:rsidRPr="00E063F9">
        <w:rPr>
          <w:rFonts w:hint="eastAsia"/>
        </w:rPr>
        <w:t>確認上線前準備工作確實完成，與相關團體協議並取得上線授權。</w:t>
      </w:r>
    </w:p>
    <w:p w14:paraId="40AB21AA" w14:textId="77777777" w:rsidR="00C20AE4" w:rsidRPr="00E063F9" w:rsidRDefault="00C20AE4" w:rsidP="00C20AE4">
      <w:pPr>
        <w:pStyle w:val="4"/>
        <w:tabs>
          <w:tab w:val="clear" w:pos="1985"/>
        </w:tabs>
        <w:ind w:leftChars="450" w:left="1560" w:hangingChars="200" w:hanging="480"/>
      </w:pPr>
      <w:r w:rsidRPr="00E063F9">
        <w:rPr>
          <w:rFonts w:hint="eastAsia"/>
        </w:rPr>
        <w:t>負責原始程式碼與程式執行碼版本控制及過版之工作，與營運環境中程式執行碼之保管。</w:t>
      </w:r>
    </w:p>
    <w:p w14:paraId="00375C5D" w14:textId="77777777" w:rsidR="00C20AE4" w:rsidRPr="00E063F9" w:rsidRDefault="00C20AE4" w:rsidP="00C20AE4">
      <w:pPr>
        <w:pStyle w:val="4"/>
        <w:tabs>
          <w:tab w:val="clear" w:pos="1985"/>
        </w:tabs>
        <w:ind w:leftChars="450" w:left="1560" w:hangingChars="200" w:hanging="480"/>
      </w:pPr>
      <w:r w:rsidRPr="00E063F9">
        <w:rPr>
          <w:rFonts w:hint="eastAsia"/>
        </w:rPr>
        <w:t>依據上線異動申請書填載之內容，負責實際執行上線部署。</w:t>
      </w:r>
    </w:p>
    <w:p w14:paraId="66DF1AF3" w14:textId="77777777" w:rsidR="00C20AE4" w:rsidRPr="00E063F9" w:rsidRDefault="00C20AE4" w:rsidP="00C20AE4">
      <w:pPr>
        <w:pStyle w:val="4"/>
        <w:tabs>
          <w:tab w:val="clear" w:pos="1985"/>
        </w:tabs>
        <w:ind w:leftChars="450" w:left="1560" w:hangingChars="200" w:hanging="480"/>
      </w:pPr>
      <w:r w:rsidRPr="00E063F9">
        <w:rPr>
          <w:rFonts w:hint="eastAsia"/>
        </w:rPr>
        <w:t>負責通報上線部署之結果與相關人員，並記錄任何異常狀況及訊息。</w:t>
      </w:r>
    </w:p>
    <w:p w14:paraId="1819BAD7" w14:textId="77777777" w:rsidR="00C20AE4" w:rsidRPr="00E063F9" w:rsidRDefault="00C20AE4" w:rsidP="00C20AE4">
      <w:pPr>
        <w:pStyle w:val="4"/>
        <w:tabs>
          <w:tab w:val="clear" w:pos="1985"/>
        </w:tabs>
        <w:ind w:leftChars="450" w:left="1560" w:hangingChars="200" w:hanging="480"/>
      </w:pPr>
      <w:r w:rsidRPr="00E063F9">
        <w:rPr>
          <w:rFonts w:hint="eastAsia"/>
        </w:rPr>
        <w:t>協助上線提出者確認上線部署作業之結果。</w:t>
      </w:r>
      <w:bookmarkStart w:id="311" w:name="_Toc114550529"/>
      <w:bookmarkStart w:id="312" w:name="_Toc115677013"/>
      <w:bookmarkStart w:id="313" w:name="_Toc115677338"/>
      <w:bookmarkStart w:id="314" w:name="_Toc115677712"/>
    </w:p>
    <w:p w14:paraId="2E2194CF" w14:textId="77777777" w:rsidR="00CE78EA" w:rsidRPr="00E063F9" w:rsidRDefault="00CE78EA" w:rsidP="00CE78EA">
      <w:pPr>
        <w:pStyle w:val="2"/>
        <w:tabs>
          <w:tab w:val="clear" w:pos="1418"/>
        </w:tabs>
        <w:ind w:leftChars="150" w:left="1201" w:hangingChars="350" w:hanging="841"/>
      </w:pPr>
      <w:r w:rsidRPr="00E063F9">
        <w:rPr>
          <w:rFonts w:hint="eastAsia"/>
        </w:rPr>
        <w:t>法令遵循人員</w:t>
      </w:r>
    </w:p>
    <w:p w14:paraId="5956A6B5" w14:textId="77777777" w:rsidR="00CE78EA" w:rsidRPr="00E063F9" w:rsidRDefault="00CE78EA" w:rsidP="00A05C37">
      <w:pPr>
        <w:pStyle w:val="3"/>
      </w:pPr>
      <w:r w:rsidRPr="00E063F9">
        <w:rPr>
          <w:rFonts w:hint="eastAsia"/>
        </w:rPr>
        <w:t>檢視並確認「</w:t>
      </w:r>
      <w:r w:rsidRPr="00E063F9">
        <w:rPr>
          <w:rFonts w:hint="eastAsia"/>
        </w:rPr>
        <w:t>SO-08-001-F09_</w:t>
      </w:r>
      <w:r w:rsidRPr="00E063F9">
        <w:rPr>
          <w:rFonts w:hint="eastAsia"/>
        </w:rPr>
        <w:t>行動</w:t>
      </w:r>
      <w:r w:rsidRPr="00E063F9">
        <w:rPr>
          <w:rFonts w:hint="eastAsia"/>
        </w:rPr>
        <w:t>APP</w:t>
      </w:r>
      <w:r w:rsidRPr="00E063F9">
        <w:rPr>
          <w:rFonts w:hint="eastAsia"/>
        </w:rPr>
        <w:t>權限異動表」之行動應用程式所需權限與提供服務是否相當。</w:t>
      </w:r>
    </w:p>
    <w:p w14:paraId="6C4661F7" w14:textId="77777777" w:rsidR="00C20AE4" w:rsidRPr="00E063F9" w:rsidRDefault="00C20AE4" w:rsidP="00C20AE4">
      <w:pPr>
        <w:pStyle w:val="1"/>
        <w:tabs>
          <w:tab w:val="clear" w:pos="1134"/>
        </w:tabs>
        <w:ind w:left="0" w:firstLine="0"/>
      </w:pPr>
      <w:bookmarkStart w:id="315" w:name="_Toc353354579"/>
      <w:bookmarkStart w:id="316" w:name="_Toc354488035"/>
      <w:bookmarkStart w:id="317" w:name="_Toc354488213"/>
      <w:bookmarkStart w:id="318" w:name="_Toc373414861"/>
      <w:bookmarkStart w:id="319" w:name="_Toc382399032"/>
      <w:bookmarkStart w:id="320" w:name="_Toc523331445"/>
      <w:r w:rsidRPr="00E063F9">
        <w:t>作業內容</w:t>
      </w:r>
      <w:bookmarkEnd w:id="311"/>
      <w:bookmarkEnd w:id="312"/>
      <w:bookmarkEnd w:id="313"/>
      <w:bookmarkEnd w:id="314"/>
      <w:bookmarkEnd w:id="315"/>
      <w:bookmarkEnd w:id="316"/>
      <w:bookmarkEnd w:id="317"/>
      <w:bookmarkEnd w:id="318"/>
      <w:bookmarkEnd w:id="319"/>
      <w:bookmarkEnd w:id="320"/>
    </w:p>
    <w:p w14:paraId="6329365E" w14:textId="77777777" w:rsidR="00C20AE4" w:rsidRPr="00E063F9" w:rsidRDefault="00C20AE4" w:rsidP="00C20AE4">
      <w:pPr>
        <w:pStyle w:val="2"/>
        <w:tabs>
          <w:tab w:val="clear" w:pos="1418"/>
        </w:tabs>
        <w:ind w:leftChars="150" w:left="1201" w:hangingChars="350" w:hanging="841"/>
      </w:pPr>
      <w:bookmarkStart w:id="321" w:name="_Toc115677014"/>
      <w:bookmarkStart w:id="322" w:name="_Toc115677339"/>
      <w:bookmarkStart w:id="323" w:name="_Toc115677713"/>
      <w:bookmarkStart w:id="324" w:name="_Toc353354580"/>
      <w:bookmarkStart w:id="325" w:name="_Toc354488036"/>
      <w:bookmarkStart w:id="326" w:name="_Toc354488214"/>
      <w:bookmarkStart w:id="327" w:name="_Toc373414862"/>
      <w:bookmarkStart w:id="328" w:name="_Toc382399033"/>
      <w:bookmarkStart w:id="329" w:name="_Toc523331446"/>
      <w:bookmarkStart w:id="330" w:name="_Toc114550530"/>
      <w:bookmarkStart w:id="331" w:name="_Toc78793646"/>
      <w:bookmarkStart w:id="332" w:name="_Toc83524762"/>
      <w:r w:rsidRPr="00E063F9">
        <w:t>開發、營運環境之隔離</w:t>
      </w:r>
      <w:bookmarkEnd w:id="321"/>
      <w:bookmarkEnd w:id="322"/>
      <w:bookmarkEnd w:id="323"/>
      <w:bookmarkEnd w:id="324"/>
      <w:bookmarkEnd w:id="325"/>
      <w:bookmarkEnd w:id="326"/>
      <w:bookmarkEnd w:id="327"/>
      <w:bookmarkEnd w:id="328"/>
      <w:bookmarkEnd w:id="329"/>
    </w:p>
    <w:p w14:paraId="3F1794E2" w14:textId="77777777" w:rsidR="00C20AE4" w:rsidRPr="00E063F9" w:rsidRDefault="00C20AE4" w:rsidP="00C20AE4">
      <w:pPr>
        <w:pStyle w:val="3"/>
      </w:pPr>
      <w:r w:rsidRPr="00E063F9">
        <w:t>營運環境與開發環境網路實體隔離，營運</w:t>
      </w:r>
      <w:r w:rsidRPr="00E063F9">
        <w:rPr>
          <w:rFonts w:hint="eastAsia"/>
        </w:rPr>
        <w:t>正式</w:t>
      </w:r>
      <w:r w:rsidRPr="00E063F9">
        <w:t>環境上</w:t>
      </w:r>
      <w:r w:rsidRPr="00E063F9">
        <w:rPr>
          <w:rFonts w:hint="eastAsia"/>
        </w:rPr>
        <w:t>除緊急上線外</w:t>
      </w:r>
      <w:r w:rsidRPr="00E063F9">
        <w:t>，不得進行程式修改及開發之活動，且其維運作業（如變更過版、日常操作</w:t>
      </w:r>
      <w:r w:rsidRPr="00E063F9">
        <w:t>…</w:t>
      </w:r>
      <w:r w:rsidRPr="00E063F9">
        <w:t>等）相關人員</w:t>
      </w:r>
      <w:r w:rsidRPr="00E063F9">
        <w:rPr>
          <w:rFonts w:hint="eastAsia"/>
        </w:rPr>
        <w:t>之執行與</w:t>
      </w:r>
      <w:r w:rsidRPr="00E063F9">
        <w:t>授權，均依</w:t>
      </w:r>
      <w:r w:rsidRPr="00E063F9">
        <w:rPr>
          <w:rFonts w:hint="eastAsia"/>
        </w:rPr>
        <w:t>下列規定事宜辦理</w:t>
      </w:r>
      <w:r w:rsidRPr="00E063F9">
        <w:t>。</w:t>
      </w:r>
    </w:p>
    <w:p w14:paraId="06B768B0" w14:textId="77777777" w:rsidR="00C20AE4" w:rsidRPr="00E063F9" w:rsidRDefault="00C20AE4" w:rsidP="00C20AE4">
      <w:pPr>
        <w:pStyle w:val="3"/>
      </w:pPr>
      <w:r w:rsidRPr="00E063F9">
        <w:t>開發環境之變更過版，由</w:t>
      </w:r>
      <w:r w:rsidRPr="00E063F9">
        <w:rPr>
          <w:rFonts w:hint="eastAsia"/>
        </w:rPr>
        <w:t>開發單位指定專責人員自行維護管理</w:t>
      </w:r>
      <w:r w:rsidRPr="00E063F9">
        <w:t>。</w:t>
      </w:r>
    </w:p>
    <w:p w14:paraId="4537DF76" w14:textId="77777777" w:rsidR="00C20AE4" w:rsidRPr="00E063F9" w:rsidRDefault="00C20AE4" w:rsidP="00C20AE4">
      <w:pPr>
        <w:pStyle w:val="3"/>
      </w:pPr>
      <w:r w:rsidRPr="00E063F9">
        <w:t>需求</w:t>
      </w:r>
      <w:r w:rsidRPr="00E063F9">
        <w:t>/</w:t>
      </w:r>
      <w:r w:rsidRPr="00E063F9">
        <w:t>問題申請流程</w:t>
      </w:r>
      <w:r w:rsidRPr="00E063F9">
        <w:rPr>
          <w:rFonts w:hint="eastAsia"/>
        </w:rPr>
        <w:t>：</w:t>
      </w:r>
    </w:p>
    <w:p w14:paraId="0B847C33" w14:textId="170353BD" w:rsidR="00C20AE4" w:rsidRPr="00E063F9" w:rsidRDefault="00C20AE4" w:rsidP="00C20AE4">
      <w:pPr>
        <w:pStyle w:val="4"/>
        <w:tabs>
          <w:tab w:val="clear" w:pos="1985"/>
        </w:tabs>
        <w:ind w:leftChars="450" w:left="1560" w:hangingChars="200" w:hanging="480"/>
      </w:pPr>
      <w:r w:rsidRPr="00E063F9">
        <w:t>申請作業：</w:t>
      </w:r>
      <w:r w:rsidRPr="00E063F9">
        <w:rPr>
          <w:rFonts w:hint="eastAsia"/>
        </w:rPr>
        <w:t>業務單位</w:t>
      </w:r>
      <w:r w:rsidRPr="00E063F9">
        <w:t>對現行系統有新增需求或發現問題者，由相關經辦</w:t>
      </w:r>
      <w:r w:rsidRPr="00E063F9">
        <w:rPr>
          <w:rFonts w:hint="eastAsia"/>
        </w:rPr>
        <w:t>於</w:t>
      </w:r>
      <w:r w:rsidRPr="00E063F9">
        <w:rPr>
          <w:rFonts w:hint="eastAsia"/>
        </w:rPr>
        <w:t>CIS</w:t>
      </w:r>
      <w:r w:rsidRPr="00E063F9">
        <w:t>填</w:t>
      </w:r>
      <w:r w:rsidRPr="00E063F9">
        <w:rPr>
          <w:rFonts w:hint="eastAsia"/>
        </w:rPr>
        <w:t>寫</w:t>
      </w:r>
      <w:r w:rsidRPr="00E063F9">
        <w:t>《</w:t>
      </w:r>
      <w:del w:id="333" w:author="王奎元資訊部策略發展處" w:date="2024-01-23T17:30:00Z">
        <w:r w:rsidRPr="00E063F9" w:rsidDel="00104460">
          <w:rPr>
            <w:rFonts w:hint="eastAsia"/>
          </w:rPr>
          <w:delText>SO-O8-001-F01_</w:delText>
        </w:r>
      </w:del>
      <w:r w:rsidRPr="00E063F9">
        <w:rPr>
          <w:rFonts w:hint="eastAsia"/>
        </w:rPr>
        <w:t>需求申請單</w:t>
      </w:r>
      <w:r w:rsidRPr="00E063F9">
        <w:t>》，經該部</w:t>
      </w:r>
      <w:r w:rsidRPr="00E063F9">
        <w:rPr>
          <w:rFonts w:hint="eastAsia"/>
        </w:rPr>
        <w:t>門</w:t>
      </w:r>
      <w:r w:rsidRPr="00E063F9">
        <w:t>主管</w:t>
      </w:r>
      <w:r w:rsidRPr="00E063F9">
        <w:rPr>
          <w:rFonts w:hint="eastAsia"/>
        </w:rPr>
        <w:t>或該部門指定之權責人員</w:t>
      </w:r>
      <w:r w:rsidRPr="00E063F9">
        <w:t>簽核，</w:t>
      </w:r>
      <w:r w:rsidRPr="00E063F9">
        <w:rPr>
          <w:rFonts w:hint="eastAsia"/>
        </w:rPr>
        <w:t>如為各開發單位自行發現或自行改善者</w:t>
      </w:r>
      <w:r w:rsidRPr="00E063F9">
        <w:t>，</w:t>
      </w:r>
      <w:r w:rsidRPr="00E063F9">
        <w:rPr>
          <w:rFonts w:hint="eastAsia"/>
        </w:rPr>
        <w:t>由開發單位</w:t>
      </w:r>
      <w:r w:rsidRPr="00E063F9">
        <w:t>填</w:t>
      </w:r>
      <w:r w:rsidRPr="00E063F9">
        <w:rPr>
          <w:rFonts w:hint="eastAsia"/>
        </w:rPr>
        <w:t>寫</w:t>
      </w:r>
      <w:r w:rsidRPr="00E063F9">
        <w:t>《</w:t>
      </w:r>
      <w:del w:id="334" w:author="王奎元資訊部策略發展處" w:date="2024-01-23T17:30:00Z">
        <w:r w:rsidRPr="00E063F9" w:rsidDel="00104460">
          <w:rPr>
            <w:rFonts w:hint="eastAsia"/>
          </w:rPr>
          <w:delText>SO-O8-001-F01_</w:delText>
        </w:r>
      </w:del>
      <w:r w:rsidRPr="00E063F9">
        <w:rPr>
          <w:rFonts w:hint="eastAsia"/>
        </w:rPr>
        <w:t>需求申請單</w:t>
      </w:r>
      <w:r w:rsidRPr="00E063F9">
        <w:t>》</w:t>
      </w:r>
      <w:r w:rsidRPr="00E063F9">
        <w:rPr>
          <w:rFonts w:hint="eastAsia"/>
        </w:rPr>
        <w:t>，由該開發單位之處主管核准</w:t>
      </w:r>
      <w:r w:rsidRPr="00E063F9">
        <w:t>。</w:t>
      </w:r>
    </w:p>
    <w:p w14:paraId="749D6B31" w14:textId="5B65FA56" w:rsidR="00C20AE4" w:rsidRPr="00E063F9" w:rsidRDefault="00C20AE4" w:rsidP="00C20AE4">
      <w:pPr>
        <w:pStyle w:val="4"/>
        <w:tabs>
          <w:tab w:val="clear" w:pos="1985"/>
        </w:tabs>
        <w:ind w:leftChars="450" w:left="1560" w:hangingChars="200" w:hanging="480"/>
      </w:pPr>
      <w:r w:rsidRPr="00E063F9">
        <w:rPr>
          <w:rFonts w:cs="Arial"/>
        </w:rPr>
        <w:t>審核作業：</w:t>
      </w:r>
      <w:r w:rsidRPr="00E063F9">
        <w:rPr>
          <w:rFonts w:cs="Arial" w:hint="eastAsia"/>
        </w:rPr>
        <w:t>策略發展處</w:t>
      </w:r>
      <w:r w:rsidRPr="00E063F9">
        <w:rPr>
          <w:rFonts w:cs="Arial"/>
        </w:rPr>
        <w:t>於收到《</w:t>
      </w:r>
      <w:del w:id="335" w:author="王奎元資訊部策略發展處" w:date="2024-01-23T17:30:00Z">
        <w:r w:rsidRPr="00E063F9" w:rsidDel="00104460">
          <w:rPr>
            <w:rFonts w:cs="Arial" w:hint="eastAsia"/>
          </w:rPr>
          <w:delText>SO-O8-001-F01_</w:delText>
        </w:r>
      </w:del>
      <w:r w:rsidRPr="00E063F9">
        <w:rPr>
          <w:rFonts w:cs="Arial" w:hint="eastAsia"/>
        </w:rPr>
        <w:t>需求申請單</w:t>
      </w:r>
      <w:r w:rsidRPr="00E063F9">
        <w:rPr>
          <w:rFonts w:cs="Arial"/>
        </w:rPr>
        <w:t>》後，</w:t>
      </w:r>
      <w:r w:rsidRPr="00E063F9">
        <w:rPr>
          <w:rFonts w:cs="Arial" w:hint="eastAsia"/>
        </w:rPr>
        <w:t>審核需求之</w:t>
      </w:r>
      <w:r w:rsidRPr="00E063F9">
        <w:rPr>
          <w:rFonts w:hint="eastAsia"/>
        </w:rPr>
        <w:t>適當性及需求資料之完整性</w:t>
      </w:r>
      <w:r w:rsidRPr="00E063F9">
        <w:t>，</w:t>
      </w:r>
      <w:r w:rsidRPr="00E063F9">
        <w:rPr>
          <w:rFonts w:hint="eastAsia"/>
        </w:rPr>
        <w:t>彙整需求於主管會議進行需求確認</w:t>
      </w:r>
      <w:r w:rsidRPr="00E063F9">
        <w:t>，</w:t>
      </w:r>
      <w:r w:rsidRPr="00E063F9">
        <w:rPr>
          <w:rFonts w:hint="eastAsia"/>
        </w:rPr>
        <w:t>如重大或</w:t>
      </w:r>
      <w:proofErr w:type="gramStart"/>
      <w:r w:rsidRPr="00E063F9">
        <w:rPr>
          <w:rFonts w:hint="eastAsia"/>
        </w:rPr>
        <w:t>需跨處室</w:t>
      </w:r>
      <w:proofErr w:type="gramEnd"/>
      <w:r w:rsidRPr="00E063F9">
        <w:rPr>
          <w:rFonts w:hint="eastAsia"/>
        </w:rPr>
        <w:t>協調之需求</w:t>
      </w:r>
      <w:r w:rsidRPr="00E063F9">
        <w:t>，</w:t>
      </w:r>
      <w:r w:rsidRPr="00E063F9">
        <w:rPr>
          <w:rFonts w:hint="eastAsia"/>
        </w:rPr>
        <w:t>轉為專案並指派專案負責人了解與評估</w:t>
      </w:r>
      <w:r w:rsidRPr="00E063F9">
        <w:t>，</w:t>
      </w:r>
      <w:r w:rsidRPr="00E063F9">
        <w:rPr>
          <w:rFonts w:hint="eastAsia"/>
        </w:rPr>
        <w:t>會後策略發展處負責處理需求單之歸屬部門與分攤比例</w:t>
      </w:r>
      <w:r w:rsidRPr="00E063F9">
        <w:t>，</w:t>
      </w:r>
      <w:r w:rsidRPr="00E063F9">
        <w:rPr>
          <w:rFonts w:hint="eastAsia"/>
        </w:rPr>
        <w:t>分派應用系統擁有者負責處理</w:t>
      </w:r>
      <w:r w:rsidRPr="00E063F9">
        <w:t>。</w:t>
      </w:r>
    </w:p>
    <w:p w14:paraId="56263F9E" w14:textId="6BD99FD7" w:rsidR="00C20AE4" w:rsidRPr="0042741A" w:rsidRDefault="00C20AE4" w:rsidP="00C20AE4">
      <w:pPr>
        <w:pStyle w:val="4"/>
        <w:tabs>
          <w:tab w:val="clear" w:pos="1985"/>
        </w:tabs>
        <w:ind w:leftChars="450" w:left="1560" w:hangingChars="200" w:hanging="480"/>
      </w:pPr>
      <w:r w:rsidRPr="0042741A">
        <w:rPr>
          <w:rFonts w:hint="eastAsia"/>
        </w:rPr>
        <w:t>主管會議：</w:t>
      </w:r>
      <w:r w:rsidRPr="00D8645D">
        <w:rPr>
          <w:rFonts w:hint="eastAsia"/>
        </w:rPr>
        <w:t>定期召開主管會議討論提報之議題，</w:t>
      </w:r>
      <w:ins w:id="336" w:author="簡孝芸資訊部策略發展處" w:date="2023-08-21T14:46:00Z">
        <w:r w:rsidR="0009638A" w:rsidRPr="00D8645D">
          <w:rPr>
            <w:rFonts w:hint="eastAsia"/>
            <w:rPrChange w:id="337" w:author="王奎元資訊部資訊安全處" w:date="2025-07-04T16:44:00Z" w16du:dateUtc="2025-07-04T08:44:00Z">
              <w:rPr>
                <w:rFonts w:hint="eastAsia"/>
                <w:highlight w:val="yellow"/>
              </w:rPr>
            </w:rPrChange>
          </w:rPr>
          <w:t>依各專案安排</w:t>
        </w:r>
      </w:ins>
      <w:ins w:id="338" w:author="簡孝芸資訊部策略發展處" w:date="2023-08-21T14:48:00Z">
        <w:r w:rsidR="00AD61FE" w:rsidRPr="00D8645D">
          <w:rPr>
            <w:rFonts w:hint="eastAsia"/>
            <w:rPrChange w:id="339" w:author="王奎元資訊部資訊安全處" w:date="2025-07-04T16:44:00Z" w16du:dateUtc="2025-07-04T08:44:00Z">
              <w:rPr>
                <w:rFonts w:hint="eastAsia"/>
                <w:highlight w:val="yellow"/>
              </w:rPr>
            </w:rPrChange>
          </w:rPr>
          <w:t>專案</w:t>
        </w:r>
      </w:ins>
      <w:ins w:id="340" w:author="簡孝芸資訊部策略發展處" w:date="2023-08-21T14:46:00Z">
        <w:r w:rsidR="008D3C02" w:rsidRPr="00D8645D">
          <w:rPr>
            <w:rFonts w:hint="eastAsia"/>
            <w:rPrChange w:id="341" w:author="王奎元資訊部資訊安全處" w:date="2025-07-04T16:44:00Z" w16du:dateUtc="2025-07-04T08:44:00Z">
              <w:rPr>
                <w:rFonts w:hint="eastAsia"/>
                <w:highlight w:val="yellow"/>
              </w:rPr>
            </w:rPrChange>
          </w:rPr>
          <w:t>進度檢討</w:t>
        </w:r>
      </w:ins>
      <w:ins w:id="342" w:author="簡孝芸資訊部策略發展處" w:date="2023-08-21T14:47:00Z">
        <w:r w:rsidR="008D3C02" w:rsidRPr="00D8645D">
          <w:rPr>
            <w:rFonts w:hint="eastAsia"/>
            <w:rPrChange w:id="343" w:author="王奎元資訊部資訊安全處" w:date="2025-07-04T16:44:00Z" w16du:dateUtc="2025-07-04T08:44:00Z">
              <w:rPr>
                <w:rFonts w:hint="eastAsia"/>
                <w:highlight w:val="yellow"/>
              </w:rPr>
            </w:rPrChange>
          </w:rPr>
          <w:t>與待辦</w:t>
        </w:r>
      </w:ins>
      <w:ins w:id="344" w:author="簡孝芸資訊部策略發展處" w:date="2023-08-21T14:48:00Z">
        <w:r w:rsidR="00796E09" w:rsidRPr="00D8645D">
          <w:rPr>
            <w:rFonts w:hint="eastAsia"/>
            <w:rPrChange w:id="345" w:author="王奎元資訊部資訊安全處" w:date="2025-07-04T16:44:00Z" w16du:dateUtc="2025-07-04T08:44:00Z">
              <w:rPr>
                <w:rFonts w:hint="eastAsia"/>
                <w:highlight w:val="yellow"/>
              </w:rPr>
            </w:rPrChange>
          </w:rPr>
          <w:t>事項追蹤</w:t>
        </w:r>
      </w:ins>
      <w:del w:id="346" w:author="簡孝芸資訊部策略發展處" w:date="2023-08-21T14:47:00Z">
        <w:r w:rsidRPr="00D8645D" w:rsidDel="00B34FA3">
          <w:rPr>
            <w:rFonts w:hint="eastAsia"/>
          </w:rPr>
          <w:delText>每雙週固定追蹤檢討專案與待辦</w:delText>
        </w:r>
      </w:del>
      <w:del w:id="347" w:author="簡孝芸資訊部策略發展處" w:date="2023-08-21T14:48:00Z">
        <w:r w:rsidRPr="00D8645D" w:rsidDel="00796E09">
          <w:rPr>
            <w:rFonts w:hint="eastAsia"/>
          </w:rPr>
          <w:delText>事項</w:delText>
        </w:r>
      </w:del>
      <w:del w:id="348" w:author="簡孝芸資訊部策略發展處" w:date="2023-08-21T14:47:00Z">
        <w:r w:rsidRPr="00D8645D" w:rsidDel="0097281A">
          <w:rPr>
            <w:rFonts w:hint="eastAsia"/>
          </w:rPr>
          <w:delText>進行之進度</w:delText>
        </w:r>
      </w:del>
      <w:r w:rsidRPr="00D8645D">
        <w:rPr>
          <w:rFonts w:hint="eastAsia"/>
        </w:rPr>
        <w:t>，由專案負責人報告或由專案負責人之權責主管負責報告進度。</w:t>
      </w:r>
    </w:p>
    <w:p w14:paraId="14638451" w14:textId="77777777" w:rsidR="00C20AE4" w:rsidRPr="00E063F9" w:rsidRDefault="00C20AE4" w:rsidP="00C20AE4">
      <w:pPr>
        <w:pStyle w:val="3"/>
      </w:pPr>
      <w:r w:rsidRPr="00E063F9">
        <w:t>從開發暨維護至正式</w:t>
      </w:r>
      <w:r w:rsidRPr="00E063F9">
        <w:rPr>
          <w:rFonts w:hint="eastAsia"/>
        </w:rPr>
        <w:t>營運</w:t>
      </w:r>
      <w:r w:rsidRPr="00E063F9">
        <w:t>運作流程如下：</w:t>
      </w:r>
    </w:p>
    <w:p w14:paraId="48D7CAD4" w14:textId="77777777" w:rsidR="00C20AE4" w:rsidRPr="00E063F9" w:rsidRDefault="00C20AE4" w:rsidP="00C20AE4">
      <w:pPr>
        <w:pStyle w:val="30"/>
      </w:pPr>
      <w:r w:rsidRPr="00E063F9">
        <w:t>開發作業流程請參考《</w:t>
      </w:r>
      <w:r w:rsidRPr="00E063F9">
        <w:rPr>
          <w:rFonts w:hint="eastAsia"/>
        </w:rPr>
        <w:t>SO-08-001-</w:t>
      </w:r>
      <w:r w:rsidRPr="00E063F9">
        <w:rPr>
          <w:rFonts w:hint="eastAsia"/>
        </w:rPr>
        <w:t>附件</w:t>
      </w:r>
      <w:r w:rsidRPr="00E063F9">
        <w:rPr>
          <w:rFonts w:hint="eastAsia"/>
        </w:rPr>
        <w:t>A_</w:t>
      </w:r>
      <w:r w:rsidRPr="00E063F9">
        <w:rPr>
          <w:rFonts w:hint="eastAsia"/>
        </w:rPr>
        <w:t>資訊系統開發維護暨上線作業流程圖</w:t>
      </w:r>
      <w:r w:rsidRPr="00E063F9">
        <w:t>》。</w:t>
      </w:r>
    </w:p>
    <w:p w14:paraId="198CF1B9" w14:textId="77777777" w:rsidR="00C20AE4" w:rsidRPr="00E063F9" w:rsidRDefault="00C20AE4" w:rsidP="00C20AE4">
      <w:pPr>
        <w:pStyle w:val="4"/>
        <w:tabs>
          <w:tab w:val="clear" w:pos="1985"/>
        </w:tabs>
        <w:ind w:leftChars="450" w:left="1560" w:hangingChars="200" w:hanging="480"/>
      </w:pPr>
      <w:r w:rsidRPr="00E063F9">
        <w:rPr>
          <w:rFonts w:hint="eastAsia"/>
        </w:rPr>
        <w:t>開發單位：開發單位自行做開發程式版本控制以及標記線上作業之版本</w:t>
      </w:r>
      <w:r w:rsidRPr="00E063F9">
        <w:t>，</w:t>
      </w:r>
      <w:r w:rsidRPr="00E063F9">
        <w:rPr>
          <w:rFonts w:hint="eastAsia"/>
        </w:rPr>
        <w:t>修改維護程式時自行決定是否申請從維運單位維護之線上程式碼版本取得程式碼</w:t>
      </w:r>
      <w:r w:rsidRPr="00E063F9">
        <w:rPr>
          <w:rFonts w:hint="eastAsia"/>
        </w:rPr>
        <w:lastRenderedPageBreak/>
        <w:t>進行程式修改</w:t>
      </w:r>
      <w:r w:rsidRPr="00E063F9">
        <w:t>，</w:t>
      </w:r>
      <w:r w:rsidRPr="00E063F9">
        <w:rPr>
          <w:rFonts w:hint="eastAsia"/>
        </w:rPr>
        <w:t>如是</w:t>
      </w:r>
      <w:r w:rsidRPr="00E063F9">
        <w:t>，須</w:t>
      </w:r>
      <w:r w:rsidRPr="00E063F9">
        <w:rPr>
          <w:rFonts w:hint="eastAsia"/>
        </w:rPr>
        <w:t>由程式進館人員負責將程式碼置於開發單位指定目錄</w:t>
      </w:r>
      <w:r w:rsidRPr="00E063F9">
        <w:t>。</w:t>
      </w:r>
    </w:p>
    <w:p w14:paraId="4F21FD5B" w14:textId="43F256C7" w:rsidR="00C20AE4" w:rsidRPr="00E063F9" w:rsidRDefault="00C20AE4" w:rsidP="00C20AE4">
      <w:pPr>
        <w:pStyle w:val="4"/>
        <w:tabs>
          <w:tab w:val="clear" w:pos="1985"/>
        </w:tabs>
        <w:ind w:leftChars="450" w:left="1560" w:hangingChars="200" w:hanging="480"/>
      </w:pPr>
      <w:r w:rsidRPr="00E063F9">
        <w:t>開發作業：</w:t>
      </w:r>
      <w:r w:rsidRPr="00E063F9">
        <w:rPr>
          <w:rFonts w:hint="eastAsia"/>
        </w:rPr>
        <w:t>開發單位之</w:t>
      </w:r>
      <w:r w:rsidRPr="00E063F9">
        <w:t>程式開發人員</w:t>
      </w:r>
      <w:r w:rsidRPr="00E063F9">
        <w:rPr>
          <w:rFonts w:hint="eastAsia"/>
        </w:rPr>
        <w:t>依需求單</w:t>
      </w:r>
      <w:r w:rsidR="00B85CF1" w:rsidRPr="00200E9E">
        <w:rPr>
          <w:rFonts w:hint="eastAsia"/>
          <w:rPrChange w:id="349" w:author="王奎元資訊部策略發展處" w:date="2023-08-21T13:55:00Z">
            <w:rPr>
              <w:rFonts w:hint="eastAsia"/>
              <w:color w:val="FF0000"/>
            </w:rPr>
          </w:rPrChange>
        </w:rPr>
        <w:t>或事件單</w:t>
      </w:r>
      <w:r w:rsidRPr="00E063F9">
        <w:rPr>
          <w:rFonts w:hint="eastAsia"/>
        </w:rPr>
        <w:t>新增或進行</w:t>
      </w:r>
      <w:r w:rsidRPr="00E063F9">
        <w:t>異動</w:t>
      </w:r>
      <w:r w:rsidRPr="00E063F9">
        <w:rPr>
          <w:rFonts w:hint="eastAsia"/>
        </w:rPr>
        <w:t>維護</w:t>
      </w:r>
      <w:r w:rsidRPr="00E063F9">
        <w:t>程式。</w:t>
      </w:r>
    </w:p>
    <w:p w14:paraId="660159E8" w14:textId="77777777" w:rsidR="00C20AE4" w:rsidRPr="00AE3CD3" w:rsidRDefault="00C20AE4" w:rsidP="00C20AE4">
      <w:pPr>
        <w:pStyle w:val="4"/>
        <w:tabs>
          <w:tab w:val="clear" w:pos="1985"/>
        </w:tabs>
        <w:ind w:leftChars="450" w:left="1560" w:hangingChars="200" w:hanging="480"/>
      </w:pPr>
      <w:r w:rsidRPr="00E063F9">
        <w:t>單元測試：</w:t>
      </w:r>
      <w:r w:rsidRPr="00E063F9">
        <w:rPr>
          <w:rFonts w:hint="eastAsia"/>
        </w:rPr>
        <w:t>程式開發人員於程式異動或開發結束後</w:t>
      </w:r>
      <w:r w:rsidRPr="00E063F9">
        <w:t>，需進行單元測試，單元測</w:t>
      </w:r>
      <w:r w:rsidRPr="00AE3CD3">
        <w:t>試方法由程式</w:t>
      </w:r>
      <w:r w:rsidRPr="00AE3CD3">
        <w:rPr>
          <w:rFonts w:hint="eastAsia"/>
        </w:rPr>
        <w:t>開發人員負責。</w:t>
      </w:r>
    </w:p>
    <w:p w14:paraId="5CE30EEB" w14:textId="76E98568" w:rsidR="00C20AE4" w:rsidRPr="00AE3CD3" w:rsidRDefault="00C20AE4" w:rsidP="00C20AE4">
      <w:pPr>
        <w:pStyle w:val="4"/>
        <w:tabs>
          <w:tab w:val="clear" w:pos="1985"/>
        </w:tabs>
        <w:ind w:leftChars="450" w:left="1560" w:hangingChars="200" w:hanging="480"/>
      </w:pPr>
      <w:r w:rsidRPr="00AE3CD3">
        <w:rPr>
          <w:rFonts w:hint="eastAsia"/>
        </w:rPr>
        <w:t>整合</w:t>
      </w:r>
      <w:r w:rsidRPr="00AE3CD3">
        <w:t>測試</w:t>
      </w:r>
      <w:r w:rsidRPr="00AE3CD3">
        <w:rPr>
          <w:rFonts w:hint="eastAsia"/>
        </w:rPr>
        <w:t>作業</w:t>
      </w:r>
      <w:r w:rsidRPr="00AE3CD3">
        <w:t>：如異動或開發</w:t>
      </w:r>
      <w:r w:rsidRPr="00AE3CD3">
        <w:rPr>
          <w:rFonts w:hint="eastAsia"/>
        </w:rPr>
        <w:t>系統</w:t>
      </w:r>
      <w:r w:rsidRPr="00AE3CD3">
        <w:t>屬</w:t>
      </w:r>
      <w:r w:rsidRPr="00AE3CD3">
        <w:rPr>
          <w:rFonts w:hint="eastAsia"/>
        </w:rPr>
        <w:t>新系統開發或跨系統功能，經開發單位完成單元性測試後，須由測試人員進行測試</w:t>
      </w:r>
    </w:p>
    <w:p w14:paraId="0DC02DF5" w14:textId="77777777" w:rsidR="00C20AE4" w:rsidRPr="00AE3CD3" w:rsidRDefault="00C20AE4" w:rsidP="00C20AE4">
      <w:pPr>
        <w:pStyle w:val="4"/>
        <w:tabs>
          <w:tab w:val="clear" w:pos="1985"/>
        </w:tabs>
        <w:ind w:leftChars="450" w:left="1560" w:hangingChars="200" w:hanging="480"/>
      </w:pPr>
      <w:r w:rsidRPr="00AE3CD3">
        <w:t>線上異動進館由進館人員擔任，分為一般進館程序與緊急進館程序，</w:t>
      </w:r>
    </w:p>
    <w:p w14:paraId="20AFC8A7" w14:textId="4E2640DA" w:rsidR="00C20AE4" w:rsidRPr="00E063F9" w:rsidRDefault="00C20AE4" w:rsidP="00C20AE4">
      <w:pPr>
        <w:pStyle w:val="5"/>
        <w:tabs>
          <w:tab w:val="clear" w:pos="2269"/>
        </w:tabs>
        <w:ind w:leftChars="600" w:left="1680" w:hangingChars="100" w:hanging="240"/>
      </w:pPr>
      <w:r w:rsidRPr="00AE3CD3">
        <w:t>一般進館程序</w:t>
      </w:r>
      <w:r w:rsidRPr="00AE3CD3">
        <w:rPr>
          <w:rFonts w:hint="eastAsia"/>
        </w:rPr>
        <w:t>：</w:t>
      </w:r>
      <w:r w:rsidRPr="00AE3CD3">
        <w:t>進館人員務必確認開發主管或代理人核准，測試人員測試後簽名以及</w:t>
      </w:r>
      <w:proofErr w:type="gramStart"/>
      <w:r w:rsidRPr="00AE3CD3">
        <w:t>需求單</w:t>
      </w:r>
      <w:r w:rsidRPr="00AE3CD3">
        <w:rPr>
          <w:rFonts w:hint="eastAsia"/>
        </w:rPr>
        <w:t>經需求</w:t>
      </w:r>
      <w:proofErr w:type="gramEnd"/>
      <w:r w:rsidRPr="00AE3CD3">
        <w:rPr>
          <w:rFonts w:hint="eastAsia"/>
        </w:rPr>
        <w:t>單位完成上線簽核確認</w:t>
      </w:r>
      <w:r w:rsidRPr="00AE3CD3">
        <w:t>，依《</w:t>
      </w:r>
      <w:del w:id="350" w:author="王奎元資訊部策略發展處" w:date="2024-01-23T17:30:00Z">
        <w:r w:rsidRPr="00AE3CD3" w:rsidDel="00104460">
          <w:delText>SO-08-001-F03</w:delText>
        </w:r>
        <w:r w:rsidRPr="00AE3CD3" w:rsidDel="00104460">
          <w:rPr>
            <w:rFonts w:hint="eastAsia"/>
          </w:rPr>
          <w:delText>_</w:delText>
        </w:r>
      </w:del>
      <w:r w:rsidRPr="00AE3CD3">
        <w:t>上線異動申請書》之記載內容將程式安裝於正式環境後確認無誤，</w:t>
      </w:r>
      <w:r w:rsidRPr="00AE3CD3">
        <w:rPr>
          <w:rFonts w:hint="eastAsia"/>
        </w:rPr>
        <w:t>由進館人員每天公告各系統上線進館之程式，</w:t>
      </w:r>
      <w:r w:rsidRPr="00AE3CD3">
        <w:t>有關交易系統進館時間於</w:t>
      </w:r>
      <w:r w:rsidRPr="00E063F9">
        <w:t>下午</w:t>
      </w:r>
      <w:r w:rsidRPr="00E063F9">
        <w:rPr>
          <w:rFonts w:hint="eastAsia"/>
        </w:rPr>
        <w:t>三點</w:t>
      </w:r>
      <w:r w:rsidRPr="00E063F9">
        <w:t>之後進行。</w:t>
      </w:r>
      <w:r w:rsidRPr="00E063F9">
        <w:rPr>
          <w:rFonts w:hint="eastAsia"/>
        </w:rPr>
        <w:t>凌群系統進館</w:t>
      </w:r>
      <w:proofErr w:type="gramStart"/>
      <w:r w:rsidRPr="00E063F9">
        <w:rPr>
          <w:rFonts w:hint="eastAsia"/>
        </w:rPr>
        <w:t>人員須產製</w:t>
      </w:r>
      <w:proofErr w:type="gramEnd"/>
      <w:r w:rsidRPr="00E063F9">
        <w:rPr>
          <w:rFonts w:hint="eastAsia"/>
        </w:rPr>
        <w:t>程式比較清單並附於</w:t>
      </w:r>
      <w:r w:rsidR="00EA121B" w:rsidRPr="00E063F9">
        <w:rPr>
          <w:rFonts w:hint="eastAsia"/>
        </w:rPr>
        <w:t>《</w:t>
      </w:r>
      <w:del w:id="351" w:author="王奎元資訊部策略發展處" w:date="2024-01-23T17:30:00Z">
        <w:r w:rsidR="00EA121B" w:rsidRPr="00E063F9" w:rsidDel="00104460">
          <w:rPr>
            <w:rFonts w:hint="eastAsia"/>
          </w:rPr>
          <w:delText>SO-08-001-F03_</w:delText>
        </w:r>
      </w:del>
      <w:r w:rsidR="00EA121B" w:rsidRPr="00E063F9">
        <w:rPr>
          <w:rFonts w:hint="eastAsia"/>
        </w:rPr>
        <w:t>上線異動申請書》</w:t>
      </w:r>
      <w:r w:rsidRPr="00E063F9">
        <w:rPr>
          <w:rFonts w:hint="eastAsia"/>
        </w:rPr>
        <w:t>中。</w:t>
      </w:r>
    </w:p>
    <w:p w14:paraId="12B16E6F" w14:textId="1AB3435A" w:rsidR="00C20AE4" w:rsidRPr="00E063F9" w:rsidRDefault="00C20AE4" w:rsidP="00C20AE4">
      <w:pPr>
        <w:pStyle w:val="5"/>
        <w:tabs>
          <w:tab w:val="clear" w:pos="2269"/>
        </w:tabs>
        <w:ind w:leftChars="600" w:left="1680" w:hangingChars="100" w:hanging="240"/>
        <w:rPr>
          <w:shd w:val="clear" w:color="auto" w:fill="FBD4B4"/>
        </w:rPr>
      </w:pPr>
      <w:r w:rsidRPr="00E063F9">
        <w:rPr>
          <w:rFonts w:hint="eastAsia"/>
        </w:rPr>
        <w:t>緊急</w:t>
      </w:r>
      <w:r w:rsidRPr="00E063F9">
        <w:t>進館程序</w:t>
      </w:r>
      <w:r w:rsidRPr="00E063F9">
        <w:rPr>
          <w:rFonts w:hint="eastAsia"/>
        </w:rPr>
        <w:t>：</w:t>
      </w:r>
      <w:r w:rsidRPr="00E063F9">
        <w:t>如因系統或程式失當、人為疏失造成系統運作異常</w:t>
      </w:r>
      <w:r w:rsidRPr="00E063F9">
        <w:rPr>
          <w:rFonts w:hint="eastAsia"/>
        </w:rPr>
        <w:t>、</w:t>
      </w:r>
      <w:r w:rsidRPr="00E063F9">
        <w:t>突發事件</w:t>
      </w:r>
      <w:r w:rsidRPr="00E063F9">
        <w:rPr>
          <w:rFonts w:hint="eastAsia"/>
        </w:rPr>
        <w:t>而</w:t>
      </w:r>
      <w:r w:rsidRPr="00E063F9">
        <w:t>需緊急</w:t>
      </w:r>
      <w:r w:rsidRPr="00E063F9">
        <w:rPr>
          <w:rFonts w:hint="eastAsia"/>
        </w:rPr>
        <w:t>線上處理</w:t>
      </w:r>
      <w:r w:rsidRPr="00E063F9">
        <w:t>，經由</w:t>
      </w:r>
      <w:r w:rsidRPr="00E063F9">
        <w:rPr>
          <w:rFonts w:hint="eastAsia"/>
        </w:rPr>
        <w:t>維運處主管及開發單位主管</w:t>
      </w:r>
      <w:r w:rsidRPr="00E063F9">
        <w:t>口頭同意</w:t>
      </w:r>
      <w:r w:rsidRPr="00E063F9">
        <w:rPr>
          <w:rFonts w:hint="eastAsia"/>
        </w:rPr>
        <w:t>後，</w:t>
      </w:r>
      <w:r w:rsidRPr="00E063F9">
        <w:t>開發人員得先行修改異動程式後</w:t>
      </w:r>
      <w:r w:rsidRPr="00E063F9">
        <w:rPr>
          <w:rFonts w:hint="eastAsia"/>
        </w:rPr>
        <w:t>由維運人員進行程式</w:t>
      </w:r>
      <w:r w:rsidRPr="00E063F9">
        <w:t>上線</w:t>
      </w:r>
      <w:r w:rsidRPr="00E063F9">
        <w:rPr>
          <w:rFonts w:hint="eastAsia"/>
        </w:rPr>
        <w:t>。</w:t>
      </w:r>
      <w:r w:rsidRPr="00E063F9">
        <w:t>事後開發人員</w:t>
      </w:r>
      <w:r w:rsidRPr="00E063F9">
        <w:rPr>
          <w:rFonts w:hint="eastAsia"/>
        </w:rPr>
        <w:t>應於三天內</w:t>
      </w:r>
      <w:r w:rsidRPr="00E063F9">
        <w:t>填寫《</w:t>
      </w:r>
      <w:del w:id="352" w:author="王奎元資訊部策略發展處" w:date="2024-01-23T17:30:00Z">
        <w:r w:rsidRPr="00E063F9" w:rsidDel="00104460">
          <w:delText>SO-08-001-F03</w:delText>
        </w:r>
        <w:r w:rsidRPr="00E063F9" w:rsidDel="00104460">
          <w:rPr>
            <w:rFonts w:hint="eastAsia"/>
          </w:rPr>
          <w:delText>_</w:delText>
        </w:r>
      </w:del>
      <w:r w:rsidRPr="00E063F9">
        <w:t>上線異動申請書》勾選緊急上線，依</w:t>
      </w:r>
      <w:proofErr w:type="gramStart"/>
      <w:r w:rsidRPr="00E063F9">
        <w:t>線上異</w:t>
      </w:r>
      <w:proofErr w:type="gramEnd"/>
      <w:r w:rsidRPr="00E063F9">
        <w:t>動</w:t>
      </w:r>
      <w:r w:rsidRPr="00E063F9">
        <w:rPr>
          <w:rFonts w:hint="eastAsia"/>
        </w:rPr>
        <w:t>作業規範</w:t>
      </w:r>
      <w:r w:rsidRPr="00E063F9">
        <w:t>補完</w:t>
      </w:r>
      <w:r w:rsidRPr="00E063F9">
        <w:rPr>
          <w:rFonts w:hint="eastAsia"/>
        </w:rPr>
        <w:t>單元</w:t>
      </w:r>
      <w:r w:rsidRPr="00E063F9">
        <w:t>測試</w:t>
      </w:r>
      <w:r w:rsidRPr="00E063F9">
        <w:rPr>
          <w:rFonts w:hint="eastAsia"/>
        </w:rPr>
        <w:t>報告，維運人員進行</w:t>
      </w:r>
      <w:r w:rsidRPr="00E063F9">
        <w:t>進館程序</w:t>
      </w:r>
      <w:r w:rsidRPr="00E063F9">
        <w:rPr>
          <w:rFonts w:hint="eastAsia"/>
        </w:rPr>
        <w:t>，若需進行整合測試，測試單位需於接到上線單測試簽核通知後五</w:t>
      </w:r>
      <w:proofErr w:type="gramStart"/>
      <w:r w:rsidRPr="00E063F9">
        <w:rPr>
          <w:rFonts w:hint="eastAsia"/>
        </w:rPr>
        <w:t>個</w:t>
      </w:r>
      <w:proofErr w:type="gramEnd"/>
      <w:r w:rsidRPr="00E063F9">
        <w:rPr>
          <w:rFonts w:hint="eastAsia"/>
        </w:rPr>
        <w:t>工作天內整合測試完畢，緊急上線作業流程請參考《</w:t>
      </w:r>
      <w:r w:rsidRPr="00E063F9">
        <w:rPr>
          <w:rFonts w:hint="eastAsia"/>
        </w:rPr>
        <w:t>SO-08-001-</w:t>
      </w:r>
      <w:r w:rsidRPr="00E063F9">
        <w:rPr>
          <w:rFonts w:hint="eastAsia"/>
        </w:rPr>
        <w:t>附件</w:t>
      </w:r>
      <w:r w:rsidRPr="00E063F9">
        <w:rPr>
          <w:rFonts w:hint="eastAsia"/>
        </w:rPr>
        <w:t>A_</w:t>
      </w:r>
      <w:r w:rsidRPr="00E063F9">
        <w:rPr>
          <w:rFonts w:hint="eastAsia"/>
        </w:rPr>
        <w:t>資訊系統開發維護暨上線作業流程圖》</w:t>
      </w:r>
      <w:r w:rsidRPr="00E063F9">
        <w:t>。</w:t>
      </w:r>
    </w:p>
    <w:p w14:paraId="3BE661E8" w14:textId="2E5BF95E" w:rsidR="00C20AE4" w:rsidRPr="00E063F9" w:rsidRDefault="00C20AE4" w:rsidP="00C20AE4">
      <w:pPr>
        <w:pStyle w:val="5"/>
        <w:tabs>
          <w:tab w:val="clear" w:pos="2269"/>
        </w:tabs>
        <w:ind w:leftChars="600" w:left="1680" w:hangingChars="100" w:hanging="240"/>
      </w:pPr>
      <w:r w:rsidRPr="00E063F9">
        <w:t>《</w:t>
      </w:r>
      <w:del w:id="353" w:author="王奎元資訊部策略發展處" w:date="2024-01-23T17:30:00Z">
        <w:r w:rsidRPr="00E063F9" w:rsidDel="00104460">
          <w:delText>SO-08-001-F03</w:delText>
        </w:r>
        <w:r w:rsidRPr="00E063F9" w:rsidDel="00104460">
          <w:rPr>
            <w:rFonts w:hint="eastAsia"/>
          </w:rPr>
          <w:delText>_</w:delText>
        </w:r>
      </w:del>
      <w:r w:rsidRPr="00E063F9">
        <w:t>上線異動申請書》</w:t>
      </w:r>
      <w:r w:rsidRPr="00E063F9">
        <w:rPr>
          <w:rFonts w:hint="eastAsia"/>
        </w:rPr>
        <w:t>由系統統一依序編碼留存</w:t>
      </w:r>
      <w:r w:rsidRPr="00E063F9">
        <w:t>。</w:t>
      </w:r>
    </w:p>
    <w:p w14:paraId="1046C2FF" w14:textId="77777777" w:rsidR="00C20AE4" w:rsidRPr="00E063F9" w:rsidRDefault="00C20AE4" w:rsidP="00C20AE4">
      <w:pPr>
        <w:pStyle w:val="4"/>
        <w:tabs>
          <w:tab w:val="clear" w:pos="1985"/>
        </w:tabs>
        <w:ind w:leftChars="450" w:left="1560" w:hangingChars="200" w:hanging="480"/>
      </w:pPr>
      <w:r w:rsidRPr="00E063F9">
        <w:rPr>
          <w:rFonts w:hint="eastAsia"/>
        </w:rPr>
        <w:t>營運異常問題</w:t>
      </w:r>
      <w:r w:rsidRPr="00E063F9">
        <w:t>，</w:t>
      </w:r>
      <w:r w:rsidRPr="00E063F9">
        <w:rPr>
          <w:rFonts w:hint="eastAsia"/>
        </w:rPr>
        <w:t>由</w:t>
      </w:r>
      <w:r w:rsidRPr="00E063F9">
        <w:t>維運人員</w:t>
      </w:r>
      <w:r w:rsidRPr="00E063F9">
        <w:rPr>
          <w:rFonts w:hint="eastAsia"/>
        </w:rPr>
        <w:t>於</w:t>
      </w:r>
      <w:r w:rsidRPr="00E063F9">
        <w:t>填寫</w:t>
      </w:r>
      <w:r w:rsidRPr="00E063F9">
        <w:rPr>
          <w:rFonts w:hint="eastAsia"/>
        </w:rPr>
        <w:t>事件單，</w:t>
      </w:r>
      <w:r w:rsidRPr="00E063F9">
        <w:t>詳實記載發生事件起迄時間、影響範圍、事件發生原因、處理方式以及改善方案。</w:t>
      </w:r>
    </w:p>
    <w:p w14:paraId="7167C730" w14:textId="77777777" w:rsidR="00C20AE4" w:rsidRPr="00E063F9" w:rsidRDefault="00C20AE4" w:rsidP="00C20AE4">
      <w:pPr>
        <w:pStyle w:val="2"/>
        <w:tabs>
          <w:tab w:val="clear" w:pos="1418"/>
        </w:tabs>
        <w:ind w:leftChars="150" w:left="1201" w:hangingChars="350" w:hanging="841"/>
      </w:pPr>
      <w:bookmarkStart w:id="354" w:name="_Toc115620578"/>
      <w:bookmarkStart w:id="355" w:name="_Toc115620990"/>
      <w:bookmarkStart w:id="356" w:name="_Toc115677015"/>
      <w:bookmarkStart w:id="357" w:name="_Toc115677340"/>
      <w:bookmarkStart w:id="358" w:name="_Toc115677714"/>
      <w:bookmarkStart w:id="359" w:name="_Toc115620579"/>
      <w:bookmarkStart w:id="360" w:name="_Toc115620991"/>
      <w:bookmarkStart w:id="361" w:name="_Toc115677016"/>
      <w:bookmarkStart w:id="362" w:name="_Toc115677341"/>
      <w:bookmarkStart w:id="363" w:name="_Toc115677715"/>
      <w:bookmarkStart w:id="364" w:name="_Toc115620580"/>
      <w:bookmarkStart w:id="365" w:name="_Toc115620992"/>
      <w:bookmarkStart w:id="366" w:name="_Toc115677017"/>
      <w:bookmarkStart w:id="367" w:name="_Toc115677342"/>
      <w:bookmarkStart w:id="368" w:name="_Toc115677716"/>
      <w:bookmarkStart w:id="369" w:name="_Toc115620581"/>
      <w:bookmarkStart w:id="370" w:name="_Toc115620993"/>
      <w:bookmarkStart w:id="371" w:name="_Toc115677018"/>
      <w:bookmarkStart w:id="372" w:name="_Toc115677343"/>
      <w:bookmarkStart w:id="373" w:name="_Toc115677717"/>
      <w:bookmarkStart w:id="374" w:name="_Toc115620582"/>
      <w:bookmarkStart w:id="375" w:name="_Toc115620994"/>
      <w:bookmarkStart w:id="376" w:name="_Toc115677019"/>
      <w:bookmarkStart w:id="377" w:name="_Toc115677344"/>
      <w:bookmarkStart w:id="378" w:name="_Toc115677718"/>
      <w:bookmarkStart w:id="379" w:name="_Toc115620584"/>
      <w:bookmarkStart w:id="380" w:name="_Toc115620996"/>
      <w:bookmarkStart w:id="381" w:name="_Toc115677021"/>
      <w:bookmarkStart w:id="382" w:name="_Toc115677346"/>
      <w:bookmarkStart w:id="383" w:name="_Toc115677720"/>
      <w:bookmarkStart w:id="384" w:name="_Toc115620585"/>
      <w:bookmarkStart w:id="385" w:name="_Toc115620997"/>
      <w:bookmarkStart w:id="386" w:name="_Toc115677022"/>
      <w:bookmarkStart w:id="387" w:name="_Toc115677347"/>
      <w:bookmarkStart w:id="388" w:name="_Toc115677721"/>
      <w:bookmarkStart w:id="389" w:name="_Toc115620586"/>
      <w:bookmarkStart w:id="390" w:name="_Toc115620998"/>
      <w:bookmarkStart w:id="391" w:name="_Toc115677023"/>
      <w:bookmarkStart w:id="392" w:name="_Toc115677348"/>
      <w:bookmarkStart w:id="393" w:name="_Toc115677722"/>
      <w:bookmarkStart w:id="394" w:name="_Toc115620587"/>
      <w:bookmarkStart w:id="395" w:name="_Toc115620999"/>
      <w:bookmarkStart w:id="396" w:name="_Toc115677024"/>
      <w:bookmarkStart w:id="397" w:name="_Toc115677349"/>
      <w:bookmarkStart w:id="398" w:name="_Toc115677723"/>
      <w:bookmarkStart w:id="399" w:name="_Toc115677025"/>
      <w:bookmarkStart w:id="400" w:name="_Toc115677350"/>
      <w:bookmarkStart w:id="401" w:name="_Toc115677724"/>
      <w:bookmarkStart w:id="402" w:name="_Toc353354581"/>
      <w:bookmarkStart w:id="403" w:name="_Toc354488037"/>
      <w:bookmarkStart w:id="404" w:name="_Toc354488215"/>
      <w:bookmarkStart w:id="405" w:name="_Toc373414863"/>
      <w:bookmarkStart w:id="406" w:name="_Toc382399034"/>
      <w:bookmarkStart w:id="407" w:name="_Toc523331447"/>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sidRPr="00E063F9">
        <w:t>系統開發維護之軟體發展生命週期</w:t>
      </w:r>
      <w:bookmarkEnd w:id="330"/>
      <w:bookmarkEnd w:id="399"/>
      <w:bookmarkEnd w:id="400"/>
      <w:bookmarkEnd w:id="401"/>
      <w:bookmarkEnd w:id="402"/>
      <w:bookmarkEnd w:id="403"/>
      <w:bookmarkEnd w:id="404"/>
      <w:bookmarkEnd w:id="405"/>
      <w:bookmarkEnd w:id="406"/>
      <w:bookmarkEnd w:id="407"/>
    </w:p>
    <w:p w14:paraId="35516CE8" w14:textId="4D9833F9" w:rsidR="00C20AE4" w:rsidRPr="00E063F9" w:rsidRDefault="00C20AE4" w:rsidP="00C20AE4">
      <w:pPr>
        <w:pStyle w:val="20"/>
      </w:pPr>
      <w:r w:rsidRPr="00E063F9">
        <w:rPr>
          <w:rFonts w:hint="eastAsia"/>
        </w:rPr>
        <w:t>系統開發與程式修改應建立各程式、資料庫開發與程式修改之需求</w:t>
      </w:r>
      <w:r w:rsidRPr="00200E9E">
        <w:rPr>
          <w:rFonts w:hint="eastAsia"/>
        </w:rPr>
        <w:t>單</w:t>
      </w:r>
      <w:r w:rsidR="00B85CF1" w:rsidRPr="00200E9E">
        <w:rPr>
          <w:rFonts w:hint="eastAsia"/>
          <w:rPrChange w:id="408" w:author="王奎元資訊部策略發展處" w:date="2023-08-21T13:55:00Z">
            <w:rPr>
              <w:rFonts w:hint="eastAsia"/>
              <w:color w:val="FF0000"/>
            </w:rPr>
          </w:rPrChange>
        </w:rPr>
        <w:t>、事件單</w:t>
      </w:r>
      <w:r w:rsidRPr="00200E9E">
        <w:rPr>
          <w:rFonts w:hint="eastAsia"/>
        </w:rPr>
        <w:t>申請制度與表單</w:t>
      </w:r>
      <w:r w:rsidRPr="00200E9E">
        <w:rPr>
          <w:rFonts w:cs="Arial"/>
        </w:rPr>
        <w:t>，</w:t>
      </w:r>
      <w:r w:rsidRPr="00200E9E">
        <w:rPr>
          <w:rFonts w:hint="eastAsia"/>
        </w:rPr>
        <w:t>提出之需求須經需求單位之部處主管或指定人員核准</w:t>
      </w:r>
      <w:r w:rsidRPr="00E063F9">
        <w:rPr>
          <w:rFonts w:hint="eastAsia"/>
        </w:rPr>
        <w:t>、系統開發單位之確認可行，以確保符合本公司之營運目標，申請表單應由系統統一依序編碼留存，並妥善管理。系統之開發及維護建置，需遵循系統發展生命週期（</w:t>
      </w:r>
      <w:r w:rsidRPr="00E063F9">
        <w:rPr>
          <w:rFonts w:hint="eastAsia"/>
        </w:rPr>
        <w:t>SDLC, System Development Life Cycle</w:t>
      </w:r>
      <w:r w:rsidRPr="00E063F9">
        <w:rPr>
          <w:rFonts w:hint="eastAsia"/>
        </w:rPr>
        <w:t>）之程序，相關步驟及其規範請參閱以下說明。</w:t>
      </w:r>
    </w:p>
    <w:p w14:paraId="0FCBCC7D" w14:textId="77777777" w:rsidR="00C20AE4" w:rsidRPr="00E063F9" w:rsidRDefault="00C20AE4" w:rsidP="00C20AE4">
      <w:pPr>
        <w:pStyle w:val="3"/>
      </w:pPr>
      <w:bookmarkStart w:id="409" w:name="_Toc90725407"/>
      <w:bookmarkStart w:id="410" w:name="_Toc93200205"/>
      <w:bookmarkStart w:id="411" w:name="_Toc97467857"/>
      <w:r w:rsidRPr="00E063F9">
        <w:t>需求分析與可行性評估</w:t>
      </w:r>
      <w:bookmarkEnd w:id="409"/>
      <w:bookmarkEnd w:id="410"/>
      <w:bookmarkEnd w:id="411"/>
    </w:p>
    <w:p w14:paraId="18708079" w14:textId="77777777" w:rsidR="00C20AE4" w:rsidRPr="00E063F9" w:rsidRDefault="00C20AE4" w:rsidP="00C20AE4">
      <w:pPr>
        <w:pStyle w:val="4"/>
        <w:tabs>
          <w:tab w:val="clear" w:pos="1985"/>
        </w:tabs>
        <w:ind w:leftChars="450" w:left="1560" w:hangingChars="200" w:hanging="480"/>
      </w:pPr>
      <w:r w:rsidRPr="00E063F9">
        <w:t>應用系統</w:t>
      </w:r>
      <w:r w:rsidRPr="00E063F9">
        <w:rPr>
          <w:rFonts w:hint="eastAsia"/>
        </w:rPr>
        <w:t>新增與修改</w:t>
      </w:r>
      <w:r w:rsidRPr="00E063F9">
        <w:t>之申請步驟：</w:t>
      </w:r>
    </w:p>
    <w:p w14:paraId="2EFD6A1D" w14:textId="3760DFB6" w:rsidR="00C20AE4" w:rsidRPr="00E063F9" w:rsidRDefault="00C20AE4" w:rsidP="00C20AE4">
      <w:pPr>
        <w:pStyle w:val="40"/>
      </w:pPr>
      <w:r w:rsidRPr="00E063F9">
        <w:t>因應新業務或原</w:t>
      </w:r>
      <w:r w:rsidRPr="00E063F9">
        <w:rPr>
          <w:rFonts w:hint="eastAsia"/>
        </w:rPr>
        <w:t>業務之系統已不符合現行</w:t>
      </w:r>
      <w:r w:rsidRPr="00E063F9">
        <w:t>需求</w:t>
      </w:r>
      <w:r w:rsidRPr="00E063F9">
        <w:rPr>
          <w:rFonts w:hint="eastAsia"/>
        </w:rPr>
        <w:t>等</w:t>
      </w:r>
      <w:r w:rsidRPr="00E063F9">
        <w:t>，</w:t>
      </w:r>
      <w:r w:rsidRPr="00E063F9">
        <w:rPr>
          <w:rFonts w:hint="eastAsia"/>
        </w:rPr>
        <w:t>業務或需求單位應由</w:t>
      </w:r>
      <w:r w:rsidRPr="00E063F9">
        <w:rPr>
          <w:rFonts w:hint="eastAsia"/>
        </w:rPr>
        <w:t>CIS</w:t>
      </w:r>
      <w:r w:rsidRPr="00E063F9">
        <w:t>塡寫《</w:t>
      </w:r>
      <w:del w:id="412" w:author="王奎元資訊部策略發展處" w:date="2024-01-23T17:31:00Z">
        <w:r w:rsidRPr="00E063F9" w:rsidDel="00104460">
          <w:rPr>
            <w:rFonts w:hint="eastAsia"/>
          </w:rPr>
          <w:delText>SO-O8-001-F01_</w:delText>
        </w:r>
      </w:del>
      <w:r w:rsidRPr="00E063F9">
        <w:rPr>
          <w:rFonts w:hint="eastAsia"/>
        </w:rPr>
        <w:t>需求申請單</w:t>
      </w:r>
      <w:r w:rsidRPr="00E063F9">
        <w:t>》提出申請，申請人塡</w:t>
      </w:r>
      <w:r w:rsidRPr="00E063F9">
        <w:rPr>
          <w:rFonts w:hint="eastAsia"/>
        </w:rPr>
        <w:t>寫需求</w:t>
      </w:r>
      <w:r w:rsidRPr="00E063F9">
        <w:t>相關資訊後</w:t>
      </w:r>
      <w:r w:rsidRPr="00E063F9">
        <w:rPr>
          <w:rFonts w:hint="eastAsia"/>
        </w:rPr>
        <w:t>由需求單位之</w:t>
      </w:r>
      <w:r w:rsidRPr="00E063F9">
        <w:t>部門主管</w:t>
      </w:r>
      <w:r w:rsidRPr="00E063F9">
        <w:rPr>
          <w:rFonts w:hint="eastAsia"/>
        </w:rPr>
        <w:t>或指定代理人核准</w:t>
      </w:r>
      <w:r w:rsidRPr="00E063F9">
        <w:t>同意，</w:t>
      </w:r>
      <w:r w:rsidRPr="00E063F9">
        <w:rPr>
          <w:rFonts w:hint="eastAsia"/>
        </w:rPr>
        <w:t>同意後表單傳送資訊部策略發展單位</w:t>
      </w:r>
      <w:r w:rsidRPr="00E063F9">
        <w:t>，</w:t>
      </w:r>
      <w:r w:rsidRPr="00E063F9">
        <w:rPr>
          <w:rFonts w:hint="eastAsia"/>
        </w:rPr>
        <w:t>由需求小組確認需求單位所提的需求內容</w:t>
      </w:r>
      <w:r w:rsidRPr="00E063F9">
        <w:t>，</w:t>
      </w:r>
      <w:r w:rsidRPr="00E063F9">
        <w:rPr>
          <w:rFonts w:hint="eastAsia"/>
        </w:rPr>
        <w:t>一般需求則派送該系統</w:t>
      </w:r>
      <w:r w:rsidRPr="00E063F9">
        <w:rPr>
          <w:rFonts w:hint="eastAsia"/>
        </w:rPr>
        <w:lastRenderedPageBreak/>
        <w:t>負責人之權責主管簽核</w:t>
      </w:r>
      <w:r w:rsidRPr="00E063F9">
        <w:t>，</w:t>
      </w:r>
      <w:r w:rsidRPr="00E063F9">
        <w:rPr>
          <w:rFonts w:hint="eastAsia"/>
        </w:rPr>
        <w:t>如為新業務或重大之需求</w:t>
      </w:r>
      <w:r w:rsidRPr="00E063F9">
        <w:t>，</w:t>
      </w:r>
      <w:r w:rsidRPr="00E063F9">
        <w:rPr>
          <w:rFonts w:hint="eastAsia"/>
        </w:rPr>
        <w:t>確認項目包含如下</w:t>
      </w:r>
      <w:r w:rsidRPr="00E063F9">
        <w:t>，</w:t>
      </w:r>
      <w:r w:rsidRPr="00E063F9">
        <w:rPr>
          <w:rFonts w:hint="eastAsia"/>
        </w:rPr>
        <w:t>並提報資訊部主管會議討論</w:t>
      </w:r>
      <w:r w:rsidRPr="00E063F9">
        <w:t>。</w:t>
      </w:r>
    </w:p>
    <w:p w14:paraId="4ADCB14D" w14:textId="77777777" w:rsidR="00C20AE4" w:rsidRPr="00E063F9" w:rsidRDefault="00C20AE4" w:rsidP="00C20AE4">
      <w:pPr>
        <w:pStyle w:val="5"/>
        <w:tabs>
          <w:tab w:val="clear" w:pos="2269"/>
        </w:tabs>
        <w:ind w:leftChars="600" w:left="1680" w:hangingChars="100" w:hanging="240"/>
      </w:pPr>
      <w:r w:rsidRPr="00E063F9">
        <w:rPr>
          <w:rFonts w:hint="eastAsia"/>
        </w:rPr>
        <w:t>目前使用現況。</w:t>
      </w:r>
    </w:p>
    <w:p w14:paraId="0F8ABDDA" w14:textId="287FB345" w:rsidR="00C20AE4" w:rsidRPr="00D8645D" w:rsidRDefault="00C20AE4" w:rsidP="00C20AE4">
      <w:pPr>
        <w:pStyle w:val="5"/>
        <w:tabs>
          <w:tab w:val="clear" w:pos="2269"/>
        </w:tabs>
        <w:ind w:leftChars="600" w:left="1680" w:hangingChars="100" w:hanging="240"/>
      </w:pPr>
      <w:r w:rsidRPr="00E063F9">
        <w:rPr>
          <w:rFonts w:hint="eastAsia"/>
        </w:rPr>
        <w:t>業務名稱、新系統功能需求之概略內容</w:t>
      </w:r>
      <w:ins w:id="413" w:author="王奎元資訊部策略發展處" w:date="2023-08-21T16:00:00Z">
        <w:r w:rsidR="007C04B2" w:rsidRPr="00D8645D">
          <w:rPr>
            <w:rFonts w:hint="eastAsia"/>
          </w:rPr>
          <w:t>及於明顯處放置客戶服務管道</w:t>
        </w:r>
      </w:ins>
      <w:r w:rsidRPr="00D8645D">
        <w:rPr>
          <w:rFonts w:hint="eastAsia"/>
        </w:rPr>
        <w:t>。</w:t>
      </w:r>
    </w:p>
    <w:p w14:paraId="58A216BB" w14:textId="77777777" w:rsidR="00C20AE4" w:rsidRPr="00D8645D" w:rsidRDefault="00C20AE4" w:rsidP="00C20AE4">
      <w:pPr>
        <w:pStyle w:val="5"/>
        <w:tabs>
          <w:tab w:val="clear" w:pos="2269"/>
        </w:tabs>
        <w:ind w:leftChars="600" w:left="1680" w:hangingChars="100" w:hanging="240"/>
      </w:pPr>
      <w:r w:rsidRPr="00D8645D">
        <w:rPr>
          <w:rFonts w:hint="eastAsia"/>
        </w:rPr>
        <w:t>預期的作業流程，包含內部作業及審核程序。</w:t>
      </w:r>
    </w:p>
    <w:p w14:paraId="5D4EE929" w14:textId="77777777" w:rsidR="00C20AE4" w:rsidRPr="00D8645D" w:rsidRDefault="00C20AE4" w:rsidP="00C20AE4">
      <w:pPr>
        <w:pStyle w:val="5"/>
        <w:tabs>
          <w:tab w:val="clear" w:pos="2269"/>
        </w:tabs>
        <w:ind w:leftChars="600" w:left="1680" w:hangingChars="100" w:hanging="240"/>
      </w:pPr>
      <w:r w:rsidRPr="00D8645D">
        <w:rPr>
          <w:rFonts w:hint="eastAsia"/>
        </w:rPr>
        <w:t>該業務應遵循之法令及現行作業程序。</w:t>
      </w:r>
    </w:p>
    <w:p w14:paraId="5F15365F" w14:textId="77777777" w:rsidR="00E668FF" w:rsidRPr="00D8645D" w:rsidRDefault="00C20AE4" w:rsidP="00E668FF">
      <w:pPr>
        <w:pStyle w:val="5"/>
        <w:tabs>
          <w:tab w:val="clear" w:pos="2269"/>
        </w:tabs>
        <w:ind w:leftChars="600" w:left="1680" w:hangingChars="100" w:hanging="240"/>
        <w:rPr>
          <w:ins w:id="414" w:author="簡孝芸資訊部策略發展處" w:date="2023-08-21T15:34:00Z"/>
        </w:rPr>
      </w:pPr>
      <w:r w:rsidRPr="00D8645D">
        <w:rPr>
          <w:rFonts w:hint="eastAsia"/>
        </w:rPr>
        <w:t>預期的使用量，以協助規劃系統儲存容量及計算能力。</w:t>
      </w:r>
    </w:p>
    <w:p w14:paraId="70AE5284" w14:textId="3D034697" w:rsidR="00E668FF" w:rsidRPr="00D8645D" w:rsidRDefault="00E668FF" w:rsidP="00E668FF">
      <w:pPr>
        <w:pStyle w:val="5"/>
        <w:tabs>
          <w:tab w:val="clear" w:pos="2269"/>
        </w:tabs>
        <w:ind w:leftChars="600" w:left="1680" w:hangingChars="100" w:hanging="240"/>
        <w:rPr>
          <w:ins w:id="415" w:author="簡孝芸資訊部策略發展處" w:date="2023-08-21T15:33:00Z"/>
        </w:rPr>
      </w:pPr>
      <w:ins w:id="416" w:author="簡孝芸資訊部策略發展處" w:date="2023-08-21T15:34:00Z">
        <w:r w:rsidRPr="00D8645D">
          <w:rPr>
            <w:rStyle w:val="ui-provider"/>
            <w:rFonts w:hint="eastAsia"/>
            <w:rPrChange w:id="417" w:author="王奎元資訊部資訊安全處" w:date="2025-07-04T16:44:00Z" w16du:dateUtc="2025-07-04T08:44:00Z">
              <w:rPr>
                <w:rStyle w:val="ui-provider"/>
                <w:rFonts w:hint="eastAsia"/>
                <w:color w:val="FF0000"/>
              </w:rPr>
            </w:rPrChange>
          </w:rPr>
          <w:t>建置新系統時，將資源擴充及備援系統轉換之便利性與時效性納入考量。</w:t>
        </w:r>
      </w:ins>
    </w:p>
    <w:p w14:paraId="1FEC190F" w14:textId="6920BC22" w:rsidR="00134EE1" w:rsidRPr="00D8645D" w:rsidRDefault="00A5570A" w:rsidP="00A5570A">
      <w:pPr>
        <w:pStyle w:val="5"/>
        <w:tabs>
          <w:tab w:val="clear" w:pos="2269"/>
        </w:tabs>
        <w:ind w:leftChars="600" w:left="1680" w:hangingChars="100" w:hanging="240"/>
        <w:rPr>
          <w:ins w:id="418" w:author="簡孝芸資訊部策略發展處" w:date="2023-08-21T15:34:00Z"/>
          <w:rPrChange w:id="419" w:author="王奎元資訊部資訊安全處" w:date="2025-07-04T16:44:00Z" w16du:dateUtc="2025-07-04T08:44:00Z">
            <w:rPr>
              <w:ins w:id="420" w:author="簡孝芸資訊部策略發展處" w:date="2023-08-21T15:34:00Z"/>
              <w:color w:val="FF0000"/>
            </w:rPr>
          </w:rPrChange>
        </w:rPr>
      </w:pPr>
      <w:ins w:id="421" w:author="簡孝芸資訊部策略發展處" w:date="2023-08-21T15:33:00Z">
        <w:r w:rsidRPr="00D8645D">
          <w:rPr>
            <w:rFonts w:hint="eastAsia"/>
          </w:rPr>
          <w:t>建置新系統時，評估附載平衡或流量分散機制，以分散異常事件影響範圍。</w:t>
        </w:r>
      </w:ins>
    </w:p>
    <w:p w14:paraId="0459A9BA" w14:textId="3C2CDB76" w:rsidR="00A5570A" w:rsidRPr="00D8645D" w:rsidRDefault="00134EE1" w:rsidP="00A5570A">
      <w:pPr>
        <w:pStyle w:val="5"/>
        <w:tabs>
          <w:tab w:val="clear" w:pos="2269"/>
        </w:tabs>
        <w:ind w:leftChars="600" w:left="1680" w:hangingChars="100" w:hanging="240"/>
      </w:pPr>
      <w:ins w:id="422" w:author="簡孝芸資訊部策略發展處" w:date="2023-08-21T15:34:00Z">
        <w:r w:rsidRPr="00D8645D">
          <w:rPr>
            <w:rStyle w:val="ui-provider"/>
            <w:rFonts w:hint="eastAsia"/>
          </w:rPr>
          <w:t>將重大調整或變更之作業程序納入系統壓力測試範圍。</w:t>
        </w:r>
      </w:ins>
    </w:p>
    <w:p w14:paraId="2104BAB8" w14:textId="77777777" w:rsidR="00C20AE4" w:rsidRPr="00D8645D" w:rsidRDefault="00C20AE4" w:rsidP="00C20AE4">
      <w:pPr>
        <w:pStyle w:val="5"/>
        <w:tabs>
          <w:tab w:val="clear" w:pos="2269"/>
        </w:tabs>
        <w:ind w:leftChars="600" w:left="1680" w:hangingChars="100" w:hanging="240"/>
      </w:pPr>
      <w:r w:rsidRPr="00D8645D">
        <w:rPr>
          <w:rFonts w:hint="eastAsia"/>
        </w:rPr>
        <w:t>預期上線時程及系統建置所需費用預估，以便於規劃適當資源及選擇開發方式。</w:t>
      </w:r>
    </w:p>
    <w:p w14:paraId="4D7BDF4A" w14:textId="2C803ACF" w:rsidR="00C20AE4" w:rsidRPr="00E063F9" w:rsidRDefault="00C20AE4" w:rsidP="00C20AE4">
      <w:pPr>
        <w:pStyle w:val="4"/>
        <w:tabs>
          <w:tab w:val="clear" w:pos="1985"/>
        </w:tabs>
        <w:ind w:leftChars="450" w:left="1560" w:hangingChars="200" w:hanging="480"/>
      </w:pPr>
      <w:r w:rsidRPr="00D8645D">
        <w:rPr>
          <w:rFonts w:hint="eastAsia"/>
        </w:rPr>
        <w:t>資訊部主管會議由資訊部主管與各處科主管組成，主管會議依</w:t>
      </w:r>
      <w:ins w:id="423" w:author="簡孝芸資訊部策略發展處" w:date="2023-08-21T14:44:00Z">
        <w:r w:rsidR="005E077A" w:rsidRPr="00D8645D">
          <w:rPr>
            <w:rFonts w:hint="eastAsia"/>
          </w:rPr>
          <w:t>各處</w:t>
        </w:r>
      </w:ins>
      <w:del w:id="424" w:author="簡孝芸資訊部策略發展處" w:date="2023-08-21T14:44:00Z">
        <w:r w:rsidRPr="00D8645D" w:rsidDel="005E077A">
          <w:rPr>
            <w:rFonts w:hint="eastAsia"/>
            <w:highlight w:val="yellow"/>
            <w:rPrChange w:id="425" w:author="王奎元資訊部資訊安全處" w:date="2025-07-04T16:44:00Z" w16du:dateUtc="2025-07-04T08:44:00Z">
              <w:rPr>
                <w:rFonts w:hint="eastAsia"/>
              </w:rPr>
            </w:rPrChange>
          </w:rPr>
          <w:delText>需求處</w:delText>
        </w:r>
      </w:del>
      <w:r w:rsidRPr="00D8645D">
        <w:rPr>
          <w:rFonts w:hint="eastAsia"/>
        </w:rPr>
        <w:t>提</w:t>
      </w:r>
      <w:r w:rsidRPr="00E063F9">
        <w:rPr>
          <w:rFonts w:hint="eastAsia"/>
        </w:rPr>
        <w:t>報之需求項目討論後，</w:t>
      </w:r>
      <w:r w:rsidRPr="00E063F9">
        <w:rPr>
          <w:rFonts w:cs="Arial" w:hint="eastAsia"/>
        </w:rPr>
        <w:t>指</w:t>
      </w:r>
      <w:r w:rsidRPr="00E063F9">
        <w:rPr>
          <w:rFonts w:hint="eastAsia"/>
        </w:rPr>
        <w:t>派專案負責人以及其他配合成員，進行</w:t>
      </w:r>
      <w:r w:rsidRPr="00E063F9">
        <w:t>可行性評估</w:t>
      </w:r>
      <w:ins w:id="426" w:author="簡孝芸資訊部策略發展處" w:date="2023-08-21T15:45:00Z">
        <w:r w:rsidR="00FA2BBE">
          <w:rPr>
            <w:rFonts w:hint="eastAsia"/>
          </w:rPr>
          <w:t>並交付</w:t>
        </w:r>
      </w:ins>
      <w:ins w:id="427" w:author="簡孝芸資訊部策略發展處" w:date="2023-08-21T15:46:00Z">
        <w:r w:rsidR="00FA2BBE">
          <w:rPr>
            <w:rFonts w:hint="eastAsia"/>
          </w:rPr>
          <w:t>處主管覆核</w:t>
        </w:r>
      </w:ins>
      <w:r w:rsidRPr="00E063F9">
        <w:rPr>
          <w:rFonts w:hint="eastAsia"/>
        </w:rPr>
        <w:t>，評估項目詳見《</w:t>
      </w:r>
      <w:r w:rsidRPr="00E063F9">
        <w:rPr>
          <w:rFonts w:hint="eastAsia"/>
        </w:rPr>
        <w:t>SO-15-001-F02_</w:t>
      </w:r>
      <w:r w:rsidRPr="00E063F9">
        <w:rPr>
          <w:rFonts w:hint="eastAsia"/>
        </w:rPr>
        <w:t>重大變更評估表》</w:t>
      </w:r>
      <w:r w:rsidRPr="00E063F9">
        <w:t>。</w:t>
      </w:r>
    </w:p>
    <w:p w14:paraId="2431E770" w14:textId="77777777" w:rsidR="00C20AE4" w:rsidRPr="00E063F9" w:rsidRDefault="00C20AE4" w:rsidP="00C20AE4">
      <w:pPr>
        <w:pStyle w:val="3"/>
      </w:pPr>
      <w:bookmarkStart w:id="428" w:name="_Toc90725408"/>
      <w:bookmarkStart w:id="429" w:name="_Toc93200206"/>
      <w:bookmarkStart w:id="430" w:name="_Toc97467858"/>
      <w:r w:rsidRPr="00E063F9">
        <w:t>系統</w:t>
      </w:r>
      <w:r w:rsidRPr="00E063F9">
        <w:rPr>
          <w:rFonts w:hint="eastAsia"/>
        </w:rPr>
        <w:t>分析與開發設計</w:t>
      </w:r>
      <w:bookmarkEnd w:id="428"/>
      <w:bookmarkEnd w:id="429"/>
      <w:bookmarkEnd w:id="430"/>
    </w:p>
    <w:p w14:paraId="29886717" w14:textId="286671E2" w:rsidR="00C20AE4" w:rsidRPr="00E063F9" w:rsidRDefault="00C20AE4" w:rsidP="00C20AE4">
      <w:pPr>
        <w:pStyle w:val="30"/>
      </w:pPr>
      <w:r w:rsidRPr="00E063F9">
        <w:t>對於新系統之開發或現有系統大幅變動，得提出系統分析文件，並由</w:t>
      </w:r>
      <w:r w:rsidRPr="00E063F9">
        <w:rPr>
          <w:rFonts w:hint="eastAsia"/>
        </w:rPr>
        <w:t>專案負責人之權責單位處</w:t>
      </w:r>
      <w:r w:rsidRPr="00E063F9">
        <w:t>主管核可，應盡可能使用以下步驟如下：</w:t>
      </w:r>
    </w:p>
    <w:p w14:paraId="70E7A80E" w14:textId="77777777" w:rsidR="00C20AE4" w:rsidRPr="00E063F9" w:rsidRDefault="00C20AE4" w:rsidP="00C20AE4">
      <w:pPr>
        <w:pStyle w:val="30"/>
      </w:pPr>
      <w:r w:rsidRPr="00E063F9">
        <w:t>分析階段描述：</w:t>
      </w:r>
    </w:p>
    <w:p w14:paraId="022724F7" w14:textId="77777777" w:rsidR="00C20AE4" w:rsidRPr="00E063F9" w:rsidRDefault="00C20AE4" w:rsidP="00C20AE4">
      <w:pPr>
        <w:pStyle w:val="4"/>
        <w:tabs>
          <w:tab w:val="clear" w:pos="1985"/>
        </w:tabs>
        <w:ind w:leftChars="450" w:left="1560" w:hangingChars="200" w:hanging="480"/>
      </w:pPr>
      <w:r w:rsidRPr="00E063F9">
        <w:t>第一階段是需求收集階段，通常為與使用者或業務部同仁開會討論並</w:t>
      </w:r>
      <w:r w:rsidRPr="00E063F9">
        <w:rPr>
          <w:rFonts w:hint="eastAsia"/>
        </w:rPr>
        <w:t>做成</w:t>
      </w:r>
      <w:r w:rsidRPr="00E063F9">
        <w:t>會議記錄。</w:t>
      </w:r>
    </w:p>
    <w:p w14:paraId="32C1BF38" w14:textId="77777777" w:rsidR="00C20AE4" w:rsidRPr="00E063F9" w:rsidRDefault="00C20AE4" w:rsidP="00C20AE4">
      <w:pPr>
        <w:pStyle w:val="4"/>
        <w:tabs>
          <w:tab w:val="clear" w:pos="1985"/>
        </w:tabs>
        <w:ind w:leftChars="450" w:left="1560" w:hangingChars="200" w:hanging="480"/>
      </w:pPr>
      <w:r w:rsidRPr="00E063F9">
        <w:t>第二階段是系統分析階段，依據第一階段</w:t>
      </w:r>
      <w:r w:rsidRPr="00E063F9">
        <w:rPr>
          <w:rFonts w:hint="eastAsia"/>
        </w:rPr>
        <w:t>之會議記錄分析</w:t>
      </w:r>
      <w:r w:rsidRPr="00E063F9">
        <w:t>可能的</w:t>
      </w:r>
      <w:r w:rsidRPr="00E063F9">
        <w:rPr>
          <w:rFonts w:hint="eastAsia"/>
        </w:rPr>
        <w:t>功能</w:t>
      </w:r>
      <w:r w:rsidRPr="00E063F9">
        <w:t>類別，以</w:t>
      </w:r>
      <w:r w:rsidRPr="00E063F9">
        <w:rPr>
          <w:rFonts w:hint="eastAsia"/>
        </w:rPr>
        <w:t>及</w:t>
      </w:r>
      <w:r w:rsidRPr="00E063F9">
        <w:t>描述系統的動態行為。</w:t>
      </w:r>
    </w:p>
    <w:p w14:paraId="4DD1969F" w14:textId="77777777" w:rsidR="00C20AE4" w:rsidRPr="00E063F9" w:rsidRDefault="00C20AE4" w:rsidP="00C20AE4">
      <w:pPr>
        <w:pStyle w:val="4"/>
        <w:tabs>
          <w:tab w:val="clear" w:pos="1985"/>
        </w:tabs>
        <w:ind w:leftChars="450" w:left="1560" w:hangingChars="200" w:hanging="480"/>
      </w:pPr>
      <w:r w:rsidRPr="00E063F9">
        <w:t>第三階段是系統架構設計，考慮整個架構設計，使用整體運作能夠顧慮到結構性、執行效率與擴充性等</w:t>
      </w:r>
    </w:p>
    <w:p w14:paraId="7C8C22FB" w14:textId="77777777" w:rsidR="00C20AE4" w:rsidRPr="00E063F9" w:rsidRDefault="00C20AE4" w:rsidP="00C20AE4">
      <w:pPr>
        <w:pStyle w:val="5"/>
        <w:tabs>
          <w:tab w:val="clear" w:pos="2269"/>
        </w:tabs>
        <w:ind w:leftChars="600" w:left="1680" w:hangingChars="100" w:hanging="240"/>
      </w:pPr>
      <w:r w:rsidRPr="00E063F9">
        <w:t>進行系統規劃時，須考量開發、測試及正式作業環境。</w:t>
      </w:r>
    </w:p>
    <w:p w14:paraId="5F15CE6C" w14:textId="26B05283" w:rsidR="007164F2" w:rsidRPr="00300419" w:rsidDel="007351FE" w:rsidRDefault="00C20AE4" w:rsidP="00300419">
      <w:pPr>
        <w:pStyle w:val="5"/>
        <w:tabs>
          <w:tab w:val="clear" w:pos="2269"/>
        </w:tabs>
        <w:ind w:leftChars="600" w:left="1680" w:hangingChars="100" w:hanging="240"/>
        <w:rPr>
          <w:del w:id="431" w:author="簡孝芸資訊部策略發展處" w:date="2023-08-21T14:55:00Z"/>
        </w:rPr>
      </w:pPr>
      <w:r w:rsidRPr="00E063F9">
        <w:t>當系統發生問題時，須</w:t>
      </w:r>
      <w:r w:rsidRPr="00E063F9">
        <w:rPr>
          <w:rFonts w:hint="eastAsia"/>
        </w:rPr>
        <w:t>有明確且易於判斷之</w:t>
      </w:r>
      <w:r w:rsidRPr="00E063F9">
        <w:t>錯誤訊息加以回應（如記錄錯誤訊息、錯誤畫面或得加以導入適當之錯誤畫面等）。</w:t>
      </w:r>
    </w:p>
    <w:p w14:paraId="1C57E970" w14:textId="77777777" w:rsidR="00C20AE4" w:rsidRPr="00E063F9" w:rsidRDefault="00C20AE4" w:rsidP="00C20AE4">
      <w:pPr>
        <w:pStyle w:val="5"/>
        <w:tabs>
          <w:tab w:val="clear" w:pos="2269"/>
        </w:tabs>
        <w:ind w:leftChars="600" w:left="1680" w:hangingChars="100" w:hanging="240"/>
      </w:pPr>
      <w:r w:rsidRPr="00E063F9">
        <w:t>於系統開發完成後，需同時產生相關緊急應變計畫（問題處理方式，或相關系統文件）。</w:t>
      </w:r>
    </w:p>
    <w:p w14:paraId="73A33E28" w14:textId="34F5E402" w:rsidR="00C20AE4" w:rsidRPr="0023458C" w:rsidRDefault="00C20AE4" w:rsidP="00C20AE4">
      <w:pPr>
        <w:pStyle w:val="4"/>
        <w:tabs>
          <w:tab w:val="clear" w:pos="1985"/>
        </w:tabs>
        <w:ind w:leftChars="450" w:left="1560" w:hangingChars="200" w:hanging="480"/>
      </w:pPr>
      <w:r w:rsidRPr="0023458C">
        <w:rPr>
          <w:rFonts w:hint="eastAsia"/>
        </w:rPr>
        <w:t>第四階段為系統安全需求階段，系統開發前，專案經理應考量系統安全需求，應遵守本公司安全政策以及系統安全相關之規定，應考量之安全需求要點如下</w:t>
      </w:r>
    </w:p>
    <w:p w14:paraId="589487E1" w14:textId="77777777" w:rsidR="00C20AE4" w:rsidRPr="0023458C" w:rsidRDefault="00C20AE4" w:rsidP="00C20AE4">
      <w:pPr>
        <w:pStyle w:val="5"/>
        <w:tabs>
          <w:tab w:val="clear" w:pos="2269"/>
        </w:tabs>
        <w:ind w:leftChars="600" w:left="1680" w:hangingChars="100" w:hanging="240"/>
      </w:pPr>
      <w:bookmarkStart w:id="432" w:name="OLE_LINK7"/>
      <w:r w:rsidRPr="0023458C">
        <w:rPr>
          <w:rFonts w:hint="eastAsia"/>
        </w:rPr>
        <w:t>系統設計時，應用系統使用者帳號不應存在檔案或資料庫中，不得與作業系</w:t>
      </w:r>
      <w:r w:rsidRPr="0023458C">
        <w:rPr>
          <w:rFonts w:hint="eastAsia"/>
        </w:rPr>
        <w:lastRenderedPageBreak/>
        <w:t>統及資料庫系統上所訂之帳號共用。若因業務特殊需求，需求部處應提出申請，經部門主管核可後，系統開發單位才能進行程式變更。</w:t>
      </w:r>
    </w:p>
    <w:bookmarkEnd w:id="432"/>
    <w:p w14:paraId="58BA89C0" w14:textId="66D127EC" w:rsidR="00C14AFD" w:rsidRDefault="00C20AE4" w:rsidP="00C14AFD">
      <w:pPr>
        <w:pStyle w:val="5"/>
        <w:tabs>
          <w:tab w:val="clear" w:pos="2269"/>
        </w:tabs>
        <w:ind w:leftChars="600" w:left="1680" w:hangingChars="100" w:hanging="240"/>
        <w:rPr>
          <w:ins w:id="433" w:author="江昭慶資訊部金融系統處" w:date="2023-08-21T10:33:00Z"/>
        </w:rPr>
      </w:pPr>
      <w:r w:rsidRPr="00200E9E">
        <w:rPr>
          <w:rFonts w:hint="eastAsia"/>
        </w:rPr>
        <w:t>提</w:t>
      </w:r>
      <w:r w:rsidRPr="0023458C">
        <w:rPr>
          <w:rFonts w:hint="eastAsia"/>
        </w:rPr>
        <w:t>供電子交易性質之應用系統必須要有記錄及稽核資料存取的機制，記錄每一個使用者登入成功或失敗之記錄，登入時應符合主管機關有關安全之要求與規定，並記錄進進之</w:t>
      </w:r>
      <w:r w:rsidRPr="0023458C">
        <w:t>IP</w:t>
      </w:r>
      <w:r w:rsidRPr="0023458C">
        <w:rPr>
          <w:rFonts w:hint="eastAsia"/>
        </w:rPr>
        <w:t>位址，失敗</w:t>
      </w:r>
      <w:r w:rsidRPr="0023458C">
        <w:t>3</w:t>
      </w:r>
      <w:r w:rsidRPr="0023458C">
        <w:rPr>
          <w:rFonts w:hint="eastAsia"/>
        </w:rPr>
        <w:t>次數以上將其帳號鎖住，在交易部分則要記錄其執行的交易程序，同時能確認每一筆資料記錄的存取及其時間，做為日後交易問題追蹤以及相關稽核記錄，記錄應只能有寫入而無修改介面，防止記錄遭修改，並每日備份存檔。</w:t>
      </w:r>
    </w:p>
    <w:p w14:paraId="00F5741C" w14:textId="357BD90B" w:rsidR="00C14AFD" w:rsidRPr="00C14AFD" w:rsidRDefault="00730C29">
      <w:pPr>
        <w:pStyle w:val="5"/>
        <w:tabs>
          <w:tab w:val="clear" w:pos="2269"/>
        </w:tabs>
        <w:ind w:leftChars="602" w:left="1685" w:hangingChars="100" w:hanging="240"/>
        <w:pPrChange w:id="434" w:author="江昭慶資訊部金融系統處" w:date="2023-08-21T11:25:00Z">
          <w:pPr>
            <w:pStyle w:val="5"/>
            <w:tabs>
              <w:tab w:val="clear" w:pos="2269"/>
            </w:tabs>
            <w:ind w:leftChars="600" w:left="1680" w:hangingChars="100" w:hanging="240"/>
          </w:pPr>
        </w:pPrChange>
      </w:pPr>
      <w:ins w:id="435" w:author="江昭慶資訊部金融系統處" w:date="2023-08-21T11:16:00Z">
        <w:r>
          <w:rPr>
            <w:rFonts w:hint="eastAsia"/>
          </w:rPr>
          <w:t>設置</w:t>
        </w:r>
      </w:ins>
      <w:ins w:id="436" w:author="江昭慶資訊部金融系統處" w:date="2023-08-21T10:34:00Z">
        <w:r w:rsidR="00C14AFD" w:rsidRPr="00C14AFD">
          <w:rPr>
            <w:rFonts w:hint="eastAsia"/>
            <w:rPrChange w:id="437" w:author="江昭慶資訊部金融系統處" w:date="2023-08-21T10:34:00Z">
              <w:rPr>
                <w:rFonts w:ascii="微軟正黑體" w:eastAsia="微軟正黑體" w:hAnsi="微軟正黑體" w:hint="eastAsia"/>
                <w:color w:val="000000"/>
              </w:rPr>
            </w:rPrChange>
          </w:rPr>
          <w:t>使用者端控管重複或無效連線請求之處理機制</w:t>
        </w:r>
      </w:ins>
      <w:ins w:id="438" w:author="江昭慶資訊部金融系統處" w:date="2023-08-21T11:12:00Z">
        <w:r>
          <w:rPr>
            <w:rFonts w:hint="eastAsia"/>
          </w:rPr>
          <w:t>。</w:t>
        </w:r>
      </w:ins>
      <w:ins w:id="439" w:author="江昭慶資訊部金融系統處" w:date="2023-08-21T11:40:00Z">
        <w:r w:rsidR="0056690A">
          <w:br/>
        </w:r>
      </w:ins>
      <w:ins w:id="440" w:author="江昭慶資訊部金融系統處" w:date="2023-08-21T10:41:00Z">
        <w:r w:rsidR="001A63CF">
          <w:rPr>
            <w:rFonts w:hint="eastAsia"/>
          </w:rPr>
          <w:t>用戶端</w:t>
        </w:r>
      </w:ins>
      <w:ins w:id="441" w:author="江昭慶資訊部金融系統處" w:date="2023-08-21T10:35:00Z">
        <w:r w:rsidR="00C14AFD">
          <w:rPr>
            <w:rFonts w:hint="eastAsia"/>
          </w:rPr>
          <w:t>連線以</w:t>
        </w:r>
        <w:r w:rsidR="00C14AFD">
          <w:rPr>
            <w:rFonts w:hint="eastAsia"/>
          </w:rPr>
          <w:t>Web Service</w:t>
        </w:r>
        <w:r w:rsidR="00C14AFD">
          <w:rPr>
            <w:rFonts w:hint="eastAsia"/>
          </w:rPr>
          <w:t>、</w:t>
        </w:r>
        <w:r w:rsidR="00C14AFD">
          <w:rPr>
            <w:rFonts w:hint="eastAsia"/>
          </w:rPr>
          <w:t>S</w:t>
        </w:r>
        <w:r w:rsidR="00C14AFD">
          <w:t>ocket</w:t>
        </w:r>
        <w:r w:rsidR="00C14AFD">
          <w:rPr>
            <w:rFonts w:hint="eastAsia"/>
          </w:rPr>
          <w:t>等方式連線，</w:t>
        </w:r>
      </w:ins>
      <w:ins w:id="442" w:author="江昭慶資訊部金融系統處" w:date="2023-08-21T10:33:00Z">
        <w:r w:rsidR="00C14AFD" w:rsidRPr="0023458C">
          <w:rPr>
            <w:rFonts w:hint="eastAsia"/>
          </w:rPr>
          <w:t>系統</w:t>
        </w:r>
      </w:ins>
      <w:ins w:id="443" w:author="江昭慶資訊部金融系統處" w:date="2023-08-21T10:36:00Z">
        <w:r w:rsidR="00C14AFD">
          <w:rPr>
            <w:rFonts w:hint="eastAsia"/>
          </w:rPr>
          <w:t>應</w:t>
        </w:r>
      </w:ins>
      <w:ins w:id="444" w:author="江昭慶資訊部金融系統處" w:date="2023-08-21T10:37:00Z">
        <w:r w:rsidR="00C14AFD">
          <w:rPr>
            <w:rFonts w:hint="eastAsia"/>
          </w:rPr>
          <w:t>統計用戶端</w:t>
        </w:r>
      </w:ins>
      <w:ins w:id="445" w:author="江昭慶資訊部金融系統處" w:date="2023-08-21T10:38:00Z">
        <w:r w:rsidR="00C14AFD">
          <w:rPr>
            <w:rFonts w:hint="eastAsia"/>
          </w:rPr>
          <w:t>使用同一帳號</w:t>
        </w:r>
      </w:ins>
      <w:ins w:id="446" w:author="江昭慶資訊部金融系統處" w:date="2023-08-21T10:39:00Z">
        <w:r w:rsidR="00C14AFD">
          <w:rPr>
            <w:rFonts w:hint="eastAsia"/>
          </w:rPr>
          <w:t>或同一</w:t>
        </w:r>
      </w:ins>
      <w:ins w:id="447" w:author="江昭慶資訊部金融系統處" w:date="2023-08-21T10:40:00Z">
        <w:r w:rsidR="00C14AFD">
          <w:rPr>
            <w:rFonts w:hint="eastAsia"/>
          </w:rPr>
          <w:t>來源</w:t>
        </w:r>
      </w:ins>
      <w:ins w:id="448" w:author="江昭慶資訊部金融系統處" w:date="2023-08-21T10:39:00Z">
        <w:r w:rsidR="00C14AFD">
          <w:rPr>
            <w:rFonts w:hint="eastAsia"/>
          </w:rPr>
          <w:t>IP</w:t>
        </w:r>
        <w:r w:rsidR="00C14AFD">
          <w:rPr>
            <w:rFonts w:hint="eastAsia"/>
          </w:rPr>
          <w:t>，</w:t>
        </w:r>
      </w:ins>
      <w:ins w:id="449" w:author="江昭慶資訊部金融系統處" w:date="2023-08-21T10:40:00Z">
        <w:r w:rsidR="00C14AFD">
          <w:rPr>
            <w:rFonts w:hint="eastAsia"/>
          </w:rPr>
          <w:t>在</w:t>
        </w:r>
      </w:ins>
      <w:ins w:id="450" w:author="江昭慶資訊部金融系統處" w:date="2023-08-21T11:17:00Z">
        <w:r>
          <w:rPr>
            <w:rFonts w:hint="eastAsia"/>
          </w:rPr>
          <w:t>限定之</w:t>
        </w:r>
      </w:ins>
      <w:ins w:id="451" w:author="江昭慶資訊部金融系統處" w:date="2023-08-21T11:33:00Z">
        <w:r w:rsidR="004F6836">
          <w:rPr>
            <w:rFonts w:hint="eastAsia"/>
          </w:rPr>
          <w:t>統計</w:t>
        </w:r>
      </w:ins>
      <w:ins w:id="452" w:author="江昭慶資訊部金融系統處" w:date="2023-08-21T10:37:00Z">
        <w:r w:rsidR="00C14AFD">
          <w:rPr>
            <w:rFonts w:hint="eastAsia"/>
          </w:rPr>
          <w:t>時間</w:t>
        </w:r>
      </w:ins>
      <w:ins w:id="453" w:author="江昭慶資訊部金融系統處" w:date="2023-08-21T10:41:00Z">
        <w:r w:rsidR="001A63CF">
          <w:rPr>
            <w:rFonts w:hint="eastAsia"/>
          </w:rPr>
          <w:t>內</w:t>
        </w:r>
      </w:ins>
      <w:ins w:id="454" w:author="江昭慶資訊部金融系統處" w:date="2023-08-21T10:36:00Z">
        <w:r w:rsidR="00C14AFD">
          <w:rPr>
            <w:rFonts w:hint="eastAsia"/>
          </w:rPr>
          <w:t>的無效次數</w:t>
        </w:r>
      </w:ins>
      <w:ins w:id="455" w:author="江昭慶資訊部金融系統處" w:date="2023-08-21T11:34:00Z">
        <w:r w:rsidR="004F6836">
          <w:rPr>
            <w:rFonts w:hint="eastAsia"/>
          </w:rPr>
          <w:t>達</w:t>
        </w:r>
      </w:ins>
      <w:ins w:id="456" w:author="江昭慶資訊部金融系統處" w:date="2023-08-21T11:13:00Z">
        <w:r>
          <w:rPr>
            <w:rFonts w:hint="eastAsia"/>
          </w:rPr>
          <w:t>設定</w:t>
        </w:r>
      </w:ins>
      <w:ins w:id="457" w:author="江昭慶資訊部金融系統處" w:date="2023-08-21T11:17:00Z">
        <w:r>
          <w:rPr>
            <w:rFonts w:hint="eastAsia"/>
          </w:rPr>
          <w:t>上</w:t>
        </w:r>
      </w:ins>
      <w:ins w:id="458" w:author="江昭慶資訊部金融系統處" w:date="2023-08-21T11:13:00Z">
        <w:r>
          <w:rPr>
            <w:rFonts w:hint="eastAsia"/>
          </w:rPr>
          <w:t>限時，</w:t>
        </w:r>
      </w:ins>
      <w:ins w:id="459" w:author="江昭慶資訊部金融系統處" w:date="2023-08-21T11:34:00Z">
        <w:r w:rsidR="004F6836">
          <w:rPr>
            <w:rFonts w:hint="eastAsia"/>
          </w:rPr>
          <w:t>系統</w:t>
        </w:r>
      </w:ins>
      <w:ins w:id="460" w:author="江昭慶資訊部金融系統處" w:date="2023-08-21T11:14:00Z">
        <w:r>
          <w:rPr>
            <w:rFonts w:hint="eastAsia"/>
          </w:rPr>
          <w:t>應</w:t>
        </w:r>
      </w:ins>
      <w:ins w:id="461" w:author="江昭慶資訊部金融系統處" w:date="2023-08-21T11:34:00Z">
        <w:r w:rsidR="004F6836">
          <w:rPr>
            <w:rFonts w:hint="eastAsia"/>
          </w:rPr>
          <w:t>於連線當下回覆</w:t>
        </w:r>
      </w:ins>
      <w:ins w:id="462" w:author="江昭慶資訊部金融系統處" w:date="2023-08-21T11:18:00Z">
        <w:r>
          <w:rPr>
            <w:rFonts w:hint="eastAsia"/>
          </w:rPr>
          <w:t>用戶端</w:t>
        </w:r>
      </w:ins>
      <w:ins w:id="463" w:author="江昭慶資訊部金融系統處" w:date="2023-08-21T11:20:00Z">
        <w:r>
          <w:rPr>
            <w:rFonts w:hint="eastAsia"/>
          </w:rPr>
          <w:t>連線</w:t>
        </w:r>
      </w:ins>
      <w:ins w:id="464" w:author="江昭慶資訊部金融系統處" w:date="2023-08-21T11:18:00Z">
        <w:r>
          <w:rPr>
            <w:rFonts w:hint="eastAsia"/>
          </w:rPr>
          <w:t>已遭</w:t>
        </w:r>
      </w:ins>
      <w:ins w:id="465" w:author="江昭慶資訊部金融系統處" w:date="2023-08-21T11:14:00Z">
        <w:r>
          <w:rPr>
            <w:rFonts w:hint="eastAsia"/>
          </w:rPr>
          <w:t>暫停，</w:t>
        </w:r>
      </w:ins>
      <w:ins w:id="466" w:author="江昭慶資訊部金融系統處" w:date="2023-08-21T11:20:00Z">
        <w:r>
          <w:rPr>
            <w:rFonts w:hint="eastAsia"/>
          </w:rPr>
          <w:t>及恢復連線</w:t>
        </w:r>
      </w:ins>
      <w:ins w:id="467" w:author="江昭慶資訊部金融系統處" w:date="2023-08-21T11:34:00Z">
        <w:r w:rsidR="004F6836">
          <w:rPr>
            <w:rFonts w:hint="eastAsia"/>
          </w:rPr>
          <w:t>的</w:t>
        </w:r>
      </w:ins>
      <w:ins w:id="468" w:author="江昭慶資訊部金融系統處" w:date="2023-08-21T11:20:00Z">
        <w:r>
          <w:rPr>
            <w:rFonts w:hint="eastAsia"/>
          </w:rPr>
          <w:t>作法</w:t>
        </w:r>
      </w:ins>
      <w:ins w:id="469" w:author="江昭慶資訊部金融系統處" w:date="2023-08-21T11:34:00Z">
        <w:r w:rsidR="004F6836">
          <w:rPr>
            <w:rFonts w:hint="eastAsia"/>
          </w:rPr>
          <w:t>說明</w:t>
        </w:r>
      </w:ins>
      <w:ins w:id="470" w:author="江昭慶資訊部金融系統處" w:date="2023-08-21T11:20:00Z">
        <w:r>
          <w:rPr>
            <w:rFonts w:hint="eastAsia"/>
          </w:rPr>
          <w:t>(</w:t>
        </w:r>
      </w:ins>
      <w:ins w:id="471" w:author="江昭慶資訊部金融系統處" w:date="2023-08-21T11:35:00Z">
        <w:r w:rsidR="004F6836">
          <w:rPr>
            <w:rFonts w:hint="eastAsia"/>
          </w:rPr>
          <w:t>如</w:t>
        </w:r>
      </w:ins>
      <w:ins w:id="472" w:author="江昭慶資訊部金融系統處" w:date="2023-08-21T11:20:00Z">
        <w:r>
          <w:rPr>
            <w:rFonts w:hint="eastAsia"/>
          </w:rPr>
          <w:t>：</w:t>
        </w:r>
      </w:ins>
      <w:ins w:id="473" w:author="江昭慶資訊部金融系統處" w:date="2023-08-21T11:35:00Z">
        <w:r w:rsidR="004F6836">
          <w:t>n</w:t>
        </w:r>
      </w:ins>
      <w:ins w:id="474" w:author="江昭慶資訊部金融系統處" w:date="2023-08-21T11:20:00Z">
        <w:r>
          <w:rPr>
            <w:rFonts w:hint="eastAsia"/>
          </w:rPr>
          <w:t>分鐘後可重試</w:t>
        </w:r>
      </w:ins>
      <w:ins w:id="475" w:author="江昭慶資訊部金融系統處" w:date="2023-08-21T11:21:00Z">
        <w:r>
          <w:rPr>
            <w:rFonts w:hint="eastAsia"/>
          </w:rPr>
          <w:t>或</w:t>
        </w:r>
      </w:ins>
      <w:ins w:id="476" w:author="江昭慶資訊部金融系統處" w:date="2023-08-21T11:36:00Z">
        <w:r w:rsidR="004F6836">
          <w:rPr>
            <w:rFonts w:hint="eastAsia"/>
          </w:rPr>
          <w:t>其他</w:t>
        </w:r>
      </w:ins>
      <w:ins w:id="477" w:author="江昭慶資訊部金融系統處" w:date="2023-08-21T11:21:00Z">
        <w:r>
          <w:rPr>
            <w:rFonts w:hint="eastAsia"/>
          </w:rPr>
          <w:t>解鎖方式</w:t>
        </w:r>
        <w:r>
          <w:rPr>
            <w:rFonts w:hint="eastAsia"/>
          </w:rPr>
          <w:t>)</w:t>
        </w:r>
      </w:ins>
      <w:ins w:id="478" w:author="江昭慶資訊部金融系統處" w:date="2023-08-21T11:15:00Z">
        <w:r>
          <w:rPr>
            <w:rFonts w:hint="eastAsia"/>
          </w:rPr>
          <w:t>。</w:t>
        </w:r>
      </w:ins>
      <w:ins w:id="479" w:author="江昭慶資訊部金融系統處" w:date="2023-08-21T11:41:00Z">
        <w:r w:rsidR="0056690A">
          <w:rPr>
            <w:rFonts w:hint="eastAsia"/>
          </w:rPr>
          <w:t>無效</w:t>
        </w:r>
      </w:ins>
      <w:ins w:id="480" w:author="江昭慶資訊部金融系統處" w:date="2023-08-21T11:39:00Z">
        <w:r w:rsidR="0056690A">
          <w:rPr>
            <w:rFonts w:hint="eastAsia"/>
          </w:rPr>
          <w:t>連線</w:t>
        </w:r>
      </w:ins>
      <w:ins w:id="481" w:author="江昭慶資訊部金融系統處" w:date="2023-08-21T11:54:00Z">
        <w:r w:rsidR="009873BF">
          <w:rPr>
            <w:rFonts w:hint="eastAsia"/>
          </w:rPr>
          <w:t>達</w:t>
        </w:r>
      </w:ins>
      <w:ins w:id="482" w:author="江昭慶資訊部金融系統處" w:date="2023-08-21T11:53:00Z">
        <w:r w:rsidR="009873BF">
          <w:rPr>
            <w:rFonts w:hint="eastAsia"/>
          </w:rPr>
          <w:t>上限</w:t>
        </w:r>
      </w:ins>
      <w:ins w:id="483" w:author="江昭慶資訊部金融系統處" w:date="2023-08-21T11:39:00Z">
        <w:r w:rsidR="0056690A">
          <w:rPr>
            <w:rFonts w:hint="eastAsia"/>
          </w:rPr>
          <w:t>之事件，應</w:t>
        </w:r>
      </w:ins>
      <w:ins w:id="484" w:author="江昭慶資訊部金融系統處" w:date="2023-08-21T11:41:00Z">
        <w:r w:rsidR="0056690A">
          <w:rPr>
            <w:rFonts w:hint="eastAsia"/>
          </w:rPr>
          <w:t>寫</w:t>
        </w:r>
      </w:ins>
      <w:ins w:id="485" w:author="江昭慶資訊部金融系統處" w:date="2023-08-21T11:39:00Z">
        <w:r w:rsidR="0056690A">
          <w:rPr>
            <w:rFonts w:hint="eastAsia"/>
          </w:rPr>
          <w:t>入維運監控機制</w:t>
        </w:r>
      </w:ins>
      <w:ins w:id="486" w:author="江昭慶資訊部金融系統處" w:date="2023-08-21T11:46:00Z">
        <w:r w:rsidR="00426952">
          <w:rPr>
            <w:rFonts w:hint="eastAsia"/>
          </w:rPr>
          <w:t>進行</w:t>
        </w:r>
      </w:ins>
      <w:ins w:id="487" w:author="江昭慶資訊部金融系統處" w:date="2023-08-21T11:45:00Z">
        <w:r w:rsidR="00426952">
          <w:rPr>
            <w:rFonts w:hint="eastAsia"/>
          </w:rPr>
          <w:t>追蹤</w:t>
        </w:r>
      </w:ins>
      <w:ins w:id="488" w:author="江昭慶資訊部金融系統處" w:date="2023-08-21T11:39:00Z">
        <w:r w:rsidR="0056690A">
          <w:rPr>
            <w:rFonts w:hint="eastAsia"/>
          </w:rPr>
          <w:t>。</w:t>
        </w:r>
      </w:ins>
      <w:ins w:id="489" w:author="江昭慶資訊部金融系統處" w:date="2023-08-21T11:40:00Z">
        <w:r w:rsidR="0056690A">
          <w:br/>
        </w:r>
      </w:ins>
      <w:ins w:id="490" w:author="江昭慶資訊部金融系統處" w:date="2023-08-21T11:21:00Z">
        <w:r>
          <w:rPr>
            <w:rFonts w:hint="eastAsia"/>
          </w:rPr>
          <w:t>重複連線</w:t>
        </w:r>
      </w:ins>
      <w:ins w:id="491" w:author="江昭慶資訊部金融系統處" w:date="2023-08-21T11:36:00Z">
        <w:r w:rsidR="004F6836">
          <w:rPr>
            <w:rFonts w:hint="eastAsia"/>
          </w:rPr>
          <w:t>管控</w:t>
        </w:r>
      </w:ins>
      <w:ins w:id="492" w:author="江昭慶資訊部金融系統處" w:date="2023-08-21T11:23:00Z">
        <w:r w:rsidR="00DF4BED">
          <w:rPr>
            <w:rFonts w:hint="eastAsia"/>
          </w:rPr>
          <w:t>則視系統</w:t>
        </w:r>
      </w:ins>
      <w:ins w:id="493" w:author="江昭慶資訊部金融系統處" w:date="2023-08-21T11:24:00Z">
        <w:r w:rsidR="00DF4BED">
          <w:rPr>
            <w:rFonts w:hint="eastAsia"/>
          </w:rPr>
          <w:t>應</w:t>
        </w:r>
      </w:ins>
      <w:ins w:id="494" w:author="江昭慶資訊部金融系統處" w:date="2023-08-21T11:23:00Z">
        <w:r w:rsidR="00DF4BED">
          <w:rPr>
            <w:rFonts w:hint="eastAsia"/>
          </w:rPr>
          <w:t>用方式</w:t>
        </w:r>
      </w:ins>
      <w:ins w:id="495" w:author="江昭慶資訊部金融系統處" w:date="2023-08-21T11:37:00Z">
        <w:r w:rsidR="004F6836">
          <w:rPr>
            <w:rFonts w:hint="eastAsia"/>
          </w:rPr>
          <w:t>來</w:t>
        </w:r>
      </w:ins>
      <w:ins w:id="496" w:author="江昭慶資訊部金融系統處" w:date="2023-08-21T11:23:00Z">
        <w:r w:rsidR="00DF4BED">
          <w:rPr>
            <w:rFonts w:hint="eastAsia"/>
          </w:rPr>
          <w:t>規劃</w:t>
        </w:r>
      </w:ins>
      <w:ins w:id="497" w:author="江昭慶資訊部金融系統處" w:date="2023-08-21T11:24:00Z">
        <w:r w:rsidR="00DF4BED">
          <w:rPr>
            <w:rFonts w:hint="eastAsia"/>
          </w:rPr>
          <w:t>，</w:t>
        </w:r>
      </w:ins>
      <w:ins w:id="498" w:author="江昭慶資訊部金融系統處" w:date="2023-08-21T11:25:00Z">
        <w:r w:rsidR="00DF4BED">
          <w:rPr>
            <w:rFonts w:hint="eastAsia"/>
          </w:rPr>
          <w:t>限制單一連線</w:t>
        </w:r>
      </w:ins>
      <w:ins w:id="499" w:author="江昭慶資訊部金融系統處" w:date="2023-08-21T11:37:00Z">
        <w:r w:rsidR="004F6836">
          <w:rPr>
            <w:rFonts w:hint="eastAsia"/>
          </w:rPr>
          <w:t>模式，</w:t>
        </w:r>
      </w:ins>
      <w:ins w:id="500" w:author="江昭慶資訊部金融系統處" w:date="2023-08-21T11:25:00Z">
        <w:r w:rsidR="00DF4BED">
          <w:rPr>
            <w:rFonts w:hint="eastAsia"/>
          </w:rPr>
          <w:t>可使用後踢前處理</w:t>
        </w:r>
      </w:ins>
      <w:ins w:id="501" w:author="江昭慶資訊部金融系統處" w:date="2023-08-21T11:37:00Z">
        <w:r w:rsidR="004F6836">
          <w:rPr>
            <w:rFonts w:hint="eastAsia"/>
          </w:rPr>
          <w:t>；</w:t>
        </w:r>
      </w:ins>
      <w:ins w:id="502" w:author="江昭慶資訊部金融系統處" w:date="2023-08-21T11:25:00Z">
        <w:r w:rsidR="00DF4BED">
          <w:rPr>
            <w:rFonts w:hint="eastAsia"/>
          </w:rPr>
          <w:t>多重連線</w:t>
        </w:r>
      </w:ins>
      <w:ins w:id="503" w:author="江昭慶資訊部金融系統處" w:date="2023-08-21T11:37:00Z">
        <w:r w:rsidR="004F6836">
          <w:rPr>
            <w:rFonts w:hint="eastAsia"/>
          </w:rPr>
          <w:t>模式</w:t>
        </w:r>
      </w:ins>
      <w:ins w:id="504" w:author="江昭慶資訊部金融系統處" w:date="2023-08-21T11:54:00Z">
        <w:r w:rsidR="009873BF">
          <w:rPr>
            <w:rFonts w:hint="eastAsia"/>
          </w:rPr>
          <w:t>，</w:t>
        </w:r>
      </w:ins>
      <w:ins w:id="505" w:author="江昭慶資訊部金融系統處" w:date="2023-08-21T11:24:00Z">
        <w:r w:rsidR="00DF4BED">
          <w:rPr>
            <w:rFonts w:hint="eastAsia"/>
          </w:rPr>
          <w:t>應</w:t>
        </w:r>
      </w:ins>
      <w:ins w:id="506" w:author="江昭慶資訊部金融系統處" w:date="2023-08-21T11:25:00Z">
        <w:r w:rsidR="00DF4BED">
          <w:rPr>
            <w:rFonts w:hint="eastAsia"/>
          </w:rPr>
          <w:t>設計最大可連線量，</w:t>
        </w:r>
      </w:ins>
      <w:ins w:id="507" w:author="江昭慶資訊部金融系統處" w:date="2023-08-21T11:26:00Z">
        <w:r w:rsidR="00DF4BED">
          <w:rPr>
            <w:rFonts w:hint="eastAsia"/>
          </w:rPr>
          <w:t>避免系統過載。</w:t>
        </w:r>
      </w:ins>
    </w:p>
    <w:p w14:paraId="5443CFC3" w14:textId="77777777" w:rsidR="00C20AE4" w:rsidRPr="00E063F9" w:rsidRDefault="00C20AE4" w:rsidP="00C20AE4">
      <w:pPr>
        <w:pStyle w:val="4"/>
        <w:tabs>
          <w:tab w:val="clear" w:pos="1985"/>
        </w:tabs>
        <w:ind w:leftChars="450" w:left="1560" w:hangingChars="200" w:hanging="480"/>
      </w:pPr>
      <w:r w:rsidRPr="00E063F9">
        <w:t>第</w:t>
      </w:r>
      <w:r w:rsidRPr="00E063F9">
        <w:rPr>
          <w:rFonts w:hint="eastAsia"/>
        </w:rPr>
        <w:t>五</w:t>
      </w:r>
      <w:r w:rsidRPr="00E063F9">
        <w:t>階段為</w:t>
      </w:r>
      <w:r w:rsidRPr="00E063F9">
        <w:rPr>
          <w:rFonts w:hint="eastAsia"/>
        </w:rPr>
        <w:t>系統開發</w:t>
      </w:r>
      <w:r w:rsidRPr="00E063F9">
        <w:t>設計階段，</w:t>
      </w:r>
      <w:r w:rsidRPr="00E063F9">
        <w:rPr>
          <w:rFonts w:hint="eastAsia"/>
        </w:rPr>
        <w:t>依功能需求</w:t>
      </w:r>
      <w:r w:rsidRPr="00E063F9">
        <w:t>設計系統介面，所需的演算法</w:t>
      </w:r>
      <w:r w:rsidRPr="00E063F9">
        <w:rPr>
          <w:rFonts w:hint="eastAsia"/>
        </w:rPr>
        <w:t>以及</w:t>
      </w:r>
      <w:r w:rsidRPr="00E063F9">
        <w:t>對應</w:t>
      </w:r>
      <w:r w:rsidRPr="00E063F9">
        <w:rPr>
          <w:rFonts w:hint="eastAsia"/>
        </w:rPr>
        <w:t>之</w:t>
      </w:r>
      <w:r w:rsidRPr="00E063F9">
        <w:t>資料庫</w:t>
      </w:r>
      <w:r w:rsidRPr="00E063F9">
        <w:t>…</w:t>
      </w:r>
      <w:r w:rsidRPr="00E063F9">
        <w:rPr>
          <w:rFonts w:hint="eastAsia"/>
        </w:rPr>
        <w:t>等</w:t>
      </w:r>
    </w:p>
    <w:p w14:paraId="488645AE" w14:textId="77777777" w:rsidR="00C20AE4" w:rsidRPr="00E063F9" w:rsidRDefault="00C20AE4" w:rsidP="00C20AE4">
      <w:pPr>
        <w:pStyle w:val="5"/>
        <w:tabs>
          <w:tab w:val="clear" w:pos="2269"/>
        </w:tabs>
        <w:ind w:leftChars="600" w:left="1680" w:hangingChars="100" w:hanging="240"/>
      </w:pPr>
      <w:r w:rsidRPr="00E063F9">
        <w:rPr>
          <w:rFonts w:hint="eastAsia"/>
        </w:rPr>
        <w:t>專案負責人應將明確之工作內容及</w:t>
      </w:r>
      <w:r w:rsidRPr="00E063F9">
        <w:t>工作</w:t>
      </w:r>
      <w:r w:rsidRPr="00E063F9">
        <w:rPr>
          <w:rFonts w:hint="eastAsia"/>
        </w:rPr>
        <w:t>指派與時程給予工作小組了解設計內容</w:t>
      </w:r>
      <w:r w:rsidRPr="00E063F9">
        <w:t>，指定工作小組同仁進行程式設計，程式</w:t>
      </w:r>
      <w:r w:rsidRPr="00E063F9">
        <w:rPr>
          <w:rFonts w:hint="eastAsia"/>
        </w:rPr>
        <w:t>設計</w:t>
      </w:r>
      <w:r w:rsidRPr="00E063F9">
        <w:t>人員應詳細瞭解需求及其他有關資料，有任何疑問或不妥之處，應提出討論以獲得澄清或改善</w:t>
      </w:r>
      <w:r w:rsidRPr="00E063F9">
        <w:rPr>
          <w:rFonts w:hint="eastAsia"/>
        </w:rPr>
        <w:t>。</w:t>
      </w:r>
    </w:p>
    <w:p w14:paraId="622BF5E2" w14:textId="77777777" w:rsidR="00C20AE4" w:rsidRPr="00E063F9" w:rsidRDefault="00C20AE4" w:rsidP="00C20AE4">
      <w:pPr>
        <w:pStyle w:val="5"/>
        <w:tabs>
          <w:tab w:val="clear" w:pos="2269"/>
        </w:tabs>
        <w:ind w:leftChars="600" w:left="1680" w:hangingChars="100" w:hanging="240"/>
      </w:pPr>
      <w:r w:rsidRPr="00E063F9">
        <w:t>程式撰寫時應</w:t>
      </w:r>
      <w:r w:rsidRPr="00E063F9">
        <w:rPr>
          <w:rFonts w:hint="eastAsia"/>
        </w:rPr>
        <w:t>力求</w:t>
      </w:r>
      <w:r w:rsidRPr="00E063F9">
        <w:t>簡單明瞭，並加</w:t>
      </w:r>
      <w:r w:rsidRPr="00E063F9">
        <w:rPr>
          <w:rFonts w:hint="eastAsia"/>
        </w:rPr>
        <w:t>入適當之</w:t>
      </w:r>
      <w:r w:rsidRPr="00E063F9">
        <w:t>註解，</w:t>
      </w:r>
      <w:r w:rsidRPr="00E063F9">
        <w:rPr>
          <w:rFonts w:hint="eastAsia"/>
        </w:rPr>
        <w:t>如有演算法應將加計算公式之註解。</w:t>
      </w:r>
    </w:p>
    <w:p w14:paraId="4B84B87E" w14:textId="77777777" w:rsidR="00C20AE4" w:rsidRPr="00E063F9" w:rsidRDefault="00C20AE4" w:rsidP="00C20AE4">
      <w:pPr>
        <w:pStyle w:val="5"/>
        <w:tabs>
          <w:tab w:val="clear" w:pos="2269"/>
        </w:tabs>
        <w:ind w:leftChars="600" w:left="1680" w:hangingChars="100" w:hanging="240"/>
      </w:pPr>
      <w:r w:rsidRPr="00E063F9">
        <w:t>每個程式中盡量能加入作者、建立日期、修改人及日期、註明修改原因及修改內容或另配合文件說明。</w:t>
      </w:r>
    </w:p>
    <w:p w14:paraId="3DA68800" w14:textId="77777777" w:rsidR="00C20AE4" w:rsidRPr="00E063F9" w:rsidRDefault="00C20AE4" w:rsidP="00C20AE4">
      <w:pPr>
        <w:pStyle w:val="5"/>
        <w:tabs>
          <w:tab w:val="clear" w:pos="2269"/>
        </w:tabs>
        <w:ind w:leftChars="600" w:left="1680" w:hangingChars="100" w:hanging="240"/>
      </w:pPr>
      <w:r w:rsidRPr="00E063F9">
        <w:t>系統開發人員在開發及維護程式時，禁止將使用者帳號及密碼、寫入程式模組中</w:t>
      </w:r>
      <w:r w:rsidRPr="00E063F9">
        <w:rPr>
          <w:rFonts w:hint="eastAsia"/>
        </w:rPr>
        <w:t>。若因業務特殊需求，需求部處應提出申請，經部門主管核可後，系統開發單位才能進行程式變更。</w:t>
      </w:r>
      <w:r w:rsidRPr="00E063F9">
        <w:t>執行程式及例行程序程式，應禁止需該系統管理者權限</w:t>
      </w:r>
      <w:r w:rsidRPr="00E063F9">
        <w:rPr>
          <w:rFonts w:hint="eastAsia"/>
        </w:rPr>
        <w:t>或最高權限</w:t>
      </w:r>
      <w:r w:rsidRPr="00E063F9">
        <w:t>才能執行，如</w:t>
      </w:r>
      <w:r w:rsidRPr="00E063F9">
        <w:t>root</w:t>
      </w:r>
      <w:r w:rsidRPr="00E063F9">
        <w:t>、</w:t>
      </w:r>
      <w:r w:rsidRPr="00E063F9">
        <w:t>administrator</w:t>
      </w:r>
      <w:r w:rsidRPr="00E063F9">
        <w:t>，應能由非系統管理者以其他帳號來執行。</w:t>
      </w:r>
    </w:p>
    <w:p w14:paraId="38BC33C1" w14:textId="77777777" w:rsidR="00C20AE4" w:rsidRPr="00E063F9" w:rsidRDefault="00C20AE4" w:rsidP="00C20AE4">
      <w:pPr>
        <w:pStyle w:val="5"/>
        <w:tabs>
          <w:tab w:val="clear" w:pos="2269"/>
        </w:tabs>
        <w:ind w:leftChars="600" w:left="1680" w:hangingChars="100" w:hanging="240"/>
      </w:pPr>
      <w:r w:rsidRPr="00E063F9">
        <w:rPr>
          <w:rFonts w:hint="eastAsia"/>
        </w:rPr>
        <w:t>若</w:t>
      </w:r>
      <w:r w:rsidRPr="00E063F9">
        <w:rPr>
          <w:rFonts w:hint="eastAsia"/>
        </w:rPr>
        <w:t>Tandem</w:t>
      </w:r>
      <w:r w:rsidRPr="00E063F9">
        <w:rPr>
          <w:rFonts w:hint="eastAsia"/>
        </w:rPr>
        <w:t>程式代碼轉為他用並改變其功能時，則由系統開發人員通知維護營運處先移除原先擁有程式權限者，並依資訊設備帳號及權限管理程序辦理後續事宜。</w:t>
      </w:r>
    </w:p>
    <w:p w14:paraId="271A3F18" w14:textId="77777777" w:rsidR="00C20AE4" w:rsidRPr="00E063F9" w:rsidRDefault="00C20AE4" w:rsidP="00C20AE4">
      <w:pPr>
        <w:pStyle w:val="5"/>
        <w:tabs>
          <w:tab w:val="clear" w:pos="2269"/>
        </w:tabs>
        <w:ind w:leftChars="600" w:left="1680" w:hangingChars="100" w:hanging="240"/>
      </w:pPr>
      <w:r w:rsidRPr="00E063F9">
        <w:t>開發完成後，需準備相關的測試資料，並進行單元測試；若在單元測試時發現問題，應儘速修改，俾完成單元測試後，送交測試人員進行</w:t>
      </w:r>
      <w:r w:rsidRPr="00E063F9">
        <w:rPr>
          <w:rFonts w:hint="eastAsia"/>
        </w:rPr>
        <w:t>整合</w:t>
      </w:r>
      <w:r w:rsidRPr="00E063F9">
        <w:t>測試。</w:t>
      </w:r>
    </w:p>
    <w:p w14:paraId="21F34CF0" w14:textId="7FAF8666" w:rsidR="00CB3755" w:rsidRDefault="00C20AE4" w:rsidP="009963A6">
      <w:pPr>
        <w:pStyle w:val="5"/>
        <w:tabs>
          <w:tab w:val="clear" w:pos="2269"/>
        </w:tabs>
        <w:ind w:leftChars="600" w:left="1680" w:hangingChars="100" w:hanging="240"/>
        <w:rPr>
          <w:ins w:id="508" w:author="蔡易達資訊部技術研發處" w:date="2025-07-03T09:26:00Z"/>
        </w:rPr>
      </w:pPr>
      <w:r w:rsidRPr="00E063F9">
        <w:t>對於版本完整性之控管，系統開發人員在開發及維護程式原始碼時，需透過使用版本控管軟體進行開發及維護工作。</w:t>
      </w:r>
    </w:p>
    <w:p w14:paraId="0BC3F2EA" w14:textId="7695ACCD" w:rsidR="00CB3755" w:rsidRPr="00CB3755" w:rsidRDefault="00CB3755">
      <w:pPr>
        <w:pStyle w:val="5"/>
        <w:tabs>
          <w:tab w:val="clear" w:pos="2269"/>
        </w:tabs>
        <w:ind w:leftChars="600" w:left="1680" w:hangingChars="100" w:hanging="240"/>
        <w:rPr>
          <w:ins w:id="509" w:author="蔡易達資訊部技術研發處" w:date="2025-07-03T09:24:00Z"/>
          <w:color w:val="FF0000"/>
          <w:rPrChange w:id="510" w:author="蔡易達資訊部技術研發處" w:date="2025-07-03T09:27:00Z">
            <w:rPr>
              <w:ins w:id="511" w:author="蔡易達資訊部技術研發處" w:date="2025-07-03T09:24:00Z"/>
            </w:rPr>
          </w:rPrChange>
        </w:rPr>
      </w:pPr>
      <w:ins w:id="512" w:author="蔡易達資訊部技術研發處" w:date="2025-07-03T09:27:00Z">
        <w:r w:rsidRPr="00CB3755">
          <w:rPr>
            <w:rFonts w:hint="eastAsia"/>
            <w:color w:val="FF0000"/>
            <w:rPrChange w:id="513" w:author="蔡易達資訊部技術研發處" w:date="2025-07-03T09:27:00Z">
              <w:rPr>
                <w:rFonts w:hint="eastAsia"/>
              </w:rPr>
            </w:rPrChange>
          </w:rPr>
          <w:t>程式上線會經由</w:t>
        </w:r>
        <w:proofErr w:type="spellStart"/>
        <w:r w:rsidRPr="00CB3755">
          <w:rPr>
            <w:color w:val="FF0000"/>
            <w:rPrChange w:id="514" w:author="蔡易達資訊部技術研發處" w:date="2025-07-03T09:27:00Z">
              <w:rPr/>
            </w:rPrChange>
          </w:rPr>
          <w:t>LucentS</w:t>
        </w:r>
      </w:ins>
      <w:ins w:id="515" w:author="蔡易達資訊部技術研發處" w:date="2025-07-03T09:35:00Z">
        <w:r w:rsidR="00F91442">
          <w:rPr>
            <w:color w:val="FF0000"/>
          </w:rPr>
          <w:t>k</w:t>
        </w:r>
      </w:ins>
      <w:ins w:id="516" w:author="蔡易達資訊部技術研發處" w:date="2025-07-03T09:27:00Z">
        <w:r w:rsidRPr="00CB3755">
          <w:rPr>
            <w:color w:val="FF0000"/>
            <w:rPrChange w:id="517" w:author="蔡易達資訊部技術研發處" w:date="2025-07-03T09:27:00Z">
              <w:rPr/>
            </w:rPrChange>
          </w:rPr>
          <w:t>y</w:t>
        </w:r>
        <w:proofErr w:type="spellEnd"/>
        <w:r w:rsidRPr="00CB3755">
          <w:rPr>
            <w:rFonts w:hint="eastAsia"/>
            <w:color w:val="FF0000"/>
            <w:rPrChange w:id="518" w:author="蔡易達資訊部技術研發處" w:date="2025-07-03T09:27:00Z">
              <w:rPr>
                <w:rFonts w:hint="eastAsia"/>
              </w:rPr>
            </w:rPrChange>
          </w:rPr>
          <w:t>做</w:t>
        </w:r>
        <w:proofErr w:type="gramStart"/>
        <w:r w:rsidRPr="00CB3755">
          <w:rPr>
            <w:rFonts w:hint="eastAsia"/>
            <w:color w:val="FF0000"/>
            <w:rPrChange w:id="519" w:author="蔡易達資訊部技術研發處" w:date="2025-07-03T09:27:00Z">
              <w:rPr>
                <w:rFonts w:hint="eastAsia"/>
              </w:rPr>
            </w:rPrChange>
          </w:rPr>
          <w:t>程式原碼弱點</w:t>
        </w:r>
        <w:proofErr w:type="gramEnd"/>
        <w:r w:rsidRPr="00CB3755">
          <w:rPr>
            <w:rFonts w:hint="eastAsia"/>
            <w:color w:val="FF0000"/>
            <w:rPrChange w:id="520" w:author="蔡易達資訊部技術研發處" w:date="2025-07-03T09:27:00Z">
              <w:rPr>
                <w:rFonts w:hint="eastAsia"/>
              </w:rPr>
            </w:rPrChange>
          </w:rPr>
          <w:t>掃描，符合</w:t>
        </w:r>
        <w:r w:rsidRPr="00CB3755">
          <w:rPr>
            <w:color w:val="FF0000"/>
            <w:rPrChange w:id="521" w:author="蔡易達資訊部技術研發處" w:date="2025-07-03T09:27:00Z">
              <w:rPr/>
            </w:rPrChange>
          </w:rPr>
          <w:t>CWE-327</w:t>
        </w:r>
        <w:r w:rsidRPr="00CB3755">
          <w:rPr>
            <w:rFonts w:hint="eastAsia"/>
            <w:color w:val="FF0000"/>
            <w:rPrChange w:id="522" w:author="蔡易達資訊部技術研發處" w:date="2025-07-03T09:27:00Z">
              <w:rPr>
                <w:rFonts w:hint="eastAsia"/>
              </w:rPr>
            </w:rPrChange>
          </w:rPr>
          <w:t>的加密演算法規則，針對有風險或是不安全的演算法會提示風險等級</w:t>
        </w:r>
      </w:ins>
      <w:ins w:id="523" w:author="蔡易達資訊部技術研發處" w:date="2025-07-03T09:35:00Z">
        <w:r w:rsidR="00F91442">
          <w:rPr>
            <w:rFonts w:hint="eastAsia"/>
            <w:color w:val="FF0000"/>
          </w:rPr>
          <w:t>，</w:t>
        </w:r>
        <w:proofErr w:type="gramStart"/>
        <w:r w:rsidR="00F91442">
          <w:rPr>
            <w:rFonts w:hint="eastAsia"/>
            <w:color w:val="FF0000"/>
          </w:rPr>
          <w:t>定且禁止</w:t>
        </w:r>
        <w:proofErr w:type="gramEnd"/>
        <w:r w:rsidR="00F91442">
          <w:rPr>
            <w:rFonts w:hint="eastAsia"/>
            <w:color w:val="FF0000"/>
          </w:rPr>
          <w:t>使</w:t>
        </w:r>
        <w:r w:rsidR="00F91442">
          <w:rPr>
            <w:rFonts w:hint="eastAsia"/>
            <w:color w:val="FF0000"/>
          </w:rPr>
          <w:lastRenderedPageBreak/>
          <w:t>用</w:t>
        </w:r>
      </w:ins>
      <w:ins w:id="524" w:author="蔡易達資訊部技術研發處" w:date="2025-07-03T09:27:00Z">
        <w:r w:rsidRPr="00CB3755">
          <w:rPr>
            <w:rFonts w:hint="eastAsia"/>
            <w:color w:val="FF0000"/>
            <w:rPrChange w:id="525" w:author="蔡易達資訊部技術研發處" w:date="2025-07-03T09:27:00Z">
              <w:rPr>
                <w:rFonts w:hint="eastAsia"/>
              </w:rPr>
            </w:rPrChange>
          </w:rPr>
          <w:t>。有風險的加密演算法包含</w:t>
        </w:r>
        <w:r w:rsidRPr="00CB3755">
          <w:rPr>
            <w:color w:val="FF0000"/>
            <w:rPrChange w:id="526" w:author="蔡易達資訊部技術研發處" w:date="2025-07-03T09:27:00Z">
              <w:rPr/>
            </w:rPrChange>
          </w:rPr>
          <w:t>DES</w:t>
        </w:r>
        <w:r w:rsidRPr="00CB3755">
          <w:rPr>
            <w:rFonts w:hint="eastAsia"/>
            <w:color w:val="FF0000"/>
            <w:rPrChange w:id="527" w:author="蔡易達資訊部技術研發處" w:date="2025-07-03T09:27:00Z">
              <w:rPr>
                <w:rFonts w:hint="eastAsia"/>
              </w:rPr>
            </w:rPrChange>
          </w:rPr>
          <w:t>，</w:t>
        </w:r>
        <w:r w:rsidRPr="00CB3755">
          <w:rPr>
            <w:color w:val="FF0000"/>
            <w:rPrChange w:id="528" w:author="蔡易達資訊部技術研發處" w:date="2025-07-03T09:27:00Z">
              <w:rPr/>
            </w:rPrChange>
          </w:rPr>
          <w:t>3DES</w:t>
        </w:r>
        <w:r w:rsidRPr="00CB3755">
          <w:rPr>
            <w:rFonts w:hint="eastAsia"/>
            <w:color w:val="FF0000"/>
            <w:rPrChange w:id="529" w:author="蔡易達資訊部技術研發處" w:date="2025-07-03T09:27:00Z">
              <w:rPr>
                <w:rFonts w:hint="eastAsia"/>
              </w:rPr>
            </w:rPrChange>
          </w:rPr>
          <w:t>，</w:t>
        </w:r>
        <w:r w:rsidRPr="00CB3755">
          <w:rPr>
            <w:color w:val="FF0000"/>
            <w:rPrChange w:id="530" w:author="蔡易達資訊部技術研發處" w:date="2025-07-03T09:27:00Z">
              <w:rPr/>
            </w:rPrChange>
          </w:rPr>
          <w:t>RC2/RC4</w:t>
        </w:r>
        <w:r w:rsidRPr="00CB3755">
          <w:rPr>
            <w:rFonts w:hint="eastAsia"/>
            <w:color w:val="FF0000"/>
            <w:rPrChange w:id="531" w:author="蔡易達資訊部技術研發處" w:date="2025-07-03T09:27:00Z">
              <w:rPr>
                <w:rFonts w:hint="eastAsia"/>
              </w:rPr>
            </w:rPrChange>
          </w:rPr>
          <w:t>，</w:t>
        </w:r>
        <w:r w:rsidRPr="00CB3755">
          <w:rPr>
            <w:color w:val="FF0000"/>
            <w:rPrChange w:id="532" w:author="蔡易達資訊部技術研發處" w:date="2025-07-03T09:27:00Z">
              <w:rPr/>
            </w:rPrChange>
          </w:rPr>
          <w:t>ECB</w:t>
        </w:r>
        <w:r w:rsidRPr="00CB3755">
          <w:rPr>
            <w:rFonts w:hint="eastAsia"/>
            <w:color w:val="FF0000"/>
            <w:rPrChange w:id="533" w:author="蔡易達資訊部技術研發處" w:date="2025-07-03T09:27:00Z">
              <w:rPr>
                <w:rFonts w:hint="eastAsia"/>
              </w:rPr>
            </w:rPrChange>
          </w:rPr>
          <w:t>，</w:t>
        </w:r>
        <w:r w:rsidRPr="00CB3755">
          <w:rPr>
            <w:color w:val="FF0000"/>
            <w:rPrChange w:id="534" w:author="蔡易達資訊部技術研發處" w:date="2025-07-03T09:27:00Z">
              <w:rPr/>
            </w:rPrChange>
          </w:rPr>
          <w:t>RSA</w:t>
        </w:r>
        <w:r w:rsidRPr="00CB3755">
          <w:rPr>
            <w:rFonts w:hint="eastAsia"/>
            <w:color w:val="FF0000"/>
            <w:rPrChange w:id="535" w:author="蔡易達資訊部技術研發處" w:date="2025-07-03T09:27:00Z">
              <w:rPr>
                <w:rFonts w:hint="eastAsia"/>
              </w:rPr>
            </w:rPrChange>
          </w:rPr>
          <w:t>，</w:t>
        </w:r>
        <w:r w:rsidRPr="00CB3755">
          <w:rPr>
            <w:color w:val="FF0000"/>
            <w:rPrChange w:id="536" w:author="蔡易達資訊部技術研發處" w:date="2025-07-03T09:27:00Z">
              <w:rPr/>
            </w:rPrChange>
          </w:rPr>
          <w:t>MD5</w:t>
        </w:r>
        <w:r w:rsidRPr="00CB3755">
          <w:rPr>
            <w:rFonts w:hint="eastAsia"/>
            <w:color w:val="FF0000"/>
            <w:rPrChange w:id="537" w:author="蔡易達資訊部技術研發處" w:date="2025-07-03T09:27:00Z">
              <w:rPr>
                <w:rFonts w:hint="eastAsia"/>
              </w:rPr>
            </w:rPrChange>
          </w:rPr>
          <w:t>，</w:t>
        </w:r>
        <w:r w:rsidRPr="00CB3755">
          <w:rPr>
            <w:color w:val="FF0000"/>
            <w:rPrChange w:id="538" w:author="蔡易達資訊部技術研發處" w:date="2025-07-03T09:27:00Z">
              <w:rPr/>
            </w:rPrChange>
          </w:rPr>
          <w:t>SHA-1</w:t>
        </w:r>
        <w:r w:rsidRPr="00CB3755">
          <w:rPr>
            <w:rFonts w:hint="eastAsia"/>
            <w:color w:val="FF0000"/>
            <w:rPrChange w:id="539" w:author="蔡易達資訊部技術研發處" w:date="2025-07-03T09:27:00Z">
              <w:rPr>
                <w:rFonts w:hint="eastAsia"/>
              </w:rPr>
            </w:rPrChange>
          </w:rPr>
          <w:t>。</w:t>
        </w:r>
      </w:ins>
    </w:p>
    <w:p w14:paraId="0604772D" w14:textId="1C522000" w:rsidR="00CB3755" w:rsidRPr="00CB3755" w:rsidRDefault="00CB3755">
      <w:pPr>
        <w:pStyle w:val="5"/>
        <w:numPr>
          <w:ilvl w:val="0"/>
          <w:numId w:val="0"/>
        </w:numPr>
        <w:ind w:left="2269" w:hanging="567"/>
        <w:pPrChange w:id="540" w:author="蔡易達資訊部技術研發處" w:date="2025-07-03T09:24:00Z">
          <w:pPr>
            <w:pStyle w:val="5"/>
            <w:tabs>
              <w:tab w:val="clear" w:pos="2269"/>
            </w:tabs>
            <w:ind w:leftChars="600" w:left="1680" w:hangingChars="100" w:hanging="240"/>
          </w:pPr>
        </w:pPrChange>
      </w:pPr>
    </w:p>
    <w:p w14:paraId="717496AD" w14:textId="77777777" w:rsidR="00C20AE4" w:rsidRPr="00E063F9" w:rsidRDefault="00C20AE4" w:rsidP="00C20AE4">
      <w:pPr>
        <w:pStyle w:val="4"/>
        <w:tabs>
          <w:tab w:val="clear" w:pos="1985"/>
        </w:tabs>
        <w:ind w:leftChars="450" w:left="1560" w:hangingChars="200" w:hanging="480"/>
      </w:pPr>
      <w:r w:rsidRPr="00E063F9">
        <w:t>第</w:t>
      </w:r>
      <w:r w:rsidRPr="00E063F9">
        <w:rPr>
          <w:rFonts w:hint="eastAsia"/>
        </w:rPr>
        <w:t>六</w:t>
      </w:r>
      <w:r w:rsidRPr="00E063F9">
        <w:t>階段可依據第一階段</w:t>
      </w:r>
      <w:r w:rsidRPr="00E063F9">
        <w:rPr>
          <w:rFonts w:hint="eastAsia"/>
        </w:rPr>
        <w:t>需求收集</w:t>
      </w:r>
      <w:r w:rsidRPr="00E063F9">
        <w:t>，進行程式測試個案製作，</w:t>
      </w:r>
      <w:r w:rsidRPr="00E063F9">
        <w:rPr>
          <w:rFonts w:hint="eastAsia"/>
        </w:rPr>
        <w:t>做為</w:t>
      </w:r>
      <w:r w:rsidRPr="00E063F9">
        <w:t>系統開發完成後正確性</w:t>
      </w:r>
      <w:r w:rsidRPr="00E063F9">
        <w:rPr>
          <w:rFonts w:hint="eastAsia"/>
        </w:rPr>
        <w:t>之</w:t>
      </w:r>
      <w:r w:rsidRPr="00E063F9">
        <w:t>驗證，</w:t>
      </w:r>
      <w:r w:rsidRPr="00E063F9">
        <w:rPr>
          <w:rFonts w:hint="eastAsia"/>
        </w:rPr>
        <w:t>以確認</w:t>
      </w:r>
      <w:r w:rsidRPr="00E063F9">
        <w:t>新增或修改之設計是否滿足使用者需求。</w:t>
      </w:r>
    </w:p>
    <w:p w14:paraId="09EA3CB2" w14:textId="760FBB34" w:rsidR="00E903E2" w:rsidRPr="00E903E2" w:rsidRDefault="00C20AE4" w:rsidP="00AF3B0F">
      <w:pPr>
        <w:pStyle w:val="4"/>
        <w:tabs>
          <w:tab w:val="clear" w:pos="1985"/>
        </w:tabs>
        <w:ind w:leftChars="450" w:left="1560" w:hangingChars="200" w:hanging="480"/>
      </w:pPr>
      <w:r w:rsidRPr="00E063F9">
        <w:t>第</w:t>
      </w:r>
      <w:r w:rsidRPr="00E063F9">
        <w:rPr>
          <w:rFonts w:hint="eastAsia"/>
        </w:rPr>
        <w:t>七</w:t>
      </w:r>
      <w:r w:rsidRPr="00E063F9">
        <w:t>階段依需求預估系統</w:t>
      </w:r>
      <w:r w:rsidRPr="00E063F9">
        <w:rPr>
          <w:rFonts w:hint="eastAsia"/>
        </w:rPr>
        <w:t>未來</w:t>
      </w:r>
      <w:r w:rsidRPr="00E063F9">
        <w:t>可能發展之儲存容量。</w:t>
      </w:r>
    </w:p>
    <w:p w14:paraId="5007AAB6" w14:textId="77777777" w:rsidR="00C20AE4" w:rsidRPr="00E063F9" w:rsidRDefault="00C20AE4" w:rsidP="00C20AE4">
      <w:pPr>
        <w:pStyle w:val="4"/>
        <w:tabs>
          <w:tab w:val="clear" w:pos="1985"/>
        </w:tabs>
        <w:ind w:leftChars="450" w:left="1560" w:hangingChars="200" w:hanging="480"/>
      </w:pPr>
      <w:r w:rsidRPr="00E063F9">
        <w:t>分析文件完成再交由</w:t>
      </w:r>
      <w:r w:rsidRPr="00E063F9">
        <w:rPr>
          <w:rFonts w:hint="eastAsia"/>
        </w:rPr>
        <w:t>權責單位處</w:t>
      </w:r>
      <w:r w:rsidRPr="00E063F9">
        <w:t>主管核可。</w:t>
      </w:r>
    </w:p>
    <w:p w14:paraId="512CE913" w14:textId="77777777" w:rsidR="00C20AE4" w:rsidRPr="00E063F9" w:rsidRDefault="00C20AE4" w:rsidP="00C20AE4">
      <w:pPr>
        <w:pStyle w:val="3"/>
      </w:pPr>
      <w:r w:rsidRPr="00E063F9">
        <w:t>原始程式碼之管理</w:t>
      </w:r>
    </w:p>
    <w:p w14:paraId="42F65964" w14:textId="6C145477" w:rsidR="00C20AE4" w:rsidRPr="00E063F9" w:rsidRDefault="00C20AE4" w:rsidP="00C20AE4">
      <w:pPr>
        <w:pStyle w:val="4"/>
        <w:tabs>
          <w:tab w:val="clear" w:pos="1985"/>
        </w:tabs>
        <w:ind w:leftChars="450" w:left="1560" w:hangingChars="200" w:hanging="480"/>
      </w:pPr>
      <w:r w:rsidRPr="00E063F9">
        <w:t>系統開發人員修改程式，需透過使用版本控制軟體來執行，如無法使用版本控制軟體，則可由輔助之控管軟體或制定管控程序來執行，並應留存取稽核軌跡，該軌跡為電腦記錄或於申請表中載入相關變更之程式，</w:t>
      </w:r>
      <w:r w:rsidRPr="00E063F9">
        <w:rPr>
          <w:rFonts w:hint="eastAsia"/>
        </w:rPr>
        <w:t>進館人員應</w:t>
      </w:r>
      <w:r w:rsidRPr="00E063F9">
        <w:t>留存程式取用</w:t>
      </w:r>
      <w:r w:rsidRPr="00E063F9">
        <w:rPr>
          <w:rFonts w:hint="eastAsia"/>
        </w:rPr>
        <w:t>之</w:t>
      </w:r>
      <w:r w:rsidRPr="00E063F9">
        <w:t>記錄</w:t>
      </w:r>
      <w:r w:rsidRPr="00E063F9">
        <w:rPr>
          <w:rFonts w:hint="eastAsia"/>
        </w:rPr>
        <w:t>與</w:t>
      </w:r>
      <w:r w:rsidRPr="00E063F9">
        <w:t>《</w:t>
      </w:r>
      <w:del w:id="541" w:author="王奎元資訊部策略發展處" w:date="2024-01-23T17:31:00Z">
        <w:r w:rsidRPr="00E063F9" w:rsidDel="00104460">
          <w:rPr>
            <w:rFonts w:hint="eastAsia"/>
          </w:rPr>
          <w:delText>SO-08-001-F03_</w:delText>
        </w:r>
      </w:del>
      <w:r w:rsidRPr="00E063F9">
        <w:rPr>
          <w:rFonts w:hint="eastAsia"/>
        </w:rPr>
        <w:t>上線異動申請書</w:t>
      </w:r>
      <w:r w:rsidRPr="00E063F9">
        <w:t>》</w:t>
      </w:r>
      <w:r w:rsidRPr="00E063F9">
        <w:rPr>
          <w:rFonts w:hint="eastAsia"/>
        </w:rPr>
        <w:t>程式異動變更之記錄</w:t>
      </w:r>
      <w:r w:rsidRPr="00E063F9">
        <w:t>。</w:t>
      </w:r>
    </w:p>
    <w:p w14:paraId="7FD022D9" w14:textId="77777777" w:rsidR="00C20AE4" w:rsidRPr="00E063F9" w:rsidRDefault="00C20AE4" w:rsidP="00C20AE4">
      <w:pPr>
        <w:pStyle w:val="4"/>
        <w:tabs>
          <w:tab w:val="clear" w:pos="1985"/>
        </w:tabs>
        <w:ind w:leftChars="450" w:left="1560" w:hangingChars="200" w:hanging="480"/>
      </w:pPr>
      <w:r w:rsidRPr="00E063F9">
        <w:t>變更過版</w:t>
      </w:r>
      <w:r w:rsidRPr="00E063F9">
        <w:rPr>
          <w:rFonts w:hint="eastAsia"/>
        </w:rPr>
        <w:t>由進館</w:t>
      </w:r>
      <w:r w:rsidRPr="00E063F9">
        <w:t>人員</w:t>
      </w:r>
      <w:r w:rsidRPr="00E063F9">
        <w:rPr>
          <w:rFonts w:hint="eastAsia"/>
        </w:rPr>
        <w:t>作版本控制</w:t>
      </w:r>
      <w:r w:rsidRPr="00E063F9">
        <w:t>，</w:t>
      </w:r>
      <w:r w:rsidRPr="00E063F9">
        <w:rPr>
          <w:rFonts w:hint="eastAsia"/>
        </w:rPr>
        <w:t>至少保留前二個版本</w:t>
      </w:r>
      <w:r w:rsidRPr="00E063F9">
        <w:t>，</w:t>
      </w:r>
      <w:r w:rsidRPr="00E063F9">
        <w:rPr>
          <w:rFonts w:hint="eastAsia"/>
        </w:rPr>
        <w:t>備份人員</w:t>
      </w:r>
      <w:r w:rsidRPr="00E063F9">
        <w:t>定期</w:t>
      </w:r>
      <w:r w:rsidRPr="00E063F9">
        <w:rPr>
          <w:rFonts w:hint="eastAsia"/>
        </w:rPr>
        <w:t>將</w:t>
      </w:r>
      <w:r w:rsidRPr="00E063F9">
        <w:t>程式原始碼、執行檔、設定檔</w:t>
      </w:r>
      <w:r w:rsidRPr="00E063F9">
        <w:rPr>
          <w:rFonts w:hint="eastAsia"/>
        </w:rPr>
        <w:t>進行</w:t>
      </w:r>
      <w:r w:rsidRPr="00E063F9">
        <w:t>備份。</w:t>
      </w:r>
    </w:p>
    <w:p w14:paraId="6ED5D0A5" w14:textId="58448447" w:rsidR="00C20AE4" w:rsidRDefault="00C20AE4" w:rsidP="00C20AE4">
      <w:pPr>
        <w:pStyle w:val="4"/>
        <w:tabs>
          <w:tab w:val="clear" w:pos="1985"/>
        </w:tabs>
        <w:ind w:leftChars="450" w:left="1560" w:hangingChars="200" w:hanging="480"/>
      </w:pPr>
      <w:r w:rsidRPr="00E063F9">
        <w:rPr>
          <w:rFonts w:hint="eastAsia"/>
        </w:rPr>
        <w:t>正</w:t>
      </w:r>
      <w:r w:rsidRPr="00E063F9">
        <w:t>式營運環境作業主機</w:t>
      </w:r>
      <w:r w:rsidRPr="00E063F9">
        <w:rPr>
          <w:rFonts w:hint="eastAsia"/>
        </w:rPr>
        <w:t>因撮合交易及時之特性</w:t>
      </w:r>
      <w:r w:rsidRPr="00E063F9">
        <w:t>，</w:t>
      </w:r>
      <w:r w:rsidRPr="00E063F9">
        <w:rPr>
          <w:rFonts w:hint="eastAsia"/>
        </w:rPr>
        <w:t>需以很短的時間處理緊急線上營運問題</w:t>
      </w:r>
      <w:r w:rsidRPr="00E063F9">
        <w:t>，</w:t>
      </w:r>
      <w:r w:rsidRPr="00E063F9">
        <w:rPr>
          <w:rFonts w:hint="eastAsia"/>
        </w:rPr>
        <w:t>故同意將</w:t>
      </w:r>
      <w:r w:rsidRPr="00E063F9">
        <w:t>應用系統</w:t>
      </w:r>
      <w:r w:rsidRPr="00E063F9">
        <w:rPr>
          <w:rFonts w:hint="eastAsia"/>
        </w:rPr>
        <w:t>的程式原始碼</w:t>
      </w:r>
      <w:r w:rsidRPr="00E063F9">
        <w:t>、開發工具、程式除錯工具</w:t>
      </w:r>
      <w:r w:rsidRPr="00E063F9">
        <w:rPr>
          <w:rFonts w:hint="eastAsia"/>
        </w:rPr>
        <w:t>以及編譯軟體放置在</w:t>
      </w:r>
      <w:r w:rsidRPr="00E063F9">
        <w:t>營運正式環境，</w:t>
      </w:r>
      <w:r w:rsidRPr="00E063F9">
        <w:rPr>
          <w:rFonts w:hint="eastAsia"/>
        </w:rPr>
        <w:t>程式原始碼以最高權限保護</w:t>
      </w:r>
      <w:r w:rsidRPr="00E063F9">
        <w:t>，</w:t>
      </w:r>
      <w:r w:rsidRPr="00E063F9">
        <w:rPr>
          <w:rFonts w:hint="eastAsia"/>
        </w:rPr>
        <w:t>緊急處理時依緊急</w:t>
      </w:r>
      <w:r w:rsidRPr="00E063F9">
        <w:t>進館程序，</w:t>
      </w:r>
      <w:r w:rsidRPr="00E063F9">
        <w:rPr>
          <w:rFonts w:hint="eastAsia"/>
        </w:rPr>
        <w:t>由進館人員授權開發人員修改權限</w:t>
      </w:r>
      <w:r w:rsidRPr="00E063F9">
        <w:t>，</w:t>
      </w:r>
      <w:r w:rsidRPr="00E063F9">
        <w:rPr>
          <w:rFonts w:hint="eastAsia"/>
        </w:rPr>
        <w:t>處理完畢後將程式原始碼恢復為最高權限</w:t>
      </w:r>
      <w:r w:rsidRPr="00E063F9">
        <w:t>。</w:t>
      </w:r>
    </w:p>
    <w:p w14:paraId="57937B72" w14:textId="521982DA" w:rsidR="008908F3" w:rsidRPr="00200E9E" w:rsidRDefault="008908F3" w:rsidP="008908F3">
      <w:pPr>
        <w:pStyle w:val="4"/>
        <w:tabs>
          <w:tab w:val="clear" w:pos="1985"/>
        </w:tabs>
        <w:ind w:leftChars="450" w:left="1560" w:hangingChars="200" w:hanging="480"/>
        <w:rPr>
          <w:rPrChange w:id="542" w:author="王奎元資訊部策略發展處" w:date="2023-08-21T13:55:00Z">
            <w:rPr>
              <w:color w:val="FF0000"/>
            </w:rPr>
          </w:rPrChange>
        </w:rPr>
      </w:pPr>
      <w:r w:rsidRPr="00200E9E">
        <w:rPr>
          <w:rFonts w:hint="eastAsia"/>
          <w:rPrChange w:id="543" w:author="王奎元資訊部策略發展處" w:date="2023-08-21T13:55:00Z">
            <w:rPr>
              <w:rFonts w:hint="eastAsia"/>
              <w:color w:val="FF0000"/>
            </w:rPr>
          </w:rPrChange>
        </w:rPr>
        <w:t>開發、測試以及營運環境之應用系統、資料庫，維運處須不定期將目前廠商公佈之最新、穩定且能與本公司作業環境相容之修正程式，安裝於開發、測試及營運之主機。</w:t>
      </w:r>
    </w:p>
    <w:p w14:paraId="1BB246D9" w14:textId="77777777" w:rsidR="00C20AE4" w:rsidRPr="00E063F9" w:rsidRDefault="00C20AE4" w:rsidP="00C20AE4">
      <w:pPr>
        <w:pStyle w:val="3"/>
      </w:pPr>
      <w:r w:rsidRPr="00E063F9">
        <w:t>系統文件</w:t>
      </w:r>
    </w:p>
    <w:p w14:paraId="2154C4E1" w14:textId="77777777" w:rsidR="00C20AE4" w:rsidRPr="00E063F9" w:rsidRDefault="00C20AE4" w:rsidP="00C20AE4">
      <w:pPr>
        <w:pStyle w:val="30"/>
        <w:rPr>
          <w:noProof/>
        </w:rPr>
      </w:pPr>
      <w:r w:rsidRPr="00E063F9">
        <w:t>描述開發之軟體的使用方法，如包括安裝、操作、疑難排除、維護與管理等細節，讓使用者能依照軟體使用手冊，順利操作及日後維護軟體系統，該手冊盡可能於上線前完成。</w:t>
      </w:r>
    </w:p>
    <w:p w14:paraId="4C11C19B" w14:textId="77777777" w:rsidR="00C20AE4" w:rsidRPr="00E063F9" w:rsidRDefault="00C20AE4" w:rsidP="00C20AE4">
      <w:pPr>
        <w:pStyle w:val="4"/>
        <w:tabs>
          <w:tab w:val="clear" w:pos="1985"/>
        </w:tabs>
        <w:ind w:leftChars="450" w:left="1560" w:hangingChars="200" w:hanging="480"/>
      </w:pPr>
      <w:r w:rsidRPr="00E063F9">
        <w:t>前言：</w:t>
      </w:r>
    </w:p>
    <w:p w14:paraId="603D374A" w14:textId="77777777" w:rsidR="00C20AE4" w:rsidRPr="00E063F9" w:rsidRDefault="00C20AE4" w:rsidP="00C20AE4">
      <w:pPr>
        <w:pStyle w:val="40"/>
      </w:pPr>
      <w:r w:rsidRPr="00E063F9">
        <w:rPr>
          <w:rFonts w:cs="Arial"/>
        </w:rPr>
        <w:t>文件</w:t>
      </w:r>
      <w:r w:rsidRPr="00E063F9">
        <w:t>目的：摘要描述本文件之目的與內容。</w:t>
      </w:r>
    </w:p>
    <w:p w14:paraId="277F05E0" w14:textId="103E6CB8" w:rsidR="00C20AE4" w:rsidRPr="00200E9E" w:rsidRDefault="00C20AE4" w:rsidP="00C20AE4">
      <w:pPr>
        <w:pStyle w:val="4"/>
        <w:tabs>
          <w:tab w:val="clear" w:pos="1985"/>
        </w:tabs>
        <w:ind w:leftChars="450" w:left="1560" w:hangingChars="200" w:hanging="480"/>
      </w:pPr>
      <w:r w:rsidRPr="00E063F9">
        <w:t>軟體環</w:t>
      </w:r>
      <w:r w:rsidRPr="00200E9E">
        <w:t>境需求：</w:t>
      </w:r>
      <w:r w:rsidR="0064076F" w:rsidRPr="00200E9E">
        <w:rPr>
          <w:rFonts w:hint="eastAsia"/>
          <w:rPrChange w:id="544" w:author="王奎元資訊部策略發展處" w:date="2023-08-21T13:55:00Z">
            <w:rPr>
              <w:rFonts w:hint="eastAsia"/>
              <w:color w:val="FF0000"/>
            </w:rPr>
          </w:rPrChange>
        </w:rPr>
        <w:t>程式規格書，</w:t>
      </w:r>
      <w:r w:rsidRPr="00200E9E">
        <w:t>描述使用者安裝軟體前，所必備的軟體環境、硬體環境及網路環境等，採用何種作業系統，需要何種外掛軟體支援，所需硬體規格及網路設備規格等。</w:t>
      </w:r>
    </w:p>
    <w:p w14:paraId="4F111CBE" w14:textId="77777777" w:rsidR="00C20AE4" w:rsidRPr="00200E9E" w:rsidRDefault="00C20AE4" w:rsidP="00C20AE4">
      <w:pPr>
        <w:pStyle w:val="4"/>
        <w:tabs>
          <w:tab w:val="clear" w:pos="1985"/>
        </w:tabs>
        <w:ind w:leftChars="450" w:left="1560" w:hangingChars="200" w:hanging="480"/>
      </w:pPr>
      <w:r w:rsidRPr="00200E9E">
        <w:t>安裝指南</w:t>
      </w:r>
      <w:r w:rsidRPr="00200E9E">
        <w:rPr>
          <w:rFonts w:hint="eastAsia"/>
        </w:rPr>
        <w:t>：包含安步驟、安裝之注意事項</w:t>
      </w:r>
    </w:p>
    <w:p w14:paraId="5E8891F8" w14:textId="11784938" w:rsidR="00C20AE4" w:rsidRPr="00200E9E" w:rsidRDefault="00C20AE4" w:rsidP="00C20AE4">
      <w:pPr>
        <w:pStyle w:val="4"/>
        <w:tabs>
          <w:tab w:val="clear" w:pos="1985"/>
        </w:tabs>
        <w:ind w:leftChars="450" w:left="1560" w:hangingChars="200" w:hanging="480"/>
      </w:pPr>
      <w:r w:rsidRPr="00200E9E">
        <w:t>操作描述：盡量能以文字或圖片詳細說明該軟體各個功能、操作方法及步驟</w:t>
      </w:r>
      <w:r w:rsidR="00BB15F0" w:rsidRPr="00200E9E">
        <w:rPr>
          <w:rFonts w:hint="eastAsia"/>
        </w:rPr>
        <w:t>，</w:t>
      </w:r>
      <w:r w:rsidR="0064076F" w:rsidRPr="00200E9E">
        <w:rPr>
          <w:rFonts w:hint="eastAsia"/>
          <w:rPrChange w:id="545" w:author="王奎元資訊部策略發展處" w:date="2023-08-21T13:55:00Z">
            <w:rPr>
              <w:rFonts w:hint="eastAsia"/>
              <w:color w:val="FF0000"/>
            </w:rPr>
          </w:rPrChange>
        </w:rPr>
        <w:t>內容應包含：系統概述、系統流程圖、系統功能表、</w:t>
      </w:r>
      <w:r w:rsidR="00BB15F0" w:rsidRPr="00200E9E">
        <w:rPr>
          <w:rFonts w:hint="eastAsia"/>
          <w:rPrChange w:id="546" w:author="王奎元資訊部策略發展處" w:date="2023-08-21T13:55:00Z">
            <w:rPr>
              <w:rFonts w:hint="eastAsia"/>
              <w:color w:val="FF0000"/>
            </w:rPr>
          </w:rPrChange>
        </w:rPr>
        <w:t>操作手冊</w:t>
      </w:r>
      <w:r w:rsidRPr="00200E9E">
        <w:t>。</w:t>
      </w:r>
    </w:p>
    <w:p w14:paraId="3854B4FB" w14:textId="77777777" w:rsidR="00C20AE4" w:rsidRPr="00E063F9" w:rsidRDefault="00C20AE4" w:rsidP="00C20AE4">
      <w:pPr>
        <w:pStyle w:val="4"/>
        <w:tabs>
          <w:tab w:val="clear" w:pos="1985"/>
        </w:tabs>
        <w:ind w:leftChars="450" w:left="1560" w:hangingChars="200" w:hanging="480"/>
      </w:pPr>
      <w:r w:rsidRPr="00E063F9">
        <w:t>疑難排除</w:t>
      </w:r>
    </w:p>
    <w:p w14:paraId="24AFCB84" w14:textId="77777777" w:rsidR="00C20AE4" w:rsidRPr="00E063F9" w:rsidRDefault="00C20AE4" w:rsidP="00C20AE4">
      <w:pPr>
        <w:pStyle w:val="5"/>
        <w:tabs>
          <w:tab w:val="clear" w:pos="2269"/>
        </w:tabs>
        <w:ind w:leftChars="600" w:left="1680" w:hangingChars="100" w:hanging="240"/>
      </w:pPr>
      <w:r w:rsidRPr="00E063F9">
        <w:lastRenderedPageBreak/>
        <w:t>線上錯誤訊息：</w:t>
      </w:r>
      <w:r w:rsidRPr="00E063F9">
        <w:rPr>
          <w:rFonts w:hint="eastAsia"/>
        </w:rPr>
        <w:t>提供明確之</w:t>
      </w:r>
      <w:r w:rsidRPr="00E063F9">
        <w:t>錯誤訊息</w:t>
      </w:r>
      <w:r w:rsidRPr="00E063F9">
        <w:rPr>
          <w:rFonts w:hint="eastAsia"/>
        </w:rPr>
        <w:t>顯示</w:t>
      </w:r>
      <w:r w:rsidRPr="00E063F9">
        <w:t>，以便</w:t>
      </w:r>
      <w:r w:rsidRPr="00E063F9">
        <w:rPr>
          <w:rFonts w:hint="eastAsia"/>
        </w:rPr>
        <w:t>使用者</w:t>
      </w:r>
      <w:r w:rsidRPr="00E063F9">
        <w:t>將錯誤訊息回報給</w:t>
      </w:r>
      <w:r w:rsidRPr="00E063F9">
        <w:rPr>
          <w:rFonts w:hint="eastAsia"/>
        </w:rPr>
        <w:t>處理人員</w:t>
      </w:r>
      <w:r w:rsidRPr="00E063F9">
        <w:t>，</w:t>
      </w:r>
      <w:r w:rsidRPr="00E063F9">
        <w:rPr>
          <w:rFonts w:hint="eastAsia"/>
        </w:rPr>
        <w:t>處理人員或開發人員得以透過錯誤訊息快速排除系統問題</w:t>
      </w:r>
      <w:r w:rsidRPr="00E063F9">
        <w:t>。</w:t>
      </w:r>
    </w:p>
    <w:p w14:paraId="071F41A0" w14:textId="77777777" w:rsidR="00C20AE4" w:rsidRPr="00E063F9" w:rsidRDefault="00C20AE4" w:rsidP="00C20AE4">
      <w:pPr>
        <w:pStyle w:val="5"/>
        <w:tabs>
          <w:tab w:val="clear" w:pos="2269"/>
        </w:tabs>
        <w:ind w:leftChars="600" w:left="1680" w:hangingChars="100" w:hanging="240"/>
      </w:pPr>
      <w:r w:rsidRPr="00E063F9">
        <w:t>列出一般使用操作該軟體時，常遇到的問題及解答，以利使用者排除所遭遇的困難。</w:t>
      </w:r>
    </w:p>
    <w:p w14:paraId="55255337" w14:textId="77777777" w:rsidR="00C20AE4" w:rsidRPr="00E063F9" w:rsidRDefault="00C20AE4" w:rsidP="00C20AE4">
      <w:pPr>
        <w:pStyle w:val="4"/>
        <w:tabs>
          <w:tab w:val="clear" w:pos="1985"/>
        </w:tabs>
        <w:ind w:leftChars="450" w:left="1560" w:hangingChars="200" w:hanging="480"/>
      </w:pPr>
      <w:r w:rsidRPr="00E063F9">
        <w:t>維護與管理</w:t>
      </w:r>
    </w:p>
    <w:p w14:paraId="13F658BF" w14:textId="77777777" w:rsidR="00C20AE4" w:rsidRPr="00E063F9" w:rsidRDefault="00C20AE4" w:rsidP="00C20AE4">
      <w:pPr>
        <w:pStyle w:val="5"/>
        <w:tabs>
          <w:tab w:val="clear" w:pos="2269"/>
        </w:tabs>
        <w:ind w:leftChars="600" w:left="1680" w:hangingChars="100" w:hanging="240"/>
      </w:pPr>
      <w:r w:rsidRPr="00E063F9">
        <w:t>存取控制：說明一般使用者、系統管理者或其它等級之使用者，擁有那些存取功能或限制。</w:t>
      </w:r>
    </w:p>
    <w:p w14:paraId="6CB76336" w14:textId="77777777" w:rsidR="00C20AE4" w:rsidRPr="00E063F9" w:rsidRDefault="00C20AE4" w:rsidP="00C20AE4">
      <w:pPr>
        <w:pStyle w:val="5"/>
        <w:tabs>
          <w:tab w:val="clear" w:pos="2269"/>
        </w:tabs>
        <w:ind w:leftChars="600" w:left="1680" w:hangingChars="100" w:hanging="240"/>
      </w:pPr>
      <w:r w:rsidRPr="00E063F9">
        <w:t>資料備份：說明備份資料之操作步驟及時機，例如每天下午五點鐘匯出或輸出某些格式檔案到某備援裝置，以方便操作人員執行相關備份。</w:t>
      </w:r>
    </w:p>
    <w:p w14:paraId="526607ED" w14:textId="0D7191A3" w:rsidR="00C20AE4" w:rsidRDefault="00C20AE4" w:rsidP="00C20AE4">
      <w:pPr>
        <w:pStyle w:val="5"/>
        <w:tabs>
          <w:tab w:val="clear" w:pos="2269"/>
        </w:tabs>
        <w:ind w:leftChars="600" w:left="1680" w:hangingChars="100" w:hanging="240"/>
      </w:pPr>
      <w:r w:rsidRPr="00E063F9">
        <w:t>從錯誤中恢復原設定值：說明若此系統發生錯誤導致不能執行，應如何重新啟動</w:t>
      </w:r>
      <w:r w:rsidRPr="00E063F9">
        <w:rPr>
          <w:rFonts w:hint="eastAsia"/>
        </w:rPr>
        <w:t>或</w:t>
      </w:r>
      <w:r w:rsidRPr="00E063F9">
        <w:t>如何恢復軟體的預設功能</w:t>
      </w:r>
      <w:r w:rsidRPr="00E063F9">
        <w:rPr>
          <w:rFonts w:hint="eastAsia"/>
        </w:rPr>
        <w:t>以及</w:t>
      </w:r>
      <w:r w:rsidRPr="00E063F9">
        <w:t>重新執行某批次檔；此外，若需重新安裝，</w:t>
      </w:r>
      <w:r w:rsidRPr="00E063F9">
        <w:rPr>
          <w:rFonts w:hint="eastAsia"/>
        </w:rPr>
        <w:t>應</w:t>
      </w:r>
      <w:r w:rsidRPr="00E063F9">
        <w:t>有那些步驟將備份資料載入新系統。</w:t>
      </w:r>
    </w:p>
    <w:p w14:paraId="58ECC466" w14:textId="774CF32B" w:rsidR="0064076F" w:rsidRPr="00200E9E" w:rsidRDefault="0064076F" w:rsidP="0064076F">
      <w:pPr>
        <w:pStyle w:val="5"/>
        <w:tabs>
          <w:tab w:val="clear" w:pos="2269"/>
        </w:tabs>
        <w:ind w:leftChars="600" w:left="1680" w:hangingChars="100" w:hanging="240"/>
        <w:rPr>
          <w:rFonts w:ascii="標楷體" w:hAnsi="標楷體"/>
          <w:rPrChange w:id="547" w:author="王奎元資訊部策略發展處" w:date="2023-08-21T13:55:00Z">
            <w:rPr>
              <w:rFonts w:ascii="標楷體" w:hAnsi="標楷體"/>
              <w:color w:val="FF0000"/>
            </w:rPr>
          </w:rPrChange>
        </w:rPr>
      </w:pPr>
      <w:r w:rsidRPr="00200E9E">
        <w:rPr>
          <w:rFonts w:ascii="標楷體" w:hAnsi="標楷體" w:cs="CIDFont+F1" w:hint="eastAsia"/>
          <w:rPrChange w:id="548" w:author="王奎元資訊部策略發展處" w:date="2023-08-21T13:55:00Z">
            <w:rPr>
              <w:rFonts w:ascii="標楷體" w:hAnsi="標楷體" w:cs="CIDFont+F1" w:hint="eastAsia"/>
              <w:color w:val="FF0000"/>
            </w:rPr>
          </w:rPrChange>
        </w:rPr>
        <w:t>系統</w:t>
      </w:r>
      <w:r w:rsidRPr="00200E9E">
        <w:rPr>
          <w:rFonts w:ascii="標楷體" w:hAnsi="標楷體" w:hint="eastAsia"/>
          <w:rPrChange w:id="549" w:author="王奎元資訊部策略發展處" w:date="2023-08-21T13:55:00Z">
            <w:rPr>
              <w:rFonts w:ascii="標楷體" w:hAnsi="標楷體" w:hint="eastAsia"/>
              <w:color w:val="FF0000"/>
            </w:rPr>
          </w:rPrChange>
        </w:rPr>
        <w:t>代碼</w:t>
      </w:r>
      <w:r w:rsidRPr="00200E9E">
        <w:rPr>
          <w:rFonts w:ascii="標楷體" w:hAnsi="標楷體" w:cs="CIDFont+F1" w:hint="eastAsia"/>
          <w:rPrChange w:id="550" w:author="王奎元資訊部策略發展處" w:date="2023-08-21T13:55:00Z">
            <w:rPr>
              <w:rFonts w:ascii="標楷體" w:hAnsi="標楷體" w:cs="CIDFont+F1" w:hint="eastAsia"/>
              <w:color w:val="FF0000"/>
            </w:rPr>
          </w:rPrChange>
        </w:rPr>
        <w:t>表</w:t>
      </w:r>
    </w:p>
    <w:p w14:paraId="2F4AEBEF" w14:textId="77777777" w:rsidR="00C20AE4" w:rsidRPr="00E063F9" w:rsidRDefault="00C20AE4" w:rsidP="00C20AE4">
      <w:pPr>
        <w:pStyle w:val="4"/>
        <w:tabs>
          <w:tab w:val="clear" w:pos="1985"/>
        </w:tabs>
        <w:ind w:leftChars="450" w:left="1560" w:hangingChars="200" w:hanging="480"/>
        <w:rPr>
          <w:noProof/>
        </w:rPr>
      </w:pPr>
      <w:r w:rsidRPr="00E063F9">
        <w:rPr>
          <w:rFonts w:hint="eastAsia"/>
        </w:rPr>
        <w:t>依</w:t>
      </w:r>
      <w:r w:rsidRPr="00E063F9">
        <w:t>公司相關規定</w:t>
      </w:r>
      <w:r w:rsidRPr="00E063F9">
        <w:rPr>
          <w:rFonts w:hint="eastAsia"/>
        </w:rPr>
        <w:t>建立</w:t>
      </w:r>
      <w:r w:rsidRPr="00E063F9">
        <w:t>系統文件管理，有助管理公司重要資訊資產及強化資通安全應變能力。</w:t>
      </w:r>
    </w:p>
    <w:p w14:paraId="684A0BAF" w14:textId="77777777" w:rsidR="00C20AE4" w:rsidRPr="00E063F9" w:rsidRDefault="00C20AE4" w:rsidP="00C20AE4">
      <w:pPr>
        <w:pStyle w:val="5"/>
        <w:tabs>
          <w:tab w:val="clear" w:pos="2269"/>
        </w:tabs>
        <w:ind w:leftChars="600" w:left="1680" w:hangingChars="100" w:hanging="240"/>
      </w:pPr>
      <w:r w:rsidRPr="00E063F9">
        <w:t>應用系統</w:t>
      </w:r>
      <w:r w:rsidRPr="00E063F9">
        <w:rPr>
          <w:rFonts w:hint="eastAsia"/>
        </w:rPr>
        <w:t>所</w:t>
      </w:r>
      <w:r w:rsidRPr="00E063F9">
        <w:t>產出之文件或相關簽核文件或電子檔，</w:t>
      </w:r>
      <w:r w:rsidRPr="00E063F9">
        <w:rPr>
          <w:rFonts w:hint="eastAsia"/>
        </w:rPr>
        <w:t>應</w:t>
      </w:r>
      <w:r w:rsidRPr="00E063F9">
        <w:t>依分類</w:t>
      </w:r>
      <w:r w:rsidRPr="00E063F9">
        <w:rPr>
          <w:rFonts w:hint="eastAsia"/>
        </w:rPr>
        <w:t>歸檔並</w:t>
      </w:r>
      <w:r w:rsidRPr="00E063F9">
        <w:t>予</w:t>
      </w:r>
      <w:r w:rsidRPr="00E063F9">
        <w:rPr>
          <w:rFonts w:hint="eastAsia"/>
        </w:rPr>
        <w:t>以</w:t>
      </w:r>
      <w:r w:rsidRPr="00E063F9">
        <w:t>適當保護，以防止不當利用。</w:t>
      </w:r>
    </w:p>
    <w:p w14:paraId="7BAF2CEF" w14:textId="77777777" w:rsidR="00C20AE4" w:rsidRPr="00E063F9" w:rsidRDefault="00C20AE4" w:rsidP="00C20AE4">
      <w:pPr>
        <w:pStyle w:val="5"/>
        <w:tabs>
          <w:tab w:val="clear" w:pos="2269"/>
        </w:tabs>
        <w:ind w:leftChars="600" w:left="1680" w:hangingChars="100" w:hanging="240"/>
      </w:pPr>
      <w:r w:rsidRPr="00E063F9">
        <w:rPr>
          <w:rFonts w:cs="Arial" w:hint="eastAsia"/>
        </w:rPr>
        <w:t>系統</w:t>
      </w:r>
      <w:r w:rsidRPr="00E063F9">
        <w:t>文件</w:t>
      </w:r>
      <w:r w:rsidRPr="00E063F9">
        <w:rPr>
          <w:rFonts w:hint="eastAsia"/>
        </w:rPr>
        <w:t>應訂定內部使用機密文件或公開文件</w:t>
      </w:r>
      <w:r w:rsidRPr="00E063F9">
        <w:t>，</w:t>
      </w:r>
      <w:r w:rsidRPr="00E063F9">
        <w:rPr>
          <w:rFonts w:hint="eastAsia"/>
        </w:rPr>
        <w:t>書面文件應由文件保管人員負責保管與發行以及廢止</w:t>
      </w:r>
      <w:r w:rsidRPr="00E063F9">
        <w:t>，</w:t>
      </w:r>
      <w:r w:rsidRPr="00E063F9">
        <w:rPr>
          <w:rFonts w:hint="eastAsia"/>
        </w:rPr>
        <w:t>機密文件應加蓋機密文件之印章書面文件必置於上鎖儲櫃或其他安全場所</w:t>
      </w:r>
      <w:r w:rsidRPr="00E063F9">
        <w:t>，</w:t>
      </w:r>
      <w:r w:rsidRPr="00E063F9">
        <w:rPr>
          <w:rFonts w:hint="eastAsia"/>
        </w:rPr>
        <w:t>電子檔將檔存在檔案主機</w:t>
      </w:r>
      <w:r w:rsidRPr="00E063F9">
        <w:t>，</w:t>
      </w:r>
      <w:r w:rsidRPr="00E063F9">
        <w:rPr>
          <w:rFonts w:hint="eastAsia"/>
        </w:rPr>
        <w:t>以文件編號及發行日期做版本存檔</w:t>
      </w:r>
      <w:r w:rsidRPr="00E063F9">
        <w:t>，</w:t>
      </w:r>
      <w:r w:rsidRPr="00E063F9">
        <w:rPr>
          <w:rFonts w:hint="eastAsia"/>
        </w:rPr>
        <w:t>並設定</w:t>
      </w:r>
      <w:r w:rsidRPr="00E063F9">
        <w:t>有權限相關人員才可存取</w:t>
      </w:r>
      <w:r w:rsidRPr="00E063F9">
        <w:rPr>
          <w:rFonts w:hint="eastAsia"/>
        </w:rPr>
        <w:t>之</w:t>
      </w:r>
      <w:r w:rsidRPr="00E063F9">
        <w:t>安全保護措施。</w:t>
      </w:r>
    </w:p>
    <w:p w14:paraId="0A5BD067" w14:textId="77777777" w:rsidR="00C20AE4" w:rsidRPr="00E063F9" w:rsidRDefault="00C20AE4" w:rsidP="00C20AE4">
      <w:pPr>
        <w:pStyle w:val="5"/>
        <w:tabs>
          <w:tab w:val="clear" w:pos="2269"/>
        </w:tabs>
        <w:ind w:leftChars="600" w:left="1680" w:hangingChars="100" w:hanging="240"/>
      </w:pPr>
      <w:r w:rsidRPr="00E063F9">
        <w:rPr>
          <w:rFonts w:cs="Arial" w:hint="eastAsia"/>
        </w:rPr>
        <w:t>書面文件應將備份文件存放於異地</w:t>
      </w:r>
      <w:r w:rsidRPr="00E063F9">
        <w:t>，</w:t>
      </w:r>
      <w:r w:rsidRPr="00E063F9">
        <w:rPr>
          <w:rFonts w:hint="eastAsia"/>
        </w:rPr>
        <w:t>並有妥善的保管機制</w:t>
      </w:r>
      <w:r w:rsidRPr="00E063F9">
        <w:t>定，</w:t>
      </w:r>
      <w:r w:rsidRPr="00E063F9">
        <w:rPr>
          <w:rFonts w:hint="eastAsia"/>
        </w:rPr>
        <w:t>電子檔應定期備份並存放異地</w:t>
      </w:r>
      <w:r w:rsidRPr="00E063F9">
        <w:t>，</w:t>
      </w:r>
      <w:r w:rsidRPr="00E063F9">
        <w:rPr>
          <w:rFonts w:hint="eastAsia"/>
        </w:rPr>
        <w:t>使用權限與正式版本相同</w:t>
      </w:r>
      <w:r w:rsidRPr="00E063F9">
        <w:t>。</w:t>
      </w:r>
    </w:p>
    <w:p w14:paraId="7F56B164" w14:textId="77777777" w:rsidR="00C20AE4" w:rsidRPr="00E063F9" w:rsidRDefault="00C20AE4" w:rsidP="00C20AE4">
      <w:pPr>
        <w:pStyle w:val="4"/>
        <w:tabs>
          <w:tab w:val="clear" w:pos="1985"/>
        </w:tabs>
        <w:ind w:leftChars="450" w:left="1560" w:hangingChars="200" w:hanging="480"/>
      </w:pPr>
      <w:bookmarkStart w:id="551" w:name="_Toc90725412"/>
      <w:bookmarkStart w:id="552" w:name="_Toc93200210"/>
      <w:bookmarkStart w:id="553" w:name="_Toc97467862"/>
      <w:r w:rsidRPr="00E063F9">
        <w:rPr>
          <w:rFonts w:hint="eastAsia"/>
        </w:rPr>
        <w:t>系統</w:t>
      </w:r>
      <w:r w:rsidRPr="00E063F9">
        <w:t>測試</w:t>
      </w:r>
      <w:bookmarkEnd w:id="551"/>
      <w:bookmarkEnd w:id="552"/>
      <w:bookmarkEnd w:id="553"/>
    </w:p>
    <w:p w14:paraId="3BE04F73" w14:textId="77777777" w:rsidR="00C20AE4" w:rsidRPr="00047241" w:rsidRDefault="00C20AE4" w:rsidP="00C20AE4">
      <w:pPr>
        <w:pStyle w:val="5"/>
        <w:tabs>
          <w:tab w:val="clear" w:pos="2269"/>
        </w:tabs>
        <w:ind w:leftChars="600" w:left="1680" w:hangingChars="100" w:hanging="240"/>
        <w:rPr>
          <w:rFonts w:cs="Arial"/>
        </w:rPr>
      </w:pPr>
      <w:bookmarkStart w:id="554" w:name="_Toc18918726"/>
      <w:bookmarkStart w:id="555" w:name="_Toc24824340"/>
      <w:r w:rsidRPr="00047241">
        <w:t>系統上線前測試</w:t>
      </w:r>
      <w:bookmarkEnd w:id="554"/>
      <w:bookmarkEnd w:id="555"/>
      <w:r w:rsidRPr="00047241">
        <w:rPr>
          <w:rFonts w:hint="eastAsia"/>
        </w:rPr>
        <w:t>：</w:t>
      </w:r>
      <w:r w:rsidRPr="00047241">
        <w:t>測試工作依</w:t>
      </w:r>
      <w:r w:rsidRPr="00047241">
        <w:t>“</w:t>
      </w:r>
      <w:r w:rsidRPr="00047241">
        <w:t>系統測試作業</w:t>
      </w:r>
      <w:r w:rsidRPr="00047241">
        <w:t>”</w:t>
      </w:r>
      <w:r w:rsidRPr="00047241">
        <w:t>辨理。</w:t>
      </w:r>
    </w:p>
    <w:p w14:paraId="2754CE03" w14:textId="7B3903D9" w:rsidR="00C20AE4" w:rsidRPr="00047241" w:rsidRDefault="00C20AE4" w:rsidP="00C20AE4">
      <w:pPr>
        <w:pStyle w:val="5"/>
        <w:tabs>
          <w:tab w:val="clear" w:pos="2269"/>
        </w:tabs>
        <w:ind w:leftChars="600" w:left="1680" w:hangingChars="100" w:hanging="240"/>
      </w:pPr>
      <w:r w:rsidRPr="00047241">
        <w:rPr>
          <w:rFonts w:hint="eastAsia"/>
        </w:rPr>
        <w:t>單元測試：</w:t>
      </w:r>
      <w:r w:rsidRPr="00047241">
        <w:t>開發完成後，需準備相關的測試資料，並進行測試</w:t>
      </w:r>
      <w:r w:rsidRPr="00047241">
        <w:rPr>
          <w:rFonts w:hint="eastAsia"/>
        </w:rPr>
        <w:t>作業</w:t>
      </w:r>
      <w:r w:rsidRPr="00047241">
        <w:t>；若在測試時發現問題，應儘速修改，</w:t>
      </w:r>
      <w:r w:rsidRPr="00047241">
        <w:rPr>
          <w:rFonts w:hint="eastAsia"/>
        </w:rPr>
        <w:t>於完成需求時通知需求或使用單位該需求已完成</w:t>
      </w:r>
      <w:r w:rsidRPr="00047241">
        <w:t>，</w:t>
      </w:r>
      <w:r w:rsidRPr="00047241">
        <w:rPr>
          <w:rFonts w:hint="eastAsia"/>
        </w:rPr>
        <w:t>並得會同需求單位於測試系統進行功能需求測試，</w:t>
      </w:r>
      <w:proofErr w:type="gramStart"/>
      <w:r w:rsidRPr="00047241">
        <w:t>俾</w:t>
      </w:r>
      <w:proofErr w:type="gramEnd"/>
      <w:r w:rsidRPr="00047241">
        <w:t>完成測試後，</w:t>
      </w:r>
      <w:r w:rsidRPr="00047241">
        <w:rPr>
          <w:rFonts w:hint="eastAsia"/>
        </w:rPr>
        <w:t>程式開發人員需填寫</w:t>
      </w:r>
      <w:r w:rsidRPr="00047241">
        <w:t>《</w:t>
      </w:r>
      <w:del w:id="556" w:author="王奎元資訊部策略發展處" w:date="2024-01-23T17:31:00Z">
        <w:r w:rsidRPr="00047241" w:rsidDel="00104460">
          <w:rPr>
            <w:rFonts w:hint="eastAsia"/>
          </w:rPr>
          <w:delText>SO-08-001-F03_</w:delText>
        </w:r>
      </w:del>
      <w:r w:rsidRPr="00047241">
        <w:rPr>
          <w:rFonts w:hint="eastAsia"/>
        </w:rPr>
        <w:t>上線異動申請書</w:t>
      </w:r>
      <w:r w:rsidRPr="00047241">
        <w:t>》，</w:t>
      </w:r>
      <w:r w:rsidRPr="00047241">
        <w:rPr>
          <w:rFonts w:hint="eastAsia"/>
        </w:rPr>
        <w:t>並記錄相關測試資料。</w:t>
      </w:r>
    </w:p>
    <w:p w14:paraId="7B701DC1" w14:textId="7EC4942B" w:rsidR="00C20AE4" w:rsidRPr="00047241" w:rsidRDefault="00C20AE4" w:rsidP="00C20AE4">
      <w:pPr>
        <w:pStyle w:val="5"/>
        <w:tabs>
          <w:tab w:val="clear" w:pos="2269"/>
        </w:tabs>
        <w:ind w:leftChars="600" w:left="1680" w:hangingChars="100" w:hanging="240"/>
      </w:pPr>
      <w:r w:rsidRPr="00047241">
        <w:rPr>
          <w:rFonts w:hint="eastAsia"/>
        </w:rPr>
        <w:t>整合測試：</w:t>
      </w:r>
      <w:proofErr w:type="gramStart"/>
      <w:r w:rsidRPr="00047241">
        <w:rPr>
          <w:rFonts w:hint="eastAsia"/>
        </w:rPr>
        <w:t>如</w:t>
      </w:r>
      <w:r w:rsidRPr="00047241">
        <w:t>異動</w:t>
      </w:r>
      <w:proofErr w:type="gramEnd"/>
      <w:r w:rsidRPr="00047241">
        <w:t>或開發</w:t>
      </w:r>
      <w:r w:rsidRPr="00047241">
        <w:rPr>
          <w:rFonts w:hint="eastAsia"/>
        </w:rPr>
        <w:t>系統非屬新系統開發或跨系統功能驗證</w:t>
      </w:r>
      <w:r w:rsidRPr="00047241">
        <w:t>，</w:t>
      </w:r>
      <w:r w:rsidRPr="00047241">
        <w:rPr>
          <w:rFonts w:hint="eastAsia"/>
        </w:rPr>
        <w:t>經開發單位完成單元性測試並由科主管同意後，</w:t>
      </w:r>
      <w:r w:rsidRPr="00047241">
        <w:t>可於《</w:t>
      </w:r>
      <w:del w:id="557" w:author="王奎元資訊部策略發展處" w:date="2024-01-23T17:31:00Z">
        <w:r w:rsidRPr="00047241" w:rsidDel="00104460">
          <w:rPr>
            <w:rFonts w:hint="eastAsia"/>
          </w:rPr>
          <w:delText>SO-08-001-F03_</w:delText>
        </w:r>
      </w:del>
      <w:r w:rsidRPr="00047241">
        <w:rPr>
          <w:rFonts w:hint="eastAsia"/>
        </w:rPr>
        <w:t>上線異動申請書</w:t>
      </w:r>
      <w:r w:rsidRPr="00047241">
        <w:t>》勾選不需</w:t>
      </w:r>
      <w:r w:rsidRPr="00047241">
        <w:rPr>
          <w:rFonts w:hint="eastAsia"/>
        </w:rPr>
        <w:t>整合</w:t>
      </w:r>
      <w:r w:rsidRPr="00047241">
        <w:t>測試驗證。</w:t>
      </w:r>
      <w:r w:rsidRPr="00047241">
        <w:rPr>
          <w:rFonts w:hint="eastAsia"/>
        </w:rPr>
        <w:t>但若因系統特殊限制無法進行測試時，經開發單位科主管同意後</w:t>
      </w:r>
      <w:r w:rsidRPr="00047241">
        <w:t>可於《</w:t>
      </w:r>
      <w:del w:id="558" w:author="王奎元資訊部策略發展處" w:date="2024-01-23T17:31:00Z">
        <w:r w:rsidRPr="00047241" w:rsidDel="00104460">
          <w:rPr>
            <w:rFonts w:hint="eastAsia"/>
          </w:rPr>
          <w:delText>SO-08-001-F03_</w:delText>
        </w:r>
      </w:del>
      <w:r w:rsidRPr="00047241">
        <w:rPr>
          <w:rFonts w:hint="eastAsia"/>
        </w:rPr>
        <w:t>上線異動申請書</w:t>
      </w:r>
      <w:r w:rsidRPr="00047241">
        <w:t>》勾選不需</w:t>
      </w:r>
      <w:r w:rsidRPr="00047241">
        <w:rPr>
          <w:rFonts w:hint="eastAsia"/>
        </w:rPr>
        <w:t>整合</w:t>
      </w:r>
      <w:r w:rsidRPr="00047241">
        <w:t>測試驗證</w:t>
      </w:r>
      <w:r w:rsidRPr="00047241">
        <w:rPr>
          <w:rFonts w:hint="eastAsia"/>
        </w:rPr>
        <w:t>。</w:t>
      </w:r>
      <w:r w:rsidRPr="00047241">
        <w:t>進行</w:t>
      </w:r>
      <w:r w:rsidRPr="00047241">
        <w:rPr>
          <w:rFonts w:hint="eastAsia"/>
        </w:rPr>
        <w:t>整合</w:t>
      </w:r>
      <w:r w:rsidRPr="00047241">
        <w:t>測試應於單元測試完成後進行，由測試人員</w:t>
      </w:r>
      <w:r w:rsidRPr="00047241">
        <w:rPr>
          <w:rFonts w:hint="eastAsia"/>
        </w:rPr>
        <w:t>擔任，</w:t>
      </w:r>
      <w:r w:rsidRPr="00047241">
        <w:t>測試人員依《</w:t>
      </w:r>
      <w:del w:id="559" w:author="王奎元資訊部策略發展處" w:date="2024-01-23T17:31:00Z">
        <w:r w:rsidRPr="00047241" w:rsidDel="00104460">
          <w:rPr>
            <w:rFonts w:hint="eastAsia"/>
          </w:rPr>
          <w:delText>SO-08-001-F03_</w:delText>
        </w:r>
      </w:del>
      <w:r w:rsidRPr="00047241">
        <w:rPr>
          <w:rFonts w:hint="eastAsia"/>
        </w:rPr>
        <w:t>上線異動申請書</w:t>
      </w:r>
      <w:r w:rsidRPr="00047241">
        <w:t>》</w:t>
      </w:r>
      <w:r w:rsidRPr="00047241">
        <w:rPr>
          <w:rFonts w:hint="eastAsia"/>
        </w:rPr>
        <w:t>之</w:t>
      </w:r>
      <w:r w:rsidRPr="00047241">
        <w:t>記載內容</w:t>
      </w:r>
      <w:r w:rsidRPr="00047241">
        <w:rPr>
          <w:rFonts w:hint="eastAsia"/>
        </w:rPr>
        <w:t>，請上線進館人員安裝於測試</w:t>
      </w:r>
      <w:r w:rsidRPr="00047241">
        <w:t>環境，</w:t>
      </w:r>
      <w:r w:rsidRPr="00047241">
        <w:rPr>
          <w:rFonts w:hint="eastAsia"/>
        </w:rPr>
        <w:t>測試人員應記錄測試項目與測試結果</w:t>
      </w:r>
      <w:r w:rsidRPr="00047241">
        <w:t>，程式</w:t>
      </w:r>
      <w:r w:rsidRPr="00047241">
        <w:rPr>
          <w:rFonts w:hint="eastAsia"/>
        </w:rPr>
        <w:t>開發人員</w:t>
      </w:r>
      <w:r w:rsidRPr="00047241">
        <w:t>應</w:t>
      </w:r>
      <w:r w:rsidRPr="00047241">
        <w:lastRenderedPageBreak/>
        <w:t>配合</w:t>
      </w:r>
      <w:r w:rsidRPr="00047241">
        <w:rPr>
          <w:rFonts w:hint="eastAsia"/>
        </w:rPr>
        <w:t>程式修正至</w:t>
      </w:r>
      <w:r w:rsidRPr="00047241">
        <w:t>測試項目通過</w:t>
      </w:r>
      <w:r w:rsidRPr="00047241">
        <w:rPr>
          <w:rFonts w:hint="eastAsia"/>
        </w:rPr>
        <w:t>為上線</w:t>
      </w:r>
      <w:r w:rsidRPr="00047241">
        <w:t>準則，測試項目可視系統規模包含系統內容測試、效能測試及壓力測試，以了解系統之最大處理量、回應時間及因應系統異常之回復能力</w:t>
      </w:r>
      <w:r w:rsidRPr="00047241">
        <w:rPr>
          <w:rFonts w:hint="eastAsia"/>
        </w:rPr>
        <w:t>確認完成測試項目通過後，將</w:t>
      </w:r>
      <w:r w:rsidRPr="00047241">
        <w:t>相關測試記錄附於《</w:t>
      </w:r>
      <w:del w:id="560" w:author="王奎元資訊部策略發展處" w:date="2024-01-23T17:31:00Z">
        <w:r w:rsidRPr="00047241" w:rsidDel="00104460">
          <w:rPr>
            <w:rFonts w:hint="eastAsia"/>
          </w:rPr>
          <w:delText>SO-08-001-F03_</w:delText>
        </w:r>
      </w:del>
      <w:r w:rsidRPr="00047241">
        <w:rPr>
          <w:rFonts w:hint="eastAsia"/>
        </w:rPr>
        <w:t>上線異動申請書</w:t>
      </w:r>
      <w:r w:rsidRPr="00047241">
        <w:t>》</w:t>
      </w:r>
      <w:r w:rsidRPr="00047241">
        <w:rPr>
          <w:rFonts w:hint="eastAsia"/>
        </w:rPr>
        <w:t>後簽名</w:t>
      </w:r>
      <w:r w:rsidRPr="00047241">
        <w:t>，</w:t>
      </w:r>
      <w:r w:rsidRPr="00047241">
        <w:rPr>
          <w:rFonts w:hint="eastAsia"/>
        </w:rPr>
        <w:t>交付進館</w:t>
      </w:r>
      <w:proofErr w:type="gramStart"/>
      <w:r w:rsidRPr="00047241">
        <w:rPr>
          <w:rFonts w:hint="eastAsia"/>
        </w:rPr>
        <w:t>人員依進館</w:t>
      </w:r>
      <w:proofErr w:type="gramEnd"/>
      <w:r w:rsidRPr="00047241">
        <w:rPr>
          <w:rFonts w:hint="eastAsia"/>
        </w:rPr>
        <w:t>程序辦理</w:t>
      </w:r>
      <w:r w:rsidRPr="00047241">
        <w:t>。</w:t>
      </w:r>
    </w:p>
    <w:p w14:paraId="17327F0F" w14:textId="1B730F8D" w:rsidR="00C20AE4" w:rsidRPr="00200E9E" w:rsidRDefault="00C20AE4" w:rsidP="00C20AE4">
      <w:pPr>
        <w:pStyle w:val="5"/>
        <w:tabs>
          <w:tab w:val="clear" w:pos="2269"/>
        </w:tabs>
        <w:ind w:leftChars="600" w:left="1680" w:hangingChars="100" w:hanging="240"/>
      </w:pPr>
      <w:r w:rsidRPr="00E063F9">
        <w:rPr>
          <w:rFonts w:hint="eastAsia"/>
        </w:rPr>
        <w:t>程式碼安全性檢測：應進行程式碼安全性檢測，以評估修改程式漏洞</w:t>
      </w:r>
      <w:r w:rsidR="003B36A5" w:rsidRPr="00200E9E">
        <w:rPr>
          <w:rFonts w:hint="eastAsia"/>
          <w:rPrChange w:id="561" w:author="王奎元資訊部策略發展處" w:date="2023-08-21T13:55:00Z">
            <w:rPr>
              <w:rFonts w:hint="eastAsia"/>
              <w:color w:val="FF0000"/>
            </w:rPr>
          </w:rPrChange>
        </w:rPr>
        <w:t>，漏洞修改規範</w:t>
      </w:r>
      <w:r w:rsidR="003477A1" w:rsidRPr="00200E9E">
        <w:rPr>
          <w:rFonts w:hint="eastAsia"/>
          <w:rPrChange w:id="562" w:author="王奎元資訊部策略發展處" w:date="2023-08-21T13:55:00Z">
            <w:rPr>
              <w:rFonts w:hint="eastAsia"/>
              <w:color w:val="FF0000"/>
            </w:rPr>
          </w:rPrChange>
        </w:rPr>
        <w:t>於下方七之</w:t>
      </w:r>
      <w:r w:rsidR="003477A1" w:rsidRPr="00200E9E">
        <w:rPr>
          <w:rPrChange w:id="563" w:author="王奎元資訊部策略發展處" w:date="2023-08-21T13:55:00Z">
            <w:rPr>
              <w:color w:val="FF0000"/>
            </w:rPr>
          </w:rPrChange>
        </w:rPr>
        <w:t>(</w:t>
      </w:r>
      <w:r w:rsidR="003477A1" w:rsidRPr="00200E9E">
        <w:rPr>
          <w:rFonts w:hint="eastAsia"/>
          <w:rPrChange w:id="564" w:author="王奎元資訊部策略發展處" w:date="2023-08-21T13:55:00Z">
            <w:rPr>
              <w:rFonts w:hint="eastAsia"/>
              <w:color w:val="FF0000"/>
            </w:rPr>
          </w:rPrChange>
        </w:rPr>
        <w:t>三</w:t>
      </w:r>
      <w:r w:rsidR="003477A1" w:rsidRPr="00200E9E">
        <w:rPr>
          <w:rPrChange w:id="565" w:author="王奎元資訊部策略發展處" w:date="2023-08-21T13:55:00Z">
            <w:rPr>
              <w:color w:val="FF0000"/>
            </w:rPr>
          </w:rPrChange>
        </w:rPr>
        <w:t>)</w:t>
      </w:r>
      <w:r w:rsidR="003B36A5" w:rsidRPr="00200E9E">
        <w:rPr>
          <w:rFonts w:hint="eastAsia"/>
          <w:rPrChange w:id="566" w:author="王奎元資訊部策略發展處" w:date="2023-08-21T13:55:00Z">
            <w:rPr>
              <w:rFonts w:hint="eastAsia"/>
              <w:color w:val="FF0000"/>
            </w:rPr>
          </w:rPrChange>
        </w:rPr>
        <w:t>上線前測試與接受。</w:t>
      </w:r>
    </w:p>
    <w:p w14:paraId="0741255D" w14:textId="77777777" w:rsidR="00C20AE4" w:rsidRPr="00E063F9" w:rsidRDefault="00C20AE4" w:rsidP="00C20AE4">
      <w:pPr>
        <w:pStyle w:val="4"/>
        <w:tabs>
          <w:tab w:val="clear" w:pos="1985"/>
        </w:tabs>
        <w:ind w:leftChars="450" w:left="1560" w:hangingChars="200" w:hanging="480"/>
      </w:pPr>
      <w:bookmarkStart w:id="567" w:name="_Toc18918727"/>
      <w:bookmarkStart w:id="568" w:name="_Toc24824341"/>
      <w:r w:rsidRPr="00E063F9">
        <w:t>測試資料</w:t>
      </w:r>
      <w:bookmarkEnd w:id="567"/>
      <w:bookmarkEnd w:id="568"/>
      <w:r w:rsidRPr="00E063F9">
        <w:t>的保護</w:t>
      </w:r>
      <w:r w:rsidRPr="00E063F9">
        <w:rPr>
          <w:rFonts w:hint="eastAsia"/>
        </w:rPr>
        <w:t>：依</w:t>
      </w:r>
      <w:r w:rsidRPr="00E063F9">
        <w:t>規定</w:t>
      </w:r>
      <w:r w:rsidRPr="00E063F9">
        <w:rPr>
          <w:rFonts w:hint="eastAsia"/>
        </w:rPr>
        <w:t>不得</w:t>
      </w:r>
      <w:r w:rsidRPr="00E063F9">
        <w:t>使用線上資料當做測試，</w:t>
      </w:r>
      <w:r w:rsidRPr="00E063F9">
        <w:rPr>
          <w:rFonts w:hint="eastAsia"/>
        </w:rPr>
        <w:t>除緊急處理線上問題之需要</w:t>
      </w:r>
      <w:r w:rsidRPr="00E063F9">
        <w:t>，</w:t>
      </w:r>
      <w:r w:rsidRPr="00E063F9">
        <w:rPr>
          <w:rFonts w:hint="eastAsia"/>
        </w:rPr>
        <w:t>測試資料之規範</w:t>
      </w:r>
      <w:r w:rsidRPr="00E063F9">
        <w:t>：</w:t>
      </w:r>
    </w:p>
    <w:p w14:paraId="69431C20" w14:textId="77777777" w:rsidR="00C20AE4" w:rsidRPr="00E063F9" w:rsidRDefault="00C20AE4" w:rsidP="00C20AE4">
      <w:pPr>
        <w:pStyle w:val="5"/>
        <w:tabs>
          <w:tab w:val="clear" w:pos="2269"/>
        </w:tabs>
        <w:ind w:leftChars="600" w:left="1680" w:hangingChars="100" w:hanging="240"/>
      </w:pPr>
      <w:r w:rsidRPr="00E063F9">
        <w:t>系統開發及測試應儘量避免使用真實資料，特別是含有真實之個人資訊之資料或是正式營運之資料。</w:t>
      </w:r>
    </w:p>
    <w:p w14:paraId="4E9AF26F" w14:textId="77777777" w:rsidR="00C20AE4" w:rsidRPr="00E063F9" w:rsidRDefault="00C20AE4" w:rsidP="00C20AE4">
      <w:pPr>
        <w:pStyle w:val="5"/>
        <w:tabs>
          <w:tab w:val="clear" w:pos="2269"/>
        </w:tabs>
        <w:ind w:leftChars="600" w:left="1680" w:hangingChars="100" w:hanging="240"/>
      </w:pPr>
      <w:r w:rsidRPr="00E063F9">
        <w:t>若測試時需用真實資料，需考量其資料之保密性，需</w:t>
      </w:r>
      <w:r w:rsidRPr="00E063F9">
        <w:rPr>
          <w:rFonts w:hint="eastAsia"/>
        </w:rPr>
        <w:t>將得以辦識個人資訊之資料予以轉換如客戶姓名</w:t>
      </w:r>
      <w:r w:rsidRPr="00E063F9">
        <w:t>、</w:t>
      </w:r>
      <w:r w:rsidRPr="00E063F9">
        <w:rPr>
          <w:rFonts w:hint="eastAsia"/>
        </w:rPr>
        <w:t>生日</w:t>
      </w:r>
      <w:r w:rsidRPr="00E063F9">
        <w:t>、</w:t>
      </w:r>
      <w:r w:rsidRPr="00E063F9">
        <w:rPr>
          <w:rFonts w:hint="eastAsia"/>
        </w:rPr>
        <w:t>地址</w:t>
      </w:r>
      <w:r w:rsidRPr="00E063F9">
        <w:t>…</w:t>
      </w:r>
      <w:r w:rsidRPr="00E063F9">
        <w:rPr>
          <w:rFonts w:hint="eastAsia"/>
        </w:rPr>
        <w:t>等</w:t>
      </w:r>
      <w:r w:rsidRPr="00E063F9">
        <w:t>。</w:t>
      </w:r>
    </w:p>
    <w:p w14:paraId="29535B00" w14:textId="208DE3CC" w:rsidR="00C20AE4" w:rsidRDefault="00C20AE4" w:rsidP="00C20AE4">
      <w:pPr>
        <w:pStyle w:val="5"/>
        <w:tabs>
          <w:tab w:val="clear" w:pos="2269"/>
        </w:tabs>
        <w:ind w:leftChars="600" w:left="1680" w:hangingChars="100" w:hanging="240"/>
      </w:pPr>
      <w:r w:rsidRPr="00E063F9">
        <w:t>將正式營運資料複製到測試</w:t>
      </w:r>
      <w:r w:rsidRPr="00E063F9">
        <w:rPr>
          <w:rFonts w:hint="eastAsia"/>
        </w:rPr>
        <w:t>環境之資料</w:t>
      </w:r>
      <w:r w:rsidRPr="00E063F9">
        <w:t>，</w:t>
      </w:r>
      <w:r w:rsidRPr="00E063F9">
        <w:rPr>
          <w:rFonts w:hint="eastAsia"/>
        </w:rPr>
        <w:t>必須</w:t>
      </w:r>
      <w:r w:rsidRPr="00E063F9">
        <w:t>應經過</w:t>
      </w:r>
      <w:r w:rsidRPr="00E063F9">
        <w:rPr>
          <w:rFonts w:hint="eastAsia"/>
        </w:rPr>
        <w:t>資料轉換，使無法於測試環境辯識個人真實之基本資料</w:t>
      </w:r>
      <w:r w:rsidRPr="00E063F9">
        <w:t>。</w:t>
      </w:r>
    </w:p>
    <w:p w14:paraId="7E68CB6B" w14:textId="49992E81" w:rsidR="001C067B" w:rsidRPr="00200E9E" w:rsidRDefault="001C067B" w:rsidP="00AE3CD3">
      <w:pPr>
        <w:pStyle w:val="4"/>
        <w:tabs>
          <w:tab w:val="clear" w:pos="1985"/>
        </w:tabs>
        <w:ind w:leftChars="450" w:left="1560" w:hangingChars="200" w:hanging="480"/>
        <w:rPr>
          <w:rPrChange w:id="569" w:author="王奎元資訊部策略發展處" w:date="2023-08-21T13:56:00Z">
            <w:rPr>
              <w:color w:val="FF0000"/>
            </w:rPr>
          </w:rPrChange>
        </w:rPr>
      </w:pPr>
      <w:r w:rsidRPr="00200E9E">
        <w:rPr>
          <w:rFonts w:hint="eastAsia"/>
          <w:rPrChange w:id="570" w:author="王奎元資訊部策略發展處" w:date="2023-08-21T13:56:00Z">
            <w:rPr>
              <w:rFonts w:hint="eastAsia"/>
              <w:color w:val="FF0000"/>
            </w:rPr>
          </w:rPrChange>
        </w:rPr>
        <w:t>第三方函式庫</w:t>
      </w:r>
      <w:r w:rsidR="00BE13D8" w:rsidRPr="00200E9E">
        <w:rPr>
          <w:rFonts w:hint="eastAsia"/>
          <w:rPrChange w:id="571" w:author="王奎元資訊部策略發展處" w:date="2023-08-21T13:56:00Z">
            <w:rPr>
              <w:rFonts w:hint="eastAsia"/>
              <w:color w:val="FF0000"/>
            </w:rPr>
          </w:rPrChange>
        </w:rPr>
        <w:t>引用</w:t>
      </w:r>
      <w:r w:rsidR="00232072" w:rsidRPr="00200E9E">
        <w:rPr>
          <w:rFonts w:hint="eastAsia"/>
          <w:rPrChange w:id="572" w:author="王奎元資訊部策略發展處" w:date="2023-08-21T13:56:00Z">
            <w:rPr>
              <w:rFonts w:hint="eastAsia"/>
              <w:color w:val="FF0000"/>
            </w:rPr>
          </w:rPrChange>
        </w:rPr>
        <w:t>：</w:t>
      </w:r>
      <w:r w:rsidR="002B58F6" w:rsidRPr="00200E9E">
        <w:rPr>
          <w:rFonts w:hint="eastAsia"/>
          <w:rPrChange w:id="573" w:author="王奎元資訊部策略發展處" w:date="2023-08-21T13:56:00Z">
            <w:rPr>
              <w:rFonts w:hint="eastAsia"/>
              <w:color w:val="FF0000"/>
            </w:rPr>
          </w:rPrChange>
        </w:rPr>
        <w:t>為管理所引用第三方函式庫之安全風險，系統</w:t>
      </w:r>
      <w:r w:rsidR="003D2F75" w:rsidRPr="00200E9E">
        <w:rPr>
          <w:rFonts w:hint="eastAsia"/>
          <w:rPrChange w:id="574" w:author="王奎元資訊部策略發展處" w:date="2023-08-21T13:56:00Z">
            <w:rPr>
              <w:rFonts w:hint="eastAsia"/>
              <w:color w:val="FF0000"/>
            </w:rPr>
          </w:rPrChange>
        </w:rPr>
        <w:t>開發單位應備有系統</w:t>
      </w:r>
      <w:r w:rsidR="00B04C47" w:rsidRPr="00200E9E">
        <w:rPr>
          <w:rFonts w:hint="eastAsia"/>
          <w:rPrChange w:id="575" w:author="王奎元資訊部策略發展處" w:date="2023-08-21T13:56:00Z">
            <w:rPr>
              <w:rFonts w:hint="eastAsia"/>
              <w:color w:val="FF0000"/>
            </w:rPr>
          </w:rPrChange>
        </w:rPr>
        <w:t>第三方函式庫清單</w:t>
      </w:r>
      <w:r w:rsidR="002B58F6" w:rsidRPr="00200E9E">
        <w:rPr>
          <w:rFonts w:hint="eastAsia"/>
          <w:rPrChange w:id="576" w:author="王奎元資訊部策略發展處" w:date="2023-08-21T13:56:00Z">
            <w:rPr>
              <w:rFonts w:hint="eastAsia"/>
              <w:color w:val="FF0000"/>
            </w:rPr>
          </w:rPrChange>
        </w:rPr>
        <w:t>。當</w:t>
      </w:r>
      <w:r w:rsidR="00BE13D8" w:rsidRPr="00200E9E">
        <w:rPr>
          <w:rFonts w:hint="eastAsia"/>
          <w:rPrChange w:id="577" w:author="王奎元資訊部策略發展處" w:date="2023-08-21T13:56:00Z">
            <w:rPr>
              <w:rFonts w:hint="eastAsia"/>
              <w:color w:val="FF0000"/>
            </w:rPr>
          </w:rPrChange>
        </w:rPr>
        <w:t>第三方函式庫有異動時，應</w:t>
      </w:r>
      <w:r w:rsidR="00B04C47" w:rsidRPr="00200E9E">
        <w:rPr>
          <w:rFonts w:hint="eastAsia"/>
          <w:rPrChange w:id="578" w:author="王奎元資訊部策略發展處" w:date="2023-08-21T13:56:00Z">
            <w:rPr>
              <w:rFonts w:hint="eastAsia"/>
              <w:color w:val="FF0000"/>
            </w:rPr>
          </w:rPrChange>
        </w:rPr>
        <w:t>更新</w:t>
      </w:r>
      <w:r w:rsidR="002B58F6" w:rsidRPr="00200E9E">
        <w:rPr>
          <w:rFonts w:hint="eastAsia"/>
          <w:rPrChange w:id="579" w:author="王奎元資訊部策略發展處" w:date="2023-08-21T13:56:00Z">
            <w:rPr>
              <w:rFonts w:hint="eastAsia"/>
              <w:color w:val="FF0000"/>
            </w:rPr>
          </w:rPrChange>
        </w:rPr>
        <w:t>清單，並檢附更新</w:t>
      </w:r>
      <w:r w:rsidR="003D2F75" w:rsidRPr="00200E9E">
        <w:rPr>
          <w:rFonts w:hint="eastAsia"/>
          <w:rPrChange w:id="580" w:author="王奎元資訊部策略發展處" w:date="2023-08-21T13:56:00Z">
            <w:rPr>
              <w:rFonts w:hint="eastAsia"/>
              <w:color w:val="FF0000"/>
            </w:rPr>
          </w:rPrChange>
        </w:rPr>
        <w:t>後</w:t>
      </w:r>
      <w:r w:rsidR="002B58F6" w:rsidRPr="00200E9E">
        <w:rPr>
          <w:rFonts w:hint="eastAsia"/>
          <w:rPrChange w:id="581" w:author="王奎元資訊部策略發展處" w:date="2023-08-21T13:56:00Z">
            <w:rPr>
              <w:rFonts w:hint="eastAsia"/>
              <w:color w:val="FF0000"/>
            </w:rPr>
          </w:rPrChange>
        </w:rPr>
        <w:t>之第三方函式庫清單及異動項目之風險評估紀錄於上線單中。</w:t>
      </w:r>
    </w:p>
    <w:p w14:paraId="7DD6DE32" w14:textId="77777777" w:rsidR="00C20AE4" w:rsidRPr="00E063F9" w:rsidRDefault="00C20AE4" w:rsidP="00C20AE4">
      <w:pPr>
        <w:pStyle w:val="3"/>
      </w:pPr>
      <w:bookmarkStart w:id="582" w:name="_Toc90725413"/>
      <w:bookmarkStart w:id="583" w:name="_Toc93200211"/>
      <w:bookmarkStart w:id="584" w:name="_Toc97467863"/>
      <w:r w:rsidRPr="00E063F9">
        <w:t>教育訓練</w:t>
      </w:r>
      <w:bookmarkEnd w:id="582"/>
      <w:bookmarkEnd w:id="583"/>
      <w:bookmarkEnd w:id="584"/>
    </w:p>
    <w:p w14:paraId="37172424" w14:textId="77777777" w:rsidR="00C20AE4" w:rsidRPr="00E063F9" w:rsidRDefault="00C20AE4" w:rsidP="00C20AE4">
      <w:pPr>
        <w:pStyle w:val="4"/>
        <w:tabs>
          <w:tab w:val="clear" w:pos="1985"/>
        </w:tabs>
        <w:ind w:leftChars="450" w:left="1560" w:hangingChars="200" w:hanging="480"/>
      </w:pPr>
      <w:r w:rsidRPr="00E063F9">
        <w:t>新系統上線前，</w:t>
      </w:r>
      <w:r w:rsidRPr="00E063F9">
        <w:rPr>
          <w:rFonts w:hint="eastAsia"/>
        </w:rPr>
        <w:t>開發單位或委外第三者應</w:t>
      </w:r>
      <w:r w:rsidRPr="00E063F9">
        <w:t>就新系統之功能，對</w:t>
      </w:r>
      <w:r w:rsidRPr="00E063F9">
        <w:rPr>
          <w:rFonts w:hint="eastAsia"/>
        </w:rPr>
        <w:t>使用單位</w:t>
      </w:r>
      <w:r w:rsidRPr="00E063F9">
        <w:t>（含</w:t>
      </w:r>
      <w:r w:rsidRPr="00E063F9">
        <w:rPr>
          <w:rFonts w:hint="eastAsia"/>
        </w:rPr>
        <w:t>維運</w:t>
      </w:r>
      <w:r w:rsidRPr="00E063F9">
        <w:t>單位）說明其使用方式</w:t>
      </w:r>
      <w:r w:rsidRPr="00E063F9">
        <w:rPr>
          <w:rFonts w:hint="eastAsia"/>
        </w:rPr>
        <w:t>及</w:t>
      </w:r>
      <w:r w:rsidRPr="00E063F9">
        <w:t>相關功能</w:t>
      </w:r>
      <w:r w:rsidRPr="00E063F9">
        <w:rPr>
          <w:rFonts w:hint="eastAsia"/>
        </w:rPr>
        <w:t>與作業流程以及權限設定之方式</w:t>
      </w:r>
      <w:r w:rsidRPr="00E063F9">
        <w:t>，若新系統開發為新種業務</w:t>
      </w:r>
      <w:r w:rsidRPr="00E063F9">
        <w:rPr>
          <w:rFonts w:hint="eastAsia"/>
        </w:rPr>
        <w:t>或大型的系統</w:t>
      </w:r>
      <w:r w:rsidRPr="00E063F9">
        <w:t>，相關教育訓練內容</w:t>
      </w:r>
      <w:r w:rsidRPr="00E063F9">
        <w:rPr>
          <w:rFonts w:hint="eastAsia"/>
        </w:rPr>
        <w:t>應由</w:t>
      </w:r>
      <w:r w:rsidRPr="00E063F9">
        <w:t>開發人員與使用者共同討論，設計訓練內容</w:t>
      </w:r>
      <w:r w:rsidRPr="00E063F9">
        <w:rPr>
          <w:rFonts w:hint="eastAsia"/>
        </w:rPr>
        <w:t>及認證機制</w:t>
      </w:r>
      <w:r w:rsidRPr="00E063F9">
        <w:t>。</w:t>
      </w:r>
    </w:p>
    <w:p w14:paraId="0DD25C36" w14:textId="77777777" w:rsidR="00C20AE4" w:rsidRPr="00E063F9" w:rsidRDefault="00C20AE4" w:rsidP="00C20AE4">
      <w:pPr>
        <w:pStyle w:val="3"/>
      </w:pPr>
      <w:bookmarkStart w:id="585" w:name="_Toc90725414"/>
      <w:bookmarkStart w:id="586" w:name="_Toc93200212"/>
      <w:bookmarkStart w:id="587" w:name="_Toc97467864"/>
      <w:r w:rsidRPr="00E063F9">
        <w:t>程式驗收</w:t>
      </w:r>
      <w:bookmarkEnd w:id="585"/>
      <w:bookmarkEnd w:id="586"/>
      <w:bookmarkEnd w:id="587"/>
      <w:r w:rsidRPr="00E063F9">
        <w:rPr>
          <w:rFonts w:hint="eastAsia"/>
        </w:rPr>
        <w:t>準則</w:t>
      </w:r>
    </w:p>
    <w:p w14:paraId="5A284301" w14:textId="77777777" w:rsidR="00C20AE4" w:rsidRPr="00AE3CD3" w:rsidRDefault="00C20AE4" w:rsidP="00C20AE4">
      <w:pPr>
        <w:pStyle w:val="4"/>
        <w:tabs>
          <w:tab w:val="clear" w:pos="1985"/>
        </w:tabs>
        <w:ind w:leftChars="450" w:left="1560" w:hangingChars="200" w:hanging="480"/>
      </w:pPr>
      <w:r w:rsidRPr="00AE3CD3">
        <w:t>委外系統開發之驗收</w:t>
      </w:r>
      <w:r w:rsidRPr="00AE3CD3">
        <w:rPr>
          <w:rFonts w:hint="eastAsia"/>
        </w:rPr>
        <w:t>依資訊系統暨作業委外開發作業程序辦理</w:t>
      </w:r>
      <w:r w:rsidRPr="00AE3CD3">
        <w:t>。</w:t>
      </w:r>
    </w:p>
    <w:p w14:paraId="559F70D4" w14:textId="3A392DB4" w:rsidR="00C20AE4" w:rsidRPr="00200E9E" w:rsidRDefault="00C20AE4" w:rsidP="00C20AE4">
      <w:pPr>
        <w:pStyle w:val="4"/>
        <w:tabs>
          <w:tab w:val="clear" w:pos="1985"/>
        </w:tabs>
        <w:ind w:leftChars="450" w:left="1560" w:hangingChars="200" w:hanging="480"/>
      </w:pPr>
      <w:r w:rsidRPr="00AE3CD3">
        <w:rPr>
          <w:rFonts w:hint="eastAsia"/>
        </w:rPr>
        <w:t>需求單位提出之《</w:t>
      </w:r>
      <w:del w:id="588" w:author="王奎元資訊部策略發展處" w:date="2024-01-23T17:31:00Z">
        <w:r w:rsidRPr="00AE3CD3" w:rsidDel="00104460">
          <w:delText>SO-O8-001-F01_</w:delText>
        </w:r>
      </w:del>
      <w:r w:rsidRPr="00AE3CD3">
        <w:rPr>
          <w:rFonts w:hint="eastAsia"/>
        </w:rPr>
        <w:t>需求申請單》，應由需求單位針對其問題</w:t>
      </w:r>
      <w:r w:rsidRPr="00AE3CD3">
        <w:t>/</w:t>
      </w:r>
      <w:r w:rsidRPr="00AE3CD3">
        <w:rPr>
          <w:rFonts w:hint="eastAsia"/>
        </w:rPr>
        <w:t>需求加以驗</w:t>
      </w:r>
      <w:r w:rsidR="00D70351" w:rsidRPr="00200E9E">
        <w:rPr>
          <w:rFonts w:hint="eastAsia"/>
          <w:rPrChange w:id="589" w:author="王奎元資訊部策略發展處" w:date="2023-08-21T13:56:00Z">
            <w:rPr>
              <w:rFonts w:hint="eastAsia"/>
              <w:color w:val="FF0000"/>
            </w:rPr>
          </w:rPrChange>
        </w:rPr>
        <w:t>證</w:t>
      </w:r>
      <w:r w:rsidRPr="00200E9E">
        <w:rPr>
          <w:rFonts w:hint="eastAsia"/>
        </w:rPr>
        <w:t>，如為資訊部自行發現之</w:t>
      </w:r>
      <w:r w:rsidRPr="00200E9E">
        <w:t>bug</w:t>
      </w:r>
      <w:r w:rsidRPr="00200E9E">
        <w:rPr>
          <w:rFonts w:hint="eastAsia"/>
        </w:rPr>
        <w:t>應由資訊部自行提出《</w:t>
      </w:r>
      <w:del w:id="590" w:author="王奎元資訊部策略發展處" w:date="2024-01-23T17:31:00Z">
        <w:r w:rsidRPr="00200E9E" w:rsidDel="00104460">
          <w:delText>SO-O8-001-F01_</w:delText>
        </w:r>
      </w:del>
      <w:r w:rsidRPr="00200E9E">
        <w:rPr>
          <w:rFonts w:hint="eastAsia"/>
        </w:rPr>
        <w:t>需求申請單》，由測試人員測試驗</w:t>
      </w:r>
      <w:r w:rsidR="00D70351" w:rsidRPr="00200E9E">
        <w:rPr>
          <w:rFonts w:hint="eastAsia"/>
          <w:rPrChange w:id="591" w:author="王奎元資訊部策略發展處" w:date="2023-08-21T13:56:00Z">
            <w:rPr>
              <w:rFonts w:hint="eastAsia"/>
              <w:color w:val="FF0000"/>
            </w:rPr>
          </w:rPrChange>
        </w:rPr>
        <w:t>證</w:t>
      </w:r>
      <w:r w:rsidRPr="00200E9E">
        <w:rPr>
          <w:rFonts w:hint="eastAsia"/>
        </w:rPr>
        <w:t>，驗</w:t>
      </w:r>
      <w:r w:rsidR="00D70351" w:rsidRPr="00200E9E">
        <w:rPr>
          <w:rFonts w:hint="eastAsia"/>
        </w:rPr>
        <w:t>證</w:t>
      </w:r>
      <w:r w:rsidRPr="00200E9E">
        <w:rPr>
          <w:rFonts w:hint="eastAsia"/>
        </w:rPr>
        <w:t>完畢後於《</w:t>
      </w:r>
      <w:del w:id="592" w:author="王奎元資訊部策略發展處" w:date="2024-01-23T17:31:00Z">
        <w:r w:rsidRPr="00200E9E" w:rsidDel="00104460">
          <w:delText>SO-O8-001-F01_</w:delText>
        </w:r>
      </w:del>
      <w:r w:rsidRPr="00200E9E">
        <w:rPr>
          <w:rFonts w:hint="eastAsia"/>
        </w:rPr>
        <w:t>需求申請單》做簽核確認。</w:t>
      </w:r>
    </w:p>
    <w:p w14:paraId="60B84B55" w14:textId="00704E82" w:rsidR="00C20AE4" w:rsidRPr="00200E9E" w:rsidRDefault="00C20AE4" w:rsidP="00C20AE4">
      <w:pPr>
        <w:pStyle w:val="4"/>
        <w:tabs>
          <w:tab w:val="clear" w:pos="1985"/>
        </w:tabs>
        <w:ind w:leftChars="450" w:left="1560" w:hangingChars="200" w:hanging="480"/>
      </w:pPr>
      <w:r w:rsidRPr="00200E9E">
        <w:rPr>
          <w:rFonts w:hint="eastAsia"/>
        </w:rPr>
        <w:t>測試人員應確定程式已完成各項測試計劃，並符合適當的安全控制。</w:t>
      </w:r>
    </w:p>
    <w:p w14:paraId="192EDF50" w14:textId="04F9FC25" w:rsidR="00C20AE4" w:rsidRPr="00E063F9" w:rsidRDefault="00D70351" w:rsidP="00C20AE4">
      <w:pPr>
        <w:pStyle w:val="4"/>
        <w:tabs>
          <w:tab w:val="clear" w:pos="1985"/>
        </w:tabs>
        <w:ind w:leftChars="450" w:left="1560" w:hangingChars="200" w:hanging="480"/>
      </w:pPr>
      <w:r w:rsidRPr="00200E9E">
        <w:rPr>
          <w:rFonts w:hint="eastAsia"/>
          <w:rPrChange w:id="593" w:author="王奎元資訊部策略發展處" w:date="2023-08-21T13:56:00Z">
            <w:rPr>
              <w:rFonts w:hint="eastAsia"/>
              <w:color w:val="FF0000"/>
            </w:rPr>
          </w:rPrChange>
        </w:rPr>
        <w:t>系統開發單位主管應</w:t>
      </w:r>
      <w:r w:rsidR="00C20AE4" w:rsidRPr="00200E9E">
        <w:t>檢查各階段所產出之文件是否</w:t>
      </w:r>
      <w:r w:rsidR="00C20AE4" w:rsidRPr="00E063F9">
        <w:t>齊全。</w:t>
      </w:r>
    </w:p>
    <w:p w14:paraId="3639B4F6" w14:textId="77777777" w:rsidR="00C20AE4" w:rsidRPr="00E063F9" w:rsidRDefault="00C20AE4" w:rsidP="00C20AE4">
      <w:pPr>
        <w:pStyle w:val="3"/>
      </w:pPr>
      <w:r w:rsidRPr="00E063F9">
        <w:t>程式上線</w:t>
      </w:r>
    </w:p>
    <w:p w14:paraId="5EE02459" w14:textId="77777777" w:rsidR="00C20AE4" w:rsidRPr="00E063F9" w:rsidRDefault="00C20AE4" w:rsidP="00C20AE4">
      <w:pPr>
        <w:pStyle w:val="4"/>
        <w:tabs>
          <w:tab w:val="clear" w:pos="1985"/>
        </w:tabs>
        <w:ind w:leftChars="450" w:left="1560" w:hangingChars="200" w:hanging="480"/>
      </w:pPr>
      <w:r w:rsidRPr="00E063F9">
        <w:rPr>
          <w:rFonts w:hint="eastAsia"/>
        </w:rPr>
        <w:t>上線規劃與審核</w:t>
      </w:r>
    </w:p>
    <w:p w14:paraId="57DF4226" w14:textId="77777777" w:rsidR="00C20AE4" w:rsidRPr="00E063F9" w:rsidRDefault="00C20AE4" w:rsidP="00C20AE4">
      <w:pPr>
        <w:pStyle w:val="5"/>
        <w:tabs>
          <w:tab w:val="clear" w:pos="2269"/>
        </w:tabs>
        <w:ind w:leftChars="600" w:left="1680" w:hangingChars="100" w:hanging="240"/>
      </w:pPr>
      <w:r w:rsidRPr="00E063F9">
        <w:rPr>
          <w:rFonts w:hint="eastAsia"/>
        </w:rPr>
        <w:t>上線政策：</w:t>
      </w:r>
    </w:p>
    <w:p w14:paraId="2AF98126" w14:textId="77777777" w:rsidR="00C20AE4" w:rsidRPr="00E063F9" w:rsidRDefault="00C20AE4" w:rsidP="00C20AE4">
      <w:pPr>
        <w:pStyle w:val="50"/>
      </w:pPr>
      <w:r w:rsidRPr="00E063F9">
        <w:t>上線作業之實施配合業務單位規劃時程進行，且儘可能安排於系統離峰時段；若上線作業會影響系統之使用，上線執行前上線執行人員應確保已與內、外</w:t>
      </w:r>
      <w:r w:rsidRPr="00E063F9">
        <w:lastRenderedPageBreak/>
        <w:t>相關單位進行溝通與確認</w:t>
      </w:r>
      <w:r w:rsidRPr="00E063F9">
        <w:rPr>
          <w:rFonts w:hint="eastAsia"/>
        </w:rPr>
        <w:t>。</w:t>
      </w:r>
    </w:p>
    <w:p w14:paraId="40DC6460" w14:textId="77777777" w:rsidR="00C20AE4" w:rsidRPr="00E063F9" w:rsidRDefault="00C20AE4" w:rsidP="00C20AE4">
      <w:pPr>
        <w:pStyle w:val="5"/>
        <w:tabs>
          <w:tab w:val="clear" w:pos="2269"/>
        </w:tabs>
        <w:ind w:leftChars="600" w:left="1680" w:hangingChars="100" w:hanging="240"/>
      </w:pPr>
      <w:r w:rsidRPr="00E063F9">
        <w:rPr>
          <w:rFonts w:hint="eastAsia"/>
        </w:rPr>
        <w:t>上線類別</w:t>
      </w:r>
    </w:p>
    <w:p w14:paraId="62037AFC" w14:textId="77777777" w:rsidR="00C20AE4" w:rsidRPr="00E063F9" w:rsidRDefault="00C20AE4" w:rsidP="00C20AE4">
      <w:pPr>
        <w:pStyle w:val="6"/>
        <w:tabs>
          <w:tab w:val="clear" w:pos="2999"/>
        </w:tabs>
        <w:ind w:leftChars="700" w:left="2160" w:hangingChars="200" w:hanging="480"/>
      </w:pPr>
      <w:r w:rsidRPr="00E063F9">
        <w:t>一般上線：</w:t>
      </w:r>
    </w:p>
    <w:p w14:paraId="3A91F3A8" w14:textId="77777777" w:rsidR="00C20AE4" w:rsidRPr="00E063F9" w:rsidRDefault="00C20AE4" w:rsidP="00C20AE4">
      <w:pPr>
        <w:pStyle w:val="7"/>
      </w:pPr>
      <w:r w:rsidRPr="00E063F9">
        <w:t>因應服務功能調整或系統維護之需求，所進行的上線活動。</w:t>
      </w:r>
    </w:p>
    <w:p w14:paraId="0C3D5345" w14:textId="77777777" w:rsidR="00C20AE4" w:rsidRPr="00E063F9" w:rsidRDefault="00C20AE4" w:rsidP="00C20AE4">
      <w:pPr>
        <w:pStyle w:val="7"/>
      </w:pPr>
      <w:r w:rsidRPr="00E063F9">
        <w:rPr>
          <w:rFonts w:hint="eastAsia"/>
        </w:rPr>
        <w:t>上線活動的執行除特殊情況外，應依據與客戶協議之結果，或本公司內部決議，定期執行。</w:t>
      </w:r>
    </w:p>
    <w:p w14:paraId="27B02C60" w14:textId="77777777" w:rsidR="00C20AE4" w:rsidRPr="00E063F9" w:rsidRDefault="00C20AE4" w:rsidP="00C20AE4">
      <w:pPr>
        <w:pStyle w:val="6"/>
        <w:tabs>
          <w:tab w:val="clear" w:pos="2999"/>
        </w:tabs>
        <w:ind w:leftChars="700" w:left="2160" w:hangingChars="200" w:hanging="480"/>
      </w:pPr>
      <w:r w:rsidRPr="00E063F9">
        <w:rPr>
          <w:rFonts w:hint="eastAsia"/>
        </w:rPr>
        <w:t>緊急上線：</w:t>
      </w:r>
    </w:p>
    <w:p w14:paraId="2CA31C18" w14:textId="77777777" w:rsidR="00C20AE4" w:rsidRPr="00E063F9" w:rsidRDefault="00C20AE4" w:rsidP="00C20AE4">
      <w:pPr>
        <w:pStyle w:val="7"/>
      </w:pPr>
      <w:r w:rsidRPr="00E063F9">
        <w:rPr>
          <w:rFonts w:hint="eastAsia"/>
        </w:rPr>
        <w:t>因應立即之服務需求或維護服務之正常運作而必須緊急執行的緊急上線活動。</w:t>
      </w:r>
    </w:p>
    <w:p w14:paraId="0879878F" w14:textId="77777777" w:rsidR="00C20AE4" w:rsidRPr="00E063F9" w:rsidRDefault="00C20AE4" w:rsidP="00C20AE4">
      <w:pPr>
        <w:pStyle w:val="7"/>
      </w:pPr>
      <w:r w:rsidRPr="00E063F9">
        <w:rPr>
          <w:rFonts w:hint="eastAsia"/>
        </w:rPr>
        <w:t>開發人員提出上線申請但未能使上線或測試人員有足夠時間進行上線或測試作業，經上線、測試科主管與開發人員確認須當日上線活動者，則該上線申請為緊急上線。</w:t>
      </w:r>
    </w:p>
    <w:p w14:paraId="39522D53" w14:textId="77777777" w:rsidR="00C20AE4" w:rsidRPr="00E063F9" w:rsidRDefault="00C20AE4" w:rsidP="00C20AE4">
      <w:pPr>
        <w:pStyle w:val="7"/>
      </w:pPr>
      <w:r w:rsidRPr="00E063F9">
        <w:rPr>
          <w:rFonts w:hint="eastAsia"/>
        </w:rPr>
        <w:t>緊急上線部署必須取得維運處主管及開發單位處主管之口頭同意，並於完成上線部署工作後之相關審核程序與上線相關必要文件。</w:t>
      </w:r>
    </w:p>
    <w:p w14:paraId="20A1A1B8" w14:textId="77777777" w:rsidR="00C20AE4" w:rsidRPr="00E063F9" w:rsidRDefault="00C20AE4" w:rsidP="00C20AE4">
      <w:pPr>
        <w:pStyle w:val="5"/>
        <w:tabs>
          <w:tab w:val="clear" w:pos="2269"/>
        </w:tabs>
        <w:ind w:leftChars="600" w:left="1680" w:hangingChars="100" w:hanging="240"/>
      </w:pPr>
      <w:r w:rsidRPr="00E063F9">
        <w:rPr>
          <w:rFonts w:hint="eastAsia"/>
        </w:rPr>
        <w:t>上線提出者提出上線申請</w:t>
      </w:r>
    </w:p>
    <w:p w14:paraId="73C5DE24" w14:textId="77777777" w:rsidR="00C20AE4" w:rsidRPr="00E063F9" w:rsidRDefault="00C20AE4" w:rsidP="00C20AE4">
      <w:pPr>
        <w:pStyle w:val="6"/>
        <w:tabs>
          <w:tab w:val="clear" w:pos="2999"/>
        </w:tabs>
        <w:ind w:leftChars="700" w:left="2160" w:hangingChars="200" w:hanging="480"/>
      </w:pPr>
      <w:r w:rsidRPr="00E063F9">
        <w:rPr>
          <w:rFonts w:hint="eastAsia"/>
        </w:rPr>
        <w:t>洽變更需求提出者確認預計上線日期，並於適當時間提出申請。</w:t>
      </w:r>
    </w:p>
    <w:p w14:paraId="08E8042A" w14:textId="6E4E52EE" w:rsidR="00C20AE4" w:rsidRDefault="00C20AE4" w:rsidP="00C20AE4">
      <w:pPr>
        <w:pStyle w:val="6"/>
        <w:tabs>
          <w:tab w:val="clear" w:pos="2999"/>
        </w:tabs>
        <w:ind w:leftChars="700" w:left="2160" w:hangingChars="200" w:hanging="480"/>
      </w:pPr>
      <w:r w:rsidRPr="00E063F9">
        <w:rPr>
          <w:rFonts w:hint="eastAsia"/>
        </w:rPr>
        <w:t>詳填</w:t>
      </w:r>
      <w:r w:rsidR="00EA121B" w:rsidRPr="00E063F9">
        <w:rPr>
          <w:rFonts w:hint="eastAsia"/>
        </w:rPr>
        <w:t>《</w:t>
      </w:r>
      <w:del w:id="594" w:author="王奎元資訊部策略發展處" w:date="2024-01-23T17:31:00Z">
        <w:r w:rsidR="00EA121B" w:rsidRPr="00E063F9" w:rsidDel="00104460">
          <w:rPr>
            <w:rFonts w:hint="eastAsia"/>
          </w:rPr>
          <w:delText>SO-08-001-F03_</w:delText>
        </w:r>
      </w:del>
      <w:r w:rsidR="00EA121B" w:rsidRPr="00E063F9">
        <w:rPr>
          <w:rFonts w:hint="eastAsia"/>
        </w:rPr>
        <w:t>上線異動申請書》</w:t>
      </w:r>
      <w:r w:rsidRPr="00E063F9">
        <w:rPr>
          <w:rFonts w:hint="eastAsia"/>
        </w:rPr>
        <w:t>並送審核。若為凌群系統，則須檢附程式比較清單。</w:t>
      </w:r>
    </w:p>
    <w:p w14:paraId="4D4652F1" w14:textId="0DC6C214" w:rsidR="00BA34A4" w:rsidRPr="00200E9E" w:rsidRDefault="008A446C" w:rsidP="008A446C">
      <w:pPr>
        <w:pStyle w:val="6"/>
        <w:tabs>
          <w:tab w:val="clear" w:pos="2999"/>
        </w:tabs>
        <w:ind w:leftChars="700" w:left="2160" w:hangingChars="200" w:hanging="480"/>
        <w:rPr>
          <w:rPrChange w:id="595" w:author="王奎元資訊部策略發展處" w:date="2023-08-21T13:56:00Z">
            <w:rPr>
              <w:color w:val="FF0000"/>
            </w:rPr>
          </w:rPrChange>
        </w:rPr>
      </w:pPr>
      <w:r w:rsidRPr="00200E9E">
        <w:rPr>
          <w:rFonts w:hint="eastAsia"/>
          <w:rPrChange w:id="596" w:author="王奎元資訊部策略發展處" w:date="2023-08-21T13:56:00Z">
            <w:rPr>
              <w:rFonts w:hint="eastAsia"/>
              <w:color w:val="FF0000"/>
            </w:rPr>
          </w:rPrChange>
        </w:rPr>
        <w:t>若有異動</w:t>
      </w:r>
      <w:r w:rsidRPr="00200E9E">
        <w:rPr>
          <w:rPrChange w:id="597" w:author="王奎元資訊部策略發展處" w:date="2023-08-21T13:56:00Z">
            <w:rPr>
              <w:color w:val="FF0000"/>
            </w:rPr>
          </w:rPrChange>
        </w:rPr>
        <w:t>EMR</w:t>
      </w:r>
      <w:r w:rsidRPr="00200E9E">
        <w:rPr>
          <w:rFonts w:hint="eastAsia"/>
          <w:rPrChange w:id="598" w:author="王奎元資訊部策略發展處" w:date="2023-08-21T13:56:00Z">
            <w:rPr>
              <w:rFonts w:hint="eastAsia"/>
              <w:color w:val="FF0000"/>
            </w:rPr>
          </w:rPrChange>
        </w:rPr>
        <w:t>，</w:t>
      </w:r>
      <w:r w:rsidR="00766B82" w:rsidRPr="00200E9E">
        <w:rPr>
          <w:rFonts w:hint="eastAsia"/>
          <w:rPrChange w:id="599" w:author="王奎元資訊部策略發展處" w:date="2023-08-21T13:56:00Z">
            <w:rPr>
              <w:rFonts w:hint="eastAsia"/>
              <w:color w:val="FF0000"/>
            </w:rPr>
          </w:rPrChange>
        </w:rPr>
        <w:t>程式</w:t>
      </w:r>
      <w:r w:rsidRPr="00200E9E">
        <w:rPr>
          <w:rFonts w:hint="eastAsia"/>
          <w:rPrChange w:id="600" w:author="王奎元資訊部策略發展處" w:date="2023-08-21T13:56:00Z">
            <w:rPr>
              <w:rFonts w:hint="eastAsia"/>
              <w:color w:val="FF0000"/>
            </w:rPr>
          </w:rPrChange>
        </w:rPr>
        <w:t>開發人員須填寫《</w:t>
      </w:r>
      <w:r w:rsidRPr="00200E9E">
        <w:rPr>
          <w:rPrChange w:id="601" w:author="王奎元資訊部策略發展處" w:date="2023-08-21T13:56:00Z">
            <w:rPr>
              <w:color w:val="FF0000"/>
            </w:rPr>
          </w:rPrChange>
        </w:rPr>
        <w:t>SO-08-001_EMR</w:t>
      </w:r>
      <w:r w:rsidRPr="00200E9E">
        <w:rPr>
          <w:rFonts w:hint="eastAsia"/>
          <w:rPrChange w:id="602" w:author="王奎元資訊部策略發展處" w:date="2023-08-21T13:56:00Z">
            <w:rPr>
              <w:rFonts w:hint="eastAsia"/>
              <w:color w:val="FF0000"/>
            </w:rPr>
          </w:rPrChange>
        </w:rPr>
        <w:t>異動申請單》。</w:t>
      </w:r>
    </w:p>
    <w:p w14:paraId="47F4871D" w14:textId="77777777" w:rsidR="00C20AE4" w:rsidRPr="00200E9E" w:rsidRDefault="00C20AE4" w:rsidP="00C20AE4">
      <w:pPr>
        <w:pStyle w:val="5"/>
        <w:tabs>
          <w:tab w:val="clear" w:pos="2269"/>
        </w:tabs>
        <w:ind w:leftChars="600" w:left="1680" w:hangingChars="100" w:hanging="240"/>
      </w:pPr>
      <w:r w:rsidRPr="00200E9E">
        <w:rPr>
          <w:rFonts w:hint="eastAsia"/>
        </w:rPr>
        <w:t>上線提出者主管審核</w:t>
      </w:r>
    </w:p>
    <w:p w14:paraId="0AF044CC" w14:textId="77777777" w:rsidR="00C20AE4" w:rsidRPr="00200E9E" w:rsidRDefault="00C20AE4" w:rsidP="00C20AE4">
      <w:pPr>
        <w:pStyle w:val="6"/>
        <w:tabs>
          <w:tab w:val="clear" w:pos="2999"/>
        </w:tabs>
        <w:ind w:leftChars="700" w:left="2160" w:hangingChars="200" w:hanging="480"/>
      </w:pPr>
      <w:r w:rsidRPr="00200E9E">
        <w:rPr>
          <w:rFonts w:hint="eastAsia"/>
        </w:rPr>
        <w:t>須確認申請書內容及程式清單是否正確，並視需要修改。</w:t>
      </w:r>
    </w:p>
    <w:p w14:paraId="3E8BF0BE" w14:textId="77777777" w:rsidR="00C20AE4" w:rsidRPr="00200E9E" w:rsidRDefault="00C20AE4" w:rsidP="00C20AE4">
      <w:pPr>
        <w:pStyle w:val="6"/>
        <w:tabs>
          <w:tab w:val="clear" w:pos="2999"/>
        </w:tabs>
        <w:ind w:leftChars="700" w:left="2160" w:hangingChars="200" w:hanging="480"/>
      </w:pPr>
      <w:r w:rsidRPr="00200E9E">
        <w:rPr>
          <w:rFonts w:hint="eastAsia"/>
        </w:rPr>
        <w:t>須確認預計上線日是否適當並視需要修改。</w:t>
      </w:r>
    </w:p>
    <w:p w14:paraId="199F906D" w14:textId="5E0EF68B" w:rsidR="00C20AE4" w:rsidRPr="00200E9E" w:rsidRDefault="00C20AE4" w:rsidP="00C20AE4">
      <w:pPr>
        <w:pStyle w:val="6"/>
        <w:tabs>
          <w:tab w:val="clear" w:pos="2999"/>
        </w:tabs>
        <w:ind w:leftChars="700" w:left="2160" w:hangingChars="200" w:hanging="480"/>
      </w:pPr>
      <w:r w:rsidRPr="00200E9E">
        <w:rPr>
          <w:rFonts w:hint="eastAsia"/>
        </w:rPr>
        <w:t>須輸入此次上線是否須整合測試。</w:t>
      </w:r>
    </w:p>
    <w:p w14:paraId="4EBCD4B0" w14:textId="2596309D" w:rsidR="00981077" w:rsidRPr="00981077" w:rsidRDefault="00451845" w:rsidP="00981077">
      <w:pPr>
        <w:pStyle w:val="6"/>
        <w:tabs>
          <w:tab w:val="clear" w:pos="2999"/>
        </w:tabs>
        <w:ind w:leftChars="700" w:left="2160" w:hangingChars="200" w:hanging="480"/>
        <w:rPr>
          <w:rPrChange w:id="603" w:author="施雷蜀華資訊部策略發展處" w:date="2023-12-18T09:33:00Z">
            <w:rPr>
              <w:color w:val="FF0000"/>
            </w:rPr>
          </w:rPrChange>
        </w:rPr>
      </w:pPr>
      <w:ins w:id="604" w:author="施雷蜀華資訊部策略發展處" w:date="2023-12-20T14:07:00Z">
        <w:r>
          <w:rPr>
            <w:rFonts w:hint="eastAsia"/>
          </w:rPr>
          <w:t>資訊部科主管</w:t>
        </w:r>
      </w:ins>
      <w:r w:rsidR="00797323" w:rsidRPr="00200E9E">
        <w:rPr>
          <w:rFonts w:hint="eastAsia"/>
          <w:rPrChange w:id="605" w:author="王奎元資訊部策略發展處" w:date="2023-08-21T13:56:00Z">
            <w:rPr>
              <w:rFonts w:hint="eastAsia"/>
              <w:color w:val="FF0000"/>
            </w:rPr>
          </w:rPrChange>
        </w:rPr>
        <w:t>須確認上線單</w:t>
      </w:r>
      <w:r w:rsidR="00407259" w:rsidRPr="00200E9E">
        <w:rPr>
          <w:rFonts w:hint="eastAsia"/>
          <w:rPrChange w:id="606" w:author="王奎元資訊部策略發展處" w:date="2023-08-21T13:56:00Z">
            <w:rPr>
              <w:rFonts w:hint="eastAsia"/>
              <w:color w:val="FF0000"/>
            </w:rPr>
          </w:rPrChange>
        </w:rPr>
        <w:t>及其</w:t>
      </w:r>
      <w:r w:rsidR="00797323" w:rsidRPr="00200E9E">
        <w:rPr>
          <w:rFonts w:hint="eastAsia"/>
          <w:rPrChange w:id="607" w:author="王奎元資訊部策略發展處" w:date="2023-08-21T13:56:00Z">
            <w:rPr>
              <w:rFonts w:hint="eastAsia"/>
              <w:color w:val="FF0000"/>
            </w:rPr>
          </w:rPrChange>
        </w:rPr>
        <w:t>附件內容</w:t>
      </w:r>
      <w:r w:rsidR="00407259" w:rsidRPr="00200E9E">
        <w:rPr>
          <w:rFonts w:hint="eastAsia"/>
          <w:rPrChange w:id="608" w:author="王奎元資訊部策略發展處" w:date="2023-08-21T13:56:00Z">
            <w:rPr>
              <w:rFonts w:hint="eastAsia"/>
              <w:color w:val="FF0000"/>
            </w:rPr>
          </w:rPrChange>
        </w:rPr>
        <w:t>是否符合上線條件</w:t>
      </w:r>
      <w:ins w:id="609" w:author="施雷蜀華資訊部策略發展處" w:date="2023-12-18T09:33:00Z">
        <w:r w:rsidR="00981077">
          <w:rPr>
            <w:rFonts w:hint="eastAsia"/>
          </w:rPr>
          <w:t>，並</w:t>
        </w:r>
      </w:ins>
      <w:ins w:id="610" w:author="施雷蜀華資訊部策略發展處" w:date="2023-12-18T09:34:00Z">
        <w:r w:rsidR="00981077">
          <w:rPr>
            <w:rFonts w:hint="eastAsia"/>
          </w:rPr>
          <w:t>於</w:t>
        </w:r>
        <w:r w:rsidR="00981077" w:rsidRPr="00981077">
          <w:rPr>
            <w:rFonts w:hint="eastAsia"/>
          </w:rPr>
          <w:t>《</w:t>
        </w:r>
        <w:r w:rsidR="00981077" w:rsidRPr="00981077">
          <w:rPr>
            <w:rFonts w:hint="eastAsia"/>
          </w:rPr>
          <w:t>SO-08-001</w:t>
        </w:r>
      </w:ins>
      <w:ins w:id="611" w:author="施雷蜀華資訊部策略發展處" w:date="2023-12-18T09:36:00Z">
        <w:r w:rsidR="00981077">
          <w:rPr>
            <w:rFonts w:hint="eastAsia"/>
          </w:rPr>
          <w:t>_</w:t>
        </w:r>
        <w:r w:rsidR="00981077">
          <w:t>F10</w:t>
        </w:r>
      </w:ins>
      <w:ins w:id="612" w:author="施雷蜀華資訊部策略發展處" w:date="2023-12-18T09:34:00Z">
        <w:r w:rsidR="00981077" w:rsidRPr="00981077">
          <w:rPr>
            <w:rFonts w:hint="eastAsia"/>
          </w:rPr>
          <w:t>_</w:t>
        </w:r>
      </w:ins>
      <w:ins w:id="613" w:author="施雷蜀華資訊部策略發展處" w:date="2023-12-18T09:35:00Z">
        <w:r w:rsidR="00981077" w:rsidRPr="00981077">
          <w:rPr>
            <w:rFonts w:hint="eastAsia"/>
          </w:rPr>
          <w:t>上線科主管覆核表</w:t>
        </w:r>
      </w:ins>
      <w:ins w:id="614" w:author="施雷蜀華資訊部策略發展處" w:date="2023-12-18T09:34:00Z">
        <w:r w:rsidR="00981077" w:rsidRPr="00981077">
          <w:rPr>
            <w:rFonts w:hint="eastAsia"/>
          </w:rPr>
          <w:t>》</w:t>
        </w:r>
      </w:ins>
      <w:ins w:id="615" w:author="施雷蜀華資訊部策略發展處" w:date="2023-12-18T09:35:00Z">
        <w:r w:rsidR="00981077">
          <w:rPr>
            <w:rFonts w:hint="eastAsia"/>
          </w:rPr>
          <w:t>進行覆核確認</w:t>
        </w:r>
      </w:ins>
      <w:ins w:id="616" w:author="施雷蜀華資訊部策略發展處" w:date="2023-12-20T14:07:00Z">
        <w:r>
          <w:rPr>
            <w:rFonts w:hint="eastAsia"/>
          </w:rPr>
          <w:t>。</w:t>
        </w:r>
      </w:ins>
      <w:del w:id="617" w:author="施雷蜀華資訊部策略發展處" w:date="2023-12-18T09:35:00Z">
        <w:r w:rsidR="00407259" w:rsidRPr="00200E9E" w:rsidDel="00981077">
          <w:rPr>
            <w:rFonts w:hint="eastAsia"/>
            <w:rPrChange w:id="618" w:author="王奎元資訊部策略發展處" w:date="2023-08-21T13:56:00Z">
              <w:rPr>
                <w:rFonts w:hint="eastAsia"/>
                <w:color w:val="FF0000"/>
              </w:rPr>
            </w:rPrChange>
          </w:rPr>
          <w:delText>。</w:delText>
        </w:r>
      </w:del>
    </w:p>
    <w:p w14:paraId="235B539B" w14:textId="77777777" w:rsidR="00C20AE4" w:rsidRPr="00200E9E" w:rsidRDefault="00C20AE4" w:rsidP="00C20AE4">
      <w:pPr>
        <w:pStyle w:val="4"/>
        <w:tabs>
          <w:tab w:val="clear" w:pos="1985"/>
        </w:tabs>
        <w:ind w:leftChars="450" w:left="1560" w:hangingChars="200" w:hanging="480"/>
      </w:pPr>
      <w:r w:rsidRPr="00200E9E">
        <w:rPr>
          <w:rFonts w:hint="eastAsia"/>
        </w:rPr>
        <w:t>上線建置或項目取得</w:t>
      </w:r>
    </w:p>
    <w:p w14:paraId="01A3269F" w14:textId="2F0AC50E" w:rsidR="00C20AE4" w:rsidRPr="00E063F9" w:rsidRDefault="00C20AE4" w:rsidP="00C20AE4">
      <w:pPr>
        <w:pStyle w:val="5"/>
        <w:tabs>
          <w:tab w:val="clear" w:pos="2269"/>
        </w:tabs>
        <w:ind w:leftChars="600" w:left="1680" w:hangingChars="100" w:hanging="240"/>
      </w:pPr>
      <w:r w:rsidRPr="00E063F9">
        <w:rPr>
          <w:rFonts w:hint="eastAsia"/>
        </w:rPr>
        <w:t>接受上線申請：依據組態元件別，由負責之上線執行人員完成接案，並依據</w:t>
      </w:r>
      <w:r w:rsidR="00EA121B" w:rsidRPr="00E063F9">
        <w:rPr>
          <w:rFonts w:hint="eastAsia"/>
        </w:rPr>
        <w:t>《</w:t>
      </w:r>
      <w:del w:id="619" w:author="王奎元資訊部策略發展處" w:date="2024-01-23T17:31:00Z">
        <w:r w:rsidR="00EA121B" w:rsidRPr="00E063F9" w:rsidDel="00104460">
          <w:rPr>
            <w:rFonts w:hint="eastAsia"/>
          </w:rPr>
          <w:delText>SO-08-001-F03_</w:delText>
        </w:r>
      </w:del>
      <w:r w:rsidR="00EA121B" w:rsidRPr="00E063F9">
        <w:rPr>
          <w:rFonts w:hint="eastAsia"/>
        </w:rPr>
        <w:t>上線異動申請書》</w:t>
      </w:r>
      <w:r w:rsidRPr="00E063F9">
        <w:rPr>
          <w:rFonts w:hint="eastAsia"/>
        </w:rPr>
        <w:t>填載內容取得上線項目。</w:t>
      </w:r>
    </w:p>
    <w:p w14:paraId="6B0D55E9" w14:textId="77777777" w:rsidR="00C20AE4" w:rsidRPr="00E063F9" w:rsidRDefault="00C20AE4" w:rsidP="00C20AE4">
      <w:pPr>
        <w:pStyle w:val="5"/>
        <w:tabs>
          <w:tab w:val="clear" w:pos="2269"/>
        </w:tabs>
        <w:ind w:leftChars="600" w:left="1680" w:hangingChars="100" w:hanging="240"/>
      </w:pPr>
      <w:r w:rsidRPr="00E063F9">
        <w:rPr>
          <w:rFonts w:hint="eastAsia"/>
        </w:rPr>
        <w:t>上線執行人員確認是否進行測試並建立測試環境：確認此案是否須測試，須測試案件於測試主機建立測試環境並記錄建立日期。</w:t>
      </w:r>
    </w:p>
    <w:p w14:paraId="79A5B5AB" w14:textId="77777777" w:rsidR="00C20AE4" w:rsidRPr="00E063F9" w:rsidRDefault="00C20AE4" w:rsidP="00C20AE4">
      <w:pPr>
        <w:pStyle w:val="4"/>
        <w:tabs>
          <w:tab w:val="clear" w:pos="1985"/>
        </w:tabs>
        <w:ind w:leftChars="450" w:left="1560" w:hangingChars="200" w:hanging="480"/>
      </w:pPr>
      <w:r w:rsidRPr="00E063F9">
        <w:rPr>
          <w:rFonts w:hint="eastAsia"/>
        </w:rPr>
        <w:t>上線前測試與接受</w:t>
      </w:r>
    </w:p>
    <w:p w14:paraId="65374765" w14:textId="77777777" w:rsidR="00C20AE4" w:rsidRPr="00E063F9" w:rsidRDefault="00C20AE4" w:rsidP="00C20AE4">
      <w:pPr>
        <w:pStyle w:val="5"/>
        <w:tabs>
          <w:tab w:val="clear" w:pos="2269"/>
        </w:tabs>
        <w:ind w:leftChars="600" w:left="1680" w:hangingChars="100" w:hanging="240"/>
      </w:pPr>
      <w:r w:rsidRPr="00E063F9">
        <w:rPr>
          <w:rFonts w:hint="eastAsia"/>
        </w:rPr>
        <w:t>上線前測試</w:t>
      </w:r>
    </w:p>
    <w:p w14:paraId="14BAEBA6" w14:textId="2D25EDF0" w:rsidR="00C20AE4" w:rsidRPr="00E063F9" w:rsidRDefault="00C20AE4" w:rsidP="00A05C37">
      <w:pPr>
        <w:pStyle w:val="5"/>
        <w:numPr>
          <w:ilvl w:val="0"/>
          <w:numId w:val="0"/>
        </w:numPr>
        <w:ind w:left="1680"/>
      </w:pPr>
      <w:r w:rsidRPr="00E063F9">
        <w:rPr>
          <w:rFonts w:hint="eastAsia"/>
        </w:rPr>
        <w:lastRenderedPageBreak/>
        <w:t>上線測試人員依《</w:t>
      </w:r>
      <w:del w:id="620" w:author="王奎元資訊部策略發展處" w:date="2024-01-23T17:31:00Z">
        <w:r w:rsidRPr="00E063F9" w:rsidDel="00104460">
          <w:rPr>
            <w:rFonts w:hint="eastAsia"/>
          </w:rPr>
          <w:delText>SO-08-001-F03_</w:delText>
        </w:r>
      </w:del>
      <w:r w:rsidRPr="00E063F9">
        <w:rPr>
          <w:rFonts w:hint="eastAsia"/>
        </w:rPr>
        <w:t>上線異動申請書》之記載內容，請上線執行人員安裝於測試環境，上線測試人員應記錄測試項目與測試結果，測試項目可視系統規模包含系統內容測試、效能測試及壓力測試，以了解系統之最大處理量、回應時間及因應系統異常之回復能力。</w:t>
      </w:r>
    </w:p>
    <w:p w14:paraId="61EEFFBE" w14:textId="77777777" w:rsidR="00C20AE4" w:rsidRPr="00E063F9" w:rsidRDefault="00C20AE4" w:rsidP="00C20AE4">
      <w:pPr>
        <w:pStyle w:val="5"/>
        <w:tabs>
          <w:tab w:val="clear" w:pos="2269"/>
        </w:tabs>
        <w:ind w:leftChars="600" w:left="1680" w:hangingChars="100" w:hanging="240"/>
      </w:pPr>
      <w:r w:rsidRPr="00E063F9">
        <w:rPr>
          <w:rFonts w:hint="eastAsia"/>
        </w:rPr>
        <w:t>上線提出者調整上線項目</w:t>
      </w:r>
    </w:p>
    <w:p w14:paraId="0B5EEB5A" w14:textId="2D1F6AF0" w:rsidR="00A05C37" w:rsidRPr="00E063F9" w:rsidRDefault="00C20AE4" w:rsidP="00A05C37">
      <w:pPr>
        <w:pStyle w:val="6"/>
        <w:tabs>
          <w:tab w:val="clear" w:pos="2999"/>
        </w:tabs>
        <w:ind w:leftChars="700" w:left="2160" w:hangingChars="200" w:hanging="480"/>
      </w:pPr>
      <w:r w:rsidRPr="00E063F9">
        <w:rPr>
          <w:rFonts w:hint="eastAsia"/>
        </w:rPr>
        <w:t>上線提出者應配合程式修正至測試項目通過為上線準則。</w:t>
      </w:r>
    </w:p>
    <w:p w14:paraId="2408F790" w14:textId="14020744" w:rsidR="00A8624E" w:rsidRPr="00200E9E" w:rsidRDefault="00A05C37" w:rsidP="00A05C37">
      <w:pPr>
        <w:pStyle w:val="6"/>
        <w:tabs>
          <w:tab w:val="clear" w:pos="2999"/>
        </w:tabs>
        <w:ind w:leftChars="700" w:left="2160" w:hangingChars="200" w:hanging="480"/>
      </w:pPr>
      <w:r w:rsidRPr="00E063F9">
        <w:rPr>
          <w:rFonts w:hint="eastAsia"/>
        </w:rPr>
        <w:t>上線提出者於上線前進行原始碼檢測作業，若檢測報告無中、高風險以上之項目，始得填寫《</w:t>
      </w:r>
      <w:del w:id="621" w:author="王奎元資訊部策略發展處" w:date="2024-01-23T17:32:00Z">
        <w:r w:rsidRPr="00E063F9" w:rsidDel="00104460">
          <w:rPr>
            <w:rFonts w:hint="eastAsia"/>
          </w:rPr>
          <w:delText>SO-08-001-F03_</w:delText>
        </w:r>
      </w:del>
      <w:r w:rsidRPr="00E063F9">
        <w:rPr>
          <w:rFonts w:hint="eastAsia"/>
        </w:rPr>
        <w:t>上線異動申請書》，若有例外處理</w:t>
      </w:r>
      <w:r w:rsidRPr="00E063F9">
        <w:rPr>
          <w:rFonts w:hint="eastAsia"/>
        </w:rPr>
        <w:t>(</w:t>
      </w:r>
      <w:r w:rsidRPr="00E063F9">
        <w:rPr>
          <w:rFonts w:hint="eastAsia"/>
        </w:rPr>
        <w:t>白</w:t>
      </w:r>
      <w:r w:rsidRPr="00200E9E">
        <w:rPr>
          <w:rFonts w:hint="eastAsia"/>
        </w:rPr>
        <w:t>名單</w:t>
      </w:r>
      <w:r w:rsidRPr="00200E9E">
        <w:rPr>
          <w:rFonts w:hint="eastAsia"/>
        </w:rPr>
        <w:t>)</w:t>
      </w:r>
      <w:r w:rsidRPr="00200E9E">
        <w:rPr>
          <w:rFonts w:hint="eastAsia"/>
        </w:rPr>
        <w:t>所列之弱點項目，則不在此限</w:t>
      </w:r>
      <w:r w:rsidR="00E32F6C" w:rsidRPr="00200E9E">
        <w:rPr>
          <w:rFonts w:hint="eastAsia"/>
        </w:rPr>
        <w:t>；檢測報告中如有低風險項目，</w:t>
      </w:r>
      <w:r w:rsidR="00A8624E" w:rsidRPr="00200E9E">
        <w:rPr>
          <w:rFonts w:hint="eastAsia"/>
        </w:rPr>
        <w:t>各科主管應進行風險</w:t>
      </w:r>
      <w:r w:rsidR="00A8624E" w:rsidRPr="00D8645D">
        <w:rPr>
          <w:rFonts w:hint="eastAsia"/>
        </w:rPr>
        <w:t>評估後，始可上線。</w:t>
      </w:r>
      <w:ins w:id="622" w:author="施雷蜀華資訊部策略發展處" w:date="2023-12-20T13:52:00Z">
        <w:r w:rsidR="0099080D" w:rsidRPr="00D8645D">
          <w:rPr>
            <w:rFonts w:hint="eastAsia"/>
          </w:rPr>
          <w:t>委外廠商</w:t>
        </w:r>
        <w:del w:id="623" w:author="王奎元資訊部資訊安全處" w:date="2025-03-13T09:30:00Z">
          <w:r w:rsidR="0099080D" w:rsidRPr="00D8645D" w:rsidDel="007E61F2">
            <w:rPr>
              <w:rFonts w:hint="eastAsia"/>
            </w:rPr>
            <w:delText>若無法</w:delText>
          </w:r>
        </w:del>
      </w:ins>
      <w:ins w:id="624" w:author="王奎元資訊部資訊安全處" w:date="2025-03-13T09:30:00Z">
        <w:r w:rsidR="007E61F2" w:rsidRPr="00D8645D">
          <w:rPr>
            <w:rFonts w:hint="eastAsia"/>
          </w:rPr>
          <w:t>需</w:t>
        </w:r>
      </w:ins>
      <w:ins w:id="625" w:author="施雷蜀華資訊部策略發展處" w:date="2023-12-20T13:52:00Z">
        <w:r w:rsidR="0099080D" w:rsidRPr="00D8645D">
          <w:rPr>
            <w:rFonts w:hint="eastAsia"/>
          </w:rPr>
          <w:t>提出</w:t>
        </w:r>
      </w:ins>
      <w:ins w:id="626" w:author="王奎元資訊部資訊安全處" w:date="2025-04-29T14:09:00Z">
        <w:r w:rsidR="00956585" w:rsidRPr="00D8645D">
          <w:rPr>
            <w:rPrChange w:id="627" w:author="王奎元資訊部資訊安全處" w:date="2025-07-04T16:44:00Z" w16du:dateUtc="2025-07-04T08:44:00Z">
              <w:rPr>
                <w:color w:val="FF0000"/>
              </w:rPr>
            </w:rPrChange>
          </w:rPr>
          <w:t>程式碼掃描或黑箱測試檢測證明</w:t>
        </w:r>
      </w:ins>
      <w:ins w:id="628" w:author="施雷蜀華資訊部策略發展處" w:date="2023-12-20T13:52:00Z">
        <w:del w:id="629" w:author="王奎元資訊部資訊安全處" w:date="2025-04-29T14:09:00Z">
          <w:r w:rsidR="0099080D" w:rsidRPr="00D8645D" w:rsidDel="00956585">
            <w:rPr>
              <w:rFonts w:hint="eastAsia"/>
            </w:rPr>
            <w:delText>原始</w:delText>
          </w:r>
        </w:del>
      </w:ins>
      <w:ins w:id="630" w:author="施雷蜀華資訊部策略發展處" w:date="2023-12-20T13:53:00Z">
        <w:del w:id="631" w:author="王奎元資訊部資訊安全處" w:date="2025-04-29T14:09:00Z">
          <w:r w:rsidR="0099080D" w:rsidRPr="00D8645D" w:rsidDel="00956585">
            <w:rPr>
              <w:rFonts w:hint="eastAsia"/>
            </w:rPr>
            <w:delText>碼檢測結果</w:delText>
          </w:r>
        </w:del>
        <w:del w:id="632" w:author="王奎元資訊部資訊安全處" w:date="2025-03-13T09:31:00Z">
          <w:r w:rsidR="0099080D" w:rsidRPr="00D8645D" w:rsidDel="007E61F2">
            <w:rPr>
              <w:rFonts w:hint="eastAsia"/>
            </w:rPr>
            <w:delText>，則需提供資安聲明書</w:delText>
          </w:r>
        </w:del>
        <w:r w:rsidR="0099080D" w:rsidRPr="00D8645D">
          <w:rPr>
            <w:rFonts w:hint="eastAsia"/>
          </w:rPr>
          <w:t>，確保其上線資訊安全品筫。</w:t>
        </w:r>
      </w:ins>
    </w:p>
    <w:p w14:paraId="37C49587" w14:textId="63A83494" w:rsidR="00040591" w:rsidRPr="00200E9E" w:rsidRDefault="00040591" w:rsidP="00040591">
      <w:pPr>
        <w:pStyle w:val="6"/>
        <w:tabs>
          <w:tab w:val="clear" w:pos="2999"/>
        </w:tabs>
        <w:ind w:leftChars="700" w:left="2160" w:hangingChars="200" w:hanging="480"/>
        <w:rPr>
          <w:rPrChange w:id="633" w:author="王奎元資訊部策略發展處" w:date="2023-08-21T13:56:00Z">
            <w:rPr>
              <w:color w:val="FF0000"/>
            </w:rPr>
          </w:rPrChange>
        </w:rPr>
      </w:pPr>
      <w:bookmarkStart w:id="634" w:name="_Hlk153973836"/>
      <w:r w:rsidRPr="00200E9E">
        <w:rPr>
          <w:rFonts w:hint="eastAsia"/>
          <w:rPrChange w:id="635" w:author="王奎元資訊部策略發展處" w:date="2023-08-21T13:56:00Z">
            <w:rPr>
              <w:rFonts w:hint="eastAsia"/>
              <w:color w:val="FF0000"/>
            </w:rPr>
          </w:rPrChange>
        </w:rPr>
        <w:t>如有異動第三方函式庫，</w:t>
      </w:r>
      <w:r w:rsidR="002B58F6" w:rsidRPr="00200E9E">
        <w:rPr>
          <w:rFonts w:hint="eastAsia"/>
          <w:rPrChange w:id="636" w:author="王奎元資訊部策略發展處" w:date="2023-08-21T13:56:00Z">
            <w:rPr>
              <w:rFonts w:hint="eastAsia"/>
              <w:color w:val="FF0000"/>
            </w:rPr>
          </w:rPrChange>
        </w:rPr>
        <w:t>應檢附第三方函式庫清單及異動項目之風險評估紀錄。</w:t>
      </w:r>
    </w:p>
    <w:bookmarkEnd w:id="634"/>
    <w:p w14:paraId="347C62FE" w14:textId="77777777" w:rsidR="00C20AE4" w:rsidRPr="00200E9E" w:rsidRDefault="00C20AE4" w:rsidP="00C20AE4">
      <w:pPr>
        <w:pStyle w:val="5"/>
        <w:tabs>
          <w:tab w:val="clear" w:pos="2269"/>
        </w:tabs>
        <w:ind w:leftChars="600" w:left="1680" w:hangingChars="100" w:hanging="240"/>
      </w:pPr>
      <w:r w:rsidRPr="00200E9E">
        <w:rPr>
          <w:rFonts w:hint="eastAsia"/>
        </w:rPr>
        <w:t>上線測試人員簽核</w:t>
      </w:r>
    </w:p>
    <w:p w14:paraId="0DD0A514" w14:textId="75EC9E95" w:rsidR="00A05C37" w:rsidRPr="00200E9E" w:rsidRDefault="00C20AE4" w:rsidP="00A05C37">
      <w:pPr>
        <w:pStyle w:val="5"/>
        <w:numPr>
          <w:ilvl w:val="0"/>
          <w:numId w:val="0"/>
        </w:numPr>
        <w:ind w:left="1680"/>
      </w:pPr>
      <w:r w:rsidRPr="00200E9E">
        <w:rPr>
          <w:rFonts w:hint="eastAsia"/>
        </w:rPr>
        <w:t>確認完成測試項目後，上線測試人員將相關測試紀錄附於</w:t>
      </w:r>
      <w:r w:rsidR="00EA121B" w:rsidRPr="00200E9E">
        <w:rPr>
          <w:rFonts w:hint="eastAsia"/>
        </w:rPr>
        <w:t>《</w:t>
      </w:r>
      <w:del w:id="637" w:author="王奎元資訊部策略發展處" w:date="2024-01-23T17:32:00Z">
        <w:r w:rsidR="00EA121B" w:rsidRPr="00200E9E" w:rsidDel="00104460">
          <w:rPr>
            <w:rFonts w:hint="eastAsia"/>
          </w:rPr>
          <w:delText>SO-08-001-F03_</w:delText>
        </w:r>
      </w:del>
      <w:r w:rsidR="00EA121B" w:rsidRPr="00200E9E">
        <w:rPr>
          <w:rFonts w:hint="eastAsia"/>
        </w:rPr>
        <w:t>上線異動申請書》</w:t>
      </w:r>
      <w:r w:rsidRPr="00200E9E">
        <w:rPr>
          <w:rFonts w:hint="eastAsia"/>
        </w:rPr>
        <w:t>後進行簽核，並經測試人員科主管核准。</w:t>
      </w:r>
    </w:p>
    <w:p w14:paraId="2FC886D1" w14:textId="77777777" w:rsidR="00C20AE4" w:rsidRPr="00200E9E" w:rsidRDefault="00C20AE4" w:rsidP="00C20AE4">
      <w:pPr>
        <w:pStyle w:val="5"/>
        <w:tabs>
          <w:tab w:val="clear" w:pos="2269"/>
        </w:tabs>
        <w:ind w:leftChars="600" w:left="1680" w:hangingChars="100" w:hanging="240"/>
      </w:pPr>
      <w:r w:rsidRPr="00200E9E">
        <w:rPr>
          <w:rFonts w:hint="eastAsia"/>
        </w:rPr>
        <w:t>上線提出者處主管核准</w:t>
      </w:r>
    </w:p>
    <w:p w14:paraId="3AE8CEFA" w14:textId="77777777" w:rsidR="00C20AE4" w:rsidRPr="00200E9E" w:rsidRDefault="00C20AE4" w:rsidP="00A05C37">
      <w:pPr>
        <w:pStyle w:val="5"/>
        <w:numPr>
          <w:ilvl w:val="0"/>
          <w:numId w:val="0"/>
        </w:numPr>
        <w:ind w:left="1680"/>
      </w:pPr>
      <w:r w:rsidRPr="00200E9E">
        <w:rPr>
          <w:rFonts w:hint="eastAsia"/>
        </w:rPr>
        <w:t>上線測試主管於確認測試完成後，由上線提出者處主管確認申請書內容進行簽核。</w:t>
      </w:r>
    </w:p>
    <w:p w14:paraId="10591880" w14:textId="77777777" w:rsidR="00C20AE4" w:rsidRPr="00E063F9" w:rsidRDefault="00C20AE4" w:rsidP="00C20AE4">
      <w:pPr>
        <w:pStyle w:val="5"/>
        <w:tabs>
          <w:tab w:val="clear" w:pos="2269"/>
        </w:tabs>
        <w:ind w:leftChars="600" w:left="1680" w:hangingChars="100" w:hanging="240"/>
      </w:pPr>
      <w:r w:rsidRPr="00E063F9">
        <w:rPr>
          <w:rFonts w:hint="eastAsia"/>
        </w:rPr>
        <w:t>變更需求提出者簽核</w:t>
      </w:r>
    </w:p>
    <w:p w14:paraId="450DAB82" w14:textId="0344E056" w:rsidR="00C20AE4" w:rsidRPr="00E063F9" w:rsidRDefault="00C20AE4" w:rsidP="00A05C37">
      <w:pPr>
        <w:pStyle w:val="5"/>
        <w:numPr>
          <w:ilvl w:val="0"/>
          <w:numId w:val="0"/>
        </w:numPr>
        <w:ind w:left="1680"/>
      </w:pPr>
      <w:r w:rsidRPr="00E063F9">
        <w:rPr>
          <w:rFonts w:hint="eastAsia"/>
        </w:rPr>
        <w:t>變更需求提出者應確認測試無誤後，簽核</w:t>
      </w:r>
      <w:r w:rsidR="00EA121B" w:rsidRPr="00E063F9">
        <w:rPr>
          <w:rFonts w:hint="eastAsia"/>
        </w:rPr>
        <w:t>《</w:t>
      </w:r>
      <w:del w:id="638" w:author="王奎元資訊部策略發展處" w:date="2024-01-23T17:32:00Z">
        <w:r w:rsidR="00EA121B" w:rsidRPr="00E063F9" w:rsidDel="00104460">
          <w:rPr>
            <w:rFonts w:hint="eastAsia"/>
          </w:rPr>
          <w:delText>SO-08-001-F03_</w:delText>
        </w:r>
      </w:del>
      <w:r w:rsidR="00EA121B" w:rsidRPr="00E063F9">
        <w:rPr>
          <w:rFonts w:hint="eastAsia"/>
        </w:rPr>
        <w:t>上線異動申請書》</w:t>
      </w:r>
      <w:r w:rsidRPr="00E063F9">
        <w:rPr>
          <w:rFonts w:hint="eastAsia"/>
        </w:rPr>
        <w:t>。</w:t>
      </w:r>
    </w:p>
    <w:p w14:paraId="38797F3B" w14:textId="77777777" w:rsidR="00C20AE4" w:rsidRPr="00E063F9" w:rsidRDefault="00C20AE4" w:rsidP="00C20AE4">
      <w:pPr>
        <w:pStyle w:val="4"/>
        <w:tabs>
          <w:tab w:val="clear" w:pos="1985"/>
        </w:tabs>
        <w:ind w:leftChars="450" w:left="1560" w:hangingChars="200" w:hanging="480"/>
      </w:pPr>
      <w:r w:rsidRPr="00E063F9">
        <w:rPr>
          <w:rFonts w:hint="eastAsia"/>
        </w:rPr>
        <w:t>上線前準備工作</w:t>
      </w:r>
    </w:p>
    <w:p w14:paraId="2812CE94" w14:textId="77777777" w:rsidR="00C20AE4" w:rsidRPr="00E063F9" w:rsidRDefault="00C20AE4" w:rsidP="00C20AE4">
      <w:pPr>
        <w:pStyle w:val="5"/>
        <w:tabs>
          <w:tab w:val="clear" w:pos="2269"/>
        </w:tabs>
        <w:ind w:leftChars="600" w:left="1680" w:hangingChars="100" w:hanging="240"/>
      </w:pPr>
      <w:r w:rsidRPr="00E063F9">
        <w:rPr>
          <w:rFonts w:hint="eastAsia"/>
        </w:rPr>
        <w:t>上線執行人員於上線前確認完成相關簽核流程以取得上線授權，並與上線提出者作上線執行前確認。</w:t>
      </w:r>
    </w:p>
    <w:p w14:paraId="748BDCED" w14:textId="77777777" w:rsidR="00C20AE4" w:rsidRPr="00E063F9" w:rsidRDefault="00C20AE4" w:rsidP="00C20AE4">
      <w:pPr>
        <w:pStyle w:val="5"/>
        <w:tabs>
          <w:tab w:val="clear" w:pos="2269"/>
        </w:tabs>
        <w:ind w:leftChars="600" w:left="1680" w:hangingChars="100" w:hanging="240"/>
      </w:pPr>
      <w:r w:rsidRPr="00E063F9">
        <w:rPr>
          <w:rFonts w:hint="eastAsia"/>
        </w:rPr>
        <w:t>如預計上線日期因需求改變時，待上線提出者通知再行上線，未改變則於預計上線日當天執行上線工作。</w:t>
      </w:r>
    </w:p>
    <w:p w14:paraId="34A77625" w14:textId="77777777" w:rsidR="00C20AE4" w:rsidRPr="00E063F9" w:rsidRDefault="00C20AE4" w:rsidP="00C20AE4">
      <w:pPr>
        <w:pStyle w:val="4"/>
        <w:tabs>
          <w:tab w:val="clear" w:pos="1985"/>
        </w:tabs>
        <w:ind w:leftChars="450" w:left="1560" w:hangingChars="200" w:hanging="480"/>
      </w:pPr>
      <w:r w:rsidRPr="00E063F9">
        <w:rPr>
          <w:rFonts w:hint="eastAsia"/>
        </w:rPr>
        <w:t>上線實施與結果評估</w:t>
      </w:r>
    </w:p>
    <w:p w14:paraId="176C41A3" w14:textId="77777777" w:rsidR="00C20AE4" w:rsidRPr="00E063F9" w:rsidRDefault="00C20AE4" w:rsidP="00C20AE4">
      <w:pPr>
        <w:pStyle w:val="5"/>
        <w:tabs>
          <w:tab w:val="clear" w:pos="2269"/>
        </w:tabs>
        <w:ind w:leftChars="600" w:left="1680" w:hangingChars="100" w:hanging="240"/>
      </w:pPr>
      <w:r w:rsidRPr="00E063F9">
        <w:rPr>
          <w:rFonts w:hint="eastAsia"/>
        </w:rPr>
        <w:t>執行上線部署作業</w:t>
      </w:r>
    </w:p>
    <w:p w14:paraId="2F1EB5AD" w14:textId="17E8B96F" w:rsidR="00C20AE4" w:rsidRPr="00E063F9" w:rsidRDefault="00C20AE4" w:rsidP="00A05C37">
      <w:pPr>
        <w:pStyle w:val="5"/>
        <w:numPr>
          <w:ilvl w:val="0"/>
          <w:numId w:val="0"/>
        </w:numPr>
        <w:ind w:left="1680"/>
      </w:pPr>
      <w:r w:rsidRPr="00E063F9">
        <w:rPr>
          <w:rFonts w:hint="eastAsia"/>
        </w:rPr>
        <w:t>上線執行人員依</w:t>
      </w:r>
      <w:r w:rsidR="00EA121B" w:rsidRPr="00E063F9">
        <w:rPr>
          <w:rFonts w:hint="eastAsia"/>
        </w:rPr>
        <w:t>《</w:t>
      </w:r>
      <w:del w:id="639" w:author="王奎元資訊部策略發展處" w:date="2024-01-23T17:32:00Z">
        <w:r w:rsidR="00EA121B" w:rsidRPr="00E063F9" w:rsidDel="00104460">
          <w:rPr>
            <w:rFonts w:hint="eastAsia"/>
          </w:rPr>
          <w:delText>SO-08-001-F03_</w:delText>
        </w:r>
      </w:del>
      <w:r w:rsidR="00EA121B" w:rsidRPr="00E063F9">
        <w:rPr>
          <w:rFonts w:hint="eastAsia"/>
        </w:rPr>
        <w:t>上線異動申請書》</w:t>
      </w:r>
      <w:r w:rsidRPr="00E063F9">
        <w:rPr>
          <w:rFonts w:hint="eastAsia"/>
        </w:rPr>
        <w:t>填載內容或系統之一般上線程序，於非服務時間執行上線部署作業，並進行結果確認。凌群系統上線執行</w:t>
      </w:r>
      <w:proofErr w:type="gramStart"/>
      <w:r w:rsidRPr="00E063F9">
        <w:rPr>
          <w:rFonts w:hint="eastAsia"/>
        </w:rPr>
        <w:t>人員須產製</w:t>
      </w:r>
      <w:proofErr w:type="gramEnd"/>
      <w:r w:rsidRPr="00E063F9">
        <w:rPr>
          <w:rFonts w:hint="eastAsia"/>
        </w:rPr>
        <w:t>程式比較清單並附於</w:t>
      </w:r>
      <w:r w:rsidR="00EA121B" w:rsidRPr="00E063F9">
        <w:rPr>
          <w:rFonts w:hint="eastAsia"/>
        </w:rPr>
        <w:t>《</w:t>
      </w:r>
      <w:del w:id="640" w:author="王奎元資訊部策略發展處" w:date="2024-01-23T17:32:00Z">
        <w:r w:rsidR="00EA121B" w:rsidRPr="00E063F9" w:rsidDel="00104460">
          <w:rPr>
            <w:rFonts w:hint="eastAsia"/>
          </w:rPr>
          <w:delText>SO-08-001-F03_</w:delText>
        </w:r>
      </w:del>
      <w:r w:rsidR="00EA121B" w:rsidRPr="00E063F9">
        <w:rPr>
          <w:rFonts w:hint="eastAsia"/>
        </w:rPr>
        <w:t>上線異動申請書》</w:t>
      </w:r>
      <w:r w:rsidRPr="00E063F9">
        <w:rPr>
          <w:rFonts w:hint="eastAsia"/>
        </w:rPr>
        <w:t>中。若欲於服務時間內進行上線部署，必須依緊急上線作業流程辦理。</w:t>
      </w:r>
    </w:p>
    <w:p w14:paraId="482C6ECF" w14:textId="77777777" w:rsidR="00C20AE4" w:rsidRPr="00E063F9" w:rsidRDefault="00C20AE4" w:rsidP="00C20AE4">
      <w:pPr>
        <w:pStyle w:val="5"/>
        <w:tabs>
          <w:tab w:val="clear" w:pos="2269"/>
        </w:tabs>
        <w:ind w:leftChars="600" w:left="1680" w:hangingChars="100" w:hanging="240"/>
      </w:pPr>
      <w:r w:rsidRPr="00E063F9">
        <w:rPr>
          <w:rFonts w:hint="eastAsia"/>
        </w:rPr>
        <w:t>執行回復措施</w:t>
      </w:r>
    </w:p>
    <w:p w14:paraId="6BA3E78B" w14:textId="2AD653B2" w:rsidR="00C20AE4" w:rsidRPr="00E063F9" w:rsidRDefault="00C20AE4" w:rsidP="00A05C37">
      <w:pPr>
        <w:pStyle w:val="5"/>
        <w:numPr>
          <w:ilvl w:val="0"/>
          <w:numId w:val="0"/>
        </w:numPr>
        <w:ind w:left="1701"/>
      </w:pPr>
      <w:r w:rsidRPr="00E063F9">
        <w:rPr>
          <w:rFonts w:hint="eastAsia"/>
        </w:rPr>
        <w:lastRenderedPageBreak/>
        <w:t>上線部署作業結果異常時，上線執行人員應依</w:t>
      </w:r>
      <w:r w:rsidR="00EA121B" w:rsidRPr="00E063F9">
        <w:rPr>
          <w:rFonts w:hint="eastAsia"/>
        </w:rPr>
        <w:t>《</w:t>
      </w:r>
      <w:del w:id="641" w:author="王奎元資訊部策略發展處" w:date="2024-01-23T17:32:00Z">
        <w:r w:rsidR="00EA121B" w:rsidRPr="00E063F9" w:rsidDel="00104460">
          <w:rPr>
            <w:rFonts w:hint="eastAsia"/>
          </w:rPr>
          <w:delText>SO-08-001-F03_</w:delText>
        </w:r>
      </w:del>
      <w:r w:rsidR="00EA121B" w:rsidRPr="00E063F9">
        <w:rPr>
          <w:rFonts w:hint="eastAsia"/>
        </w:rPr>
        <w:t>上線異動申請書》</w:t>
      </w:r>
      <w:r w:rsidRPr="00E063F9">
        <w:rPr>
          <w:rFonts w:hint="eastAsia"/>
        </w:rPr>
        <w:t>填載之復原程序執行復原措施，並將相關資訊記錄於</w:t>
      </w:r>
      <w:r w:rsidR="00EA121B" w:rsidRPr="00E063F9">
        <w:rPr>
          <w:rFonts w:hint="eastAsia"/>
        </w:rPr>
        <w:t>《</w:t>
      </w:r>
      <w:r w:rsidR="00EA121B" w:rsidRPr="00E063F9">
        <w:rPr>
          <w:rFonts w:hint="eastAsia"/>
        </w:rPr>
        <w:t>SO-08-001-F03_</w:t>
      </w:r>
      <w:r w:rsidR="00EA121B" w:rsidRPr="00E063F9">
        <w:rPr>
          <w:rFonts w:hint="eastAsia"/>
        </w:rPr>
        <w:t>上線異動申請書》</w:t>
      </w:r>
      <w:r w:rsidRPr="00E063F9">
        <w:rPr>
          <w:rFonts w:hint="eastAsia"/>
        </w:rPr>
        <w:t>。</w:t>
      </w:r>
    </w:p>
    <w:p w14:paraId="09F6B25D" w14:textId="77777777" w:rsidR="00C20AE4" w:rsidRPr="00E063F9" w:rsidRDefault="00C20AE4" w:rsidP="00C20AE4">
      <w:pPr>
        <w:pStyle w:val="5"/>
        <w:tabs>
          <w:tab w:val="clear" w:pos="2269"/>
        </w:tabs>
        <w:ind w:leftChars="600" w:left="1680" w:hangingChars="100" w:hanging="240"/>
      </w:pPr>
      <w:r w:rsidRPr="00E063F9">
        <w:rPr>
          <w:rFonts w:hint="eastAsia"/>
        </w:rPr>
        <w:t>程式進館作業</w:t>
      </w:r>
    </w:p>
    <w:p w14:paraId="58255ECB" w14:textId="68A823D3" w:rsidR="00C20AE4" w:rsidRPr="00200E9E" w:rsidRDefault="00C20AE4" w:rsidP="00A05C37">
      <w:pPr>
        <w:pStyle w:val="5"/>
        <w:numPr>
          <w:ilvl w:val="0"/>
          <w:numId w:val="0"/>
        </w:numPr>
        <w:ind w:left="1680"/>
      </w:pPr>
      <w:r w:rsidRPr="00E063F9">
        <w:rPr>
          <w:rFonts w:hint="eastAsia"/>
        </w:rPr>
        <w:t>上線部署作業完畢後，上線執行人員依上線部署異動之程式清單執行進館作業為次一工作日務必完</w:t>
      </w:r>
      <w:r w:rsidRPr="00200E9E">
        <w:rPr>
          <w:rFonts w:hint="eastAsia"/>
        </w:rPr>
        <w:t>成，如與</w:t>
      </w:r>
      <w:r w:rsidR="00EA121B" w:rsidRPr="00200E9E">
        <w:rPr>
          <w:rFonts w:hint="eastAsia"/>
        </w:rPr>
        <w:t>《</w:t>
      </w:r>
      <w:del w:id="642" w:author="王奎元資訊部策略發展處" w:date="2024-01-23T17:32:00Z">
        <w:r w:rsidR="00EA121B" w:rsidRPr="00200E9E" w:rsidDel="00104460">
          <w:rPr>
            <w:rFonts w:hint="eastAsia"/>
          </w:rPr>
          <w:delText>SO-08-001-F03_</w:delText>
        </w:r>
      </w:del>
      <w:r w:rsidR="00EA121B" w:rsidRPr="00200E9E">
        <w:rPr>
          <w:rFonts w:hint="eastAsia"/>
        </w:rPr>
        <w:t>上線異動申請書》</w:t>
      </w:r>
      <w:r w:rsidRPr="00200E9E">
        <w:rPr>
          <w:rFonts w:hint="eastAsia"/>
        </w:rPr>
        <w:t>填載內容不同，須將差異記錄於</w:t>
      </w:r>
      <w:r w:rsidR="00EA121B" w:rsidRPr="00200E9E">
        <w:rPr>
          <w:rFonts w:hint="eastAsia"/>
        </w:rPr>
        <w:t>《</w:t>
      </w:r>
      <w:del w:id="643" w:author="王奎元資訊部策略發展處" w:date="2024-01-23T17:32:00Z">
        <w:r w:rsidR="00EA121B" w:rsidRPr="00200E9E" w:rsidDel="00104460">
          <w:rPr>
            <w:rFonts w:hint="eastAsia"/>
          </w:rPr>
          <w:delText>SO-08-001-F03_</w:delText>
        </w:r>
      </w:del>
      <w:r w:rsidR="00EA121B" w:rsidRPr="00200E9E">
        <w:rPr>
          <w:rFonts w:hint="eastAsia"/>
        </w:rPr>
        <w:t>上線異動申請書》</w:t>
      </w:r>
      <w:r w:rsidRPr="00200E9E">
        <w:rPr>
          <w:rFonts w:hint="eastAsia"/>
        </w:rPr>
        <w:t>。進館人員應至少保留前二個版本</w:t>
      </w:r>
      <w:r w:rsidR="00F113A3" w:rsidRPr="00200E9E">
        <w:rPr>
          <w:rFonts w:hint="eastAsia"/>
          <w:rPrChange w:id="644" w:author="王奎元資訊部策略發展處" w:date="2023-08-21T13:56:00Z">
            <w:rPr>
              <w:rFonts w:hint="eastAsia"/>
              <w:color w:val="FF0000"/>
            </w:rPr>
          </w:rPrChange>
        </w:rPr>
        <w:t>之程式</w:t>
      </w:r>
      <w:r w:rsidRPr="00200E9E">
        <w:rPr>
          <w:rFonts w:hint="eastAsia"/>
        </w:rPr>
        <w:t>。</w:t>
      </w:r>
    </w:p>
    <w:p w14:paraId="2CB276C0" w14:textId="77777777" w:rsidR="00022E57" w:rsidRPr="00200E9E" w:rsidRDefault="00022E57" w:rsidP="00022E57">
      <w:pPr>
        <w:pStyle w:val="4"/>
        <w:tabs>
          <w:tab w:val="clear" w:pos="1985"/>
        </w:tabs>
        <w:ind w:leftChars="450" w:left="1560" w:hangingChars="200" w:hanging="480"/>
      </w:pPr>
      <w:r w:rsidRPr="00200E9E">
        <w:rPr>
          <w:rFonts w:hint="eastAsia"/>
        </w:rPr>
        <w:t>行動</w:t>
      </w:r>
      <w:r w:rsidRPr="00200E9E">
        <w:rPr>
          <w:rFonts w:hint="eastAsia"/>
        </w:rPr>
        <w:t>APP</w:t>
      </w:r>
      <w:r w:rsidRPr="00200E9E">
        <w:rPr>
          <w:rFonts w:hint="eastAsia"/>
        </w:rPr>
        <w:t>程式上線部署</w:t>
      </w:r>
    </w:p>
    <w:p w14:paraId="558277E5" w14:textId="4A18D670" w:rsidR="00093A6A" w:rsidRPr="00E063F9" w:rsidRDefault="008F1047" w:rsidP="00093A6A">
      <w:pPr>
        <w:pStyle w:val="5"/>
        <w:tabs>
          <w:tab w:val="clear" w:pos="2269"/>
        </w:tabs>
        <w:ind w:leftChars="600" w:left="1680" w:hangingChars="100" w:hanging="240"/>
        <w:rPr>
          <w:rFonts w:ascii="標楷體" w:hAnsi="標楷體"/>
        </w:rPr>
      </w:pPr>
      <w:r w:rsidRPr="00E063F9">
        <w:rPr>
          <w:rFonts w:hint="eastAsia"/>
        </w:rPr>
        <w:t>行動</w:t>
      </w:r>
      <w:r w:rsidRPr="00E063F9">
        <w:rPr>
          <w:rFonts w:hint="eastAsia"/>
        </w:rPr>
        <w:t>APP</w:t>
      </w:r>
      <w:r w:rsidR="00093A6A" w:rsidRPr="00E063F9">
        <w:rPr>
          <w:rFonts w:hint="eastAsia"/>
        </w:rPr>
        <w:t>首次發布或權限變動前，</w:t>
      </w:r>
      <w:r w:rsidR="0011316C" w:rsidRPr="00E063F9">
        <w:rPr>
          <w:rFonts w:hint="eastAsia"/>
        </w:rPr>
        <w:t>上線提出者</w:t>
      </w:r>
      <w:r w:rsidR="00093A6A" w:rsidRPr="00E063F9">
        <w:rPr>
          <w:rFonts w:hint="eastAsia"/>
        </w:rPr>
        <w:t>填寫《</w:t>
      </w:r>
      <w:del w:id="645" w:author="王奎元資訊部策略發展處" w:date="2024-01-23T17:32:00Z">
        <w:r w:rsidR="00093A6A" w:rsidRPr="00E063F9" w:rsidDel="00104460">
          <w:rPr>
            <w:rFonts w:hint="eastAsia"/>
          </w:rPr>
          <w:delText>SO-08-001-F03_</w:delText>
        </w:r>
      </w:del>
      <w:r w:rsidR="00093A6A" w:rsidRPr="00E063F9">
        <w:rPr>
          <w:rFonts w:hint="eastAsia"/>
        </w:rPr>
        <w:t>上線異動申請書》</w:t>
      </w:r>
      <w:proofErr w:type="gramStart"/>
      <w:r w:rsidR="00093A6A" w:rsidRPr="00E063F9">
        <w:rPr>
          <w:rFonts w:hint="eastAsia"/>
        </w:rPr>
        <w:t>時應勾選</w:t>
      </w:r>
      <w:proofErr w:type="gramEnd"/>
      <w:r w:rsidR="00093A6A" w:rsidRPr="00E063F9">
        <w:rPr>
          <w:rFonts w:ascii="標楷體" w:hAnsi="標楷體" w:hint="eastAsia"/>
        </w:rPr>
        <w:t>「首次上線」或「權限異動」，表單流程</w:t>
      </w:r>
      <w:proofErr w:type="gramStart"/>
      <w:r w:rsidR="00093A6A" w:rsidRPr="00E063F9">
        <w:rPr>
          <w:rFonts w:ascii="標楷體" w:hAnsi="標楷體" w:hint="eastAsia"/>
        </w:rPr>
        <w:t>將加會法令</w:t>
      </w:r>
      <w:proofErr w:type="gramEnd"/>
      <w:r w:rsidR="00093A6A" w:rsidRPr="00E063F9">
        <w:rPr>
          <w:rFonts w:ascii="標楷體" w:hAnsi="標楷體" w:hint="eastAsia"/>
        </w:rPr>
        <w:t>遵循</w:t>
      </w:r>
      <w:r w:rsidR="000A2027" w:rsidRPr="00E063F9">
        <w:rPr>
          <w:rFonts w:ascii="標楷體" w:hAnsi="標楷體" w:hint="eastAsia"/>
        </w:rPr>
        <w:t>人員</w:t>
      </w:r>
      <w:proofErr w:type="gramStart"/>
      <w:r w:rsidR="00093A6A" w:rsidRPr="00E063F9">
        <w:rPr>
          <w:rFonts w:ascii="標楷體" w:hAnsi="標楷體" w:hint="eastAsia"/>
        </w:rPr>
        <w:t>及資安人員</w:t>
      </w:r>
      <w:proofErr w:type="gramEnd"/>
      <w:r w:rsidRPr="00E063F9">
        <w:rPr>
          <w:rFonts w:ascii="標楷體" w:hAnsi="標楷體" w:hint="eastAsia"/>
        </w:rPr>
        <w:t>，待核准後才能進行後續上線作業。</w:t>
      </w:r>
    </w:p>
    <w:p w14:paraId="39C333BE" w14:textId="77777777" w:rsidR="00255D3B" w:rsidRPr="00AE3CD3" w:rsidRDefault="00255D3B" w:rsidP="00A05C37">
      <w:pPr>
        <w:pStyle w:val="5"/>
        <w:tabs>
          <w:tab w:val="clear" w:pos="2269"/>
        </w:tabs>
        <w:ind w:leftChars="600" w:left="1680" w:hangingChars="100" w:hanging="240"/>
      </w:pPr>
      <w:r w:rsidRPr="00E063F9">
        <w:rPr>
          <w:rFonts w:hint="eastAsia"/>
        </w:rPr>
        <w:t>上線執行人員將</w:t>
      </w:r>
      <w:r w:rsidR="00632CFB" w:rsidRPr="00E063F9">
        <w:rPr>
          <w:rFonts w:hint="eastAsia"/>
        </w:rPr>
        <w:t>行動</w:t>
      </w:r>
      <w:r w:rsidR="00632CFB" w:rsidRPr="00E063F9">
        <w:rPr>
          <w:rFonts w:hint="eastAsia"/>
        </w:rPr>
        <w:t>APP</w:t>
      </w:r>
      <w:r w:rsidRPr="00E063F9">
        <w:rPr>
          <w:rFonts w:hint="eastAsia"/>
        </w:rPr>
        <w:t>程式包版，檔案上傳至</w:t>
      </w:r>
      <w:r w:rsidRPr="00E063F9">
        <w:rPr>
          <w:rFonts w:hint="eastAsia"/>
        </w:rPr>
        <w:t>Google P</w:t>
      </w:r>
      <w:r w:rsidRPr="00E063F9">
        <w:t>lay</w:t>
      </w:r>
      <w:r w:rsidRPr="00E063F9">
        <w:rPr>
          <w:rFonts w:hint="eastAsia"/>
        </w:rPr>
        <w:t>或</w:t>
      </w:r>
      <w:r w:rsidRPr="00E063F9">
        <w:rPr>
          <w:rFonts w:hint="eastAsia"/>
        </w:rPr>
        <w:t xml:space="preserve">iOS APP </w:t>
      </w:r>
      <w:r w:rsidRPr="00AE3CD3">
        <w:rPr>
          <w:rFonts w:hint="eastAsia"/>
        </w:rPr>
        <w:t>Store</w:t>
      </w:r>
      <w:r w:rsidRPr="00AE3CD3">
        <w:rPr>
          <w:rFonts w:hint="eastAsia"/>
        </w:rPr>
        <w:t>後，提供開發人員或測試人員進行測試。</w:t>
      </w:r>
    </w:p>
    <w:p w14:paraId="10A4D824" w14:textId="0C27E95D" w:rsidR="00255D3B" w:rsidRPr="00AE3CD3" w:rsidRDefault="00255D3B" w:rsidP="00255D3B">
      <w:pPr>
        <w:pStyle w:val="5"/>
        <w:tabs>
          <w:tab w:val="clear" w:pos="2269"/>
        </w:tabs>
        <w:ind w:leftChars="600" w:left="1680" w:hangingChars="100" w:hanging="240"/>
      </w:pPr>
      <w:r w:rsidRPr="00AE3CD3">
        <w:rPr>
          <w:rFonts w:hint="eastAsia"/>
        </w:rPr>
        <w:t>上線部署作業依上述第六章第二節第七點之作業程序進行。</w:t>
      </w:r>
    </w:p>
    <w:p w14:paraId="1F04A7EF" w14:textId="38AD1B98" w:rsidR="00255D3B" w:rsidRPr="00E063F9" w:rsidRDefault="00255D3B" w:rsidP="00A05C37">
      <w:pPr>
        <w:pStyle w:val="5"/>
        <w:tabs>
          <w:tab w:val="clear" w:pos="2269"/>
        </w:tabs>
        <w:ind w:leftChars="600" w:left="1680" w:hangingChars="100" w:hanging="240"/>
      </w:pPr>
      <w:r w:rsidRPr="00E063F9">
        <w:rPr>
          <w:rFonts w:hint="eastAsia"/>
        </w:rPr>
        <w:t>待</w:t>
      </w:r>
      <w:r w:rsidR="0011316C" w:rsidRPr="00E063F9">
        <w:rPr>
          <w:rFonts w:hint="eastAsia"/>
        </w:rPr>
        <w:t>上線提出者</w:t>
      </w:r>
      <w:r w:rsidRPr="00E063F9">
        <w:rPr>
          <w:rFonts w:hint="eastAsia"/>
        </w:rPr>
        <w:t>或</w:t>
      </w:r>
      <w:r w:rsidR="0011316C" w:rsidRPr="00E063F9">
        <w:rPr>
          <w:rFonts w:hint="eastAsia"/>
        </w:rPr>
        <w:t>上線測試人員</w:t>
      </w:r>
      <w:r w:rsidRPr="00E063F9">
        <w:rPr>
          <w:rFonts w:hint="eastAsia"/>
        </w:rPr>
        <w:t>通知測試完成後，上線執行人員將行動</w:t>
      </w:r>
      <w:r w:rsidRPr="00E063F9">
        <w:rPr>
          <w:rFonts w:hint="eastAsia"/>
        </w:rPr>
        <w:t>APP</w:t>
      </w:r>
      <w:r w:rsidRPr="00E063F9">
        <w:rPr>
          <w:rFonts w:hint="eastAsia"/>
        </w:rPr>
        <w:t>進行發佈並對外提供正式使用。</w:t>
      </w:r>
    </w:p>
    <w:p w14:paraId="10AB40E9" w14:textId="77777777" w:rsidR="00C20AE4" w:rsidRPr="00E063F9" w:rsidRDefault="00C20AE4" w:rsidP="00C20AE4">
      <w:pPr>
        <w:pStyle w:val="4"/>
        <w:tabs>
          <w:tab w:val="clear" w:pos="1985"/>
        </w:tabs>
        <w:ind w:leftChars="450" w:left="1560" w:hangingChars="200" w:hanging="480"/>
      </w:pPr>
      <w:r w:rsidRPr="00E063F9">
        <w:rPr>
          <w:rFonts w:hint="eastAsia"/>
        </w:rPr>
        <w:t>緊急上線作業流程</w:t>
      </w:r>
    </w:p>
    <w:p w14:paraId="14E5F042" w14:textId="77777777" w:rsidR="00C20AE4" w:rsidRPr="00E063F9" w:rsidRDefault="00C20AE4" w:rsidP="00C20AE4">
      <w:pPr>
        <w:pStyle w:val="5"/>
        <w:tabs>
          <w:tab w:val="clear" w:pos="2269"/>
        </w:tabs>
        <w:ind w:leftChars="600" w:left="1680" w:hangingChars="100" w:hanging="240"/>
      </w:pPr>
      <w:r w:rsidRPr="00E063F9">
        <w:rPr>
          <w:rFonts w:hint="eastAsia"/>
        </w:rPr>
        <w:t>上線規劃與審核</w:t>
      </w:r>
    </w:p>
    <w:p w14:paraId="543EBDA3" w14:textId="1B87F1D9" w:rsidR="00C20AE4" w:rsidRPr="00E063F9" w:rsidRDefault="00C20AE4" w:rsidP="00C20AE4">
      <w:pPr>
        <w:pStyle w:val="5"/>
        <w:tabs>
          <w:tab w:val="clear" w:pos="2269"/>
        </w:tabs>
        <w:ind w:leftChars="600" w:left="1680" w:hangingChars="100" w:hanging="240"/>
      </w:pPr>
      <w:r w:rsidRPr="00E063F9">
        <w:rPr>
          <w:rFonts w:hint="eastAsia"/>
        </w:rPr>
        <w:t>緊急情況下，上線提出者須立即執行上線部署作業時，得向維運處主管及開發單位主管口頭報告並取得授權後，通知上線執行人員執行上線部署作業。緊急上線作業應依緊急進館作業進行，</w:t>
      </w:r>
      <w:proofErr w:type="gramStart"/>
      <w:r w:rsidRPr="00E063F9">
        <w:rPr>
          <w:rFonts w:hint="eastAsia"/>
        </w:rPr>
        <w:t>惟先進行</w:t>
      </w:r>
      <w:proofErr w:type="gramEnd"/>
      <w:r w:rsidRPr="00E063F9">
        <w:rPr>
          <w:rFonts w:hint="eastAsia"/>
        </w:rPr>
        <w:t>實際上線部署，再於緊急上線實施完成後補齊</w:t>
      </w:r>
      <w:r w:rsidR="00EA121B" w:rsidRPr="00E063F9">
        <w:rPr>
          <w:rFonts w:hint="eastAsia"/>
        </w:rPr>
        <w:t>《</w:t>
      </w:r>
      <w:del w:id="646" w:author="王奎元資訊部策略發展處" w:date="2024-01-23T17:32:00Z">
        <w:r w:rsidR="00EA121B" w:rsidRPr="00E063F9" w:rsidDel="00104460">
          <w:rPr>
            <w:rFonts w:hint="eastAsia"/>
          </w:rPr>
          <w:delText>SO-08-001-F03_</w:delText>
        </w:r>
      </w:del>
      <w:r w:rsidR="00EA121B" w:rsidRPr="00E063F9">
        <w:rPr>
          <w:rFonts w:hint="eastAsia"/>
        </w:rPr>
        <w:t>上線異動申請書》</w:t>
      </w:r>
      <w:r w:rsidRPr="00E063F9">
        <w:rPr>
          <w:rFonts w:hint="eastAsia"/>
        </w:rPr>
        <w:t>及相關測試文件。</w:t>
      </w:r>
    </w:p>
    <w:p w14:paraId="05FDEFC2" w14:textId="77777777" w:rsidR="00C20AE4" w:rsidRPr="00E063F9" w:rsidRDefault="00C20AE4" w:rsidP="00C20AE4">
      <w:pPr>
        <w:pStyle w:val="5"/>
        <w:tabs>
          <w:tab w:val="clear" w:pos="2269"/>
        </w:tabs>
        <w:ind w:leftChars="600" w:left="1680" w:hangingChars="100" w:hanging="240"/>
      </w:pPr>
      <w:r w:rsidRPr="00E063F9">
        <w:rPr>
          <w:rFonts w:hint="eastAsia"/>
        </w:rPr>
        <w:t>上線實施、測試與結果評估</w:t>
      </w:r>
    </w:p>
    <w:p w14:paraId="79E39B46" w14:textId="77777777" w:rsidR="00C20AE4" w:rsidRPr="00E063F9" w:rsidRDefault="00C20AE4" w:rsidP="00C20AE4">
      <w:pPr>
        <w:pStyle w:val="5"/>
        <w:tabs>
          <w:tab w:val="clear" w:pos="2269"/>
        </w:tabs>
        <w:ind w:leftChars="600" w:left="1680" w:hangingChars="100" w:hanging="240"/>
      </w:pPr>
      <w:r w:rsidRPr="00E063F9">
        <w:rPr>
          <w:rFonts w:hint="eastAsia"/>
        </w:rPr>
        <w:t>依一般上線要求之作業程序辦理</w:t>
      </w:r>
    </w:p>
    <w:p w14:paraId="2BC8B64E" w14:textId="77777777" w:rsidR="00C20AE4" w:rsidRPr="00E063F9" w:rsidRDefault="00C20AE4" w:rsidP="00C20AE4">
      <w:pPr>
        <w:pStyle w:val="4"/>
        <w:tabs>
          <w:tab w:val="clear" w:pos="1985"/>
        </w:tabs>
        <w:ind w:leftChars="450" w:left="1560" w:hangingChars="200" w:hanging="480"/>
      </w:pPr>
      <w:r w:rsidRPr="00E063F9">
        <w:t>營運</w:t>
      </w:r>
      <w:r w:rsidRPr="00E063F9">
        <w:rPr>
          <w:rFonts w:hint="eastAsia"/>
        </w:rPr>
        <w:t>線上</w:t>
      </w:r>
      <w:r w:rsidRPr="00E063F9">
        <w:t>主機依廠商建議</w:t>
      </w:r>
      <w:r w:rsidRPr="00E063F9">
        <w:rPr>
          <w:rFonts w:hint="eastAsia"/>
        </w:rPr>
        <w:t>及開發人員確認後</w:t>
      </w:r>
      <w:r w:rsidRPr="00E063F9">
        <w:t>之</w:t>
      </w:r>
      <w:r w:rsidRPr="00E063F9">
        <w:t>patch</w:t>
      </w:r>
      <w:r w:rsidRPr="00E063F9">
        <w:t>強化之。</w:t>
      </w:r>
    </w:p>
    <w:p w14:paraId="4E069B23" w14:textId="77777777" w:rsidR="00C20AE4" w:rsidRPr="00E063F9" w:rsidRDefault="00C20AE4" w:rsidP="00C20AE4">
      <w:pPr>
        <w:pStyle w:val="4"/>
        <w:tabs>
          <w:tab w:val="clear" w:pos="1985"/>
        </w:tabs>
        <w:ind w:leftChars="450" w:left="1560" w:hangingChars="200" w:hanging="480"/>
      </w:pPr>
      <w:r w:rsidRPr="00E063F9">
        <w:t>應用系統變更過版之使用帳號，及權限</w:t>
      </w:r>
      <w:r w:rsidRPr="00E063F9">
        <w:rPr>
          <w:rFonts w:hint="eastAsia"/>
        </w:rPr>
        <w:t>依帳號權限管理程序</w:t>
      </w:r>
      <w:r w:rsidRPr="00E063F9">
        <w:t>規定辦理。</w:t>
      </w:r>
    </w:p>
    <w:p w14:paraId="6E7A6E85" w14:textId="77777777" w:rsidR="00C20AE4" w:rsidRPr="00E063F9" w:rsidRDefault="00C20AE4" w:rsidP="00C20AE4">
      <w:pPr>
        <w:pStyle w:val="3"/>
      </w:pPr>
      <w:r w:rsidRPr="00E063F9">
        <w:t>資料處理</w:t>
      </w:r>
    </w:p>
    <w:p w14:paraId="69EED83A" w14:textId="72170B9C" w:rsidR="00DC6B35" w:rsidRPr="00E063F9" w:rsidRDefault="00DC6B35" w:rsidP="00DC6B35">
      <w:pPr>
        <w:pStyle w:val="4"/>
        <w:tabs>
          <w:tab w:val="clear" w:pos="1985"/>
        </w:tabs>
        <w:ind w:leftChars="450" w:left="1560" w:hangingChars="200" w:hanging="480"/>
      </w:pPr>
      <w:r w:rsidRPr="00E063F9">
        <w:t>營運資料</w:t>
      </w:r>
      <w:r w:rsidRPr="00E063F9">
        <w:rPr>
          <w:rFonts w:hint="eastAsia"/>
        </w:rPr>
        <w:t>之使用應</w:t>
      </w:r>
      <w:proofErr w:type="gramStart"/>
      <w:r w:rsidRPr="00E063F9">
        <w:rPr>
          <w:rFonts w:hint="eastAsia"/>
        </w:rPr>
        <w:t>儘</w:t>
      </w:r>
      <w:proofErr w:type="gramEnd"/>
      <w:r w:rsidRPr="00E063F9">
        <w:rPr>
          <w:rFonts w:hint="eastAsia"/>
        </w:rPr>
        <w:t>可能提供系統介面依使用者權限使用</w:t>
      </w:r>
      <w:r w:rsidRPr="00E063F9">
        <w:t>，</w:t>
      </w:r>
      <w:r w:rsidRPr="00E063F9">
        <w:rPr>
          <w:rFonts w:hint="eastAsia"/>
        </w:rPr>
        <w:t>如為臨時統計或分析資料應由需求單位提出《</w:t>
      </w:r>
      <w:del w:id="647" w:author="王奎元資訊部策略發展處" w:date="2024-01-23T17:32:00Z">
        <w:r w:rsidRPr="00E063F9" w:rsidDel="00104460">
          <w:rPr>
            <w:rFonts w:hint="eastAsia"/>
          </w:rPr>
          <w:delText>SO-O8-001-F01_</w:delText>
        </w:r>
      </w:del>
      <w:r w:rsidRPr="00E063F9">
        <w:rPr>
          <w:rFonts w:hint="eastAsia"/>
        </w:rPr>
        <w:t>需求申請單</w:t>
      </w:r>
      <w:r w:rsidRPr="00E063F9">
        <w:t>》</w:t>
      </w:r>
      <w:r w:rsidRPr="00E063F9">
        <w:rPr>
          <w:rFonts w:hint="eastAsia"/>
        </w:rPr>
        <w:t>經該部門主管同意後</w:t>
      </w:r>
      <w:r w:rsidRPr="00E063F9">
        <w:t>依公司相關規範處理。</w:t>
      </w:r>
    </w:p>
    <w:p w14:paraId="0AEA2947" w14:textId="77777777" w:rsidR="001814C7" w:rsidRPr="00E063F9" w:rsidRDefault="001814C7" w:rsidP="00C20AE4">
      <w:pPr>
        <w:pStyle w:val="4"/>
        <w:tabs>
          <w:tab w:val="clear" w:pos="1985"/>
        </w:tabs>
        <w:ind w:leftChars="450" w:left="1560" w:hangingChars="200" w:hanging="480"/>
      </w:pPr>
      <w:r w:rsidRPr="00E063F9">
        <w:rPr>
          <w:rFonts w:hint="eastAsia"/>
        </w:rPr>
        <w:t>資</w:t>
      </w:r>
      <w:r w:rsidRPr="00E063F9">
        <w:t>料異</w:t>
      </w:r>
      <w:r w:rsidRPr="00E063F9">
        <w:rPr>
          <w:rFonts w:hint="eastAsia"/>
        </w:rPr>
        <w:t>動</w:t>
      </w:r>
      <w:r w:rsidR="00A86228" w:rsidRPr="00E063F9">
        <w:rPr>
          <w:rFonts w:hint="eastAsia"/>
        </w:rPr>
        <w:t>程</w:t>
      </w:r>
      <w:r w:rsidR="00A86228" w:rsidRPr="00E063F9">
        <w:t>序</w:t>
      </w:r>
    </w:p>
    <w:p w14:paraId="543E341A" w14:textId="77777777" w:rsidR="008E2DE8" w:rsidRPr="00E063F9" w:rsidRDefault="008E2DE8" w:rsidP="00A86228">
      <w:pPr>
        <w:pStyle w:val="5"/>
        <w:tabs>
          <w:tab w:val="clear" w:pos="2269"/>
        </w:tabs>
        <w:ind w:leftChars="600" w:left="1680" w:hangingChars="100" w:hanging="240"/>
      </w:pPr>
      <w:r w:rsidRPr="00E063F9">
        <w:rPr>
          <w:rFonts w:hint="eastAsia"/>
        </w:rPr>
        <w:t>正</w:t>
      </w:r>
      <w:r w:rsidRPr="00E063F9">
        <w:t>常</w:t>
      </w:r>
      <w:r w:rsidR="00A86228" w:rsidRPr="00E063F9">
        <w:rPr>
          <w:rFonts w:hint="eastAsia"/>
        </w:rPr>
        <w:t>資</w:t>
      </w:r>
      <w:r w:rsidR="00A86228" w:rsidRPr="00E063F9">
        <w:t>料</w:t>
      </w:r>
      <w:r w:rsidR="00A86228" w:rsidRPr="00E063F9">
        <w:rPr>
          <w:rFonts w:hint="eastAsia"/>
        </w:rPr>
        <w:t>異</w:t>
      </w:r>
      <w:r w:rsidR="00A86228" w:rsidRPr="00E063F9">
        <w:t>動程序</w:t>
      </w:r>
      <w:r w:rsidRPr="00E063F9">
        <w:rPr>
          <w:rFonts w:hint="eastAsia"/>
        </w:rPr>
        <w:t>：</w:t>
      </w:r>
    </w:p>
    <w:p w14:paraId="7161A2D5" w14:textId="77777777" w:rsidR="00A86228" w:rsidRPr="00E063F9" w:rsidRDefault="00A86228" w:rsidP="006771AD">
      <w:pPr>
        <w:pStyle w:val="40"/>
        <w:numPr>
          <w:ilvl w:val="0"/>
          <w:numId w:val="13"/>
        </w:numPr>
        <w:ind w:leftChars="0"/>
      </w:pPr>
      <w:r w:rsidRPr="00E063F9">
        <w:rPr>
          <w:rFonts w:hint="eastAsia"/>
        </w:rPr>
        <w:t>因應資</w:t>
      </w:r>
      <w:r w:rsidRPr="00E063F9">
        <w:t>料</w:t>
      </w:r>
      <w:r w:rsidRPr="00E063F9">
        <w:rPr>
          <w:rFonts w:hint="eastAsia"/>
        </w:rPr>
        <w:t>調整或資</w:t>
      </w:r>
      <w:r w:rsidRPr="00E063F9">
        <w:t>料</w:t>
      </w:r>
      <w:r w:rsidRPr="00E063F9">
        <w:rPr>
          <w:rFonts w:hint="eastAsia"/>
        </w:rPr>
        <w:t>維護之需求，所進行的正</w:t>
      </w:r>
      <w:r w:rsidRPr="00E063F9">
        <w:t>式</w:t>
      </w:r>
      <w:r w:rsidRPr="00E063F9">
        <w:rPr>
          <w:rFonts w:hint="eastAsia"/>
        </w:rPr>
        <w:t>資料</w:t>
      </w:r>
      <w:r w:rsidRPr="00E063F9">
        <w:t>異動</w:t>
      </w:r>
      <w:r w:rsidRPr="00E063F9">
        <w:rPr>
          <w:rFonts w:hint="eastAsia"/>
        </w:rPr>
        <w:t>，除</w:t>
      </w:r>
      <w:r w:rsidR="00B03A7D" w:rsidRPr="00E063F9">
        <w:rPr>
          <w:rFonts w:hint="eastAsia"/>
        </w:rPr>
        <w:t>緊</w:t>
      </w:r>
      <w:r w:rsidR="00B03A7D" w:rsidRPr="00E063F9">
        <w:t>急</w:t>
      </w:r>
      <w:r w:rsidRPr="00E063F9">
        <w:rPr>
          <w:rFonts w:hint="eastAsia"/>
        </w:rPr>
        <w:t>情</w:t>
      </w:r>
      <w:r w:rsidRPr="00E063F9">
        <w:rPr>
          <w:rFonts w:hint="eastAsia"/>
        </w:rPr>
        <w:lastRenderedPageBreak/>
        <w:t>況，應依據與客戶協議之結果，或本公司內部決議執行。</w:t>
      </w:r>
    </w:p>
    <w:p w14:paraId="49B0B9F8" w14:textId="4E5F1136" w:rsidR="00DC6B35" w:rsidRPr="00E063F9" w:rsidRDefault="00DC6B35" w:rsidP="006771AD">
      <w:pPr>
        <w:pStyle w:val="aa"/>
        <w:numPr>
          <w:ilvl w:val="0"/>
          <w:numId w:val="13"/>
        </w:numPr>
        <w:ind w:leftChars="0"/>
        <w:rPr>
          <w:rFonts w:asciiTheme="minorHAnsi" w:eastAsia="標楷體" w:hAnsiTheme="minorHAnsi" w:cstheme="minorHAnsi"/>
        </w:rPr>
      </w:pPr>
      <w:r w:rsidRPr="00E063F9">
        <w:rPr>
          <w:rFonts w:asciiTheme="minorHAnsi" w:eastAsia="標楷體" w:hAnsiTheme="minorHAnsi" w:cstheme="minorHAnsi"/>
        </w:rPr>
        <w:t>如因人為作業疏失或程式處理異常而導致資料無法恢復，需調整正式資料使系統運作正常時，應由需求單位提出《</w:t>
      </w:r>
      <w:del w:id="648" w:author="王奎元資訊部策略發展處" w:date="2024-01-23T17:32:00Z">
        <w:r w:rsidRPr="00E063F9" w:rsidDel="00104460">
          <w:rPr>
            <w:rFonts w:asciiTheme="minorHAnsi" w:eastAsia="標楷體" w:hAnsiTheme="minorHAnsi" w:cstheme="minorHAnsi"/>
          </w:rPr>
          <w:delText>SO-O8-001-F01_</w:delText>
        </w:r>
      </w:del>
      <w:r w:rsidRPr="00E063F9">
        <w:rPr>
          <w:rFonts w:asciiTheme="minorHAnsi" w:eastAsia="標楷體" w:hAnsiTheme="minorHAnsi" w:cstheme="minorHAnsi"/>
        </w:rPr>
        <w:t>需求申請單》經該部門主管同意，由開發人員依需求</w:t>
      </w:r>
      <w:r w:rsidRPr="00200E9E">
        <w:rPr>
          <w:rFonts w:asciiTheme="minorHAnsi" w:eastAsia="標楷體" w:hAnsiTheme="minorHAnsi" w:cstheme="minorHAnsi"/>
        </w:rPr>
        <w:t>單</w:t>
      </w:r>
      <w:r w:rsidR="00B85CF1" w:rsidRPr="00200E9E">
        <w:rPr>
          <w:rFonts w:asciiTheme="minorHAnsi" w:eastAsia="標楷體" w:hAnsiTheme="minorHAnsi" w:cstheme="minorHAnsi" w:hint="eastAsia"/>
          <w:rPrChange w:id="649" w:author="王奎元資訊部策略發展處" w:date="2023-08-21T13:56:00Z">
            <w:rPr>
              <w:rFonts w:asciiTheme="minorHAnsi" w:eastAsia="標楷體" w:hAnsiTheme="minorHAnsi" w:cstheme="minorHAnsi" w:hint="eastAsia"/>
              <w:color w:val="FF0000"/>
            </w:rPr>
          </w:rPrChange>
        </w:rPr>
        <w:t>或事件單</w:t>
      </w:r>
      <w:r w:rsidRPr="00200E9E">
        <w:rPr>
          <w:rFonts w:asciiTheme="minorHAnsi" w:eastAsia="標楷體" w:hAnsiTheme="minorHAnsi" w:cstheme="minorHAnsi"/>
        </w:rPr>
        <w:t>填寫《</w:t>
      </w:r>
      <w:del w:id="650" w:author="王奎元資訊部策略發展處" w:date="2024-01-23T17:32:00Z">
        <w:r w:rsidRPr="00200E9E" w:rsidDel="00104460">
          <w:rPr>
            <w:rFonts w:asciiTheme="minorHAnsi" w:eastAsia="標楷體" w:hAnsiTheme="minorHAnsi" w:cstheme="minorHAnsi"/>
          </w:rPr>
          <w:delText>S</w:delText>
        </w:r>
        <w:r w:rsidRPr="00E063F9" w:rsidDel="00104460">
          <w:rPr>
            <w:rFonts w:asciiTheme="minorHAnsi" w:eastAsia="標楷體" w:hAnsiTheme="minorHAnsi" w:cstheme="minorHAnsi"/>
          </w:rPr>
          <w:delText>O-08-001-F06_</w:delText>
        </w:r>
      </w:del>
      <w:r w:rsidRPr="00E063F9">
        <w:rPr>
          <w:rFonts w:asciiTheme="minorHAnsi" w:eastAsia="標楷體" w:hAnsiTheme="minorHAnsi" w:cstheme="minorHAnsi"/>
        </w:rPr>
        <w:t>資料異動申請書》經開發單位確認修改資料無誤後由維運處資料處理人員負責處理並由資料</w:t>
      </w:r>
      <w:proofErr w:type="gramStart"/>
      <w:r w:rsidRPr="00E063F9">
        <w:rPr>
          <w:rFonts w:asciiTheme="minorHAnsi" w:eastAsia="標楷體" w:hAnsiTheme="minorHAnsi" w:cstheme="minorHAnsi"/>
        </w:rPr>
        <w:t>異動單申請</w:t>
      </w:r>
      <w:proofErr w:type="gramEnd"/>
      <w:r w:rsidRPr="00E063F9">
        <w:rPr>
          <w:rFonts w:asciiTheme="minorHAnsi" w:eastAsia="標楷體" w:hAnsiTheme="minorHAnsi" w:cstheme="minorHAnsi"/>
        </w:rPr>
        <w:t>人員覆核。</w:t>
      </w:r>
    </w:p>
    <w:p w14:paraId="1BDB2AD9" w14:textId="1539925A" w:rsidR="00DC6B35" w:rsidRPr="00E063F9" w:rsidRDefault="00DC6B35" w:rsidP="006771AD">
      <w:pPr>
        <w:pStyle w:val="aa"/>
        <w:numPr>
          <w:ilvl w:val="0"/>
          <w:numId w:val="13"/>
        </w:numPr>
        <w:ind w:leftChars="0"/>
        <w:rPr>
          <w:rFonts w:asciiTheme="minorHAnsi" w:eastAsia="標楷體" w:hAnsiTheme="minorHAnsi" w:cstheme="minorHAnsi"/>
        </w:rPr>
      </w:pPr>
      <w:r w:rsidRPr="00E063F9">
        <w:rPr>
          <w:rFonts w:asciiTheme="minorHAnsi" w:eastAsia="標楷體" w:hAnsiTheme="minorHAnsi" w:cstheme="minorHAnsi"/>
        </w:rPr>
        <w:t>有關程式異常或人為作業疏失，維運人員應填寫《</w:t>
      </w:r>
      <w:del w:id="651" w:author="王奎元資訊部策略發展處" w:date="2024-01-23T17:32:00Z">
        <w:r w:rsidRPr="00E063F9" w:rsidDel="00104460">
          <w:rPr>
            <w:rFonts w:asciiTheme="minorHAnsi" w:eastAsia="標楷體" w:hAnsiTheme="minorHAnsi" w:cstheme="minorHAnsi"/>
          </w:rPr>
          <w:delText>SO-O8-001-F01_</w:delText>
        </w:r>
      </w:del>
      <w:r w:rsidRPr="00E063F9">
        <w:rPr>
          <w:rFonts w:asciiTheme="minorHAnsi" w:eastAsia="標楷體" w:hAnsiTheme="minorHAnsi" w:cstheme="minorHAnsi"/>
        </w:rPr>
        <w:t>需求申請單》儘速請開發單位修復程式</w:t>
      </w:r>
      <w:r w:rsidRPr="00E063F9">
        <w:rPr>
          <w:rFonts w:asciiTheme="minorHAnsi" w:eastAsia="標楷體" w:hAnsiTheme="minorHAnsi" w:cstheme="minorHAnsi"/>
        </w:rPr>
        <w:t>Bug</w:t>
      </w:r>
      <w:r w:rsidRPr="00E063F9">
        <w:rPr>
          <w:rFonts w:asciiTheme="minorHAnsi" w:eastAsia="標楷體" w:hAnsiTheme="minorHAnsi" w:cstheme="minorHAnsi"/>
        </w:rPr>
        <w:t>或補強人為疏失之防範</w:t>
      </w:r>
      <w:proofErr w:type="gramStart"/>
      <w:r w:rsidRPr="00E063F9">
        <w:rPr>
          <w:rFonts w:asciiTheme="minorHAnsi" w:eastAsia="標楷體" w:hAnsiTheme="minorHAnsi" w:cstheme="minorHAnsi"/>
        </w:rPr>
        <w:t>措</w:t>
      </w:r>
      <w:proofErr w:type="gramEnd"/>
      <w:r w:rsidRPr="00E063F9">
        <w:rPr>
          <w:rFonts w:asciiTheme="minorHAnsi" w:eastAsia="標楷體" w:hAnsiTheme="minorHAnsi" w:cstheme="minorHAnsi"/>
        </w:rPr>
        <w:t>失。</w:t>
      </w:r>
    </w:p>
    <w:p w14:paraId="420792CF" w14:textId="77777777" w:rsidR="008E2DE8" w:rsidRPr="00E063F9" w:rsidRDefault="008E2DE8" w:rsidP="00A86228">
      <w:pPr>
        <w:pStyle w:val="5"/>
        <w:tabs>
          <w:tab w:val="clear" w:pos="2269"/>
        </w:tabs>
        <w:ind w:leftChars="600" w:left="1680" w:hangingChars="100" w:hanging="240"/>
      </w:pPr>
      <w:r w:rsidRPr="00E063F9">
        <w:rPr>
          <w:rFonts w:hint="eastAsia"/>
        </w:rPr>
        <w:t>緊急</w:t>
      </w:r>
      <w:r w:rsidR="00A86228" w:rsidRPr="00E063F9">
        <w:rPr>
          <w:rFonts w:hint="eastAsia"/>
        </w:rPr>
        <w:t>資</w:t>
      </w:r>
      <w:r w:rsidR="00A86228" w:rsidRPr="00E063F9">
        <w:t>料</w:t>
      </w:r>
      <w:r w:rsidR="00A86228" w:rsidRPr="00E063F9">
        <w:rPr>
          <w:rFonts w:hint="eastAsia"/>
        </w:rPr>
        <w:t>異</w:t>
      </w:r>
      <w:r w:rsidR="00A86228" w:rsidRPr="00E063F9">
        <w:t>動程序</w:t>
      </w:r>
      <w:r w:rsidRPr="00E063F9">
        <w:rPr>
          <w:rFonts w:hint="eastAsia"/>
        </w:rPr>
        <w:t>：</w:t>
      </w:r>
    </w:p>
    <w:p w14:paraId="3797F015" w14:textId="2CAAC34E" w:rsidR="001814C7" w:rsidRPr="00E063F9" w:rsidRDefault="00363DC7" w:rsidP="00363DC7">
      <w:pPr>
        <w:ind w:leftChars="700" w:left="1680"/>
      </w:pPr>
      <w:r w:rsidRPr="00E063F9">
        <w:rPr>
          <w:rFonts w:ascii="標楷體" w:eastAsia="標楷體" w:hAnsi="標楷體" w:cstheme="minorHAnsi"/>
        </w:rPr>
        <w:t>如因系統或程式失當、人為疏失造成系統運作異常</w:t>
      </w:r>
      <w:r w:rsidRPr="00E063F9">
        <w:rPr>
          <w:rFonts w:ascii="標楷體" w:eastAsia="標楷體" w:hAnsi="標楷體" w:cstheme="minorHAnsi" w:hint="eastAsia"/>
        </w:rPr>
        <w:t>、</w:t>
      </w:r>
      <w:r w:rsidRPr="00E063F9">
        <w:rPr>
          <w:rFonts w:ascii="標楷體" w:eastAsia="標楷體" w:hAnsi="標楷體" w:cstheme="minorHAnsi"/>
        </w:rPr>
        <w:t>突發事件</w:t>
      </w:r>
      <w:r w:rsidRPr="00E063F9">
        <w:rPr>
          <w:rFonts w:ascii="標楷體" w:eastAsia="標楷體" w:hAnsi="標楷體" w:cstheme="minorHAnsi" w:hint="eastAsia"/>
        </w:rPr>
        <w:t>而</w:t>
      </w:r>
      <w:r w:rsidRPr="00E063F9">
        <w:rPr>
          <w:rFonts w:ascii="標楷體" w:eastAsia="標楷體" w:hAnsi="標楷體" w:cstheme="minorHAnsi"/>
        </w:rPr>
        <w:t>需立</w:t>
      </w:r>
      <w:r w:rsidRPr="00E063F9">
        <w:rPr>
          <w:rFonts w:ascii="標楷體" w:eastAsia="標楷體" w:hAnsi="標楷體" w:cstheme="minorHAnsi" w:hint="eastAsia"/>
        </w:rPr>
        <w:t>即做</w:t>
      </w:r>
      <w:r w:rsidRPr="00E063F9">
        <w:rPr>
          <w:rFonts w:ascii="標楷體" w:eastAsia="標楷體" w:hAnsi="標楷體" w:cstheme="minorHAnsi"/>
        </w:rPr>
        <w:t>問題排除，執</w:t>
      </w:r>
      <w:r w:rsidRPr="00E063F9">
        <w:rPr>
          <w:rFonts w:ascii="標楷體" w:eastAsia="標楷體" w:hAnsi="標楷體" w:cstheme="minorHAnsi" w:hint="eastAsia"/>
        </w:rPr>
        <w:t>行</w:t>
      </w:r>
      <w:r w:rsidRPr="00E063F9">
        <w:rPr>
          <w:rFonts w:ascii="標楷體" w:eastAsia="標楷體" w:hAnsi="標楷體" w:cstheme="minorHAnsi"/>
        </w:rPr>
        <w:t>資</w:t>
      </w:r>
      <w:r w:rsidRPr="00E063F9">
        <w:rPr>
          <w:rFonts w:ascii="標楷體" w:eastAsia="標楷體" w:hAnsi="標楷體" w:cstheme="minorHAnsi" w:hint="eastAsia"/>
        </w:rPr>
        <w:t>料</w:t>
      </w:r>
      <w:r w:rsidRPr="00E063F9">
        <w:rPr>
          <w:rFonts w:ascii="標楷體" w:eastAsia="標楷體" w:hAnsi="標楷體" w:cstheme="minorHAnsi"/>
        </w:rPr>
        <w:t>異動</w:t>
      </w:r>
      <w:r w:rsidRPr="00E063F9">
        <w:rPr>
          <w:rFonts w:ascii="標楷體" w:eastAsia="標楷體" w:hAnsi="標楷體" w:cstheme="minorHAnsi" w:hint="eastAsia"/>
        </w:rPr>
        <w:t>作</w:t>
      </w:r>
      <w:r w:rsidRPr="00E063F9">
        <w:rPr>
          <w:rFonts w:ascii="標楷體" w:eastAsia="標楷體" w:hAnsi="標楷體" w:cstheme="minorHAnsi"/>
        </w:rPr>
        <w:t>業</w:t>
      </w:r>
      <w:r w:rsidRPr="00E063F9">
        <w:rPr>
          <w:rFonts w:ascii="標楷體" w:eastAsia="標楷體" w:hAnsi="標楷體" w:cstheme="minorHAnsi" w:hint="eastAsia"/>
        </w:rPr>
        <w:t>，</w:t>
      </w:r>
      <w:r w:rsidRPr="00E063F9">
        <w:rPr>
          <w:rFonts w:ascii="標楷體" w:eastAsia="標楷體" w:hAnsi="標楷體" w:cstheme="minorHAnsi"/>
        </w:rPr>
        <w:t>維運處資料處理人員得先行修改</w:t>
      </w:r>
      <w:r w:rsidRPr="00E063F9">
        <w:rPr>
          <w:rFonts w:ascii="標楷體" w:eastAsia="標楷體" w:hAnsi="標楷體" w:cstheme="minorHAnsi" w:hint="eastAsia"/>
        </w:rPr>
        <w:t>資</w:t>
      </w:r>
      <w:r w:rsidRPr="00E063F9">
        <w:rPr>
          <w:rFonts w:ascii="標楷體" w:eastAsia="標楷體" w:hAnsi="標楷體" w:cstheme="minorHAnsi"/>
        </w:rPr>
        <w:t>料，事後開發人員</w:t>
      </w:r>
      <w:r w:rsidRPr="00E063F9">
        <w:rPr>
          <w:rFonts w:ascii="標楷體" w:eastAsia="標楷體" w:hAnsi="標楷體" w:cstheme="minorHAnsi" w:hint="eastAsia"/>
        </w:rPr>
        <w:t>應</w:t>
      </w:r>
      <w:r w:rsidRPr="00E063F9">
        <w:rPr>
          <w:rFonts w:ascii="標楷體" w:eastAsia="標楷體" w:hAnsi="標楷體" w:cstheme="minorHAnsi"/>
        </w:rPr>
        <w:t>填寫《</w:t>
      </w:r>
      <w:del w:id="652" w:author="王奎元資訊部策略發展處" w:date="2024-01-23T17:32:00Z">
        <w:r w:rsidRPr="00E063F9" w:rsidDel="00104460">
          <w:rPr>
            <w:rFonts w:ascii="標楷體" w:eastAsia="標楷體" w:hAnsi="標楷體" w:cstheme="minorHAnsi"/>
          </w:rPr>
          <w:delText>SO-08-001-F06_</w:delText>
        </w:r>
      </w:del>
      <w:r w:rsidRPr="00E063F9">
        <w:rPr>
          <w:rFonts w:ascii="標楷體" w:eastAsia="標楷體" w:hAnsi="標楷體" w:cstheme="minorHAnsi"/>
        </w:rPr>
        <w:t>資料異動申請書》勾選緊急上線</w:t>
      </w:r>
      <w:r w:rsidRPr="00E063F9">
        <w:rPr>
          <w:rFonts w:ascii="標楷體" w:eastAsia="標楷體" w:hAnsi="標楷體" w:cstheme="minorHAnsi" w:hint="eastAsia"/>
        </w:rPr>
        <w:t>，</w:t>
      </w:r>
      <w:r w:rsidRPr="00E063F9">
        <w:rPr>
          <w:rFonts w:ascii="標楷體" w:eastAsia="標楷體" w:hAnsi="標楷體" w:cstheme="minorHAnsi"/>
        </w:rPr>
        <w:t>完成</w:t>
      </w:r>
      <w:r w:rsidRPr="00E063F9">
        <w:rPr>
          <w:rFonts w:ascii="標楷體" w:eastAsia="標楷體" w:hAnsi="標楷體" w:cstheme="minorHAnsi" w:hint="eastAsia"/>
        </w:rPr>
        <w:t>申</w:t>
      </w:r>
      <w:r w:rsidRPr="00E063F9">
        <w:rPr>
          <w:rFonts w:ascii="標楷體" w:eastAsia="標楷體" w:hAnsi="標楷體" w:cstheme="minorHAnsi"/>
        </w:rPr>
        <w:t>請書簽核。</w:t>
      </w:r>
    </w:p>
    <w:p w14:paraId="5AE22A26" w14:textId="77777777" w:rsidR="00C20AE4" w:rsidRPr="00E063F9" w:rsidRDefault="00C20AE4" w:rsidP="00C20AE4">
      <w:pPr>
        <w:pStyle w:val="2"/>
        <w:tabs>
          <w:tab w:val="clear" w:pos="1418"/>
        </w:tabs>
        <w:ind w:leftChars="150" w:left="1201" w:hangingChars="350" w:hanging="841"/>
      </w:pPr>
      <w:bookmarkStart w:id="653" w:name="_Toc115677725"/>
      <w:bookmarkStart w:id="654" w:name="_Toc353354582"/>
      <w:bookmarkStart w:id="655" w:name="_Toc354488038"/>
      <w:bookmarkStart w:id="656" w:name="_Toc354488216"/>
      <w:bookmarkStart w:id="657" w:name="_Toc373414864"/>
      <w:bookmarkStart w:id="658" w:name="_Toc382399035"/>
      <w:bookmarkStart w:id="659" w:name="_Toc523331448"/>
      <w:bookmarkStart w:id="660" w:name="_Toc115677351"/>
      <w:r w:rsidRPr="00E063F9">
        <w:t>套裝軟體之管理</w:t>
      </w:r>
      <w:bookmarkEnd w:id="653"/>
      <w:bookmarkEnd w:id="654"/>
      <w:bookmarkEnd w:id="655"/>
      <w:bookmarkEnd w:id="656"/>
      <w:bookmarkEnd w:id="657"/>
      <w:bookmarkEnd w:id="658"/>
      <w:bookmarkEnd w:id="659"/>
    </w:p>
    <w:bookmarkEnd w:id="660"/>
    <w:p w14:paraId="3177C973" w14:textId="77777777" w:rsidR="00C20AE4" w:rsidRPr="00E063F9" w:rsidRDefault="00C20AE4" w:rsidP="00C20AE4">
      <w:pPr>
        <w:pStyle w:val="20"/>
        <w:rPr>
          <w:rFonts w:cs="Arial"/>
        </w:rPr>
      </w:pPr>
      <w:r w:rsidRPr="00E063F9">
        <w:t>未經適當授權，不得安裝任何軟體於本公司正式營運及業務演練環境</w:t>
      </w:r>
      <w:r w:rsidRPr="00E063F9">
        <w:rPr>
          <w:rFonts w:hint="eastAsia"/>
        </w:rPr>
        <w:t>。</w:t>
      </w:r>
    </w:p>
    <w:p w14:paraId="5B780BDB" w14:textId="77777777" w:rsidR="00C20AE4" w:rsidRPr="00E063F9" w:rsidRDefault="00C20AE4" w:rsidP="00C20AE4">
      <w:pPr>
        <w:pStyle w:val="3"/>
      </w:pPr>
      <w:r w:rsidRPr="00E063F9">
        <w:t>開發系統</w:t>
      </w:r>
    </w:p>
    <w:p w14:paraId="276BAA8D" w14:textId="77777777" w:rsidR="00C20AE4" w:rsidRPr="00E063F9" w:rsidRDefault="00C20AE4" w:rsidP="00C20AE4">
      <w:pPr>
        <w:pStyle w:val="4"/>
        <w:tabs>
          <w:tab w:val="clear" w:pos="1985"/>
        </w:tabs>
        <w:ind w:leftChars="450" w:left="1560" w:hangingChars="200" w:hanging="480"/>
      </w:pPr>
      <w:r w:rsidRPr="00E063F9">
        <w:t>本部門就應用系統開發工具之正版光碟應妥善保存，</w:t>
      </w:r>
      <w:r w:rsidRPr="00E063F9">
        <w:rPr>
          <w:rFonts w:hint="eastAsia"/>
        </w:rPr>
        <w:t>由維運處正版光碟</w:t>
      </w:r>
      <w:r w:rsidRPr="00E063F9">
        <w:t>保</w:t>
      </w:r>
      <w:r w:rsidRPr="00E063F9">
        <w:rPr>
          <w:rFonts w:hint="eastAsia"/>
        </w:rPr>
        <w:t>管人員列冊保管並存放於</w:t>
      </w:r>
      <w:r w:rsidRPr="00E063F9">
        <w:t>上鎖儲櫃或其他安全場所，</w:t>
      </w:r>
      <w:r w:rsidRPr="00E063F9">
        <w:rPr>
          <w:rFonts w:hint="eastAsia"/>
        </w:rPr>
        <w:t>有關人員借用應登記出借時間，出借人及歸還日期</w:t>
      </w:r>
      <w:r w:rsidRPr="00E063F9">
        <w:t>，</w:t>
      </w:r>
      <w:r w:rsidRPr="00E063F9">
        <w:rPr>
          <w:rFonts w:hint="eastAsia"/>
        </w:rPr>
        <w:t>除交易主機因應緊急上線流程需要必需於營運主機安裝應用系統開發工具</w:t>
      </w:r>
      <w:r w:rsidRPr="00E063F9">
        <w:t>，</w:t>
      </w:r>
      <w:r w:rsidRPr="00E063F9">
        <w:rPr>
          <w:rFonts w:hint="eastAsia"/>
        </w:rPr>
        <w:t>平時以最高權限控管</w:t>
      </w:r>
      <w:r w:rsidRPr="00E063F9">
        <w:t>，</w:t>
      </w:r>
      <w:r w:rsidRPr="00E063F9">
        <w:rPr>
          <w:rFonts w:hint="eastAsia"/>
        </w:rPr>
        <w:t>緊急上線流程經授權後開放</w:t>
      </w:r>
      <w:r w:rsidRPr="00E063F9">
        <w:t>，</w:t>
      </w:r>
      <w:r w:rsidRPr="00E063F9">
        <w:rPr>
          <w:rFonts w:hint="eastAsia"/>
        </w:rPr>
        <w:t>除此之外</w:t>
      </w:r>
      <w:r w:rsidRPr="00E063F9">
        <w:t>嚴禁於正式營運的作業主機中，安裝應用系統開發工具。</w:t>
      </w:r>
    </w:p>
    <w:p w14:paraId="687A9C77" w14:textId="77777777" w:rsidR="00C20AE4" w:rsidRPr="00E063F9" w:rsidRDefault="00C20AE4" w:rsidP="00C20AE4">
      <w:pPr>
        <w:pStyle w:val="4"/>
        <w:tabs>
          <w:tab w:val="clear" w:pos="1985"/>
        </w:tabs>
        <w:ind w:leftChars="450" w:left="1560" w:hangingChars="200" w:hanging="480"/>
      </w:pPr>
      <w:r w:rsidRPr="00E063F9">
        <w:t>撰寫應用程式所使用程式開發工具，必須以已完成之最新且穩定修補程式進行更新作業，並定期檢查維護，同時不得使用來路不明的軟體。</w:t>
      </w:r>
    </w:p>
    <w:p w14:paraId="42D178BE" w14:textId="77777777" w:rsidR="00C20AE4" w:rsidRPr="00E063F9" w:rsidRDefault="00C20AE4" w:rsidP="00C20AE4">
      <w:pPr>
        <w:pStyle w:val="3"/>
      </w:pPr>
      <w:r w:rsidRPr="00E063F9">
        <w:t>如需透過網路下載函式庫時，需進行下列安全措施：</w:t>
      </w:r>
    </w:p>
    <w:p w14:paraId="7911DFFF" w14:textId="77777777" w:rsidR="00C20AE4" w:rsidRPr="00E063F9" w:rsidRDefault="00C20AE4" w:rsidP="00C20AE4">
      <w:pPr>
        <w:pStyle w:val="4"/>
        <w:tabs>
          <w:tab w:val="clear" w:pos="1985"/>
        </w:tabs>
        <w:ind w:leftChars="450" w:left="1560" w:hangingChars="200" w:hanging="480"/>
      </w:pPr>
      <w:r w:rsidRPr="00E063F9">
        <w:t>需自原廠網站下載。</w:t>
      </w:r>
    </w:p>
    <w:p w14:paraId="3DCB24B6" w14:textId="77777777" w:rsidR="00C20AE4" w:rsidRPr="00E063F9" w:rsidRDefault="00C20AE4" w:rsidP="00C20AE4">
      <w:pPr>
        <w:pStyle w:val="4"/>
        <w:tabs>
          <w:tab w:val="clear" w:pos="1985"/>
        </w:tabs>
        <w:ind w:leftChars="450" w:left="1560" w:hangingChars="200" w:hanging="480"/>
      </w:pPr>
      <w:r w:rsidRPr="00E063F9">
        <w:t>檢查有無病毒。</w:t>
      </w:r>
    </w:p>
    <w:p w14:paraId="354C2353" w14:textId="77777777" w:rsidR="00C20AE4" w:rsidRPr="00E063F9" w:rsidRDefault="00C20AE4" w:rsidP="00C20AE4">
      <w:pPr>
        <w:pStyle w:val="4"/>
        <w:tabs>
          <w:tab w:val="clear" w:pos="1985"/>
        </w:tabs>
        <w:ind w:leftChars="450" w:left="1560" w:hangingChars="200" w:hanging="480"/>
      </w:pPr>
      <w:r w:rsidRPr="00E063F9">
        <w:t>確認下載版本的正確性（如：</w:t>
      </w:r>
      <w:r w:rsidRPr="00E063F9">
        <w:t>checksum</w:t>
      </w:r>
      <w:r w:rsidRPr="00E063F9">
        <w:t>），以防範惡意程式碼。</w:t>
      </w:r>
    </w:p>
    <w:p w14:paraId="44F3EC63" w14:textId="77777777" w:rsidR="00C20AE4" w:rsidRPr="00E063F9" w:rsidRDefault="00C20AE4" w:rsidP="00C20AE4">
      <w:pPr>
        <w:pStyle w:val="3"/>
      </w:pPr>
      <w:r w:rsidRPr="00E063F9">
        <w:t>為避免軟體中的後門程式等，應採用以下控制方法：</w:t>
      </w:r>
    </w:p>
    <w:p w14:paraId="5CC06582" w14:textId="77777777" w:rsidR="00C20AE4" w:rsidRPr="00E063F9" w:rsidRDefault="00C20AE4" w:rsidP="00C20AE4">
      <w:pPr>
        <w:pStyle w:val="4"/>
        <w:tabs>
          <w:tab w:val="clear" w:pos="1985"/>
        </w:tabs>
        <w:ind w:leftChars="450" w:left="1560" w:hangingChars="200" w:hanging="480"/>
      </w:pPr>
      <w:r w:rsidRPr="00E063F9">
        <w:t>採購軟體應以信譽較佳之供應商為優先考量，使用之軟體應採具合法版權之軟體。</w:t>
      </w:r>
    </w:p>
    <w:p w14:paraId="5C031A5F" w14:textId="5A6DAD35" w:rsidR="00C20AE4" w:rsidRPr="00E063F9" w:rsidRDefault="00C20AE4" w:rsidP="00C20AE4">
      <w:pPr>
        <w:pStyle w:val="4"/>
        <w:tabs>
          <w:tab w:val="clear" w:pos="1985"/>
        </w:tabs>
        <w:ind w:leftChars="450" w:left="1560" w:hangingChars="200" w:hanging="480"/>
      </w:pPr>
      <w:r w:rsidRPr="00E063F9">
        <w:t>購置應用系統軟體時，</w:t>
      </w:r>
      <w:proofErr w:type="gramStart"/>
      <w:r w:rsidRPr="00E063F9">
        <w:t>儘</w:t>
      </w:r>
      <w:proofErr w:type="gramEnd"/>
      <w:r w:rsidRPr="00E063F9">
        <w:t>可能取得廠商提供的原始程式碼，廠商無法提供時，</w:t>
      </w:r>
      <w:r w:rsidRPr="00D8645D">
        <w:rPr>
          <w:rFonts w:hint="eastAsia"/>
        </w:rPr>
        <w:t>亦</w:t>
      </w:r>
      <w:ins w:id="661" w:author="王奎元資訊部資訊安全處" w:date="2025-04-29T14:12:00Z">
        <w:r w:rsidR="00956585" w:rsidRPr="00D8645D">
          <w:rPr>
            <w:rFonts w:hint="eastAsia"/>
          </w:rPr>
          <w:t>提供程式碼掃描或黑箱測試檢測證明</w:t>
        </w:r>
      </w:ins>
      <w:del w:id="662" w:author="王奎元資訊部資訊安全處" w:date="2025-04-29T14:12:00Z">
        <w:r w:rsidRPr="00D8645D" w:rsidDel="00956585">
          <w:rPr>
            <w:rFonts w:hint="eastAsia"/>
          </w:rPr>
          <w:delText>儘可能由廠商提供未於軟體中安裝後門程式的聲明書</w:delText>
        </w:r>
      </w:del>
      <w:r w:rsidRPr="00D8645D">
        <w:rPr>
          <w:rFonts w:hint="eastAsia"/>
        </w:rPr>
        <w:t>。</w:t>
      </w:r>
    </w:p>
    <w:p w14:paraId="7E1788CC" w14:textId="77777777" w:rsidR="00C20AE4" w:rsidRPr="00E063F9" w:rsidRDefault="00C20AE4" w:rsidP="00C20AE4">
      <w:pPr>
        <w:pStyle w:val="4"/>
        <w:tabs>
          <w:tab w:val="clear" w:pos="1985"/>
        </w:tabs>
        <w:ind w:leftChars="450" w:left="1560" w:hangingChars="200" w:hanging="480"/>
      </w:pPr>
      <w:r w:rsidRPr="00E063F9">
        <w:lastRenderedPageBreak/>
        <w:t>軟體安裝後，需對原始碼的存取和修改應有妥善的控制。</w:t>
      </w:r>
    </w:p>
    <w:p w14:paraId="67E7F597" w14:textId="77777777" w:rsidR="00C20AE4" w:rsidRPr="00E063F9" w:rsidRDefault="00C20AE4" w:rsidP="00C20AE4">
      <w:pPr>
        <w:pStyle w:val="1"/>
        <w:tabs>
          <w:tab w:val="clear" w:pos="1134"/>
        </w:tabs>
        <w:ind w:left="0" w:firstLine="0"/>
      </w:pPr>
      <w:bookmarkStart w:id="663" w:name="_Toc83524766"/>
      <w:bookmarkStart w:id="664" w:name="_Toc114550535"/>
      <w:bookmarkStart w:id="665" w:name="_Toc115677027"/>
      <w:bookmarkStart w:id="666" w:name="_Toc115677353"/>
      <w:bookmarkStart w:id="667" w:name="_Toc115677726"/>
      <w:bookmarkStart w:id="668" w:name="_Toc353354583"/>
      <w:bookmarkStart w:id="669" w:name="_Toc354488039"/>
      <w:bookmarkStart w:id="670" w:name="_Toc354488217"/>
      <w:bookmarkStart w:id="671" w:name="_Toc373414865"/>
      <w:bookmarkStart w:id="672" w:name="_Toc382399036"/>
      <w:bookmarkStart w:id="673" w:name="_Toc523331449"/>
      <w:bookmarkEnd w:id="331"/>
      <w:bookmarkEnd w:id="332"/>
      <w:r w:rsidRPr="00E063F9">
        <w:t>產出文件</w:t>
      </w:r>
      <w:bookmarkEnd w:id="663"/>
      <w:bookmarkEnd w:id="664"/>
      <w:bookmarkEnd w:id="665"/>
      <w:bookmarkEnd w:id="666"/>
      <w:bookmarkEnd w:id="667"/>
      <w:bookmarkEnd w:id="668"/>
      <w:bookmarkEnd w:id="669"/>
      <w:bookmarkEnd w:id="670"/>
      <w:bookmarkEnd w:id="671"/>
      <w:bookmarkEnd w:id="672"/>
      <w:bookmarkEnd w:id="673"/>
    </w:p>
    <w:p w14:paraId="48C588E2" w14:textId="2719CE85" w:rsidR="00C20AE4" w:rsidRPr="00E063F9" w:rsidDel="00104460" w:rsidRDefault="00C20AE4" w:rsidP="00C20AE4">
      <w:pPr>
        <w:pStyle w:val="3"/>
        <w:rPr>
          <w:del w:id="674" w:author="王奎元資訊部策略發展處" w:date="2024-01-23T17:32:00Z"/>
        </w:rPr>
      </w:pPr>
      <w:bookmarkStart w:id="675" w:name="_Toc114550247"/>
      <w:del w:id="676" w:author="王奎元資訊部策略發展處" w:date="2024-01-23T17:32:00Z">
        <w:r w:rsidRPr="00E063F9" w:rsidDel="00104460">
          <w:delText>SO-O8-001-F01</w:delText>
        </w:r>
        <w:r w:rsidRPr="00E063F9" w:rsidDel="00104460">
          <w:rPr>
            <w:rFonts w:hint="eastAsia"/>
          </w:rPr>
          <w:delText>_</w:delText>
        </w:r>
        <w:r w:rsidRPr="00E063F9" w:rsidDel="00104460">
          <w:delText>需求申請表單</w:delText>
        </w:r>
        <w:bookmarkEnd w:id="675"/>
      </w:del>
    </w:p>
    <w:p w14:paraId="5D211693" w14:textId="7F2C5545" w:rsidR="00C20AE4" w:rsidRPr="00E063F9" w:rsidDel="00104460" w:rsidRDefault="00C20AE4" w:rsidP="00C20AE4">
      <w:pPr>
        <w:pStyle w:val="3"/>
        <w:rPr>
          <w:del w:id="677" w:author="王奎元資訊部策略發展處" w:date="2024-01-23T17:32:00Z"/>
        </w:rPr>
      </w:pPr>
      <w:del w:id="678" w:author="王奎元資訊部策略發展處" w:date="2024-01-23T17:32:00Z">
        <w:r w:rsidRPr="00E063F9" w:rsidDel="00104460">
          <w:delText>SO-08-001-F03</w:delText>
        </w:r>
        <w:r w:rsidRPr="00E063F9" w:rsidDel="00104460">
          <w:rPr>
            <w:rFonts w:hint="eastAsia"/>
          </w:rPr>
          <w:delText>_</w:delText>
        </w:r>
        <w:r w:rsidRPr="00E063F9" w:rsidDel="00104460">
          <w:delText>上線異動申請書</w:delText>
        </w:r>
      </w:del>
    </w:p>
    <w:p w14:paraId="596BE263" w14:textId="77777777" w:rsidR="00C20AE4" w:rsidRPr="00E063F9" w:rsidRDefault="00C20AE4" w:rsidP="00C20AE4">
      <w:pPr>
        <w:pStyle w:val="3"/>
      </w:pPr>
      <w:r w:rsidRPr="00E063F9">
        <w:t>SO-08-001-F04</w:t>
      </w:r>
      <w:r w:rsidRPr="00E063F9">
        <w:rPr>
          <w:rFonts w:hint="eastAsia"/>
        </w:rPr>
        <w:t>_</w:t>
      </w:r>
      <w:r w:rsidRPr="00E063F9">
        <w:t>EMR</w:t>
      </w:r>
      <w:r w:rsidRPr="00E063F9">
        <w:t>異動申請表</w:t>
      </w:r>
    </w:p>
    <w:p w14:paraId="1AD8D9C4" w14:textId="039EEFB7" w:rsidR="00C20AE4" w:rsidRPr="00E063F9" w:rsidDel="00104460" w:rsidRDefault="00C20AE4" w:rsidP="00C20AE4">
      <w:pPr>
        <w:pStyle w:val="3"/>
        <w:rPr>
          <w:del w:id="679" w:author="王奎元資訊部策略發展處" w:date="2024-01-23T17:33:00Z"/>
        </w:rPr>
      </w:pPr>
      <w:del w:id="680" w:author="王奎元資訊部策略發展處" w:date="2024-01-23T17:33:00Z">
        <w:r w:rsidRPr="00E063F9" w:rsidDel="00104460">
          <w:delText>SO-08-001-F06</w:delText>
        </w:r>
        <w:r w:rsidRPr="00E063F9" w:rsidDel="00104460">
          <w:rPr>
            <w:rFonts w:hint="eastAsia"/>
          </w:rPr>
          <w:delText>_</w:delText>
        </w:r>
        <w:r w:rsidRPr="00E063F9" w:rsidDel="00104460">
          <w:delText>資料異動申請書</w:delText>
        </w:r>
      </w:del>
    </w:p>
    <w:p w14:paraId="0C26F9F7" w14:textId="77777777" w:rsidR="00C20AE4" w:rsidRPr="00E063F9" w:rsidRDefault="00C20AE4" w:rsidP="00C20AE4">
      <w:pPr>
        <w:pStyle w:val="3"/>
      </w:pPr>
      <w:r w:rsidRPr="00E063F9">
        <w:rPr>
          <w:rFonts w:hint="eastAsia"/>
        </w:rPr>
        <w:t>SO-08-001-</w:t>
      </w:r>
      <w:r w:rsidRPr="00E063F9">
        <w:rPr>
          <w:rFonts w:hint="eastAsia"/>
        </w:rPr>
        <w:t>附件</w:t>
      </w:r>
      <w:r w:rsidRPr="00E063F9">
        <w:rPr>
          <w:rFonts w:hint="eastAsia"/>
        </w:rPr>
        <w:t>A_</w:t>
      </w:r>
      <w:r w:rsidRPr="00E063F9">
        <w:rPr>
          <w:rFonts w:hint="eastAsia"/>
        </w:rPr>
        <w:t>資訊系統開發維護暨上線作業流程圖</w:t>
      </w:r>
    </w:p>
    <w:p w14:paraId="4E503054" w14:textId="34898D62" w:rsidR="002947E5" w:rsidRPr="00E063F9" w:rsidDel="00104460" w:rsidRDefault="00C20AE4" w:rsidP="00C20AE4">
      <w:pPr>
        <w:pStyle w:val="3"/>
        <w:rPr>
          <w:del w:id="681" w:author="王奎元資訊部策略發展處" w:date="2024-01-23T17:33:00Z"/>
        </w:rPr>
      </w:pPr>
      <w:del w:id="682" w:author="王奎元資訊部策略發展處" w:date="2024-01-23T17:33:00Z">
        <w:r w:rsidRPr="00E063F9" w:rsidDel="00104460">
          <w:delText>SO-15-001-F02</w:delText>
        </w:r>
        <w:r w:rsidRPr="00E063F9" w:rsidDel="00104460">
          <w:rPr>
            <w:rFonts w:hint="eastAsia"/>
          </w:rPr>
          <w:delText>_</w:delText>
        </w:r>
        <w:r w:rsidRPr="00E063F9" w:rsidDel="00104460">
          <w:delText>重大變更評估表</w:delText>
        </w:r>
      </w:del>
    </w:p>
    <w:p w14:paraId="755AD7CF" w14:textId="77777777" w:rsidR="00CE78EA" w:rsidRDefault="00CE78EA" w:rsidP="00CE78EA">
      <w:pPr>
        <w:pStyle w:val="3"/>
        <w:rPr>
          <w:ins w:id="683" w:author="施雷蜀華資訊部策略發展處" w:date="2023-12-18T09:36:00Z"/>
        </w:rPr>
      </w:pPr>
      <w:r w:rsidRPr="00E063F9">
        <w:rPr>
          <w:rFonts w:hint="eastAsia"/>
        </w:rPr>
        <w:t>SO-08-001-F09_</w:t>
      </w:r>
      <w:r w:rsidRPr="00E063F9">
        <w:rPr>
          <w:rFonts w:hint="eastAsia"/>
        </w:rPr>
        <w:t>行動</w:t>
      </w:r>
      <w:r w:rsidRPr="00E063F9">
        <w:rPr>
          <w:rFonts w:hint="eastAsia"/>
        </w:rPr>
        <w:t>APP</w:t>
      </w:r>
      <w:r w:rsidRPr="00E063F9">
        <w:rPr>
          <w:rFonts w:hint="eastAsia"/>
        </w:rPr>
        <w:t>權限異動表</w:t>
      </w:r>
    </w:p>
    <w:p w14:paraId="761B30FF" w14:textId="4E4FDBBE" w:rsidR="00981077" w:rsidRPr="00981077" w:rsidRDefault="00981077" w:rsidP="00981077">
      <w:pPr>
        <w:pStyle w:val="3"/>
      </w:pPr>
      <w:ins w:id="684" w:author="施雷蜀華資訊部策略發展處" w:date="2023-12-18T09:36:00Z">
        <w:r w:rsidRPr="00981077">
          <w:rPr>
            <w:rFonts w:hint="eastAsia"/>
          </w:rPr>
          <w:t>SO-08-001</w:t>
        </w:r>
        <w:r>
          <w:rPr>
            <w:rFonts w:hint="eastAsia"/>
          </w:rPr>
          <w:t>_</w:t>
        </w:r>
        <w:r>
          <w:t>F10</w:t>
        </w:r>
        <w:r w:rsidRPr="00981077">
          <w:rPr>
            <w:rFonts w:hint="eastAsia"/>
          </w:rPr>
          <w:t>_</w:t>
        </w:r>
        <w:r w:rsidRPr="00981077">
          <w:rPr>
            <w:rFonts w:hint="eastAsia"/>
          </w:rPr>
          <w:t>上線科主管覆核表</w:t>
        </w:r>
      </w:ins>
    </w:p>
    <w:sectPr w:rsidR="00981077" w:rsidRPr="00981077" w:rsidSect="00412A4F">
      <w:pgSz w:w="11906" w:h="16838" w:code="9"/>
      <w:pgMar w:top="1304" w:right="1134" w:bottom="1077" w:left="1134" w:header="454" w:footer="454" w:gutter="0"/>
      <w:cols w:sep="1"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4E4C3" w14:textId="77777777" w:rsidR="00FD5C3B" w:rsidRDefault="00FD5C3B">
      <w:r>
        <w:separator/>
      </w:r>
    </w:p>
  </w:endnote>
  <w:endnote w:type="continuationSeparator" w:id="0">
    <w:p w14:paraId="549BE628" w14:textId="77777777" w:rsidR="00FD5C3B" w:rsidRDefault="00FD5C3B">
      <w:r>
        <w:continuationSeparator/>
      </w:r>
    </w:p>
  </w:endnote>
  <w:endnote w:type="continuationNotice" w:id="1">
    <w:p w14:paraId="5EAC1702" w14:textId="77777777" w:rsidR="00FD5C3B" w:rsidRDefault="00FD5C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CIDFont+F1">
    <w:altName w:val="微軟正黑體"/>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99B55" w14:textId="77777777" w:rsidR="006C6248" w:rsidRDefault="006C6248">
    <w:pPr>
      <w:pStyle w:val="a4"/>
      <w:tabs>
        <w:tab w:val="clear" w:pos="4153"/>
        <w:tab w:val="clear" w:pos="8306"/>
        <w:tab w:val="center" w:pos="4320"/>
        <w:tab w:val="right" w:pos="8820"/>
      </w:tabs>
      <w:spacing w:line="20" w:lineRule="exact"/>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6F89E" w14:textId="37F5B6E4" w:rsidR="006C6248" w:rsidRPr="00C1609A" w:rsidRDefault="006C6248" w:rsidP="00142A30">
    <w:pPr>
      <w:pStyle w:val="a4"/>
      <w:pBdr>
        <w:top w:val="single" w:sz="12" w:space="1" w:color="auto"/>
      </w:pBdr>
      <w:tabs>
        <w:tab w:val="clear" w:pos="4153"/>
        <w:tab w:val="clear" w:pos="8306"/>
      </w:tabs>
      <w:adjustRightInd w:val="0"/>
      <w:spacing w:line="240" w:lineRule="atLeast"/>
      <w:jc w:val="right"/>
      <w:rPr>
        <w:rFonts w:ascii="Verdana" w:eastAsia="標楷體" w:hAnsi="Verdana"/>
      </w:rPr>
    </w:pPr>
    <w:r w:rsidRPr="00C1609A">
      <w:rPr>
        <w:rFonts w:ascii="Verdana" w:eastAsia="標楷體" w:hAnsi="Verdana"/>
      </w:rPr>
      <w:t>第</w:t>
    </w:r>
    <w:r w:rsidRPr="00C1609A">
      <w:rPr>
        <w:rFonts w:ascii="Verdana" w:eastAsia="標楷體" w:hAnsi="Verdana"/>
      </w:rPr>
      <w:fldChar w:fldCharType="begin"/>
    </w:r>
    <w:r w:rsidRPr="00C1609A">
      <w:rPr>
        <w:rFonts w:ascii="Verdana" w:eastAsia="標楷體" w:hAnsi="Verdana"/>
      </w:rPr>
      <w:instrText xml:space="preserve"> PAGE </w:instrText>
    </w:r>
    <w:r w:rsidRPr="00C1609A">
      <w:rPr>
        <w:rFonts w:ascii="Verdana" w:eastAsia="標楷體" w:hAnsi="Verdana"/>
      </w:rPr>
      <w:fldChar w:fldCharType="separate"/>
    </w:r>
    <w:r>
      <w:rPr>
        <w:rFonts w:ascii="Verdana" w:eastAsia="標楷體" w:hAnsi="Verdana"/>
        <w:noProof/>
      </w:rPr>
      <w:t>19</w:t>
    </w:r>
    <w:r w:rsidRPr="00C1609A">
      <w:rPr>
        <w:rFonts w:ascii="Verdana" w:eastAsia="標楷體" w:hAnsi="Verdana"/>
      </w:rPr>
      <w:fldChar w:fldCharType="end"/>
    </w:r>
    <w:r w:rsidRPr="00C1609A">
      <w:rPr>
        <w:rFonts w:ascii="Verdana" w:eastAsia="標楷體" w:hAnsi="Verdana"/>
      </w:rPr>
      <w:t>頁，</w:t>
    </w:r>
    <w:r>
      <w:rPr>
        <w:rFonts w:ascii="Verdana" w:eastAsia="標楷體" w:hAnsi="Verdana" w:hint="eastAsia"/>
      </w:rPr>
      <w:t>含封面</w:t>
    </w:r>
    <w:r w:rsidRPr="00C1609A">
      <w:rPr>
        <w:rFonts w:ascii="Verdana" w:eastAsia="標楷體" w:hAnsi="Verdana"/>
      </w:rPr>
      <w:t>共</w:t>
    </w:r>
    <w:r>
      <w:rPr>
        <w:rFonts w:ascii="Verdana" w:eastAsia="標楷體" w:hAnsi="Verdana"/>
      </w:rPr>
      <w:fldChar w:fldCharType="begin"/>
    </w:r>
    <w:r>
      <w:rPr>
        <w:rFonts w:ascii="Verdana" w:eastAsia="標楷體" w:hAnsi="Verdana"/>
      </w:rPr>
      <w:instrText xml:space="preserve"> NUMPAGES   \* MERGEFORMAT </w:instrText>
    </w:r>
    <w:r>
      <w:rPr>
        <w:rFonts w:ascii="Verdana" w:eastAsia="標楷體" w:hAnsi="Verdana"/>
      </w:rPr>
      <w:fldChar w:fldCharType="separate"/>
    </w:r>
    <w:r>
      <w:rPr>
        <w:rFonts w:ascii="Verdana" w:eastAsia="標楷體" w:hAnsi="Verdana"/>
        <w:noProof/>
      </w:rPr>
      <w:t>19</w:t>
    </w:r>
    <w:r>
      <w:rPr>
        <w:rFonts w:ascii="Verdana" w:eastAsia="標楷體" w:hAnsi="Verdana"/>
      </w:rPr>
      <w:fldChar w:fldCharType="end"/>
    </w:r>
    <w:r w:rsidRPr="00C1609A">
      <w:rPr>
        <w:rFonts w:ascii="Verdana" w:eastAsia="標楷體" w:hAnsi="Verdana"/>
      </w:rPr>
      <w:t>頁</w:t>
    </w:r>
  </w:p>
  <w:p w14:paraId="648CA1EF" w14:textId="79528BAA" w:rsidR="006C6248" w:rsidRPr="00C1609A" w:rsidRDefault="006C6248" w:rsidP="00142A30">
    <w:pPr>
      <w:pStyle w:val="a4"/>
      <w:tabs>
        <w:tab w:val="clear" w:pos="4153"/>
        <w:tab w:val="clear" w:pos="8306"/>
      </w:tabs>
      <w:adjustRightInd w:val="0"/>
      <w:spacing w:line="240" w:lineRule="atLeast"/>
      <w:jc w:val="right"/>
    </w:pPr>
    <w:r w:rsidRPr="00C1609A">
      <w:rPr>
        <w:rFonts w:ascii="Verdana" w:eastAsia="標楷體" w:hAnsi="Verdana"/>
      </w:rPr>
      <w:t>版本：</w:t>
    </w:r>
    <w:r>
      <w:rPr>
        <w:rFonts w:ascii="Verdana" w:eastAsia="標楷體" w:hAnsi="Verdana" w:hint="eastAsia"/>
      </w:rPr>
      <w:t>3.</w:t>
    </w:r>
    <w:ins w:id="149" w:author="蔡易達資訊部技術研發處" w:date="2025-07-03T09:28:00Z">
      <w:r w:rsidR="00CB3755" w:rsidRPr="00CB3755">
        <w:rPr>
          <w:rFonts w:ascii="Verdana" w:eastAsia="標楷體" w:hAnsi="Verdana"/>
          <w:color w:val="FF0000"/>
          <w:rPrChange w:id="150" w:author="蔡易達資訊部技術研發處" w:date="2025-07-03T09:28:00Z">
            <w:rPr>
              <w:rFonts w:ascii="Verdana" w:eastAsia="標楷體" w:hAnsi="Verdana"/>
            </w:rPr>
          </w:rPrChange>
        </w:rPr>
        <w:t>8</w:t>
      </w:r>
    </w:ins>
    <w:ins w:id="151" w:author="王奎元資訊部資訊安全處" w:date="2025-03-13T09:30:00Z">
      <w:del w:id="152" w:author="蔡易達資訊部技術研發處" w:date="2025-07-03T09:28:00Z">
        <w:r w:rsidDel="00CB3755">
          <w:rPr>
            <w:rFonts w:ascii="Verdana" w:eastAsia="標楷體" w:hAnsi="Verdana" w:hint="eastAsia"/>
            <w:color w:val="FF0000"/>
          </w:rPr>
          <w:delText>7</w:delText>
        </w:r>
      </w:del>
    </w:ins>
    <w:ins w:id="153" w:author="王奎元資訊部策略發展處" w:date="2024-01-16T17:41:00Z">
      <w:del w:id="154" w:author="王奎元資訊部資訊安全處" w:date="2025-03-13T09:30:00Z">
        <w:r w:rsidDel="007E61F2">
          <w:rPr>
            <w:rFonts w:ascii="Verdana" w:eastAsia="標楷體" w:hAnsi="Verdana"/>
            <w:color w:val="FF0000"/>
          </w:rPr>
          <w:delText>6</w:delText>
        </w:r>
      </w:del>
    </w:ins>
    <w:del w:id="155" w:author="王奎元資訊部策略發展處" w:date="2024-01-16T17:41:00Z">
      <w:r w:rsidDel="00462CCF">
        <w:rPr>
          <w:rFonts w:ascii="Verdana" w:eastAsia="標楷體" w:hAnsi="Verdana" w:hint="eastAsia"/>
          <w:color w:val="FF0000"/>
        </w:rPr>
        <w:delText>5</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59790" w14:textId="77777777" w:rsidR="00FD5C3B" w:rsidRDefault="00FD5C3B">
      <w:r>
        <w:separator/>
      </w:r>
    </w:p>
  </w:footnote>
  <w:footnote w:type="continuationSeparator" w:id="0">
    <w:p w14:paraId="0B753B6E" w14:textId="77777777" w:rsidR="00FD5C3B" w:rsidRDefault="00FD5C3B">
      <w:r>
        <w:continuationSeparator/>
      </w:r>
    </w:p>
  </w:footnote>
  <w:footnote w:type="continuationNotice" w:id="1">
    <w:p w14:paraId="58943425" w14:textId="77777777" w:rsidR="00FD5C3B" w:rsidRDefault="00FD5C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BDAEA" w14:textId="77777777" w:rsidR="006C6248" w:rsidRDefault="006C6248">
    <w:pPr>
      <w:pStyle w:val="a3"/>
      <w:tabs>
        <w:tab w:val="clear" w:pos="4153"/>
        <w:tab w:val="clear" w:pos="8306"/>
        <w:tab w:val="center" w:pos="4320"/>
        <w:tab w:val="right" w:pos="8820"/>
      </w:tabs>
    </w:pPr>
    <w:r>
      <w:rPr>
        <w:noProof/>
      </w:rPr>
      <w:drawing>
        <wp:anchor distT="0" distB="0" distL="114300" distR="114300" simplePos="0" relativeHeight="251657728" behindDoc="1" locked="0" layoutInCell="1" allowOverlap="1" wp14:anchorId="3B564718" wp14:editId="77F23AC8">
          <wp:simplePos x="0" y="0"/>
          <wp:positionH relativeFrom="column">
            <wp:posOffset>703580</wp:posOffset>
          </wp:positionH>
          <wp:positionV relativeFrom="paragraph">
            <wp:posOffset>494030</wp:posOffset>
          </wp:positionV>
          <wp:extent cx="4391025" cy="847725"/>
          <wp:effectExtent l="0" t="0" r="0" b="0"/>
          <wp:wrapNone/>
          <wp:docPr id="71" name="圖片 71" descr="Capit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descr="Capita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10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82CFC" w14:textId="77777777" w:rsidR="006C6248" w:rsidRPr="00C1609A" w:rsidRDefault="006C6248" w:rsidP="00C1609A">
    <w:pPr>
      <w:adjustRightInd w:val="0"/>
      <w:snapToGrid w:val="0"/>
      <w:spacing w:line="240" w:lineRule="atLeast"/>
      <w:jc w:val="right"/>
      <w:rPr>
        <w:rFonts w:ascii="Verdana" w:eastAsia="標楷體" w:hAnsi="Verdana"/>
        <w:b/>
        <w:sz w:val="20"/>
        <w:szCs w:val="20"/>
      </w:rPr>
    </w:pPr>
    <w:r w:rsidRPr="00C1609A">
      <w:rPr>
        <w:rFonts w:ascii="Verdana" w:eastAsia="標楷體" w:hAnsi="Verdana"/>
        <w:noProof/>
        <w:sz w:val="20"/>
        <w:szCs w:val="20"/>
      </w:rPr>
      <w:drawing>
        <wp:anchor distT="0" distB="0" distL="114300" distR="114300" simplePos="0" relativeHeight="251656704" behindDoc="1" locked="0" layoutInCell="1" allowOverlap="1" wp14:anchorId="22C60D69" wp14:editId="22FD2746">
          <wp:simplePos x="0" y="0"/>
          <wp:positionH relativeFrom="margin">
            <wp:align>left</wp:align>
          </wp:positionH>
          <wp:positionV relativeFrom="page">
            <wp:posOffset>215900</wp:posOffset>
          </wp:positionV>
          <wp:extent cx="990600" cy="561975"/>
          <wp:effectExtent l="0" t="0" r="0" b="0"/>
          <wp:wrapNone/>
          <wp:docPr id="1" name="圖片 1" descr="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S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609A">
      <w:rPr>
        <w:rFonts w:ascii="Verdana" w:eastAsia="標楷體" w:hAnsi="Verdana"/>
        <w:sz w:val="20"/>
        <w:szCs w:val="20"/>
      </w:rPr>
      <w:t>文件名稱：</w:t>
    </w:r>
    <w:r w:rsidRPr="00C1609A">
      <w:rPr>
        <w:rFonts w:ascii="Verdana" w:eastAsia="標楷體" w:hAnsi="Verdana" w:cs="Arial"/>
        <w:sz w:val="20"/>
        <w:szCs w:val="20"/>
      </w:rPr>
      <w:t>資訊系統開發維護暨上線作業程序</w:t>
    </w:r>
  </w:p>
  <w:p w14:paraId="313283F5" w14:textId="77777777" w:rsidR="006C6248" w:rsidRPr="00C1609A" w:rsidRDefault="00D8645D" w:rsidP="00C1609A">
    <w:pPr>
      <w:adjustRightInd w:val="0"/>
      <w:snapToGrid w:val="0"/>
      <w:spacing w:line="240" w:lineRule="atLeast"/>
      <w:jc w:val="right"/>
      <w:rPr>
        <w:rFonts w:ascii="Verdana" w:eastAsia="標楷體" w:hAnsi="Verdana"/>
        <w:sz w:val="20"/>
        <w:szCs w:val="20"/>
      </w:rPr>
    </w:pPr>
    <w:r>
      <w:rPr>
        <w:rFonts w:ascii="Verdana" w:eastAsia="標楷體" w:hAnsi="Verdana"/>
        <w:noProof/>
        <w:sz w:val="20"/>
        <w:szCs w:val="20"/>
      </w:rPr>
      <w:pict w14:anchorId="64D86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118" type="#_x0000_t75" style="position:absolute;left:0;text-align:left;margin-left:0;margin-top:0;width:425.55pt;height:242.3pt;z-index:-251657728;mso-position-horizontal:center;mso-position-horizontal-relative:margin;mso-position-vertical:center;mso-position-vertical-relative:margin">
          <v:imagedata r:id="rId2" o:title="" cropbottom="11085f" gain="19661f" blacklevel="22938f"/>
          <w10:wrap anchorx="margin" anchory="margin"/>
        </v:shape>
      </w:pict>
    </w:r>
    <w:r w:rsidR="006C6248" w:rsidRPr="00C1609A">
      <w:rPr>
        <w:rFonts w:ascii="Verdana" w:eastAsia="標楷體" w:hAnsi="Verdana"/>
        <w:sz w:val="20"/>
        <w:szCs w:val="20"/>
      </w:rPr>
      <w:t>文件編號：</w:t>
    </w:r>
    <w:r w:rsidR="006C6248" w:rsidRPr="00C1609A">
      <w:rPr>
        <w:rFonts w:ascii="Verdana" w:eastAsia="標楷體" w:hAnsi="Verdana"/>
        <w:sz w:val="20"/>
        <w:szCs w:val="20"/>
      </w:rPr>
      <w:t>SO-08-001</w:t>
    </w:r>
  </w:p>
  <w:p w14:paraId="79FD219F" w14:textId="77777777" w:rsidR="006C6248" w:rsidRPr="00C1609A" w:rsidRDefault="006C6248" w:rsidP="00C1609A">
    <w:pPr>
      <w:pBdr>
        <w:bottom w:val="single" w:sz="12" w:space="1" w:color="auto"/>
      </w:pBdr>
      <w:adjustRightInd w:val="0"/>
      <w:snapToGrid w:val="0"/>
      <w:spacing w:line="240" w:lineRule="atLeast"/>
      <w:jc w:val="right"/>
      <w:rPr>
        <w:rFonts w:ascii="Verdana" w:eastAsia="標楷體" w:hAnsi="Verdana"/>
        <w:sz w:val="20"/>
        <w:szCs w:val="20"/>
      </w:rPr>
    </w:pPr>
    <w:r w:rsidRPr="00C1609A">
      <w:rPr>
        <w:rFonts w:ascii="Verdana" w:eastAsia="標楷體" w:hAnsi="Verdana"/>
        <w:sz w:val="20"/>
        <w:szCs w:val="20"/>
      </w:rPr>
      <w:t>分類等級：內部使用與限用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21F26"/>
    <w:multiLevelType w:val="hybridMultilevel"/>
    <w:tmpl w:val="23C6C9A6"/>
    <w:lvl w:ilvl="0" w:tplc="DBEC8B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DB6B63"/>
    <w:multiLevelType w:val="hybridMultilevel"/>
    <w:tmpl w:val="BD04DF90"/>
    <w:lvl w:ilvl="0" w:tplc="408A7F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DA1277"/>
    <w:multiLevelType w:val="multilevel"/>
    <w:tmpl w:val="EE28064C"/>
    <w:lvl w:ilvl="0">
      <w:start w:val="1"/>
      <w:numFmt w:val="taiwaneseCountingThousand"/>
      <w:pStyle w:val="1"/>
      <w:lvlText w:val="第%1章"/>
      <w:lvlJc w:val="left"/>
      <w:pPr>
        <w:tabs>
          <w:tab w:val="num" w:pos="1134"/>
        </w:tabs>
        <w:ind w:left="1134" w:hanging="1134"/>
      </w:pPr>
      <w:rPr>
        <w:rFonts w:ascii="標楷體" w:eastAsia="標楷體" w:hAnsi="標楷體" w:hint="eastAsia"/>
      </w:rPr>
    </w:lvl>
    <w:lvl w:ilvl="1">
      <w:start w:val="1"/>
      <w:numFmt w:val="taiwaneseCountingThousand"/>
      <w:pStyle w:val="2"/>
      <w:lvlText w:val="第%2節"/>
      <w:lvlJc w:val="left"/>
      <w:pPr>
        <w:tabs>
          <w:tab w:val="num" w:pos="1418"/>
        </w:tabs>
        <w:ind w:left="1418" w:hanging="1134"/>
      </w:pPr>
      <w:rPr>
        <w:rFonts w:ascii="標楷體" w:eastAsia="標楷體" w:hint="eastAsia"/>
      </w:rPr>
    </w:lvl>
    <w:lvl w:ilvl="2">
      <w:start w:val="1"/>
      <w:numFmt w:val="taiwaneseCountingThousand"/>
      <w:pStyle w:val="3"/>
      <w:lvlText w:val="%3、"/>
      <w:lvlJc w:val="left"/>
      <w:pPr>
        <w:tabs>
          <w:tab w:val="num" w:pos="567"/>
        </w:tabs>
        <w:ind w:left="567" w:hanging="567"/>
      </w:pPr>
      <w:rPr>
        <w:rFonts w:hint="eastAsia"/>
      </w:rPr>
    </w:lvl>
    <w:lvl w:ilvl="3">
      <w:start w:val="1"/>
      <w:numFmt w:val="taiwaneseCountingThousand"/>
      <w:pStyle w:val="4"/>
      <w:lvlText w:val="(%4)"/>
      <w:lvlJc w:val="left"/>
      <w:pPr>
        <w:tabs>
          <w:tab w:val="num" w:pos="1985"/>
        </w:tabs>
        <w:ind w:left="1985" w:hanging="567"/>
      </w:pPr>
      <w:rPr>
        <w:rFonts w:hint="eastAsia"/>
      </w:rPr>
    </w:lvl>
    <w:lvl w:ilvl="4">
      <w:start w:val="1"/>
      <w:numFmt w:val="decimal"/>
      <w:pStyle w:val="5"/>
      <w:lvlText w:val="%5."/>
      <w:lvlJc w:val="left"/>
      <w:pPr>
        <w:tabs>
          <w:tab w:val="num" w:pos="2269"/>
        </w:tabs>
        <w:ind w:left="2269" w:hanging="567"/>
      </w:pPr>
      <w:rPr>
        <w:rFonts w:hint="eastAsia"/>
        <w:color w:val="auto"/>
      </w:rPr>
    </w:lvl>
    <w:lvl w:ilvl="5">
      <w:start w:val="1"/>
      <w:numFmt w:val="decimal"/>
      <w:pStyle w:val="6"/>
      <w:lvlText w:val="(%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3" w15:restartNumberingAfterBreak="0">
    <w:nsid w:val="1C6C2351"/>
    <w:multiLevelType w:val="hybridMultilevel"/>
    <w:tmpl w:val="760E5F7E"/>
    <w:lvl w:ilvl="0" w:tplc="A1E428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D2F5502"/>
    <w:multiLevelType w:val="hybridMultilevel"/>
    <w:tmpl w:val="A09CF128"/>
    <w:lvl w:ilvl="0" w:tplc="9A9C00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61F1F9B"/>
    <w:multiLevelType w:val="hybridMultilevel"/>
    <w:tmpl w:val="95B49D54"/>
    <w:lvl w:ilvl="0" w:tplc="04E880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BAA1BEE"/>
    <w:multiLevelType w:val="hybridMultilevel"/>
    <w:tmpl w:val="99222890"/>
    <w:lvl w:ilvl="0" w:tplc="DD4EBA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1C14B4D"/>
    <w:multiLevelType w:val="hybridMultilevel"/>
    <w:tmpl w:val="A09CF128"/>
    <w:lvl w:ilvl="0" w:tplc="9A9C00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1EA6114"/>
    <w:multiLevelType w:val="hybridMultilevel"/>
    <w:tmpl w:val="20CA5DAA"/>
    <w:lvl w:ilvl="0" w:tplc="2722B392">
      <w:start w:val="1"/>
      <w:numFmt w:val="decimal"/>
      <w:lvlText w:val="(%1)"/>
      <w:lvlJc w:val="left"/>
      <w:pPr>
        <w:ind w:left="2408" w:hanging="480"/>
      </w:pPr>
      <w:rPr>
        <w:rFonts w:hint="eastAsia"/>
      </w:rPr>
    </w:lvl>
    <w:lvl w:ilvl="1" w:tplc="04090003" w:tentative="1">
      <w:start w:val="1"/>
      <w:numFmt w:val="bullet"/>
      <w:lvlText w:val=""/>
      <w:lvlJc w:val="left"/>
      <w:pPr>
        <w:ind w:left="2888" w:hanging="480"/>
      </w:pPr>
      <w:rPr>
        <w:rFonts w:ascii="Wingdings" w:hAnsi="Wingdings" w:hint="default"/>
      </w:rPr>
    </w:lvl>
    <w:lvl w:ilvl="2" w:tplc="04090005" w:tentative="1">
      <w:start w:val="1"/>
      <w:numFmt w:val="bullet"/>
      <w:lvlText w:val=""/>
      <w:lvlJc w:val="left"/>
      <w:pPr>
        <w:ind w:left="3368" w:hanging="480"/>
      </w:pPr>
      <w:rPr>
        <w:rFonts w:ascii="Wingdings" w:hAnsi="Wingdings" w:hint="default"/>
      </w:rPr>
    </w:lvl>
    <w:lvl w:ilvl="3" w:tplc="04090001" w:tentative="1">
      <w:start w:val="1"/>
      <w:numFmt w:val="bullet"/>
      <w:lvlText w:val=""/>
      <w:lvlJc w:val="left"/>
      <w:pPr>
        <w:ind w:left="3848" w:hanging="480"/>
      </w:pPr>
      <w:rPr>
        <w:rFonts w:ascii="Wingdings" w:hAnsi="Wingdings" w:hint="default"/>
      </w:rPr>
    </w:lvl>
    <w:lvl w:ilvl="4" w:tplc="04090003" w:tentative="1">
      <w:start w:val="1"/>
      <w:numFmt w:val="bullet"/>
      <w:lvlText w:val=""/>
      <w:lvlJc w:val="left"/>
      <w:pPr>
        <w:ind w:left="4328" w:hanging="480"/>
      </w:pPr>
      <w:rPr>
        <w:rFonts w:ascii="Wingdings" w:hAnsi="Wingdings" w:hint="default"/>
      </w:rPr>
    </w:lvl>
    <w:lvl w:ilvl="5" w:tplc="04090005" w:tentative="1">
      <w:start w:val="1"/>
      <w:numFmt w:val="bullet"/>
      <w:lvlText w:val=""/>
      <w:lvlJc w:val="left"/>
      <w:pPr>
        <w:ind w:left="4808" w:hanging="480"/>
      </w:pPr>
      <w:rPr>
        <w:rFonts w:ascii="Wingdings" w:hAnsi="Wingdings" w:hint="default"/>
      </w:rPr>
    </w:lvl>
    <w:lvl w:ilvl="6" w:tplc="04090001" w:tentative="1">
      <w:start w:val="1"/>
      <w:numFmt w:val="bullet"/>
      <w:lvlText w:val=""/>
      <w:lvlJc w:val="left"/>
      <w:pPr>
        <w:ind w:left="5288" w:hanging="480"/>
      </w:pPr>
      <w:rPr>
        <w:rFonts w:ascii="Wingdings" w:hAnsi="Wingdings" w:hint="default"/>
      </w:rPr>
    </w:lvl>
    <w:lvl w:ilvl="7" w:tplc="04090003" w:tentative="1">
      <w:start w:val="1"/>
      <w:numFmt w:val="bullet"/>
      <w:lvlText w:val=""/>
      <w:lvlJc w:val="left"/>
      <w:pPr>
        <w:ind w:left="5768" w:hanging="480"/>
      </w:pPr>
      <w:rPr>
        <w:rFonts w:ascii="Wingdings" w:hAnsi="Wingdings" w:hint="default"/>
      </w:rPr>
    </w:lvl>
    <w:lvl w:ilvl="8" w:tplc="04090005" w:tentative="1">
      <w:start w:val="1"/>
      <w:numFmt w:val="bullet"/>
      <w:lvlText w:val=""/>
      <w:lvlJc w:val="left"/>
      <w:pPr>
        <w:ind w:left="6248" w:hanging="480"/>
      </w:pPr>
      <w:rPr>
        <w:rFonts w:ascii="Wingdings" w:hAnsi="Wingdings" w:hint="default"/>
      </w:rPr>
    </w:lvl>
  </w:abstractNum>
  <w:abstractNum w:abstractNumId="9" w15:restartNumberingAfterBreak="0">
    <w:nsid w:val="4B6B7E1D"/>
    <w:multiLevelType w:val="hybridMultilevel"/>
    <w:tmpl w:val="63425BAC"/>
    <w:lvl w:ilvl="0" w:tplc="E18C33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6886078"/>
    <w:multiLevelType w:val="hybridMultilevel"/>
    <w:tmpl w:val="CF54432A"/>
    <w:lvl w:ilvl="0" w:tplc="4F0614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BDA74CF"/>
    <w:multiLevelType w:val="hybridMultilevel"/>
    <w:tmpl w:val="A09CF128"/>
    <w:lvl w:ilvl="0" w:tplc="9A9C00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F961491"/>
    <w:multiLevelType w:val="hybridMultilevel"/>
    <w:tmpl w:val="A09CF128"/>
    <w:lvl w:ilvl="0" w:tplc="9A9C00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22254BE"/>
    <w:multiLevelType w:val="hybridMultilevel"/>
    <w:tmpl w:val="46F0F30E"/>
    <w:lvl w:ilvl="0" w:tplc="1BBEB024">
      <w:start w:val="1"/>
      <w:numFmt w:val="bullet"/>
      <w:pStyle w:val="7"/>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16cid:durableId="619651922">
    <w:abstractNumId w:val="2"/>
  </w:num>
  <w:num w:numId="2" w16cid:durableId="810055579">
    <w:abstractNumId w:val="13"/>
  </w:num>
  <w:num w:numId="3" w16cid:durableId="1634018147">
    <w:abstractNumId w:val="5"/>
  </w:num>
  <w:num w:numId="4" w16cid:durableId="199512748">
    <w:abstractNumId w:val="3"/>
  </w:num>
  <w:num w:numId="5" w16cid:durableId="1615795064">
    <w:abstractNumId w:val="0"/>
  </w:num>
  <w:num w:numId="6" w16cid:durableId="1887646065">
    <w:abstractNumId w:val="6"/>
  </w:num>
  <w:num w:numId="7" w16cid:durableId="451897564">
    <w:abstractNumId w:val="10"/>
  </w:num>
  <w:num w:numId="8" w16cid:durableId="335377498">
    <w:abstractNumId w:val="9"/>
  </w:num>
  <w:num w:numId="9" w16cid:durableId="696081140">
    <w:abstractNumId w:val="7"/>
  </w:num>
  <w:num w:numId="10" w16cid:durableId="526678199">
    <w:abstractNumId w:val="11"/>
  </w:num>
  <w:num w:numId="11" w16cid:durableId="351346330">
    <w:abstractNumId w:val="4"/>
  </w:num>
  <w:num w:numId="12" w16cid:durableId="1540556904">
    <w:abstractNumId w:val="12"/>
  </w:num>
  <w:num w:numId="13" w16cid:durableId="2035106731">
    <w:abstractNumId w:val="8"/>
  </w:num>
  <w:num w:numId="14" w16cid:durableId="1793942856">
    <w:abstractNumId w:val="2"/>
  </w:num>
  <w:num w:numId="15" w16cid:durableId="1840152164">
    <w:abstractNumId w:val="2"/>
  </w:num>
  <w:num w:numId="16" w16cid:durableId="2038581689">
    <w:abstractNumId w:val="2"/>
  </w:num>
  <w:num w:numId="17" w16cid:durableId="1136874724">
    <w:abstractNumId w:val="2"/>
  </w:num>
  <w:num w:numId="18" w16cid:durableId="1114060793">
    <w:abstractNumId w:val="2"/>
  </w:num>
  <w:num w:numId="19" w16cid:durableId="122355727">
    <w:abstractNumId w:val="2"/>
  </w:num>
  <w:num w:numId="20" w16cid:durableId="1268656263">
    <w:abstractNumId w:val="2"/>
  </w:num>
  <w:num w:numId="21" w16cid:durableId="1129585934">
    <w:abstractNumId w:val="2"/>
  </w:num>
  <w:num w:numId="22" w16cid:durableId="1912083665">
    <w:abstractNumId w:val="2"/>
  </w:num>
  <w:num w:numId="23" w16cid:durableId="764231656">
    <w:abstractNumId w:val="2"/>
  </w:num>
  <w:num w:numId="24" w16cid:durableId="2058429264">
    <w:abstractNumId w:val="1"/>
  </w:num>
  <w:num w:numId="25" w16cid:durableId="1339848219">
    <w:abstractNumId w:val="2"/>
  </w:num>
  <w:num w:numId="26" w16cid:durableId="1788888388">
    <w:abstractNumId w:val="2"/>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王奎元資訊部策略發展處">
    <w15:presenceInfo w15:providerId="AD" w15:userId="S::A50702@capital.com.tw::2988a203-d7d8-44e0-9d15-673b8200baca"/>
  </w15:person>
  <w15:person w15:author="王奎元資訊部資訊安全處">
    <w15:presenceInfo w15:providerId="AD" w15:userId="S::A50702@capital.com.tw::2988a203-d7d8-44e0-9d15-673b8200baca"/>
  </w15:person>
  <w15:person w15:author="蔡易達資訊部技術研發處">
    <w15:presenceInfo w15:providerId="AD" w15:userId="S::A98311@capital.com.tw::603b4d75-9d2e-488f-a247-f03a4443fab0"/>
  </w15:person>
  <w15:person w15:author="簡孝芸資訊部策略發展處">
    <w15:presenceInfo w15:providerId="AD" w15:userId="S::A87104@capital.com.tw::6f076602-a9c6-4f9a-b217-ff5311305bf2"/>
  </w15:person>
  <w15:person w15:author="江昭慶資訊部金融系統處">
    <w15:presenceInfo w15:providerId="AD" w15:userId="S::A95015@capital.com.tw::7e152003-2ac8-4544-8366-113c70a0f66b"/>
  </w15:person>
  <w15:person w15:author="施雷蜀華資訊部策略發展處">
    <w15:presenceInfo w15:providerId="AD" w15:userId="S::A10065@capital.com.tw::0f6f7405-28c2-42b8-b997-cc0ce191d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482"/>
  <w:drawingGridHorizontalSpacing w:val="120"/>
  <w:displayHorizontalDrawingGridEvery w:val="0"/>
  <w:displayVerticalDrawingGridEvery w:val="2"/>
  <w:characterSpacingControl w:val="compressPunctuation"/>
  <w:hdrShapeDefaults>
    <o:shapedefaults v:ext="edit" spidmax="2119" fillcolor="#9cf" strokecolor="blue">
      <v:fill color="#9cf" opacity="13107f"/>
      <v:stroke color="blue"/>
    </o:shapedefaults>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0D6"/>
    <w:rsid w:val="0000082E"/>
    <w:rsid w:val="00001E1C"/>
    <w:rsid w:val="000031FF"/>
    <w:rsid w:val="00003BF9"/>
    <w:rsid w:val="00004D11"/>
    <w:rsid w:val="000155A2"/>
    <w:rsid w:val="00022E57"/>
    <w:rsid w:val="00025E7F"/>
    <w:rsid w:val="00040591"/>
    <w:rsid w:val="00040B85"/>
    <w:rsid w:val="00043436"/>
    <w:rsid w:val="0004598B"/>
    <w:rsid w:val="00047241"/>
    <w:rsid w:val="000559A4"/>
    <w:rsid w:val="00056294"/>
    <w:rsid w:val="00061CC3"/>
    <w:rsid w:val="000645AB"/>
    <w:rsid w:val="000724F8"/>
    <w:rsid w:val="00085D84"/>
    <w:rsid w:val="00092FEC"/>
    <w:rsid w:val="00093A6A"/>
    <w:rsid w:val="0009638A"/>
    <w:rsid w:val="00096F6A"/>
    <w:rsid w:val="000A2027"/>
    <w:rsid w:val="000A30FB"/>
    <w:rsid w:val="000A7139"/>
    <w:rsid w:val="000B1FE7"/>
    <w:rsid w:val="000B20DB"/>
    <w:rsid w:val="000B2B2C"/>
    <w:rsid w:val="000B3F40"/>
    <w:rsid w:val="000B4D4F"/>
    <w:rsid w:val="000B5585"/>
    <w:rsid w:val="000B64D2"/>
    <w:rsid w:val="000B7E48"/>
    <w:rsid w:val="000C1B33"/>
    <w:rsid w:val="000C6919"/>
    <w:rsid w:val="000E08C8"/>
    <w:rsid w:val="000E4126"/>
    <w:rsid w:val="000E4E50"/>
    <w:rsid w:val="000F0154"/>
    <w:rsid w:val="000F0BA8"/>
    <w:rsid w:val="000F11E7"/>
    <w:rsid w:val="000F5B4E"/>
    <w:rsid w:val="00103E73"/>
    <w:rsid w:val="00104460"/>
    <w:rsid w:val="00112F14"/>
    <w:rsid w:val="0011316C"/>
    <w:rsid w:val="00120454"/>
    <w:rsid w:val="001215DF"/>
    <w:rsid w:val="00122388"/>
    <w:rsid w:val="00122455"/>
    <w:rsid w:val="001241B2"/>
    <w:rsid w:val="00130B2F"/>
    <w:rsid w:val="00131FCC"/>
    <w:rsid w:val="00134EE1"/>
    <w:rsid w:val="00135627"/>
    <w:rsid w:val="00141483"/>
    <w:rsid w:val="00142A30"/>
    <w:rsid w:val="001462A9"/>
    <w:rsid w:val="00153144"/>
    <w:rsid w:val="001543A5"/>
    <w:rsid w:val="001560A4"/>
    <w:rsid w:val="00160260"/>
    <w:rsid w:val="0016088F"/>
    <w:rsid w:val="00161F15"/>
    <w:rsid w:val="00163E72"/>
    <w:rsid w:val="001640DF"/>
    <w:rsid w:val="00174F91"/>
    <w:rsid w:val="00176A98"/>
    <w:rsid w:val="00177ED3"/>
    <w:rsid w:val="001814C7"/>
    <w:rsid w:val="00184E1F"/>
    <w:rsid w:val="001872ED"/>
    <w:rsid w:val="00187313"/>
    <w:rsid w:val="001931D7"/>
    <w:rsid w:val="001939D2"/>
    <w:rsid w:val="001951FF"/>
    <w:rsid w:val="00196D10"/>
    <w:rsid w:val="001A08CA"/>
    <w:rsid w:val="001A1ECE"/>
    <w:rsid w:val="001A2A3C"/>
    <w:rsid w:val="001A2BDB"/>
    <w:rsid w:val="001A3CDC"/>
    <w:rsid w:val="001A63CF"/>
    <w:rsid w:val="001B6C02"/>
    <w:rsid w:val="001C067B"/>
    <w:rsid w:val="001C7213"/>
    <w:rsid w:val="001D112D"/>
    <w:rsid w:val="001F0CD3"/>
    <w:rsid w:val="00200E9E"/>
    <w:rsid w:val="00210B51"/>
    <w:rsid w:val="00220862"/>
    <w:rsid w:val="002208E3"/>
    <w:rsid w:val="00222051"/>
    <w:rsid w:val="00227DA7"/>
    <w:rsid w:val="00232072"/>
    <w:rsid w:val="00233E18"/>
    <w:rsid w:val="0023458C"/>
    <w:rsid w:val="00235037"/>
    <w:rsid w:val="0023504A"/>
    <w:rsid w:val="0023516E"/>
    <w:rsid w:val="00235762"/>
    <w:rsid w:val="00241546"/>
    <w:rsid w:val="002431C8"/>
    <w:rsid w:val="00245089"/>
    <w:rsid w:val="00245565"/>
    <w:rsid w:val="00245E22"/>
    <w:rsid w:val="002463AE"/>
    <w:rsid w:val="002477D0"/>
    <w:rsid w:val="00250C96"/>
    <w:rsid w:val="00251B3F"/>
    <w:rsid w:val="00254F5C"/>
    <w:rsid w:val="00255D3B"/>
    <w:rsid w:val="002562AD"/>
    <w:rsid w:val="00262598"/>
    <w:rsid w:val="00262A34"/>
    <w:rsid w:val="0026502E"/>
    <w:rsid w:val="00280640"/>
    <w:rsid w:val="00281125"/>
    <w:rsid w:val="002837E6"/>
    <w:rsid w:val="00286A07"/>
    <w:rsid w:val="0029198C"/>
    <w:rsid w:val="0029400A"/>
    <w:rsid w:val="002947E5"/>
    <w:rsid w:val="00294E67"/>
    <w:rsid w:val="00295BE5"/>
    <w:rsid w:val="002971F9"/>
    <w:rsid w:val="0029755A"/>
    <w:rsid w:val="002A2D06"/>
    <w:rsid w:val="002A34AF"/>
    <w:rsid w:val="002B0B3B"/>
    <w:rsid w:val="002B0DAA"/>
    <w:rsid w:val="002B25ED"/>
    <w:rsid w:val="002B58F6"/>
    <w:rsid w:val="002B5E71"/>
    <w:rsid w:val="002D4393"/>
    <w:rsid w:val="002D4712"/>
    <w:rsid w:val="002E0664"/>
    <w:rsid w:val="002E49A1"/>
    <w:rsid w:val="002E54AF"/>
    <w:rsid w:val="002F079E"/>
    <w:rsid w:val="002F14E4"/>
    <w:rsid w:val="002F3F92"/>
    <w:rsid w:val="003000EB"/>
    <w:rsid w:val="00300419"/>
    <w:rsid w:val="003050D6"/>
    <w:rsid w:val="00305C0B"/>
    <w:rsid w:val="00313F53"/>
    <w:rsid w:val="00315B55"/>
    <w:rsid w:val="00315E9C"/>
    <w:rsid w:val="0031660A"/>
    <w:rsid w:val="00316730"/>
    <w:rsid w:val="00317087"/>
    <w:rsid w:val="0031756B"/>
    <w:rsid w:val="00321AE1"/>
    <w:rsid w:val="003224F8"/>
    <w:rsid w:val="0033242B"/>
    <w:rsid w:val="003348B0"/>
    <w:rsid w:val="00345506"/>
    <w:rsid w:val="003477A1"/>
    <w:rsid w:val="003519EB"/>
    <w:rsid w:val="003523DC"/>
    <w:rsid w:val="003569F9"/>
    <w:rsid w:val="003606FE"/>
    <w:rsid w:val="003614C4"/>
    <w:rsid w:val="00363089"/>
    <w:rsid w:val="003637C7"/>
    <w:rsid w:val="00363DC7"/>
    <w:rsid w:val="00364370"/>
    <w:rsid w:val="00366E49"/>
    <w:rsid w:val="003713A7"/>
    <w:rsid w:val="00372367"/>
    <w:rsid w:val="00382057"/>
    <w:rsid w:val="00387F96"/>
    <w:rsid w:val="00393DF8"/>
    <w:rsid w:val="00395061"/>
    <w:rsid w:val="0039531C"/>
    <w:rsid w:val="003964BF"/>
    <w:rsid w:val="003A1E98"/>
    <w:rsid w:val="003A1FBB"/>
    <w:rsid w:val="003A30F5"/>
    <w:rsid w:val="003A5E16"/>
    <w:rsid w:val="003B2427"/>
    <w:rsid w:val="003B36A5"/>
    <w:rsid w:val="003C46AB"/>
    <w:rsid w:val="003C4D72"/>
    <w:rsid w:val="003C6EF6"/>
    <w:rsid w:val="003D1501"/>
    <w:rsid w:val="003D2F75"/>
    <w:rsid w:val="003D3223"/>
    <w:rsid w:val="003D60F4"/>
    <w:rsid w:val="003D7F3C"/>
    <w:rsid w:val="003E0E1D"/>
    <w:rsid w:val="003E43F0"/>
    <w:rsid w:val="003F25E2"/>
    <w:rsid w:val="00400799"/>
    <w:rsid w:val="00407259"/>
    <w:rsid w:val="00412A4F"/>
    <w:rsid w:val="00415F1E"/>
    <w:rsid w:val="0041663E"/>
    <w:rsid w:val="00421305"/>
    <w:rsid w:val="00426952"/>
    <w:rsid w:val="0042741A"/>
    <w:rsid w:val="004277AB"/>
    <w:rsid w:val="00435363"/>
    <w:rsid w:val="00442A96"/>
    <w:rsid w:val="004451F7"/>
    <w:rsid w:val="00446218"/>
    <w:rsid w:val="00451845"/>
    <w:rsid w:val="00451BA5"/>
    <w:rsid w:val="00462CCF"/>
    <w:rsid w:val="00470DDD"/>
    <w:rsid w:val="00472E32"/>
    <w:rsid w:val="00476AF3"/>
    <w:rsid w:val="0048036D"/>
    <w:rsid w:val="00480780"/>
    <w:rsid w:val="00482026"/>
    <w:rsid w:val="00485322"/>
    <w:rsid w:val="004932EC"/>
    <w:rsid w:val="004A5A95"/>
    <w:rsid w:val="004B337D"/>
    <w:rsid w:val="004C7A22"/>
    <w:rsid w:val="004D010A"/>
    <w:rsid w:val="004D3865"/>
    <w:rsid w:val="004D49C8"/>
    <w:rsid w:val="004E0763"/>
    <w:rsid w:val="004E1CBC"/>
    <w:rsid w:val="004E2767"/>
    <w:rsid w:val="004F52F1"/>
    <w:rsid w:val="004F6836"/>
    <w:rsid w:val="0050071B"/>
    <w:rsid w:val="0050308B"/>
    <w:rsid w:val="00503B06"/>
    <w:rsid w:val="0050437F"/>
    <w:rsid w:val="005043CF"/>
    <w:rsid w:val="005073AA"/>
    <w:rsid w:val="00513B01"/>
    <w:rsid w:val="00513E8B"/>
    <w:rsid w:val="005232C9"/>
    <w:rsid w:val="005306C8"/>
    <w:rsid w:val="0053187F"/>
    <w:rsid w:val="00531B1F"/>
    <w:rsid w:val="0053314A"/>
    <w:rsid w:val="0054034F"/>
    <w:rsid w:val="00541BD6"/>
    <w:rsid w:val="00542F2E"/>
    <w:rsid w:val="00546C97"/>
    <w:rsid w:val="00551C8E"/>
    <w:rsid w:val="00554FDD"/>
    <w:rsid w:val="00560F99"/>
    <w:rsid w:val="00565E9C"/>
    <w:rsid w:val="0056690A"/>
    <w:rsid w:val="00566F6C"/>
    <w:rsid w:val="00571128"/>
    <w:rsid w:val="005738D4"/>
    <w:rsid w:val="00576686"/>
    <w:rsid w:val="0057712F"/>
    <w:rsid w:val="00584A5E"/>
    <w:rsid w:val="00586A86"/>
    <w:rsid w:val="005909FE"/>
    <w:rsid w:val="0059271B"/>
    <w:rsid w:val="00593148"/>
    <w:rsid w:val="0059719D"/>
    <w:rsid w:val="005A6D8A"/>
    <w:rsid w:val="005A7802"/>
    <w:rsid w:val="005B42C6"/>
    <w:rsid w:val="005B72A9"/>
    <w:rsid w:val="005B7972"/>
    <w:rsid w:val="005C00E8"/>
    <w:rsid w:val="005C161D"/>
    <w:rsid w:val="005C1A00"/>
    <w:rsid w:val="005D00FB"/>
    <w:rsid w:val="005E077A"/>
    <w:rsid w:val="005E17F3"/>
    <w:rsid w:val="005E2DB8"/>
    <w:rsid w:val="005E31B6"/>
    <w:rsid w:val="005E3747"/>
    <w:rsid w:val="005F0546"/>
    <w:rsid w:val="005F52E6"/>
    <w:rsid w:val="005F710E"/>
    <w:rsid w:val="005F7600"/>
    <w:rsid w:val="00602FB0"/>
    <w:rsid w:val="006102CD"/>
    <w:rsid w:val="006107A1"/>
    <w:rsid w:val="00611EBC"/>
    <w:rsid w:val="006166CA"/>
    <w:rsid w:val="00627156"/>
    <w:rsid w:val="00627911"/>
    <w:rsid w:val="00630E87"/>
    <w:rsid w:val="00631682"/>
    <w:rsid w:val="00631E2B"/>
    <w:rsid w:val="00632CFB"/>
    <w:rsid w:val="0064076F"/>
    <w:rsid w:val="00642339"/>
    <w:rsid w:val="00642A59"/>
    <w:rsid w:val="00643FDC"/>
    <w:rsid w:val="006444D6"/>
    <w:rsid w:val="006451E7"/>
    <w:rsid w:val="00646C33"/>
    <w:rsid w:val="0065709C"/>
    <w:rsid w:val="00661378"/>
    <w:rsid w:val="006624DA"/>
    <w:rsid w:val="00675353"/>
    <w:rsid w:val="00676C08"/>
    <w:rsid w:val="006771AD"/>
    <w:rsid w:val="006843D9"/>
    <w:rsid w:val="00693ED5"/>
    <w:rsid w:val="006A1CBD"/>
    <w:rsid w:val="006A1D74"/>
    <w:rsid w:val="006A309E"/>
    <w:rsid w:val="006A43D0"/>
    <w:rsid w:val="006A4953"/>
    <w:rsid w:val="006B207B"/>
    <w:rsid w:val="006B550B"/>
    <w:rsid w:val="006C6248"/>
    <w:rsid w:val="006D0D74"/>
    <w:rsid w:val="006D685F"/>
    <w:rsid w:val="006E0920"/>
    <w:rsid w:val="006E2246"/>
    <w:rsid w:val="006E5FCA"/>
    <w:rsid w:val="006F24D0"/>
    <w:rsid w:val="00700398"/>
    <w:rsid w:val="007164F2"/>
    <w:rsid w:val="007175C4"/>
    <w:rsid w:val="007216C1"/>
    <w:rsid w:val="007309A3"/>
    <w:rsid w:val="00730C29"/>
    <w:rsid w:val="00731B34"/>
    <w:rsid w:val="007351FE"/>
    <w:rsid w:val="00737222"/>
    <w:rsid w:val="007419A7"/>
    <w:rsid w:val="007509F1"/>
    <w:rsid w:val="00751471"/>
    <w:rsid w:val="007519F5"/>
    <w:rsid w:val="00752305"/>
    <w:rsid w:val="00753F3F"/>
    <w:rsid w:val="00754B0C"/>
    <w:rsid w:val="00762AE6"/>
    <w:rsid w:val="007667A8"/>
    <w:rsid w:val="00766B82"/>
    <w:rsid w:val="00766E1E"/>
    <w:rsid w:val="00771840"/>
    <w:rsid w:val="00775D24"/>
    <w:rsid w:val="0077772E"/>
    <w:rsid w:val="007779A9"/>
    <w:rsid w:val="00780644"/>
    <w:rsid w:val="00785093"/>
    <w:rsid w:val="00786DB3"/>
    <w:rsid w:val="00786DE3"/>
    <w:rsid w:val="00787ACB"/>
    <w:rsid w:val="00792BE2"/>
    <w:rsid w:val="007948D7"/>
    <w:rsid w:val="0079682C"/>
    <w:rsid w:val="00796E09"/>
    <w:rsid w:val="00797323"/>
    <w:rsid w:val="007A1F89"/>
    <w:rsid w:val="007A5885"/>
    <w:rsid w:val="007A7E92"/>
    <w:rsid w:val="007B1086"/>
    <w:rsid w:val="007B3579"/>
    <w:rsid w:val="007B6CF4"/>
    <w:rsid w:val="007C04B2"/>
    <w:rsid w:val="007C15A8"/>
    <w:rsid w:val="007D2E33"/>
    <w:rsid w:val="007D7BF1"/>
    <w:rsid w:val="007E4DBA"/>
    <w:rsid w:val="007E61F2"/>
    <w:rsid w:val="007E6585"/>
    <w:rsid w:val="007F6995"/>
    <w:rsid w:val="007F7DBE"/>
    <w:rsid w:val="00801FC0"/>
    <w:rsid w:val="00803333"/>
    <w:rsid w:val="00805EFA"/>
    <w:rsid w:val="00812F2B"/>
    <w:rsid w:val="008172D9"/>
    <w:rsid w:val="0082449F"/>
    <w:rsid w:val="008264E2"/>
    <w:rsid w:val="00830716"/>
    <w:rsid w:val="008307F8"/>
    <w:rsid w:val="0084317F"/>
    <w:rsid w:val="0084421F"/>
    <w:rsid w:val="008508F0"/>
    <w:rsid w:val="008517E2"/>
    <w:rsid w:val="008535F9"/>
    <w:rsid w:val="008638FC"/>
    <w:rsid w:val="00871539"/>
    <w:rsid w:val="008762FD"/>
    <w:rsid w:val="00876878"/>
    <w:rsid w:val="00877C63"/>
    <w:rsid w:val="008840EF"/>
    <w:rsid w:val="008908F3"/>
    <w:rsid w:val="008A3F9E"/>
    <w:rsid w:val="008A446C"/>
    <w:rsid w:val="008A753A"/>
    <w:rsid w:val="008A7A6E"/>
    <w:rsid w:val="008B6814"/>
    <w:rsid w:val="008B7583"/>
    <w:rsid w:val="008C63F4"/>
    <w:rsid w:val="008D3C02"/>
    <w:rsid w:val="008E2DE8"/>
    <w:rsid w:val="008E2E18"/>
    <w:rsid w:val="008E6A85"/>
    <w:rsid w:val="008F1047"/>
    <w:rsid w:val="008F3DAE"/>
    <w:rsid w:val="008F708D"/>
    <w:rsid w:val="008F7EE6"/>
    <w:rsid w:val="00907095"/>
    <w:rsid w:val="00910796"/>
    <w:rsid w:val="00912F0B"/>
    <w:rsid w:val="00913177"/>
    <w:rsid w:val="00914DCD"/>
    <w:rsid w:val="00925A53"/>
    <w:rsid w:val="009274EF"/>
    <w:rsid w:val="00930DF7"/>
    <w:rsid w:val="00935658"/>
    <w:rsid w:val="00936DEB"/>
    <w:rsid w:val="009378F3"/>
    <w:rsid w:val="00944F7D"/>
    <w:rsid w:val="00956585"/>
    <w:rsid w:val="009601CB"/>
    <w:rsid w:val="00964329"/>
    <w:rsid w:val="009671D1"/>
    <w:rsid w:val="00967A21"/>
    <w:rsid w:val="009712EA"/>
    <w:rsid w:val="0097281A"/>
    <w:rsid w:val="0097422E"/>
    <w:rsid w:val="0097593B"/>
    <w:rsid w:val="0097604D"/>
    <w:rsid w:val="00976518"/>
    <w:rsid w:val="0097792B"/>
    <w:rsid w:val="00981077"/>
    <w:rsid w:val="009873BF"/>
    <w:rsid w:val="0099080D"/>
    <w:rsid w:val="00992DEC"/>
    <w:rsid w:val="009968E3"/>
    <w:rsid w:val="009A0969"/>
    <w:rsid w:val="009A7FBA"/>
    <w:rsid w:val="009B0855"/>
    <w:rsid w:val="009B535E"/>
    <w:rsid w:val="009C51BC"/>
    <w:rsid w:val="009C597D"/>
    <w:rsid w:val="009C70D9"/>
    <w:rsid w:val="009C7ACE"/>
    <w:rsid w:val="009E292E"/>
    <w:rsid w:val="009F577C"/>
    <w:rsid w:val="009F607F"/>
    <w:rsid w:val="009F7259"/>
    <w:rsid w:val="00A04BA7"/>
    <w:rsid w:val="00A05C37"/>
    <w:rsid w:val="00A14411"/>
    <w:rsid w:val="00A21171"/>
    <w:rsid w:val="00A2275C"/>
    <w:rsid w:val="00A414AE"/>
    <w:rsid w:val="00A45D13"/>
    <w:rsid w:val="00A46F71"/>
    <w:rsid w:val="00A53677"/>
    <w:rsid w:val="00A5570A"/>
    <w:rsid w:val="00A577AA"/>
    <w:rsid w:val="00A62AA2"/>
    <w:rsid w:val="00A662DF"/>
    <w:rsid w:val="00A70D17"/>
    <w:rsid w:val="00A710F2"/>
    <w:rsid w:val="00A73176"/>
    <w:rsid w:val="00A768B0"/>
    <w:rsid w:val="00A775CC"/>
    <w:rsid w:val="00A84045"/>
    <w:rsid w:val="00A85138"/>
    <w:rsid w:val="00A86228"/>
    <w:rsid w:val="00A8624E"/>
    <w:rsid w:val="00A944E5"/>
    <w:rsid w:val="00A95B5A"/>
    <w:rsid w:val="00A96948"/>
    <w:rsid w:val="00AB375E"/>
    <w:rsid w:val="00AB54EA"/>
    <w:rsid w:val="00AB6233"/>
    <w:rsid w:val="00AC55CD"/>
    <w:rsid w:val="00AC5B16"/>
    <w:rsid w:val="00AC73AE"/>
    <w:rsid w:val="00AD0968"/>
    <w:rsid w:val="00AD2374"/>
    <w:rsid w:val="00AD2435"/>
    <w:rsid w:val="00AD2477"/>
    <w:rsid w:val="00AD61FE"/>
    <w:rsid w:val="00AE0722"/>
    <w:rsid w:val="00AE3B05"/>
    <w:rsid w:val="00AE3CD3"/>
    <w:rsid w:val="00AE57BF"/>
    <w:rsid w:val="00AF0A18"/>
    <w:rsid w:val="00AF3B0F"/>
    <w:rsid w:val="00AF5357"/>
    <w:rsid w:val="00B00034"/>
    <w:rsid w:val="00B00298"/>
    <w:rsid w:val="00B02272"/>
    <w:rsid w:val="00B03A7D"/>
    <w:rsid w:val="00B04C47"/>
    <w:rsid w:val="00B10991"/>
    <w:rsid w:val="00B11337"/>
    <w:rsid w:val="00B11B39"/>
    <w:rsid w:val="00B20FE9"/>
    <w:rsid w:val="00B26024"/>
    <w:rsid w:val="00B2622B"/>
    <w:rsid w:val="00B26251"/>
    <w:rsid w:val="00B34FA3"/>
    <w:rsid w:val="00B422EC"/>
    <w:rsid w:val="00B54301"/>
    <w:rsid w:val="00B5781F"/>
    <w:rsid w:val="00B65B06"/>
    <w:rsid w:val="00B70431"/>
    <w:rsid w:val="00B72359"/>
    <w:rsid w:val="00B725A4"/>
    <w:rsid w:val="00B74FA7"/>
    <w:rsid w:val="00B81A04"/>
    <w:rsid w:val="00B856BB"/>
    <w:rsid w:val="00B85CF1"/>
    <w:rsid w:val="00B91162"/>
    <w:rsid w:val="00B93CE9"/>
    <w:rsid w:val="00B96AC7"/>
    <w:rsid w:val="00BA0653"/>
    <w:rsid w:val="00BA34A4"/>
    <w:rsid w:val="00BA3CDC"/>
    <w:rsid w:val="00BA41CE"/>
    <w:rsid w:val="00BA7E27"/>
    <w:rsid w:val="00BB15F0"/>
    <w:rsid w:val="00BB2327"/>
    <w:rsid w:val="00BB347A"/>
    <w:rsid w:val="00BB57CC"/>
    <w:rsid w:val="00BB7317"/>
    <w:rsid w:val="00BC0F11"/>
    <w:rsid w:val="00BC48B2"/>
    <w:rsid w:val="00BC638A"/>
    <w:rsid w:val="00BC7B2E"/>
    <w:rsid w:val="00BD6A3E"/>
    <w:rsid w:val="00BD7657"/>
    <w:rsid w:val="00BE0023"/>
    <w:rsid w:val="00BE13D8"/>
    <w:rsid w:val="00BE3FBC"/>
    <w:rsid w:val="00BF0766"/>
    <w:rsid w:val="00BF1E6F"/>
    <w:rsid w:val="00BF266E"/>
    <w:rsid w:val="00BF3418"/>
    <w:rsid w:val="00BF448D"/>
    <w:rsid w:val="00BF58F9"/>
    <w:rsid w:val="00C01CE6"/>
    <w:rsid w:val="00C03F12"/>
    <w:rsid w:val="00C10811"/>
    <w:rsid w:val="00C10A7B"/>
    <w:rsid w:val="00C10B51"/>
    <w:rsid w:val="00C14AFD"/>
    <w:rsid w:val="00C151E6"/>
    <w:rsid w:val="00C1609A"/>
    <w:rsid w:val="00C17D68"/>
    <w:rsid w:val="00C20AE4"/>
    <w:rsid w:val="00C24636"/>
    <w:rsid w:val="00C3412B"/>
    <w:rsid w:val="00C36AEB"/>
    <w:rsid w:val="00C645E9"/>
    <w:rsid w:val="00C7107B"/>
    <w:rsid w:val="00C80B2F"/>
    <w:rsid w:val="00C85654"/>
    <w:rsid w:val="00C91A55"/>
    <w:rsid w:val="00C94BD4"/>
    <w:rsid w:val="00CA03E7"/>
    <w:rsid w:val="00CA27C3"/>
    <w:rsid w:val="00CA481A"/>
    <w:rsid w:val="00CA63AE"/>
    <w:rsid w:val="00CB0A3A"/>
    <w:rsid w:val="00CB3755"/>
    <w:rsid w:val="00CB6265"/>
    <w:rsid w:val="00CC3ACE"/>
    <w:rsid w:val="00CC5298"/>
    <w:rsid w:val="00CC6146"/>
    <w:rsid w:val="00CD59CF"/>
    <w:rsid w:val="00CE18D0"/>
    <w:rsid w:val="00CE47C6"/>
    <w:rsid w:val="00CE6130"/>
    <w:rsid w:val="00CE78EA"/>
    <w:rsid w:val="00CF1D30"/>
    <w:rsid w:val="00CF4A11"/>
    <w:rsid w:val="00CF735B"/>
    <w:rsid w:val="00D038CB"/>
    <w:rsid w:val="00D07FF5"/>
    <w:rsid w:val="00D10C90"/>
    <w:rsid w:val="00D14B8E"/>
    <w:rsid w:val="00D16EBD"/>
    <w:rsid w:val="00D17BFF"/>
    <w:rsid w:val="00D20A83"/>
    <w:rsid w:val="00D306F4"/>
    <w:rsid w:val="00D349C7"/>
    <w:rsid w:val="00D35C69"/>
    <w:rsid w:val="00D522EF"/>
    <w:rsid w:val="00D524EC"/>
    <w:rsid w:val="00D52897"/>
    <w:rsid w:val="00D53D62"/>
    <w:rsid w:val="00D57362"/>
    <w:rsid w:val="00D60ED3"/>
    <w:rsid w:val="00D61F1F"/>
    <w:rsid w:val="00D6392C"/>
    <w:rsid w:val="00D64D1F"/>
    <w:rsid w:val="00D6572D"/>
    <w:rsid w:val="00D70351"/>
    <w:rsid w:val="00D713BD"/>
    <w:rsid w:val="00D72A60"/>
    <w:rsid w:val="00D74913"/>
    <w:rsid w:val="00D74F2C"/>
    <w:rsid w:val="00D759B6"/>
    <w:rsid w:val="00D7778C"/>
    <w:rsid w:val="00D80347"/>
    <w:rsid w:val="00D8645D"/>
    <w:rsid w:val="00D918F6"/>
    <w:rsid w:val="00D92420"/>
    <w:rsid w:val="00D9260C"/>
    <w:rsid w:val="00D93372"/>
    <w:rsid w:val="00D9638D"/>
    <w:rsid w:val="00D965A9"/>
    <w:rsid w:val="00DB456E"/>
    <w:rsid w:val="00DC234C"/>
    <w:rsid w:val="00DC669D"/>
    <w:rsid w:val="00DC6B35"/>
    <w:rsid w:val="00DD2F43"/>
    <w:rsid w:val="00DE203F"/>
    <w:rsid w:val="00DE4845"/>
    <w:rsid w:val="00DE74F4"/>
    <w:rsid w:val="00DF143F"/>
    <w:rsid w:val="00DF4BED"/>
    <w:rsid w:val="00E00A29"/>
    <w:rsid w:val="00E02146"/>
    <w:rsid w:val="00E063F9"/>
    <w:rsid w:val="00E1162D"/>
    <w:rsid w:val="00E11FE7"/>
    <w:rsid w:val="00E16E10"/>
    <w:rsid w:val="00E21A73"/>
    <w:rsid w:val="00E24560"/>
    <w:rsid w:val="00E2559D"/>
    <w:rsid w:val="00E30761"/>
    <w:rsid w:val="00E30CF2"/>
    <w:rsid w:val="00E32F6C"/>
    <w:rsid w:val="00E41D14"/>
    <w:rsid w:val="00E43F38"/>
    <w:rsid w:val="00E46B69"/>
    <w:rsid w:val="00E50B2F"/>
    <w:rsid w:val="00E658A3"/>
    <w:rsid w:val="00E668FF"/>
    <w:rsid w:val="00E66DB4"/>
    <w:rsid w:val="00E67608"/>
    <w:rsid w:val="00E732E8"/>
    <w:rsid w:val="00E83532"/>
    <w:rsid w:val="00E903E2"/>
    <w:rsid w:val="00E94D53"/>
    <w:rsid w:val="00EA121B"/>
    <w:rsid w:val="00EA258D"/>
    <w:rsid w:val="00EA29C2"/>
    <w:rsid w:val="00EA5131"/>
    <w:rsid w:val="00EB2083"/>
    <w:rsid w:val="00EB215C"/>
    <w:rsid w:val="00EB2E78"/>
    <w:rsid w:val="00EB5F09"/>
    <w:rsid w:val="00EB757A"/>
    <w:rsid w:val="00EC1F11"/>
    <w:rsid w:val="00EC47B6"/>
    <w:rsid w:val="00EC52CB"/>
    <w:rsid w:val="00EC595E"/>
    <w:rsid w:val="00ED1CD3"/>
    <w:rsid w:val="00ED76B4"/>
    <w:rsid w:val="00EE4F4B"/>
    <w:rsid w:val="00EF0DF2"/>
    <w:rsid w:val="00EF2383"/>
    <w:rsid w:val="00EF4B6D"/>
    <w:rsid w:val="00EF6F5C"/>
    <w:rsid w:val="00EF736D"/>
    <w:rsid w:val="00EF7863"/>
    <w:rsid w:val="00F006F4"/>
    <w:rsid w:val="00F0219E"/>
    <w:rsid w:val="00F071F9"/>
    <w:rsid w:val="00F100AF"/>
    <w:rsid w:val="00F113A3"/>
    <w:rsid w:val="00F206F8"/>
    <w:rsid w:val="00F213C8"/>
    <w:rsid w:val="00F233E1"/>
    <w:rsid w:val="00F2471B"/>
    <w:rsid w:val="00F2684F"/>
    <w:rsid w:val="00F30A7A"/>
    <w:rsid w:val="00F326DA"/>
    <w:rsid w:val="00F34BEF"/>
    <w:rsid w:val="00F37592"/>
    <w:rsid w:val="00F41DA2"/>
    <w:rsid w:val="00F436F5"/>
    <w:rsid w:val="00F44BA5"/>
    <w:rsid w:val="00F44FD2"/>
    <w:rsid w:val="00F62F2E"/>
    <w:rsid w:val="00F65B30"/>
    <w:rsid w:val="00F6670F"/>
    <w:rsid w:val="00F70BD5"/>
    <w:rsid w:val="00F71388"/>
    <w:rsid w:val="00F84734"/>
    <w:rsid w:val="00F8714A"/>
    <w:rsid w:val="00F91130"/>
    <w:rsid w:val="00F91442"/>
    <w:rsid w:val="00F94920"/>
    <w:rsid w:val="00FA2BBE"/>
    <w:rsid w:val="00FA3B06"/>
    <w:rsid w:val="00FB35A0"/>
    <w:rsid w:val="00FB5E07"/>
    <w:rsid w:val="00FB64FF"/>
    <w:rsid w:val="00FC6DCE"/>
    <w:rsid w:val="00FD5C3B"/>
    <w:rsid w:val="00FD6D07"/>
    <w:rsid w:val="00FE174D"/>
    <w:rsid w:val="00FE1BD0"/>
    <w:rsid w:val="00FE498A"/>
    <w:rsid w:val="00FE50B2"/>
    <w:rsid w:val="00FE5116"/>
    <w:rsid w:val="00FF07B5"/>
    <w:rsid w:val="00FF63C7"/>
    <w:rsid w:val="00FF73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119" fillcolor="#9cf" strokecolor="blue">
      <v:fill color="#9cf" opacity="13107f"/>
      <v:stroke color="blue"/>
    </o:shapedefaults>
    <o:shapelayout v:ext="edit">
      <o:idmap v:ext="edit" data="1"/>
    </o:shapelayout>
  </w:shapeDefaults>
  <w:decimalSymbol w:val="."/>
  <w:listSeparator w:val=","/>
  <w14:docId w14:val="008A9B0F"/>
  <w15:chartTrackingRefBased/>
  <w15:docId w15:val="{5F2B2D49-DE44-4CF1-8B9D-305353DB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5037"/>
    <w:pPr>
      <w:widowControl w:val="0"/>
    </w:pPr>
    <w:rPr>
      <w:kern w:val="2"/>
      <w:sz w:val="24"/>
      <w:szCs w:val="24"/>
    </w:rPr>
  </w:style>
  <w:style w:type="paragraph" w:styleId="1">
    <w:name w:val="heading 1"/>
    <w:next w:val="10"/>
    <w:qFormat/>
    <w:rsid w:val="00D349C7"/>
    <w:pPr>
      <w:keepNext/>
      <w:widowControl w:val="0"/>
      <w:numPr>
        <w:numId w:val="1"/>
      </w:numPr>
      <w:adjustRightInd w:val="0"/>
      <w:snapToGrid w:val="0"/>
      <w:spacing w:beforeLines="100" w:before="360" w:afterLines="100" w:after="360" w:line="240" w:lineRule="atLeast"/>
      <w:jc w:val="both"/>
      <w:outlineLvl w:val="0"/>
    </w:pPr>
    <w:rPr>
      <w:rFonts w:ascii="Arial" w:eastAsia="標楷體" w:hAnsi="Arial" w:cs="Arial"/>
      <w:b/>
      <w:bCs/>
      <w:kern w:val="52"/>
      <w:sz w:val="28"/>
      <w:szCs w:val="28"/>
    </w:rPr>
  </w:style>
  <w:style w:type="paragraph" w:styleId="2">
    <w:name w:val="heading 2"/>
    <w:next w:val="20"/>
    <w:qFormat/>
    <w:rsid w:val="00235037"/>
    <w:pPr>
      <w:keepNext/>
      <w:widowControl w:val="0"/>
      <w:numPr>
        <w:ilvl w:val="1"/>
        <w:numId w:val="1"/>
      </w:numPr>
      <w:adjustRightInd w:val="0"/>
      <w:snapToGrid w:val="0"/>
      <w:spacing w:beforeLines="100" w:before="360" w:afterLines="50" w:after="180" w:line="240" w:lineRule="atLeast"/>
      <w:jc w:val="both"/>
      <w:textAlignment w:val="baseline"/>
      <w:outlineLvl w:val="1"/>
    </w:pPr>
    <w:rPr>
      <w:rFonts w:ascii="Arial" w:eastAsia="標楷體" w:hAnsi="Arial" w:cs="Arial"/>
      <w:b/>
      <w:bCs/>
      <w:sz w:val="24"/>
      <w:szCs w:val="24"/>
    </w:rPr>
  </w:style>
  <w:style w:type="paragraph" w:styleId="3">
    <w:name w:val="heading 3"/>
    <w:next w:val="30"/>
    <w:qFormat/>
    <w:rsid w:val="00235037"/>
    <w:pPr>
      <w:widowControl w:val="0"/>
      <w:numPr>
        <w:ilvl w:val="2"/>
        <w:numId w:val="1"/>
      </w:numPr>
      <w:adjustRightInd w:val="0"/>
      <w:snapToGrid w:val="0"/>
      <w:spacing w:beforeLines="50" w:before="180" w:afterLines="50" w:after="180" w:line="240" w:lineRule="atLeast"/>
      <w:jc w:val="both"/>
      <w:outlineLvl w:val="2"/>
    </w:pPr>
    <w:rPr>
      <w:rFonts w:ascii="Verdana" w:eastAsia="標楷體" w:hAnsi="Verdana"/>
      <w:bCs/>
      <w:kern w:val="2"/>
      <w:sz w:val="24"/>
      <w:szCs w:val="36"/>
    </w:rPr>
  </w:style>
  <w:style w:type="paragraph" w:styleId="4">
    <w:name w:val="heading 4"/>
    <w:next w:val="40"/>
    <w:qFormat/>
    <w:rsid w:val="00235037"/>
    <w:pPr>
      <w:widowControl w:val="0"/>
      <w:numPr>
        <w:ilvl w:val="3"/>
        <w:numId w:val="1"/>
      </w:numPr>
      <w:adjustRightInd w:val="0"/>
      <w:snapToGrid w:val="0"/>
      <w:spacing w:beforeLines="50" w:before="180" w:afterLines="50" w:after="180" w:line="240" w:lineRule="atLeast"/>
      <w:jc w:val="both"/>
      <w:outlineLvl w:val="3"/>
    </w:pPr>
    <w:rPr>
      <w:rFonts w:ascii="Verdana" w:eastAsia="標楷體" w:hAnsi="Verdana"/>
      <w:sz w:val="24"/>
      <w:szCs w:val="24"/>
    </w:rPr>
  </w:style>
  <w:style w:type="paragraph" w:styleId="5">
    <w:name w:val="heading 5"/>
    <w:next w:val="50"/>
    <w:link w:val="51"/>
    <w:qFormat/>
    <w:rsid w:val="00235037"/>
    <w:pPr>
      <w:widowControl w:val="0"/>
      <w:numPr>
        <w:ilvl w:val="4"/>
        <w:numId w:val="1"/>
      </w:numPr>
      <w:adjustRightInd w:val="0"/>
      <w:snapToGrid w:val="0"/>
      <w:spacing w:beforeLines="50" w:before="180" w:afterLines="50" w:after="180" w:line="240" w:lineRule="atLeast"/>
      <w:jc w:val="both"/>
      <w:outlineLvl w:val="4"/>
    </w:pPr>
    <w:rPr>
      <w:rFonts w:ascii="Verdana" w:eastAsia="標楷體" w:hAnsi="Verdana"/>
      <w:sz w:val="24"/>
      <w:szCs w:val="24"/>
    </w:rPr>
  </w:style>
  <w:style w:type="paragraph" w:styleId="6">
    <w:name w:val="heading 6"/>
    <w:next w:val="60"/>
    <w:link w:val="61"/>
    <w:unhideWhenUsed/>
    <w:qFormat/>
    <w:rsid w:val="00235037"/>
    <w:pPr>
      <w:widowControl w:val="0"/>
      <w:numPr>
        <w:ilvl w:val="5"/>
        <w:numId w:val="1"/>
      </w:numPr>
      <w:adjustRightInd w:val="0"/>
      <w:snapToGrid w:val="0"/>
      <w:spacing w:beforeLines="50" w:before="180" w:afterLines="50" w:after="180" w:line="240" w:lineRule="atLeast"/>
      <w:jc w:val="both"/>
      <w:outlineLvl w:val="5"/>
    </w:pPr>
    <w:rPr>
      <w:rFonts w:ascii="Verdana" w:eastAsia="標楷體" w:hAnsi="Verdana"/>
      <w:kern w:val="2"/>
      <w:sz w:val="24"/>
      <w:szCs w:val="24"/>
    </w:rPr>
  </w:style>
  <w:style w:type="paragraph" w:styleId="7">
    <w:name w:val="heading 7"/>
    <w:next w:val="70"/>
    <w:link w:val="71"/>
    <w:unhideWhenUsed/>
    <w:qFormat/>
    <w:rsid w:val="004C7A22"/>
    <w:pPr>
      <w:widowControl w:val="0"/>
      <w:numPr>
        <w:numId w:val="2"/>
      </w:numPr>
      <w:adjustRightInd w:val="0"/>
      <w:snapToGrid w:val="0"/>
      <w:spacing w:beforeLines="50" w:before="180" w:afterLines="50" w:after="180" w:line="240" w:lineRule="atLeast"/>
      <w:ind w:leftChars="850" w:left="2280" w:hangingChars="100" w:hanging="240"/>
      <w:jc w:val="both"/>
      <w:outlineLvl w:val="6"/>
    </w:pPr>
    <w:rPr>
      <w:rFonts w:ascii="Verdana" w:eastAsia="標楷體" w:hAnsi="Verdana"/>
      <w:bCs/>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標題1內文縮排"/>
    <w:rsid w:val="00D349C7"/>
    <w:pPr>
      <w:widowControl w:val="0"/>
      <w:adjustRightInd w:val="0"/>
      <w:snapToGrid w:val="0"/>
      <w:spacing w:beforeLines="50" w:before="180" w:afterLines="50" w:after="180" w:line="240" w:lineRule="atLeast"/>
      <w:ind w:leftChars="300" w:left="720"/>
      <w:jc w:val="both"/>
    </w:pPr>
    <w:rPr>
      <w:rFonts w:ascii="Verdana" w:eastAsia="標楷體" w:hAnsi="Verdana"/>
      <w:kern w:val="2"/>
      <w:sz w:val="24"/>
      <w:szCs w:val="24"/>
    </w:rPr>
  </w:style>
  <w:style w:type="paragraph" w:customStyle="1" w:styleId="20">
    <w:name w:val="標題2內文縮排"/>
    <w:rsid w:val="00D349C7"/>
    <w:pPr>
      <w:widowControl w:val="0"/>
      <w:adjustRightInd w:val="0"/>
      <w:snapToGrid w:val="0"/>
      <w:spacing w:beforeLines="50" w:before="180" w:afterLines="50" w:after="180" w:line="240" w:lineRule="atLeast"/>
      <w:ind w:leftChars="400" w:left="960"/>
      <w:jc w:val="both"/>
    </w:pPr>
    <w:rPr>
      <w:rFonts w:ascii="Verdana" w:eastAsia="標楷體" w:hAnsi="Verdana"/>
      <w:kern w:val="2"/>
      <w:sz w:val="24"/>
      <w:szCs w:val="24"/>
    </w:rPr>
  </w:style>
  <w:style w:type="paragraph" w:customStyle="1" w:styleId="30">
    <w:name w:val="標題3內文縮排"/>
    <w:rsid w:val="00235037"/>
    <w:pPr>
      <w:widowControl w:val="0"/>
      <w:adjustRightInd w:val="0"/>
      <w:snapToGrid w:val="0"/>
      <w:spacing w:beforeLines="50" w:before="180" w:afterLines="50" w:after="180" w:line="240" w:lineRule="atLeast"/>
      <w:ind w:leftChars="500" w:left="1200"/>
      <w:jc w:val="both"/>
    </w:pPr>
    <w:rPr>
      <w:rFonts w:ascii="Verdana" w:eastAsia="標楷體" w:hAnsi="Verdana"/>
      <w:kern w:val="2"/>
      <w:sz w:val="24"/>
      <w:szCs w:val="24"/>
    </w:rPr>
  </w:style>
  <w:style w:type="paragraph" w:customStyle="1" w:styleId="40">
    <w:name w:val="標題4內文縮排"/>
    <w:rsid w:val="00142A30"/>
    <w:pPr>
      <w:widowControl w:val="0"/>
      <w:adjustRightInd w:val="0"/>
      <w:snapToGrid w:val="0"/>
      <w:spacing w:beforeLines="50" w:before="180" w:afterLines="50" w:after="180" w:line="240" w:lineRule="atLeast"/>
      <w:ind w:leftChars="650" w:left="1560"/>
      <w:jc w:val="both"/>
    </w:pPr>
    <w:rPr>
      <w:rFonts w:ascii="Verdana" w:eastAsia="標楷體" w:hAnsi="Verdana"/>
      <w:sz w:val="24"/>
      <w:szCs w:val="24"/>
    </w:rPr>
  </w:style>
  <w:style w:type="paragraph" w:customStyle="1" w:styleId="50">
    <w:name w:val="標題5內文縮排"/>
    <w:rsid w:val="00142A30"/>
    <w:pPr>
      <w:widowControl w:val="0"/>
      <w:adjustRightInd w:val="0"/>
      <w:snapToGrid w:val="0"/>
      <w:spacing w:beforeLines="50" w:before="180" w:afterLines="50" w:after="180" w:line="240" w:lineRule="atLeast"/>
      <w:ind w:leftChars="750" w:left="1800"/>
      <w:jc w:val="both"/>
    </w:pPr>
    <w:rPr>
      <w:rFonts w:ascii="Verdana" w:eastAsia="標楷體" w:hAnsi="Verdana"/>
      <w:kern w:val="2"/>
      <w:sz w:val="24"/>
      <w:szCs w:val="24"/>
    </w:rPr>
  </w:style>
  <w:style w:type="paragraph" w:customStyle="1" w:styleId="60">
    <w:name w:val="標題6內文縮排"/>
    <w:rsid w:val="00142A30"/>
    <w:pPr>
      <w:widowControl w:val="0"/>
      <w:adjustRightInd w:val="0"/>
      <w:snapToGrid w:val="0"/>
      <w:spacing w:beforeLines="50" w:before="180" w:afterLines="50" w:after="180" w:line="240" w:lineRule="atLeast"/>
      <w:ind w:leftChars="900" w:left="2160"/>
      <w:jc w:val="both"/>
    </w:pPr>
    <w:rPr>
      <w:rFonts w:ascii="Verdana" w:eastAsia="標楷體" w:hAnsi="Verdana" w:cs="新細明體"/>
      <w:kern w:val="2"/>
      <w:sz w:val="24"/>
    </w:rPr>
  </w:style>
  <w:style w:type="character" w:customStyle="1" w:styleId="61">
    <w:name w:val="標題 6 字元"/>
    <w:link w:val="6"/>
    <w:rsid w:val="00235037"/>
    <w:rPr>
      <w:rFonts w:ascii="Verdana" w:eastAsia="標楷體" w:hAnsi="Verdana"/>
      <w:kern w:val="2"/>
      <w:sz w:val="24"/>
      <w:szCs w:val="24"/>
    </w:rPr>
  </w:style>
  <w:style w:type="character" w:customStyle="1" w:styleId="71">
    <w:name w:val="標題 7 字元"/>
    <w:link w:val="7"/>
    <w:rsid w:val="004C7A22"/>
    <w:rPr>
      <w:rFonts w:ascii="Verdana" w:eastAsia="標楷體" w:hAnsi="Verdana"/>
      <w:bCs/>
      <w:kern w:val="2"/>
      <w:sz w:val="24"/>
      <w:szCs w:val="24"/>
    </w:rPr>
  </w:style>
  <w:style w:type="paragraph" w:styleId="a3">
    <w:name w:val="header"/>
    <w:basedOn w:val="a"/>
    <w:pPr>
      <w:tabs>
        <w:tab w:val="center" w:pos="4153"/>
        <w:tab w:val="right" w:pos="8306"/>
      </w:tabs>
      <w:snapToGrid w:val="0"/>
    </w:pPr>
    <w:rPr>
      <w:sz w:val="20"/>
      <w:szCs w:val="20"/>
    </w:rPr>
  </w:style>
  <w:style w:type="paragraph" w:styleId="a4">
    <w:name w:val="footer"/>
    <w:basedOn w:val="a"/>
    <w:pPr>
      <w:tabs>
        <w:tab w:val="center" w:pos="4153"/>
        <w:tab w:val="right" w:pos="8306"/>
      </w:tabs>
      <w:snapToGrid w:val="0"/>
    </w:pPr>
    <w:rPr>
      <w:sz w:val="20"/>
      <w:szCs w:val="20"/>
    </w:rPr>
  </w:style>
  <w:style w:type="paragraph" w:styleId="31">
    <w:name w:val="toc 3"/>
    <w:basedOn w:val="a"/>
    <w:next w:val="a"/>
    <w:autoRedefine/>
    <w:semiHidden/>
    <w:pPr>
      <w:ind w:left="480"/>
    </w:pPr>
    <w:rPr>
      <w:i/>
      <w:iCs/>
      <w:sz w:val="20"/>
    </w:rPr>
  </w:style>
  <w:style w:type="paragraph" w:styleId="41">
    <w:name w:val="toc 4"/>
    <w:basedOn w:val="a"/>
    <w:next w:val="a"/>
    <w:autoRedefine/>
    <w:semiHidden/>
    <w:pPr>
      <w:ind w:left="720"/>
    </w:pPr>
    <w:rPr>
      <w:sz w:val="18"/>
      <w:szCs w:val="21"/>
    </w:rPr>
  </w:style>
  <w:style w:type="paragraph" w:styleId="52">
    <w:name w:val="toc 5"/>
    <w:basedOn w:val="a"/>
    <w:next w:val="a"/>
    <w:autoRedefine/>
    <w:semiHidden/>
    <w:pPr>
      <w:ind w:left="960"/>
    </w:pPr>
    <w:rPr>
      <w:sz w:val="18"/>
      <w:szCs w:val="21"/>
    </w:rPr>
  </w:style>
  <w:style w:type="paragraph" w:styleId="62">
    <w:name w:val="toc 6"/>
    <w:basedOn w:val="a"/>
    <w:next w:val="a"/>
    <w:autoRedefine/>
    <w:semiHidden/>
    <w:pPr>
      <w:ind w:left="1200"/>
    </w:pPr>
    <w:rPr>
      <w:sz w:val="18"/>
      <w:szCs w:val="21"/>
    </w:rPr>
  </w:style>
  <w:style w:type="paragraph" w:styleId="72">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customStyle="1" w:styleId="a5">
    <w:name w:val="文件標題"/>
    <w:rsid w:val="00BB7317"/>
    <w:pPr>
      <w:adjustRightInd w:val="0"/>
      <w:snapToGrid w:val="0"/>
      <w:spacing w:line="240" w:lineRule="atLeast"/>
      <w:jc w:val="center"/>
    </w:pPr>
    <w:rPr>
      <w:rFonts w:ascii="Arial" w:eastAsia="標楷體" w:hAnsi="Arial" w:cs="Arial"/>
      <w:b/>
      <w:kern w:val="2"/>
      <w:sz w:val="56"/>
      <w:szCs w:val="56"/>
    </w:rPr>
  </w:style>
  <w:style w:type="paragraph" w:styleId="a6">
    <w:name w:val="Balloon Text"/>
    <w:basedOn w:val="a"/>
    <w:semiHidden/>
    <w:pPr>
      <w:adjustRightInd w:val="0"/>
      <w:spacing w:line="360" w:lineRule="atLeast"/>
      <w:textAlignment w:val="baseline"/>
    </w:pPr>
    <w:rPr>
      <w:rFonts w:ascii="Arial" w:hAnsi="Arial"/>
      <w:kern w:val="0"/>
      <w:sz w:val="18"/>
      <w:szCs w:val="18"/>
    </w:rPr>
  </w:style>
  <w:style w:type="paragraph" w:customStyle="1" w:styleId="a7">
    <w:name w:val="表格標題"/>
    <w:rsid w:val="00BB7317"/>
    <w:pPr>
      <w:keepNext/>
      <w:widowControl w:val="0"/>
      <w:adjustRightInd w:val="0"/>
      <w:snapToGrid w:val="0"/>
      <w:spacing w:line="240" w:lineRule="atLeast"/>
      <w:jc w:val="center"/>
    </w:pPr>
    <w:rPr>
      <w:rFonts w:ascii="Arial" w:eastAsia="標楷體" w:hAnsi="Arial" w:cs="Arial"/>
      <w:b/>
      <w:bCs/>
      <w:kern w:val="2"/>
      <w:sz w:val="24"/>
    </w:rPr>
  </w:style>
  <w:style w:type="paragraph" w:customStyle="1" w:styleId="-">
    <w:name w:val="表格內文-左右齊"/>
    <w:rsid w:val="00BB7317"/>
    <w:pPr>
      <w:widowControl w:val="0"/>
      <w:adjustRightInd w:val="0"/>
      <w:snapToGrid w:val="0"/>
      <w:spacing w:line="240" w:lineRule="atLeast"/>
      <w:jc w:val="both"/>
    </w:pPr>
    <w:rPr>
      <w:rFonts w:ascii="Verdana" w:eastAsia="標楷體" w:hAnsi="Verdana" w:cs="新細明體"/>
      <w:kern w:val="2"/>
      <w:sz w:val="24"/>
      <w:szCs w:val="24"/>
    </w:rPr>
  </w:style>
  <w:style w:type="paragraph" w:customStyle="1" w:styleId="-0">
    <w:name w:val="表格內文-置中"/>
    <w:rsid w:val="00BB7317"/>
    <w:pPr>
      <w:widowControl w:val="0"/>
      <w:adjustRightInd w:val="0"/>
      <w:snapToGrid w:val="0"/>
      <w:spacing w:line="240" w:lineRule="atLeast"/>
      <w:jc w:val="center"/>
    </w:pPr>
    <w:rPr>
      <w:rFonts w:ascii="Verdana" w:eastAsia="標楷體" w:hAnsi="Verdana"/>
      <w:kern w:val="2"/>
      <w:sz w:val="24"/>
      <w:szCs w:val="24"/>
    </w:rPr>
  </w:style>
  <w:style w:type="paragraph" w:customStyle="1" w:styleId="a8">
    <w:name w:val="獨立標題"/>
    <w:rsid w:val="00412A4F"/>
    <w:pPr>
      <w:widowControl w:val="0"/>
      <w:adjustRightInd w:val="0"/>
      <w:snapToGrid w:val="0"/>
      <w:spacing w:afterLines="50" w:after="180" w:line="240" w:lineRule="atLeast"/>
      <w:jc w:val="center"/>
    </w:pPr>
    <w:rPr>
      <w:rFonts w:ascii="Arial" w:eastAsia="標楷體" w:hAnsi="Arial" w:cs="Arial"/>
      <w:b/>
      <w:bCs/>
      <w:kern w:val="2"/>
      <w:sz w:val="32"/>
    </w:rPr>
  </w:style>
  <w:style w:type="paragraph" w:customStyle="1" w:styleId="70">
    <w:name w:val="標題7內文縮排"/>
    <w:rsid w:val="004C7A22"/>
    <w:pPr>
      <w:widowControl w:val="0"/>
      <w:adjustRightInd w:val="0"/>
      <w:snapToGrid w:val="0"/>
      <w:spacing w:beforeLines="50" w:before="180" w:afterLines="50" w:after="180" w:line="240" w:lineRule="atLeast"/>
      <w:ind w:leftChars="950" w:left="2280"/>
      <w:jc w:val="both"/>
    </w:pPr>
    <w:rPr>
      <w:rFonts w:ascii="Verdana" w:eastAsia="標楷體" w:hAnsi="Verdana" w:cs="新細明體"/>
      <w:kern w:val="2"/>
      <w:sz w:val="24"/>
    </w:rPr>
  </w:style>
  <w:style w:type="paragraph" w:styleId="11">
    <w:name w:val="toc 1"/>
    <w:basedOn w:val="a"/>
    <w:next w:val="a"/>
    <w:autoRedefine/>
    <w:uiPriority w:val="39"/>
    <w:rsid w:val="004C7A22"/>
  </w:style>
  <w:style w:type="paragraph" w:styleId="21">
    <w:name w:val="toc 2"/>
    <w:basedOn w:val="a"/>
    <w:next w:val="a"/>
    <w:autoRedefine/>
    <w:uiPriority w:val="39"/>
    <w:rsid w:val="004C7A22"/>
    <w:pPr>
      <w:ind w:leftChars="200" w:left="480"/>
    </w:pPr>
  </w:style>
  <w:style w:type="character" w:styleId="a9">
    <w:name w:val="Hyperlink"/>
    <w:uiPriority w:val="99"/>
    <w:unhideWhenUsed/>
    <w:rsid w:val="004C7A22"/>
    <w:rPr>
      <w:color w:val="0000FF"/>
      <w:u w:val="single"/>
    </w:rPr>
  </w:style>
  <w:style w:type="paragraph" w:styleId="aa">
    <w:name w:val="List Paragraph"/>
    <w:basedOn w:val="a"/>
    <w:uiPriority w:val="34"/>
    <w:qFormat/>
    <w:rsid w:val="00415F1E"/>
    <w:pPr>
      <w:ind w:leftChars="200" w:left="480"/>
    </w:pPr>
  </w:style>
  <w:style w:type="paragraph" w:styleId="ab">
    <w:name w:val="Revision"/>
    <w:hidden/>
    <w:uiPriority w:val="99"/>
    <w:semiHidden/>
    <w:rsid w:val="00E063F9"/>
    <w:rPr>
      <w:kern w:val="2"/>
      <w:sz w:val="24"/>
      <w:szCs w:val="24"/>
    </w:rPr>
  </w:style>
  <w:style w:type="character" w:customStyle="1" w:styleId="51">
    <w:name w:val="標題 5 字元"/>
    <w:basedOn w:val="a0"/>
    <w:link w:val="5"/>
    <w:rsid w:val="00C14AFD"/>
    <w:rPr>
      <w:rFonts w:ascii="Verdana" w:eastAsia="標楷體" w:hAnsi="Verdana"/>
      <w:sz w:val="24"/>
      <w:szCs w:val="24"/>
    </w:rPr>
  </w:style>
  <w:style w:type="character" w:customStyle="1" w:styleId="ui-provider">
    <w:name w:val="ui-provider"/>
    <w:basedOn w:val="a0"/>
    <w:rsid w:val="008F708D"/>
  </w:style>
  <w:style w:type="character" w:styleId="ac">
    <w:name w:val="Strong"/>
    <w:basedOn w:val="a0"/>
    <w:uiPriority w:val="22"/>
    <w:qFormat/>
    <w:rsid w:val="00964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44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apital\BS7799&#23560;&#26696;\&#19977;&#38542;&#25991;&#20214;&#31684;&#26412;\CSC_&#19977;&#38542;&#25991;&#20214;&#31684;&#2641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A8D51-EF75-4DC0-A3C8-EA1C73D2E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CSC_三階文件範本.dot</Template>
  <TotalTime>70</TotalTime>
  <Pages>19</Pages>
  <Words>12434</Words>
  <Characters>2893</Characters>
  <Application>Microsoft Office Word</Application>
  <DocSecurity>0</DocSecurity>
  <Lines>24</Lines>
  <Paragraphs>30</Paragraphs>
  <ScaleCrop>false</ScaleCrop>
  <Company/>
  <LinksUpToDate>false</LinksUpToDate>
  <CharactersWithSpaces>15297</CharactersWithSpaces>
  <SharedDoc>false</SharedDoc>
  <HLinks>
    <vt:vector size="102" baseType="variant">
      <vt:variant>
        <vt:i4>1245233</vt:i4>
      </vt:variant>
      <vt:variant>
        <vt:i4>98</vt:i4>
      </vt:variant>
      <vt:variant>
        <vt:i4>0</vt:i4>
      </vt:variant>
      <vt:variant>
        <vt:i4>5</vt:i4>
      </vt:variant>
      <vt:variant>
        <vt:lpwstr/>
      </vt:variant>
      <vt:variant>
        <vt:lpwstr>_Toc523331449</vt:lpwstr>
      </vt:variant>
      <vt:variant>
        <vt:i4>1245233</vt:i4>
      </vt:variant>
      <vt:variant>
        <vt:i4>92</vt:i4>
      </vt:variant>
      <vt:variant>
        <vt:i4>0</vt:i4>
      </vt:variant>
      <vt:variant>
        <vt:i4>5</vt:i4>
      </vt:variant>
      <vt:variant>
        <vt:lpwstr/>
      </vt:variant>
      <vt:variant>
        <vt:lpwstr>_Toc523331448</vt:lpwstr>
      </vt:variant>
      <vt:variant>
        <vt:i4>1245233</vt:i4>
      </vt:variant>
      <vt:variant>
        <vt:i4>86</vt:i4>
      </vt:variant>
      <vt:variant>
        <vt:i4>0</vt:i4>
      </vt:variant>
      <vt:variant>
        <vt:i4>5</vt:i4>
      </vt:variant>
      <vt:variant>
        <vt:lpwstr/>
      </vt:variant>
      <vt:variant>
        <vt:lpwstr>_Toc523331447</vt:lpwstr>
      </vt:variant>
      <vt:variant>
        <vt:i4>1245233</vt:i4>
      </vt:variant>
      <vt:variant>
        <vt:i4>80</vt:i4>
      </vt:variant>
      <vt:variant>
        <vt:i4>0</vt:i4>
      </vt:variant>
      <vt:variant>
        <vt:i4>5</vt:i4>
      </vt:variant>
      <vt:variant>
        <vt:lpwstr/>
      </vt:variant>
      <vt:variant>
        <vt:lpwstr>_Toc523331446</vt:lpwstr>
      </vt:variant>
      <vt:variant>
        <vt:i4>1245233</vt:i4>
      </vt:variant>
      <vt:variant>
        <vt:i4>74</vt:i4>
      </vt:variant>
      <vt:variant>
        <vt:i4>0</vt:i4>
      </vt:variant>
      <vt:variant>
        <vt:i4>5</vt:i4>
      </vt:variant>
      <vt:variant>
        <vt:lpwstr/>
      </vt:variant>
      <vt:variant>
        <vt:lpwstr>_Toc523331445</vt:lpwstr>
      </vt:variant>
      <vt:variant>
        <vt:i4>1245233</vt:i4>
      </vt:variant>
      <vt:variant>
        <vt:i4>68</vt:i4>
      </vt:variant>
      <vt:variant>
        <vt:i4>0</vt:i4>
      </vt:variant>
      <vt:variant>
        <vt:i4>5</vt:i4>
      </vt:variant>
      <vt:variant>
        <vt:lpwstr/>
      </vt:variant>
      <vt:variant>
        <vt:lpwstr>_Toc523331444</vt:lpwstr>
      </vt:variant>
      <vt:variant>
        <vt:i4>1245233</vt:i4>
      </vt:variant>
      <vt:variant>
        <vt:i4>62</vt:i4>
      </vt:variant>
      <vt:variant>
        <vt:i4>0</vt:i4>
      </vt:variant>
      <vt:variant>
        <vt:i4>5</vt:i4>
      </vt:variant>
      <vt:variant>
        <vt:lpwstr/>
      </vt:variant>
      <vt:variant>
        <vt:lpwstr>_Toc523331443</vt:lpwstr>
      </vt:variant>
      <vt:variant>
        <vt:i4>1245233</vt:i4>
      </vt:variant>
      <vt:variant>
        <vt:i4>56</vt:i4>
      </vt:variant>
      <vt:variant>
        <vt:i4>0</vt:i4>
      </vt:variant>
      <vt:variant>
        <vt:i4>5</vt:i4>
      </vt:variant>
      <vt:variant>
        <vt:lpwstr/>
      </vt:variant>
      <vt:variant>
        <vt:lpwstr>_Toc523331442</vt:lpwstr>
      </vt:variant>
      <vt:variant>
        <vt:i4>1245233</vt:i4>
      </vt:variant>
      <vt:variant>
        <vt:i4>50</vt:i4>
      </vt:variant>
      <vt:variant>
        <vt:i4>0</vt:i4>
      </vt:variant>
      <vt:variant>
        <vt:i4>5</vt:i4>
      </vt:variant>
      <vt:variant>
        <vt:lpwstr/>
      </vt:variant>
      <vt:variant>
        <vt:lpwstr>_Toc523331441</vt:lpwstr>
      </vt:variant>
      <vt:variant>
        <vt:i4>1245233</vt:i4>
      </vt:variant>
      <vt:variant>
        <vt:i4>44</vt:i4>
      </vt:variant>
      <vt:variant>
        <vt:i4>0</vt:i4>
      </vt:variant>
      <vt:variant>
        <vt:i4>5</vt:i4>
      </vt:variant>
      <vt:variant>
        <vt:lpwstr/>
      </vt:variant>
      <vt:variant>
        <vt:lpwstr>_Toc523331440</vt:lpwstr>
      </vt:variant>
      <vt:variant>
        <vt:i4>1310769</vt:i4>
      </vt:variant>
      <vt:variant>
        <vt:i4>38</vt:i4>
      </vt:variant>
      <vt:variant>
        <vt:i4>0</vt:i4>
      </vt:variant>
      <vt:variant>
        <vt:i4>5</vt:i4>
      </vt:variant>
      <vt:variant>
        <vt:lpwstr/>
      </vt:variant>
      <vt:variant>
        <vt:lpwstr>_Toc523331439</vt:lpwstr>
      </vt:variant>
      <vt:variant>
        <vt:i4>1310769</vt:i4>
      </vt:variant>
      <vt:variant>
        <vt:i4>32</vt:i4>
      </vt:variant>
      <vt:variant>
        <vt:i4>0</vt:i4>
      </vt:variant>
      <vt:variant>
        <vt:i4>5</vt:i4>
      </vt:variant>
      <vt:variant>
        <vt:lpwstr/>
      </vt:variant>
      <vt:variant>
        <vt:lpwstr>_Toc523331438</vt:lpwstr>
      </vt:variant>
      <vt:variant>
        <vt:i4>1310769</vt:i4>
      </vt:variant>
      <vt:variant>
        <vt:i4>26</vt:i4>
      </vt:variant>
      <vt:variant>
        <vt:i4>0</vt:i4>
      </vt:variant>
      <vt:variant>
        <vt:i4>5</vt:i4>
      </vt:variant>
      <vt:variant>
        <vt:lpwstr/>
      </vt:variant>
      <vt:variant>
        <vt:lpwstr>_Toc523331437</vt:lpwstr>
      </vt:variant>
      <vt:variant>
        <vt:i4>1310769</vt:i4>
      </vt:variant>
      <vt:variant>
        <vt:i4>20</vt:i4>
      </vt:variant>
      <vt:variant>
        <vt:i4>0</vt:i4>
      </vt:variant>
      <vt:variant>
        <vt:i4>5</vt:i4>
      </vt:variant>
      <vt:variant>
        <vt:lpwstr/>
      </vt:variant>
      <vt:variant>
        <vt:lpwstr>_Toc523331436</vt:lpwstr>
      </vt:variant>
      <vt:variant>
        <vt:i4>1310769</vt:i4>
      </vt:variant>
      <vt:variant>
        <vt:i4>14</vt:i4>
      </vt:variant>
      <vt:variant>
        <vt:i4>0</vt:i4>
      </vt:variant>
      <vt:variant>
        <vt:i4>5</vt:i4>
      </vt:variant>
      <vt:variant>
        <vt:lpwstr/>
      </vt:variant>
      <vt:variant>
        <vt:lpwstr>_Toc523331435</vt:lpwstr>
      </vt:variant>
      <vt:variant>
        <vt:i4>1310769</vt:i4>
      </vt:variant>
      <vt:variant>
        <vt:i4>8</vt:i4>
      </vt:variant>
      <vt:variant>
        <vt:i4>0</vt:i4>
      </vt:variant>
      <vt:variant>
        <vt:i4>5</vt:i4>
      </vt:variant>
      <vt:variant>
        <vt:lpwstr/>
      </vt:variant>
      <vt:variant>
        <vt:lpwstr>_Toc523331434</vt:lpwstr>
      </vt:variant>
      <vt:variant>
        <vt:i4>1310769</vt:i4>
      </vt:variant>
      <vt:variant>
        <vt:i4>2</vt:i4>
      </vt:variant>
      <vt:variant>
        <vt:i4>0</vt:i4>
      </vt:variant>
      <vt:variant>
        <vt:i4>5</vt:i4>
      </vt:variant>
      <vt:variant>
        <vt:lpwstr/>
      </vt:variant>
      <vt:variant>
        <vt:lpwstr>_Toc523331433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SO-08-001_資訊系統開發維護暨上線作業程序</dc:title>
  <dc:subject/>
  <dc:creator>Robin</dc:creator>
  <cp:keywords/>
  <cp:lastModifiedBy>王奎元資訊部資訊安全處</cp:lastModifiedBy>
  <cp:revision>7</cp:revision>
  <cp:lastPrinted>2022-06-17T00:28:00Z</cp:lastPrinted>
  <dcterms:created xsi:type="dcterms:W3CDTF">2025-03-13T01:34:00Z</dcterms:created>
  <dcterms:modified xsi:type="dcterms:W3CDTF">2025-07-04T08:45:00Z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電話號碼">
    <vt:lpwstr>87898888</vt:lpwstr>
  </property>
  <property fmtid="{D5CDD505-2E9C-101B-9397-08002B2CF9AE}" pid="3" name="部門">
    <vt:lpwstr>資訊部</vt:lpwstr>
  </property>
</Properties>
</file>